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7462DF" w14:textId="77777777" w:rsidR="004A378B" w:rsidRDefault="00D15EF0"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 xml:space="preserve">An empirical </w:t>
      </w:r>
      <w:r w:rsidR="004A378B">
        <w:rPr>
          <w:rFonts w:ascii="Calibri" w:hAnsi="Calibri"/>
          <w:b/>
          <w:color w:val="000000" w:themeColor="text1"/>
          <w:sz w:val="32"/>
          <w:szCs w:val="32"/>
          <w:lang w:val="en-US"/>
        </w:rPr>
        <w:t>study of</w:t>
      </w:r>
      <w:r w:rsidR="00785601">
        <w:rPr>
          <w:rFonts w:ascii="Calibri" w:hAnsi="Calibri"/>
          <w:b/>
          <w:color w:val="000000" w:themeColor="text1"/>
          <w:sz w:val="32"/>
          <w:szCs w:val="32"/>
          <w:lang w:val="en-US"/>
        </w:rPr>
        <w:t xml:space="preserve"> t</w:t>
      </w:r>
      <w:r w:rsidR="004A378B">
        <w:rPr>
          <w:rFonts w:ascii="Calibri" w:hAnsi="Calibri"/>
          <w:b/>
          <w:color w:val="000000" w:themeColor="text1"/>
          <w:sz w:val="32"/>
          <w:szCs w:val="32"/>
          <w:lang w:val="en-US"/>
        </w:rPr>
        <w:t>he prediction-inference dilemma</w:t>
      </w:r>
    </w:p>
    <w:p w14:paraId="1497EC2A" w14:textId="3A01C8D3" w:rsidR="002A63F2" w:rsidRPr="00051DC0" w:rsidRDefault="00785601" w:rsidP="00041BE0">
      <w:pPr>
        <w:jc w:val="center"/>
        <w:rPr>
          <w:rFonts w:ascii="Calibri" w:hAnsi="Calibri"/>
          <w:b/>
          <w:color w:val="000000" w:themeColor="text1"/>
          <w:sz w:val="32"/>
          <w:szCs w:val="32"/>
          <w:lang w:val="en-US"/>
        </w:rPr>
      </w:pPr>
      <w:r>
        <w:rPr>
          <w:rFonts w:ascii="Calibri" w:hAnsi="Calibri"/>
          <w:b/>
          <w:color w:val="000000" w:themeColor="text1"/>
          <w:sz w:val="32"/>
          <w:szCs w:val="32"/>
          <w:lang w:val="en-US"/>
        </w:rPr>
        <w:t>in biomedicine</w:t>
      </w:r>
    </w:p>
    <w:p w14:paraId="33446F8F" w14:textId="77777777" w:rsidR="00041BE0" w:rsidRPr="00051DC0" w:rsidRDefault="00041BE0" w:rsidP="00041BE0">
      <w:pPr>
        <w:jc w:val="center"/>
        <w:rPr>
          <w:rFonts w:ascii="Calibri" w:hAnsi="Calibri"/>
          <w:b/>
          <w:color w:val="000000" w:themeColor="text1"/>
          <w:sz w:val="32"/>
          <w:szCs w:val="32"/>
          <w:lang w:val="en-US"/>
        </w:rPr>
      </w:pPr>
    </w:p>
    <w:p w14:paraId="373B487D" w14:textId="5D9A3A20" w:rsidR="007E55C6" w:rsidRPr="00ED75EE" w:rsidRDefault="007E55C6" w:rsidP="002D2052">
      <w:pPr>
        <w:tabs>
          <w:tab w:val="left" w:pos="7513"/>
        </w:tabs>
        <w:jc w:val="center"/>
        <w:rPr>
          <w:rFonts w:ascii="Calibri" w:hAnsi="Calibri"/>
          <w:b/>
          <w:color w:val="000000" w:themeColor="text1"/>
          <w:lang w:val="en-US"/>
        </w:rPr>
      </w:pPr>
      <w:r w:rsidRPr="00ED75EE">
        <w:rPr>
          <w:rFonts w:ascii="Calibri" w:hAnsi="Calibri"/>
          <w:color w:val="000000" w:themeColor="text1"/>
          <w:lang w:val="en-US"/>
        </w:rPr>
        <w:t>Danilo Bzdok</w:t>
      </w:r>
      <w:r w:rsidRPr="00ED75EE">
        <w:rPr>
          <w:rFonts w:ascii="Calibri" w:hAnsi="Calibri"/>
          <w:color w:val="000000" w:themeColor="text1"/>
          <w:vertAlign w:val="superscript"/>
          <w:lang w:val="en-US"/>
        </w:rPr>
        <w:t>1,2,3,*</w:t>
      </w:r>
      <w:r w:rsidR="00785601" w:rsidRPr="00ED75EE">
        <w:rPr>
          <w:rFonts w:ascii="Calibri" w:hAnsi="Calibri"/>
          <w:color w:val="000000" w:themeColor="text1"/>
          <w:lang w:val="en-US"/>
        </w:rPr>
        <w:t xml:space="preserve"> Denis Engemann</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xml:space="preserve">, Olivier </w:t>
      </w:r>
      <w:r w:rsidR="00406FE3" w:rsidRPr="00ED75EE">
        <w:rPr>
          <w:rFonts w:ascii="Calibri" w:hAnsi="Calibri"/>
          <w:color w:val="000000" w:themeColor="text1"/>
          <w:lang w:val="en-US"/>
        </w:rPr>
        <w:t>Gri</w:t>
      </w:r>
      <w:r w:rsidR="00785601" w:rsidRPr="00ED75EE">
        <w:rPr>
          <w:rFonts w:ascii="Calibri" w:hAnsi="Calibri"/>
          <w:color w:val="000000" w:themeColor="text1"/>
          <w:lang w:val="en-US"/>
        </w:rPr>
        <w:t>sel</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Gaël Varoquaux</w:t>
      </w:r>
      <w:r w:rsidR="00785601" w:rsidRPr="00ED75EE">
        <w:rPr>
          <w:rFonts w:ascii="Calibri" w:hAnsi="Calibri"/>
          <w:color w:val="000000" w:themeColor="text1"/>
          <w:vertAlign w:val="superscript"/>
          <w:lang w:val="en-US"/>
        </w:rPr>
        <w:t>3</w:t>
      </w:r>
      <w:r w:rsidR="00785601" w:rsidRPr="00ED75EE">
        <w:rPr>
          <w:rFonts w:ascii="Calibri" w:hAnsi="Calibri"/>
          <w:color w:val="000000" w:themeColor="text1"/>
          <w:lang w:val="en-US"/>
        </w:rPr>
        <w:t>, Bertrand Thirion</w:t>
      </w:r>
      <w:r w:rsidR="00785601" w:rsidRPr="00ED75EE">
        <w:rPr>
          <w:rFonts w:ascii="Calibri" w:hAnsi="Calibri"/>
          <w:color w:val="000000" w:themeColor="text1"/>
          <w:vertAlign w:val="superscript"/>
          <w:lang w:val="en-US"/>
        </w:rPr>
        <w:t>3</w:t>
      </w:r>
    </w:p>
    <w:p w14:paraId="7858B946" w14:textId="77777777" w:rsidR="007E55C6" w:rsidRPr="00ED75EE" w:rsidRDefault="007E55C6" w:rsidP="007E55C6">
      <w:pPr>
        <w:rPr>
          <w:rFonts w:ascii="Calibri" w:eastAsia="Times New Roman" w:hAnsi="Calibri" w:cs="Arial"/>
          <w:color w:val="000000" w:themeColor="text1"/>
          <w:sz w:val="16"/>
          <w:szCs w:val="16"/>
          <w:lang w:val="en-US"/>
        </w:rPr>
      </w:pPr>
    </w:p>
    <w:p w14:paraId="7EC8B8C6" w14:textId="77777777" w:rsidR="007E55C6" w:rsidRPr="00ED75EE" w:rsidRDefault="007E55C6" w:rsidP="007E55C6">
      <w:pPr>
        <w:rPr>
          <w:rFonts w:ascii="Calibri" w:eastAsia="Times New Roman" w:hAnsi="Calibri" w:cs="Arial"/>
          <w:color w:val="000000" w:themeColor="text1"/>
          <w:sz w:val="16"/>
          <w:szCs w:val="16"/>
          <w:lang w:val="en-US"/>
        </w:rPr>
      </w:pPr>
    </w:p>
    <w:p w14:paraId="756577FE" w14:textId="77777777" w:rsidR="007E55C6" w:rsidRPr="00051DC0" w:rsidRDefault="007E55C6" w:rsidP="007E55C6">
      <w:pPr>
        <w:rPr>
          <w:rFonts w:ascii="Calibri" w:eastAsia="Times New Roman" w:hAnsi="Calibri" w:cs="Arial"/>
          <w:color w:val="000000" w:themeColor="text1"/>
          <w:sz w:val="16"/>
          <w:szCs w:val="16"/>
          <w:lang w:val="en-US"/>
        </w:rPr>
      </w:pPr>
      <w:r w:rsidRPr="00051DC0">
        <w:rPr>
          <w:rFonts w:ascii="Calibri" w:eastAsia="Times New Roman" w:hAnsi="Calibri" w:cs="Arial"/>
          <w:color w:val="000000" w:themeColor="text1"/>
          <w:sz w:val="16"/>
          <w:szCs w:val="16"/>
          <w:lang w:val="en-US"/>
        </w:rPr>
        <w:t>1 Department of Psychiatry, Psychotherapy and Psychosomatics, RWTH Aachen University, 52072 Aachen, Germany</w:t>
      </w:r>
      <w:r w:rsidRPr="00051DC0">
        <w:rPr>
          <w:rFonts w:ascii="Calibri" w:eastAsia="Times New Roman" w:hAnsi="Calibri" w:cs="Arial"/>
          <w:color w:val="000000" w:themeColor="text1"/>
          <w:sz w:val="16"/>
          <w:szCs w:val="16"/>
          <w:lang w:val="en-US"/>
        </w:rPr>
        <w:br/>
        <w:t>2 JARA-BRAIN, Jülich-Aachen Research Alliance, Germany</w:t>
      </w:r>
      <w:r w:rsidRPr="00051DC0">
        <w:rPr>
          <w:rFonts w:ascii="Calibri" w:eastAsia="Times New Roman" w:hAnsi="Calibri" w:cs="Arial"/>
          <w:color w:val="000000" w:themeColor="text1"/>
          <w:sz w:val="16"/>
          <w:szCs w:val="16"/>
          <w:lang w:val="en-US"/>
        </w:rPr>
        <w:br/>
        <w:t>3 Parietal team, INRIA, Neurospin, bat 145, CEA Saclay, 91191 Gif-sur-Yvette, France </w:t>
      </w:r>
    </w:p>
    <w:p w14:paraId="0F9D2210" w14:textId="3CD54A90" w:rsidR="007E55C6" w:rsidRDefault="007E55C6" w:rsidP="007E55C6">
      <w:pPr>
        <w:pStyle w:val="KeinLeerraum"/>
        <w:outlineLvl w:val="0"/>
        <w:rPr>
          <w:rFonts w:cs="Arial"/>
          <w:color w:val="000000" w:themeColor="text1"/>
          <w:sz w:val="16"/>
          <w:szCs w:val="16"/>
          <w:lang w:val="en-US"/>
        </w:rPr>
      </w:pPr>
      <w:r w:rsidRPr="00051DC0">
        <w:rPr>
          <w:rFonts w:cs="Arial"/>
          <w:color w:val="000000" w:themeColor="text1"/>
          <w:sz w:val="16"/>
          <w:szCs w:val="16"/>
          <w:lang w:val="en-US"/>
        </w:rPr>
        <w:br/>
      </w:r>
      <w:r w:rsidRPr="00051DC0">
        <w:rPr>
          <w:rFonts w:cs="Arial"/>
          <w:color w:val="000000" w:themeColor="text1"/>
          <w:sz w:val="16"/>
          <w:szCs w:val="16"/>
          <w:lang w:val="en-US"/>
        </w:rPr>
        <w:br/>
      </w:r>
    </w:p>
    <w:p w14:paraId="0B4EC487" w14:textId="77777777" w:rsidR="003274AE" w:rsidRDefault="003274AE" w:rsidP="007E55C6">
      <w:pPr>
        <w:pStyle w:val="KeinLeerraum"/>
        <w:outlineLvl w:val="0"/>
        <w:rPr>
          <w:rFonts w:cs="Arial"/>
          <w:color w:val="000000" w:themeColor="text1"/>
          <w:sz w:val="16"/>
          <w:szCs w:val="16"/>
          <w:lang w:val="en-US"/>
        </w:rPr>
      </w:pPr>
    </w:p>
    <w:p w14:paraId="67D63433" w14:textId="77777777" w:rsidR="003274AE" w:rsidRDefault="003274AE" w:rsidP="007E55C6">
      <w:pPr>
        <w:pStyle w:val="KeinLeerraum"/>
        <w:outlineLvl w:val="0"/>
        <w:rPr>
          <w:rFonts w:cs="Arial"/>
          <w:color w:val="000000" w:themeColor="text1"/>
          <w:sz w:val="16"/>
          <w:szCs w:val="16"/>
          <w:lang w:val="en-US"/>
        </w:rPr>
      </w:pPr>
    </w:p>
    <w:p w14:paraId="1F9D7B78" w14:textId="77777777" w:rsidR="003274AE" w:rsidRDefault="003274AE" w:rsidP="007E55C6">
      <w:pPr>
        <w:pStyle w:val="KeinLeerraum"/>
        <w:outlineLvl w:val="0"/>
        <w:rPr>
          <w:rFonts w:cs="Arial"/>
          <w:color w:val="000000" w:themeColor="text1"/>
          <w:sz w:val="16"/>
          <w:szCs w:val="16"/>
          <w:lang w:val="en-US"/>
        </w:rPr>
      </w:pPr>
    </w:p>
    <w:p w14:paraId="7796767E" w14:textId="77777777" w:rsidR="003274AE" w:rsidRDefault="003274AE" w:rsidP="007E55C6">
      <w:pPr>
        <w:pStyle w:val="KeinLeerraum"/>
        <w:outlineLvl w:val="0"/>
        <w:rPr>
          <w:rFonts w:cs="Arial"/>
          <w:color w:val="000000" w:themeColor="text1"/>
          <w:sz w:val="16"/>
          <w:szCs w:val="16"/>
          <w:lang w:val="en-US"/>
        </w:rPr>
      </w:pPr>
    </w:p>
    <w:p w14:paraId="624CC00D" w14:textId="77777777" w:rsidR="003274AE" w:rsidRDefault="003274AE" w:rsidP="007E55C6">
      <w:pPr>
        <w:pStyle w:val="KeinLeerraum"/>
        <w:outlineLvl w:val="0"/>
        <w:rPr>
          <w:rFonts w:cs="Arial"/>
          <w:color w:val="000000" w:themeColor="text1"/>
          <w:sz w:val="16"/>
          <w:szCs w:val="16"/>
          <w:lang w:val="en-US"/>
        </w:rPr>
      </w:pPr>
    </w:p>
    <w:p w14:paraId="35708B5D" w14:textId="77777777" w:rsidR="003274AE" w:rsidRDefault="003274AE" w:rsidP="007E55C6">
      <w:pPr>
        <w:pStyle w:val="KeinLeerraum"/>
        <w:outlineLvl w:val="0"/>
        <w:rPr>
          <w:rFonts w:cs="Arial"/>
          <w:color w:val="000000" w:themeColor="text1"/>
          <w:sz w:val="16"/>
          <w:szCs w:val="16"/>
          <w:lang w:val="en-US"/>
        </w:rPr>
      </w:pPr>
    </w:p>
    <w:p w14:paraId="399F440E" w14:textId="77777777" w:rsidR="003274AE" w:rsidRPr="00051DC0" w:rsidRDefault="003274AE" w:rsidP="007E55C6">
      <w:pPr>
        <w:pStyle w:val="KeinLeerraum"/>
        <w:outlineLvl w:val="0"/>
        <w:rPr>
          <w:rFonts w:cs="Arial"/>
          <w:color w:val="000000" w:themeColor="text1"/>
          <w:sz w:val="16"/>
          <w:szCs w:val="16"/>
          <w:lang w:val="en-US"/>
        </w:rPr>
      </w:pPr>
    </w:p>
    <w:p w14:paraId="1A30825A" w14:textId="77777777" w:rsidR="007E55C6" w:rsidRPr="00051DC0" w:rsidRDefault="007E55C6" w:rsidP="007E55C6">
      <w:pPr>
        <w:rPr>
          <w:rFonts w:ascii="Calibri" w:eastAsia="Times New Roman" w:hAnsi="Calibri" w:cs="Arial"/>
          <w:color w:val="000000" w:themeColor="text1"/>
          <w:sz w:val="16"/>
          <w:szCs w:val="16"/>
          <w:shd w:val="clear" w:color="auto" w:fill="FFFFFF"/>
          <w:lang w:val="en-US"/>
        </w:rPr>
      </w:pPr>
    </w:p>
    <w:p w14:paraId="367BD800" w14:textId="77777777" w:rsidR="007E55C6" w:rsidRPr="00051DC0" w:rsidRDefault="007E55C6" w:rsidP="007E55C6">
      <w:pPr>
        <w:rPr>
          <w:rFonts w:ascii="Calibri" w:eastAsia="Times New Roman" w:hAnsi="Calibri" w:cs="Arial"/>
          <w:color w:val="000000" w:themeColor="text1"/>
          <w:sz w:val="18"/>
          <w:szCs w:val="18"/>
          <w:lang w:val="en-US"/>
        </w:rPr>
      </w:pPr>
    </w:p>
    <w:p w14:paraId="481A44CD" w14:textId="77777777" w:rsidR="007E55C6" w:rsidRPr="00051DC0" w:rsidRDefault="007E55C6" w:rsidP="007E55C6">
      <w:pPr>
        <w:rPr>
          <w:rFonts w:ascii="Calibri" w:eastAsia="Times New Roman" w:hAnsi="Calibri" w:cs="Arial"/>
          <w:color w:val="000000" w:themeColor="text1"/>
          <w:sz w:val="20"/>
          <w:szCs w:val="20"/>
          <w:lang w:val="en-US"/>
        </w:rPr>
      </w:pPr>
    </w:p>
    <w:p w14:paraId="32CE4D48" w14:textId="458A4F6A" w:rsidR="007E55C6" w:rsidRPr="00051DC0" w:rsidRDefault="00BF3A44" w:rsidP="007E55C6">
      <w:pPr>
        <w:rPr>
          <w:rFonts w:ascii="Calibri" w:hAnsi="Calibri"/>
          <w:color w:val="000000" w:themeColor="text1"/>
          <w:lang w:val="en-US"/>
        </w:rPr>
      </w:pPr>
      <w:r w:rsidRPr="00051DC0">
        <w:rPr>
          <w:rFonts w:ascii="Calibri" w:hAnsi="Calibri"/>
          <w:color w:val="000000" w:themeColor="text1"/>
          <w:lang w:val="en-US"/>
        </w:rPr>
        <w:t xml:space="preserve">* corresponding author: </w:t>
      </w:r>
      <w:r w:rsidR="007E55C6" w:rsidRPr="00051DC0">
        <w:rPr>
          <w:rFonts w:ascii="Calibri" w:hAnsi="Calibri"/>
          <w:color w:val="000000" w:themeColor="text1"/>
          <w:lang w:val="en-US"/>
        </w:rPr>
        <w:t>Prof. Danilo Bzdok, MD, PhD</w:t>
      </w:r>
    </w:p>
    <w:p w14:paraId="2F7790B5" w14:textId="77777777" w:rsidR="007E55C6" w:rsidRPr="00051DC0" w:rsidRDefault="007E55C6" w:rsidP="007E55C6">
      <w:pPr>
        <w:ind w:left="2124"/>
        <w:rPr>
          <w:rFonts w:ascii="Calibri" w:hAnsi="Calibri"/>
          <w:color w:val="000000" w:themeColor="text1"/>
          <w:lang w:val="en-US"/>
        </w:rPr>
      </w:pPr>
      <w:r w:rsidRPr="00051DC0">
        <w:rPr>
          <w:rFonts w:ascii="Calibri" w:hAnsi="Calibri"/>
          <w:color w:val="000000" w:themeColor="text1"/>
          <w:lang w:val="en-US"/>
        </w:rPr>
        <w:t xml:space="preserve">     Email: </w:t>
      </w:r>
      <w:hyperlink r:id="rId11" w:history="1">
        <w:r w:rsidRPr="00051DC0">
          <w:rPr>
            <w:rStyle w:val="Link"/>
            <w:rFonts w:ascii="Calibri" w:hAnsi="Calibri"/>
            <w:color w:val="000000" w:themeColor="text1"/>
            <w:lang w:val="en-US"/>
          </w:rPr>
          <w:t>danilo.bzdok@rwth-aachen.de</w:t>
        </w:r>
      </w:hyperlink>
    </w:p>
    <w:p w14:paraId="18F7498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lang w:val="en-US"/>
        </w:rPr>
        <w:t xml:space="preserve">     </w:t>
      </w:r>
      <w:r w:rsidRPr="00051DC0">
        <w:rPr>
          <w:rFonts w:ascii="Calibri" w:hAnsi="Calibri"/>
          <w:color w:val="000000" w:themeColor="text1"/>
        </w:rPr>
        <w:t>Phone: +49 241 80-85729</w:t>
      </w:r>
    </w:p>
    <w:p w14:paraId="61CC3E05" w14:textId="77777777"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Universitätsklinikum Aachen</w:t>
      </w:r>
    </w:p>
    <w:p w14:paraId="73742353" w14:textId="66157BB5" w:rsidR="007E55C6" w:rsidRPr="00051DC0"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051DC0">
        <w:rPr>
          <w:rFonts w:ascii="Calibri" w:hAnsi="Calibri"/>
          <w:color w:val="000000" w:themeColor="text1"/>
        </w:rPr>
        <w:t>Pauwelsstr. 30</w:t>
      </w:r>
    </w:p>
    <w:p w14:paraId="497C1B5E" w14:textId="6137C5AA" w:rsidR="007E55C6" w:rsidRPr="00C467BA" w:rsidRDefault="007E55C6" w:rsidP="007E55C6">
      <w:pPr>
        <w:ind w:left="2124"/>
        <w:rPr>
          <w:rFonts w:ascii="Calibri" w:hAnsi="Calibri"/>
          <w:color w:val="000000" w:themeColor="text1"/>
        </w:rPr>
      </w:pPr>
      <w:r w:rsidRPr="00051DC0">
        <w:rPr>
          <w:rFonts w:ascii="Calibri" w:hAnsi="Calibri"/>
          <w:color w:val="000000" w:themeColor="text1"/>
        </w:rPr>
        <w:t xml:space="preserve">    </w:t>
      </w:r>
      <w:r w:rsidR="00BF3A44" w:rsidRPr="00051DC0">
        <w:rPr>
          <w:rFonts w:ascii="Calibri" w:hAnsi="Calibri"/>
          <w:color w:val="000000" w:themeColor="text1"/>
        </w:rPr>
        <w:t xml:space="preserve"> </w:t>
      </w:r>
      <w:r w:rsidRPr="00C467BA">
        <w:rPr>
          <w:rFonts w:ascii="Calibri" w:hAnsi="Calibri"/>
          <w:color w:val="000000" w:themeColor="text1"/>
        </w:rPr>
        <w:t>52074 Aachen</w:t>
      </w:r>
    </w:p>
    <w:p w14:paraId="3932B480" w14:textId="33A6EEB7" w:rsidR="007E55C6" w:rsidRPr="00C467BA" w:rsidRDefault="007E55C6" w:rsidP="007E55C6">
      <w:pPr>
        <w:ind w:left="2124"/>
        <w:rPr>
          <w:rFonts w:ascii="Calibri" w:hAnsi="Calibri"/>
          <w:color w:val="000000" w:themeColor="text1"/>
        </w:rPr>
      </w:pPr>
      <w:r w:rsidRPr="00C467BA">
        <w:rPr>
          <w:rFonts w:ascii="Calibri" w:hAnsi="Calibri"/>
          <w:color w:val="000000" w:themeColor="text1"/>
        </w:rPr>
        <w:t xml:space="preserve">    </w:t>
      </w:r>
      <w:r w:rsidR="00BF3A44" w:rsidRPr="00C467BA">
        <w:rPr>
          <w:rFonts w:ascii="Calibri" w:hAnsi="Calibri"/>
          <w:color w:val="000000" w:themeColor="text1"/>
        </w:rPr>
        <w:t xml:space="preserve"> </w:t>
      </w:r>
      <w:r w:rsidRPr="00C467BA">
        <w:rPr>
          <w:rFonts w:ascii="Calibri" w:hAnsi="Calibri"/>
          <w:color w:val="000000" w:themeColor="text1"/>
        </w:rPr>
        <w:t>GERMANY</w:t>
      </w:r>
    </w:p>
    <w:p w14:paraId="694353AF" w14:textId="77777777" w:rsidR="007E55C6" w:rsidRPr="00C467BA" w:rsidRDefault="007E55C6" w:rsidP="007E55C6">
      <w:pPr>
        <w:rPr>
          <w:rFonts w:ascii="Calibri" w:hAnsi="Calibri"/>
          <w:color w:val="000000" w:themeColor="text1"/>
        </w:rPr>
      </w:pPr>
    </w:p>
    <w:p w14:paraId="69439021" w14:textId="77777777" w:rsidR="00500CCC" w:rsidRPr="00C467BA" w:rsidRDefault="00500CCC" w:rsidP="007E55C6">
      <w:pPr>
        <w:rPr>
          <w:rFonts w:ascii="Calibri" w:hAnsi="Calibri"/>
          <w:color w:val="000000" w:themeColor="text1"/>
        </w:rPr>
      </w:pPr>
    </w:p>
    <w:p w14:paraId="1159FAB3" w14:textId="77777777" w:rsidR="00500CCC" w:rsidRPr="00C467BA" w:rsidRDefault="00500CCC" w:rsidP="007E55C6">
      <w:pPr>
        <w:rPr>
          <w:rFonts w:ascii="Calibri" w:hAnsi="Calibri"/>
          <w:color w:val="000000" w:themeColor="text1"/>
        </w:rPr>
      </w:pPr>
    </w:p>
    <w:p w14:paraId="7F25F261" w14:textId="3D2D705D" w:rsidR="00C45BDC" w:rsidRPr="00051DC0" w:rsidRDefault="00CB61C0" w:rsidP="00DA25C5">
      <w:pPr>
        <w:pStyle w:val="berschrift1"/>
        <w:numPr>
          <w:ilvl w:val="0"/>
          <w:numId w:val="0"/>
        </w:numPr>
        <w:spacing w:before="0" w:line="360" w:lineRule="auto"/>
        <w:contextualSpacing/>
        <w:rPr>
          <w:rFonts w:ascii="Calibri" w:hAnsi="Calibri" w:cs="Times New Roman"/>
          <w:color w:val="000000" w:themeColor="text1"/>
          <w:sz w:val="24"/>
          <w:szCs w:val="24"/>
        </w:rPr>
      </w:pPr>
      <w:r w:rsidRPr="007646E0">
        <w:rPr>
          <w:rFonts w:asciiTheme="minorHAnsi" w:hAnsiTheme="minorHAnsi" w:cs="Times New Roman"/>
          <w:color w:val="000000" w:themeColor="text1"/>
          <w:sz w:val="24"/>
          <w:szCs w:val="24"/>
        </w:rPr>
        <w:br w:type="column"/>
      </w:r>
      <w:r w:rsidR="002E7BB9" w:rsidRPr="00051DC0">
        <w:rPr>
          <w:rFonts w:ascii="Calibri" w:hAnsi="Calibri" w:cs="Times New Roman"/>
          <w:color w:val="000000" w:themeColor="text1"/>
          <w:sz w:val="24"/>
          <w:szCs w:val="24"/>
        </w:rPr>
        <w:lastRenderedPageBreak/>
        <w:t>Abstract</w:t>
      </w:r>
    </w:p>
    <w:p w14:paraId="78AC9C9F" w14:textId="09AF256B" w:rsidR="009069EA" w:rsidRPr="00051DC0" w:rsidRDefault="00FC7224" w:rsidP="00146BB1">
      <w:pPr>
        <w:ind w:firstLine="708"/>
        <w:contextualSpacing/>
        <w:jc w:val="both"/>
        <w:rPr>
          <w:rFonts w:ascii="Calibri" w:hAnsi="Calibri"/>
          <w:color w:val="000000" w:themeColor="text1"/>
          <w:lang w:val="en-US"/>
        </w:rPr>
      </w:pPr>
      <w:r>
        <w:rPr>
          <w:rFonts w:ascii="Calibri" w:hAnsi="Calibri"/>
          <w:color w:val="000000" w:themeColor="text1"/>
          <w:lang w:val="en-US"/>
        </w:rPr>
        <w:t>Many</w:t>
      </w:r>
      <w:r w:rsidR="00F74868">
        <w:rPr>
          <w:rFonts w:ascii="Calibri" w:hAnsi="Calibri"/>
          <w:color w:val="000000" w:themeColor="text1"/>
          <w:lang w:val="en-US"/>
        </w:rPr>
        <w:t xml:space="preserve"> achievements of </w:t>
      </w:r>
      <w:r w:rsidR="00346BCD">
        <w:rPr>
          <w:rFonts w:ascii="Calibri" w:hAnsi="Calibri"/>
          <w:color w:val="000000" w:themeColor="text1"/>
          <w:lang w:val="en-US"/>
        </w:rPr>
        <w:t>biological</w:t>
      </w:r>
      <w:r w:rsidR="00AA3616">
        <w:rPr>
          <w:rFonts w:ascii="Calibri" w:hAnsi="Calibri"/>
          <w:color w:val="000000" w:themeColor="text1"/>
          <w:lang w:val="en-US"/>
        </w:rPr>
        <w:t xml:space="preserve"> research and </w:t>
      </w:r>
      <w:r w:rsidR="00F74868">
        <w:rPr>
          <w:rFonts w:ascii="Calibri" w:hAnsi="Calibri"/>
          <w:color w:val="000000" w:themeColor="text1"/>
          <w:lang w:val="en-US"/>
        </w:rPr>
        <w:t>evidence-based medicine in the 20</w:t>
      </w:r>
      <w:r w:rsidR="00F74868" w:rsidRPr="00F74868">
        <w:rPr>
          <w:rFonts w:ascii="Calibri" w:hAnsi="Calibri"/>
          <w:color w:val="000000" w:themeColor="text1"/>
          <w:vertAlign w:val="superscript"/>
          <w:lang w:val="en-US"/>
        </w:rPr>
        <w:t>th</w:t>
      </w:r>
      <w:r w:rsidR="00F74868">
        <w:rPr>
          <w:rFonts w:ascii="Calibri" w:hAnsi="Calibri"/>
          <w:color w:val="000000" w:themeColor="text1"/>
          <w:lang w:val="en-US"/>
        </w:rPr>
        <w:t xml:space="preserve"> century were </w:t>
      </w:r>
      <w:r w:rsidR="00BB5EA7">
        <w:rPr>
          <w:rFonts w:ascii="Calibri" w:hAnsi="Calibri"/>
          <w:color w:val="000000" w:themeColor="text1"/>
          <w:lang w:val="en-US"/>
        </w:rPr>
        <w:t xml:space="preserve">grounded in p-values and accompanying methods. </w:t>
      </w:r>
      <w:r w:rsidR="00FD2523">
        <w:rPr>
          <w:rFonts w:ascii="Calibri" w:hAnsi="Calibri"/>
          <w:color w:val="000000" w:themeColor="text1"/>
          <w:lang w:val="en-US"/>
        </w:rPr>
        <w:t>In the 21</w:t>
      </w:r>
      <w:r w:rsidR="00FD2523" w:rsidRPr="00FD2523">
        <w:rPr>
          <w:rFonts w:ascii="Calibri" w:hAnsi="Calibri"/>
          <w:color w:val="000000" w:themeColor="text1"/>
          <w:vertAlign w:val="superscript"/>
          <w:lang w:val="en-US"/>
        </w:rPr>
        <w:t>st</w:t>
      </w:r>
      <w:r w:rsidR="00FD2523">
        <w:rPr>
          <w:rFonts w:ascii="Calibri" w:hAnsi="Calibri"/>
          <w:color w:val="000000" w:themeColor="text1"/>
          <w:lang w:val="en-US"/>
        </w:rPr>
        <w:t xml:space="preserve"> century, </w:t>
      </w:r>
      <w:r w:rsidR="00942757">
        <w:rPr>
          <w:rFonts w:ascii="Calibri" w:hAnsi="Calibri"/>
          <w:color w:val="000000" w:themeColor="text1"/>
          <w:lang w:val="en-US"/>
        </w:rPr>
        <w:t>growing</w:t>
      </w:r>
      <w:r w:rsidR="009C6835">
        <w:rPr>
          <w:rFonts w:ascii="Calibri" w:hAnsi="Calibri"/>
          <w:color w:val="000000" w:themeColor="text1"/>
          <w:lang w:val="en-US"/>
        </w:rPr>
        <w:t xml:space="preserve"> ambition</w:t>
      </w:r>
      <w:r w:rsidR="00FB26B9">
        <w:rPr>
          <w:rFonts w:ascii="Calibri" w:hAnsi="Calibri"/>
          <w:color w:val="000000" w:themeColor="text1"/>
          <w:lang w:val="en-US"/>
        </w:rPr>
        <w:t>s</w:t>
      </w:r>
      <w:r w:rsidR="009C6835">
        <w:rPr>
          <w:rFonts w:ascii="Calibri" w:hAnsi="Calibri"/>
          <w:color w:val="000000" w:themeColor="text1"/>
          <w:lang w:val="en-US"/>
        </w:rPr>
        <w:t xml:space="preserve"> towards </w:t>
      </w:r>
      <w:r w:rsidR="00CC445B">
        <w:rPr>
          <w:rFonts w:ascii="Calibri" w:hAnsi="Calibri"/>
          <w:color w:val="000000" w:themeColor="text1"/>
          <w:lang w:val="en-US"/>
        </w:rPr>
        <w:t>precision</w:t>
      </w:r>
      <w:r w:rsidR="009C6835">
        <w:rPr>
          <w:rFonts w:ascii="Calibri" w:hAnsi="Calibri"/>
          <w:color w:val="000000" w:themeColor="text1"/>
          <w:lang w:val="en-US"/>
        </w:rPr>
        <w:t xml:space="preserve"> medicine </w:t>
      </w:r>
      <w:r w:rsidR="00031E0B">
        <w:rPr>
          <w:rFonts w:ascii="Calibri" w:hAnsi="Calibri"/>
          <w:color w:val="000000" w:themeColor="text1"/>
          <w:lang w:val="en-US"/>
        </w:rPr>
        <w:t xml:space="preserve">are </w:t>
      </w:r>
      <w:r w:rsidR="00FB26B9">
        <w:rPr>
          <w:rFonts w:ascii="Calibri" w:hAnsi="Calibri"/>
          <w:color w:val="000000" w:themeColor="text1"/>
          <w:lang w:val="en-US"/>
        </w:rPr>
        <w:t>put</w:t>
      </w:r>
      <w:r w:rsidR="00031E0B">
        <w:rPr>
          <w:rFonts w:ascii="Calibri" w:hAnsi="Calibri"/>
          <w:color w:val="000000" w:themeColor="text1"/>
          <w:lang w:val="en-US"/>
        </w:rPr>
        <w:t>ting</w:t>
      </w:r>
      <w:r w:rsidR="00FB26B9">
        <w:rPr>
          <w:rFonts w:ascii="Calibri" w:hAnsi="Calibri"/>
          <w:color w:val="000000" w:themeColor="text1"/>
          <w:lang w:val="en-US"/>
        </w:rPr>
        <w:t xml:space="preserve"> a premium on accurate prediction</w:t>
      </w:r>
      <w:r w:rsidR="00CC6A0C">
        <w:rPr>
          <w:rFonts w:ascii="Calibri" w:hAnsi="Calibri"/>
          <w:color w:val="000000" w:themeColor="text1"/>
          <w:lang w:val="en-US"/>
        </w:rPr>
        <w:t>s</w:t>
      </w:r>
      <w:r w:rsidR="00FB26B9">
        <w:rPr>
          <w:rFonts w:ascii="Calibri" w:hAnsi="Calibri"/>
          <w:color w:val="000000" w:themeColor="text1"/>
          <w:lang w:val="en-US"/>
        </w:rPr>
        <w:t xml:space="preserve"> </w:t>
      </w:r>
      <w:r w:rsidR="00E04AA4">
        <w:rPr>
          <w:rFonts w:ascii="Calibri" w:hAnsi="Calibri"/>
          <w:color w:val="000000" w:themeColor="text1"/>
          <w:lang w:val="en-US"/>
        </w:rPr>
        <w:t>for</w:t>
      </w:r>
      <w:r w:rsidR="00FB26B9">
        <w:rPr>
          <w:rFonts w:ascii="Calibri" w:hAnsi="Calibri"/>
          <w:color w:val="000000" w:themeColor="text1"/>
          <w:lang w:val="en-US"/>
        </w:rPr>
        <w:t xml:space="preserve"> single</w:t>
      </w:r>
      <w:r w:rsidR="00E04AA4">
        <w:rPr>
          <w:rFonts w:ascii="Calibri" w:hAnsi="Calibri"/>
          <w:color w:val="000000" w:themeColor="text1"/>
          <w:lang w:val="en-US"/>
        </w:rPr>
        <w:t xml:space="preserve"> </w:t>
      </w:r>
      <w:r w:rsidR="00021C5E">
        <w:rPr>
          <w:rFonts w:ascii="Calibri" w:hAnsi="Calibri"/>
          <w:color w:val="000000" w:themeColor="text1"/>
          <w:lang w:val="en-US"/>
        </w:rPr>
        <w:t>patient</w:t>
      </w:r>
      <w:r w:rsidR="00E04AA4">
        <w:rPr>
          <w:rFonts w:ascii="Calibri" w:hAnsi="Calibri"/>
          <w:color w:val="000000" w:themeColor="text1"/>
          <w:lang w:val="en-US"/>
        </w:rPr>
        <w:t>s</w:t>
      </w:r>
      <w:r w:rsidR="009C6835">
        <w:rPr>
          <w:rFonts w:ascii="Calibri" w:hAnsi="Calibri"/>
          <w:color w:val="000000" w:themeColor="text1"/>
          <w:lang w:val="en-US"/>
        </w:rPr>
        <w:t>.</w:t>
      </w:r>
      <w:r w:rsidR="00FB26B9">
        <w:rPr>
          <w:rFonts w:ascii="Calibri" w:hAnsi="Calibri"/>
          <w:color w:val="000000" w:themeColor="text1"/>
          <w:lang w:val="en-US"/>
        </w:rPr>
        <w:t xml:space="preserve"> </w:t>
      </w:r>
      <w:r w:rsidR="006C7D12">
        <w:rPr>
          <w:rFonts w:ascii="Calibri" w:hAnsi="Calibri"/>
          <w:color w:val="000000" w:themeColor="text1"/>
          <w:lang w:val="en-US"/>
        </w:rPr>
        <w:t>This shift incurs</w:t>
      </w:r>
      <w:r w:rsidR="00A1316E">
        <w:rPr>
          <w:rFonts w:ascii="Calibri" w:hAnsi="Calibri"/>
          <w:color w:val="000000" w:themeColor="text1"/>
          <w:lang w:val="en-US"/>
        </w:rPr>
        <w:t xml:space="preserve"> tension between </w:t>
      </w:r>
      <w:r w:rsidR="00CC6A0C">
        <w:rPr>
          <w:rFonts w:ascii="Calibri" w:hAnsi="Calibri"/>
          <w:color w:val="000000" w:themeColor="text1"/>
          <w:lang w:val="en-US"/>
        </w:rPr>
        <w:t>established</w:t>
      </w:r>
      <w:r w:rsidR="00A448F0">
        <w:rPr>
          <w:rFonts w:ascii="Calibri" w:hAnsi="Calibri"/>
          <w:color w:val="000000" w:themeColor="text1"/>
          <w:lang w:val="en-US"/>
        </w:rPr>
        <w:t xml:space="preserve"> </w:t>
      </w:r>
      <w:r w:rsidR="00021C5E">
        <w:rPr>
          <w:rFonts w:ascii="Calibri" w:hAnsi="Calibri"/>
          <w:color w:val="000000" w:themeColor="text1"/>
          <w:lang w:val="en-US"/>
        </w:rPr>
        <w:t xml:space="preserve">tools </w:t>
      </w:r>
      <w:r w:rsidR="00BB02F4">
        <w:rPr>
          <w:rFonts w:ascii="Calibri" w:hAnsi="Calibri"/>
          <w:color w:val="000000" w:themeColor="text1"/>
          <w:lang w:val="en-US"/>
        </w:rPr>
        <w:t>used to</w:t>
      </w:r>
      <w:r w:rsidR="00A448F0">
        <w:rPr>
          <w:rFonts w:ascii="Calibri" w:hAnsi="Calibri"/>
          <w:color w:val="000000" w:themeColor="text1"/>
          <w:lang w:val="en-US"/>
        </w:rPr>
        <w:t xml:space="preserve"> </w:t>
      </w:r>
      <w:r w:rsidR="00BB02F4">
        <w:rPr>
          <w:rFonts w:ascii="Calibri" w:hAnsi="Calibri"/>
          <w:color w:val="000000" w:themeColor="text1"/>
          <w:lang w:val="en-US"/>
        </w:rPr>
        <w:t>infer</w:t>
      </w:r>
      <w:r w:rsidR="00021C5E">
        <w:rPr>
          <w:rFonts w:ascii="Calibri" w:hAnsi="Calibri"/>
          <w:color w:val="000000" w:themeColor="text1"/>
          <w:lang w:val="en-US"/>
        </w:rPr>
        <w:t xml:space="preserve"> </w:t>
      </w:r>
      <w:r w:rsidR="00C8713E">
        <w:rPr>
          <w:rFonts w:ascii="Calibri" w:hAnsi="Calibri"/>
          <w:color w:val="000000" w:themeColor="text1"/>
          <w:lang w:val="en-US"/>
        </w:rPr>
        <w:t xml:space="preserve">statistically significant </w:t>
      </w:r>
      <w:r w:rsidR="0000169A">
        <w:rPr>
          <w:rFonts w:ascii="Calibri" w:hAnsi="Calibri"/>
          <w:color w:val="000000" w:themeColor="text1"/>
          <w:lang w:val="en-US"/>
        </w:rPr>
        <w:t>group effects</w:t>
      </w:r>
      <w:r w:rsidR="00021C5E">
        <w:rPr>
          <w:rFonts w:ascii="Calibri" w:hAnsi="Calibri"/>
          <w:color w:val="000000" w:themeColor="text1"/>
          <w:lang w:val="en-US"/>
        </w:rPr>
        <w:t xml:space="preserve"> </w:t>
      </w:r>
      <w:r w:rsidR="00A448F0">
        <w:rPr>
          <w:rFonts w:ascii="Calibri" w:hAnsi="Calibri"/>
          <w:color w:val="000000" w:themeColor="text1"/>
          <w:lang w:val="en-US"/>
        </w:rPr>
        <w:t xml:space="preserve">and </w:t>
      </w:r>
      <w:r w:rsidR="00CC6A0C">
        <w:rPr>
          <w:rFonts w:ascii="Calibri" w:hAnsi="Calibri"/>
          <w:color w:val="000000" w:themeColor="text1"/>
          <w:lang w:val="en-US"/>
        </w:rPr>
        <w:t xml:space="preserve">emerging </w:t>
      </w:r>
      <w:r w:rsidR="00021C5E">
        <w:rPr>
          <w:rFonts w:ascii="Calibri" w:hAnsi="Calibri"/>
          <w:color w:val="000000" w:themeColor="text1"/>
          <w:lang w:val="en-US"/>
        </w:rPr>
        <w:t xml:space="preserve">machine-learning tools to </w:t>
      </w:r>
      <w:r w:rsidR="00EB7AC4">
        <w:rPr>
          <w:rFonts w:ascii="Calibri" w:hAnsi="Calibri"/>
          <w:color w:val="000000" w:themeColor="text1"/>
          <w:lang w:val="en-US"/>
        </w:rPr>
        <w:t>forecast an</w:t>
      </w:r>
      <w:r w:rsidR="00021C5E">
        <w:rPr>
          <w:rFonts w:ascii="Calibri" w:hAnsi="Calibri"/>
          <w:color w:val="000000" w:themeColor="text1"/>
          <w:lang w:val="en-US"/>
        </w:rPr>
        <w:t xml:space="preserve"> </w:t>
      </w:r>
      <w:r w:rsidR="00D81561">
        <w:rPr>
          <w:rFonts w:ascii="Calibri" w:hAnsi="Calibri"/>
          <w:color w:val="000000" w:themeColor="text1"/>
          <w:lang w:val="en-US"/>
        </w:rPr>
        <w:t>individual</w:t>
      </w:r>
      <w:r w:rsidR="00EB7AC4">
        <w:rPr>
          <w:rFonts w:ascii="Calibri" w:hAnsi="Calibri"/>
          <w:color w:val="000000" w:themeColor="text1"/>
          <w:lang w:val="en-US"/>
        </w:rPr>
        <w:t>’s</w:t>
      </w:r>
      <w:r w:rsidR="00021C5E">
        <w:rPr>
          <w:rFonts w:ascii="Calibri" w:hAnsi="Calibri"/>
          <w:color w:val="000000" w:themeColor="text1"/>
          <w:lang w:val="en-US"/>
        </w:rPr>
        <w:t xml:space="preserve"> </w:t>
      </w:r>
      <w:r w:rsidR="00EB7AC4">
        <w:rPr>
          <w:rFonts w:ascii="Calibri" w:hAnsi="Calibri"/>
          <w:color w:val="000000" w:themeColor="text1"/>
          <w:lang w:val="en-US"/>
        </w:rPr>
        <w:t>future</w:t>
      </w:r>
      <w:r w:rsidR="00021C5E">
        <w:rPr>
          <w:rFonts w:ascii="Calibri" w:hAnsi="Calibri"/>
          <w:color w:val="000000" w:themeColor="text1"/>
          <w:lang w:val="en-US"/>
        </w:rPr>
        <w:t xml:space="preserve">. Here, </w:t>
      </w:r>
      <w:r w:rsidR="00CC6A0C">
        <w:rPr>
          <w:rFonts w:ascii="Calibri" w:hAnsi="Calibri"/>
          <w:color w:val="000000" w:themeColor="text1"/>
          <w:lang w:val="en-US"/>
        </w:rPr>
        <w:t xml:space="preserve">we provide a </w:t>
      </w:r>
      <w:r w:rsidR="005560A7">
        <w:rPr>
          <w:rFonts w:ascii="Calibri" w:hAnsi="Calibri"/>
          <w:color w:val="000000" w:themeColor="text1"/>
          <w:lang w:val="en-US"/>
        </w:rPr>
        <w:t>direct</w:t>
      </w:r>
      <w:r w:rsidR="002E020E">
        <w:rPr>
          <w:rFonts w:ascii="Calibri" w:hAnsi="Calibri"/>
          <w:color w:val="000000" w:themeColor="text1"/>
          <w:lang w:val="en-US"/>
        </w:rPr>
        <w:t xml:space="preserve"> </w:t>
      </w:r>
      <w:r w:rsidR="00CE690A">
        <w:rPr>
          <w:rFonts w:ascii="Calibri" w:hAnsi="Calibri"/>
          <w:color w:val="000000" w:themeColor="text1"/>
          <w:lang w:val="en-US"/>
        </w:rPr>
        <w:t xml:space="preserve">comparison </w:t>
      </w:r>
      <w:r w:rsidR="00474A0B">
        <w:rPr>
          <w:rFonts w:ascii="Calibri" w:hAnsi="Calibri"/>
          <w:color w:val="000000" w:themeColor="text1"/>
          <w:lang w:val="en-US"/>
        </w:rPr>
        <w:t>of the linear model in</w:t>
      </w:r>
      <w:r w:rsidR="003A5AC7">
        <w:rPr>
          <w:rFonts w:ascii="Calibri" w:hAnsi="Calibri"/>
          <w:color w:val="000000" w:themeColor="text1"/>
          <w:lang w:val="en-US"/>
        </w:rPr>
        <w:t xml:space="preserve"> identifying</w:t>
      </w:r>
      <w:r w:rsidR="00822E7B">
        <w:rPr>
          <w:rFonts w:ascii="Calibri" w:hAnsi="Calibri"/>
          <w:color w:val="000000" w:themeColor="text1"/>
          <w:lang w:val="en-US"/>
        </w:rPr>
        <w:t xml:space="preserve"> significant </w:t>
      </w:r>
      <w:r w:rsidR="008079FA">
        <w:rPr>
          <w:rFonts w:ascii="Calibri" w:hAnsi="Calibri"/>
          <w:color w:val="000000" w:themeColor="text1"/>
          <w:lang w:val="en-US"/>
        </w:rPr>
        <w:t xml:space="preserve">contributing </w:t>
      </w:r>
      <w:r w:rsidR="001916AC">
        <w:rPr>
          <w:rFonts w:ascii="Calibri" w:hAnsi="Calibri"/>
          <w:color w:val="000000" w:themeColor="text1"/>
          <w:lang w:val="en-US"/>
        </w:rPr>
        <w:t>variables</w:t>
      </w:r>
      <w:r w:rsidR="008079FA">
        <w:rPr>
          <w:rFonts w:ascii="Calibri" w:hAnsi="Calibri"/>
          <w:color w:val="000000" w:themeColor="text1"/>
          <w:lang w:val="en-US"/>
        </w:rPr>
        <w:t xml:space="preserve"> and </w:t>
      </w:r>
      <w:r w:rsidR="00953ABA">
        <w:rPr>
          <w:rFonts w:ascii="Calibri" w:hAnsi="Calibri"/>
          <w:color w:val="000000" w:themeColor="text1"/>
          <w:lang w:val="en-US"/>
        </w:rPr>
        <w:t>in</w:t>
      </w:r>
      <w:r w:rsidR="003A5AC7">
        <w:rPr>
          <w:rFonts w:ascii="Calibri" w:hAnsi="Calibri"/>
          <w:color w:val="000000" w:themeColor="text1"/>
          <w:lang w:val="en-US"/>
        </w:rPr>
        <w:t xml:space="preserve"> </w:t>
      </w:r>
      <w:r w:rsidR="00CA16BA">
        <w:rPr>
          <w:rFonts w:ascii="Calibri" w:hAnsi="Calibri"/>
          <w:color w:val="000000" w:themeColor="text1"/>
          <w:lang w:val="en-US"/>
        </w:rPr>
        <w:t>searching through</w:t>
      </w:r>
      <w:r w:rsidR="0066475C">
        <w:rPr>
          <w:rFonts w:ascii="Calibri" w:hAnsi="Calibri"/>
          <w:color w:val="000000" w:themeColor="text1"/>
          <w:lang w:val="en-US"/>
        </w:rPr>
        <w:t xml:space="preserve"> </w:t>
      </w:r>
      <w:r w:rsidR="001916AC">
        <w:rPr>
          <w:rFonts w:ascii="Calibri" w:hAnsi="Calibri"/>
          <w:color w:val="000000" w:themeColor="text1"/>
          <w:lang w:val="en-US"/>
        </w:rPr>
        <w:t xml:space="preserve">the most </w:t>
      </w:r>
      <w:r w:rsidR="0066475C">
        <w:rPr>
          <w:rFonts w:ascii="Calibri" w:hAnsi="Calibri"/>
          <w:color w:val="000000" w:themeColor="text1"/>
          <w:lang w:val="en-US"/>
        </w:rPr>
        <w:t xml:space="preserve">predictive </w:t>
      </w:r>
      <w:r w:rsidR="001916AC">
        <w:rPr>
          <w:rFonts w:ascii="Calibri" w:hAnsi="Calibri"/>
          <w:color w:val="000000" w:themeColor="text1"/>
          <w:lang w:val="en-US"/>
        </w:rPr>
        <w:t>ones</w:t>
      </w:r>
      <w:r w:rsidR="0066475C">
        <w:rPr>
          <w:rFonts w:ascii="Calibri" w:hAnsi="Calibri"/>
          <w:color w:val="000000" w:themeColor="text1"/>
          <w:lang w:val="en-US"/>
        </w:rPr>
        <w:t>. In artific</w:t>
      </w:r>
      <w:r w:rsidR="00C965F4">
        <w:rPr>
          <w:rFonts w:ascii="Calibri" w:hAnsi="Calibri"/>
          <w:color w:val="000000" w:themeColor="text1"/>
          <w:lang w:val="en-US"/>
        </w:rPr>
        <w:t>i</w:t>
      </w:r>
      <w:r w:rsidR="0066475C">
        <w:rPr>
          <w:rFonts w:ascii="Calibri" w:hAnsi="Calibri"/>
          <w:color w:val="000000" w:themeColor="text1"/>
          <w:lang w:val="en-US"/>
        </w:rPr>
        <w:t xml:space="preserve">al data simulations and </w:t>
      </w:r>
      <w:r w:rsidR="00D3006B">
        <w:rPr>
          <w:rFonts w:ascii="Calibri" w:hAnsi="Calibri"/>
          <w:color w:val="000000" w:themeColor="text1"/>
          <w:lang w:val="en-US"/>
        </w:rPr>
        <w:t>common</w:t>
      </w:r>
      <w:r w:rsidR="00C16E7E">
        <w:rPr>
          <w:rFonts w:ascii="Calibri" w:hAnsi="Calibri"/>
          <w:color w:val="000000" w:themeColor="text1"/>
          <w:lang w:val="en-US"/>
        </w:rPr>
        <w:t xml:space="preserve"> medical datasets, we quantitatively characterized </w:t>
      </w:r>
      <w:r w:rsidR="00103080">
        <w:rPr>
          <w:rFonts w:ascii="Calibri" w:hAnsi="Calibri"/>
          <w:color w:val="000000" w:themeColor="text1"/>
          <w:lang w:val="en-US"/>
        </w:rPr>
        <w:t xml:space="preserve">instances </w:t>
      </w:r>
      <w:r w:rsidR="00C965F4">
        <w:rPr>
          <w:rFonts w:ascii="Calibri" w:hAnsi="Calibri"/>
          <w:color w:val="000000" w:themeColor="text1"/>
          <w:lang w:val="en-US"/>
        </w:rPr>
        <w:t xml:space="preserve">when </w:t>
      </w:r>
      <w:r w:rsidR="001916AC">
        <w:rPr>
          <w:rFonts w:ascii="Calibri" w:hAnsi="Calibri"/>
          <w:color w:val="000000" w:themeColor="text1"/>
          <w:lang w:val="en-US"/>
        </w:rPr>
        <w:t xml:space="preserve">statistical </w:t>
      </w:r>
      <w:r w:rsidR="002E020E">
        <w:rPr>
          <w:rFonts w:ascii="Calibri" w:hAnsi="Calibri"/>
          <w:color w:val="000000" w:themeColor="text1"/>
          <w:lang w:val="en-US"/>
        </w:rPr>
        <w:t xml:space="preserve">inference and </w:t>
      </w:r>
      <w:r w:rsidR="003F12DE">
        <w:rPr>
          <w:rFonts w:ascii="Calibri" w:hAnsi="Calibri"/>
          <w:color w:val="000000" w:themeColor="text1"/>
          <w:lang w:val="en-US"/>
        </w:rPr>
        <w:t>pattern recognition</w:t>
      </w:r>
      <w:r w:rsidR="00875ADF">
        <w:rPr>
          <w:rFonts w:ascii="Calibri" w:hAnsi="Calibri"/>
          <w:color w:val="000000" w:themeColor="text1"/>
          <w:lang w:val="en-US"/>
        </w:rPr>
        <w:t xml:space="preserve"> </w:t>
      </w:r>
      <w:r w:rsidR="00C85861">
        <w:rPr>
          <w:rFonts w:ascii="Calibri" w:hAnsi="Calibri"/>
          <w:color w:val="000000" w:themeColor="text1"/>
          <w:lang w:val="en-US"/>
        </w:rPr>
        <w:t>concur</w:t>
      </w:r>
      <w:r w:rsidR="00875ADF">
        <w:rPr>
          <w:rFonts w:ascii="Calibri" w:hAnsi="Calibri"/>
          <w:color w:val="000000" w:themeColor="text1"/>
          <w:lang w:val="en-US"/>
        </w:rPr>
        <w:t xml:space="preserve"> and </w:t>
      </w:r>
      <w:r w:rsidR="00C85861">
        <w:rPr>
          <w:rFonts w:ascii="Calibri" w:hAnsi="Calibri"/>
          <w:color w:val="000000" w:themeColor="text1"/>
          <w:lang w:val="en-US"/>
        </w:rPr>
        <w:t>diverge</w:t>
      </w:r>
      <w:r w:rsidR="00875ADF">
        <w:rPr>
          <w:rFonts w:ascii="Calibri" w:hAnsi="Calibri"/>
          <w:color w:val="000000" w:themeColor="text1"/>
          <w:lang w:val="en-US"/>
        </w:rPr>
        <w:t xml:space="preserve">. While both </w:t>
      </w:r>
      <w:r w:rsidR="0034346A">
        <w:rPr>
          <w:rFonts w:ascii="Calibri" w:hAnsi="Calibri"/>
          <w:color w:val="000000" w:themeColor="text1"/>
          <w:lang w:val="en-US"/>
        </w:rPr>
        <w:t xml:space="preserve">modeling </w:t>
      </w:r>
      <w:r w:rsidR="00F56CA2">
        <w:rPr>
          <w:rFonts w:ascii="Calibri" w:hAnsi="Calibri"/>
          <w:color w:val="000000" w:themeColor="text1"/>
          <w:lang w:val="en-US"/>
        </w:rPr>
        <w:t>approaches</w:t>
      </w:r>
      <w:r w:rsidR="00875ADF">
        <w:rPr>
          <w:rFonts w:ascii="Calibri" w:hAnsi="Calibri"/>
          <w:color w:val="000000" w:themeColor="text1"/>
          <w:lang w:val="en-US"/>
        </w:rPr>
        <w:t xml:space="preserve"> </w:t>
      </w:r>
      <w:r w:rsidR="00103080">
        <w:rPr>
          <w:rFonts w:ascii="Calibri" w:hAnsi="Calibri"/>
          <w:color w:val="000000" w:themeColor="text1"/>
          <w:lang w:val="en-US"/>
        </w:rPr>
        <w:t>allowed for</w:t>
      </w:r>
      <w:r w:rsidR="00875ADF">
        <w:rPr>
          <w:rFonts w:ascii="Calibri" w:hAnsi="Calibri"/>
          <w:color w:val="000000" w:themeColor="text1"/>
          <w:lang w:val="en-US"/>
        </w:rPr>
        <w:t xml:space="preserve"> </w:t>
      </w:r>
      <w:r w:rsidR="00994AA7">
        <w:rPr>
          <w:rFonts w:ascii="Calibri" w:hAnsi="Calibri"/>
          <w:color w:val="000000" w:themeColor="text1"/>
          <w:lang w:val="en-US"/>
        </w:rPr>
        <w:t xml:space="preserve">rigorous </w:t>
      </w:r>
      <w:r w:rsidR="00875ADF">
        <w:rPr>
          <w:rFonts w:ascii="Calibri" w:hAnsi="Calibri"/>
          <w:color w:val="000000" w:themeColor="text1"/>
          <w:lang w:val="en-US"/>
        </w:rPr>
        <w:t xml:space="preserve">conclusions, we describe </w:t>
      </w:r>
      <w:r w:rsidR="00994AA7">
        <w:rPr>
          <w:rFonts w:ascii="Calibri" w:hAnsi="Calibri"/>
          <w:color w:val="000000" w:themeColor="text1"/>
          <w:lang w:val="en-US"/>
        </w:rPr>
        <w:t>disagreement</w:t>
      </w:r>
      <w:r w:rsidR="00A02108">
        <w:rPr>
          <w:rFonts w:ascii="Calibri" w:hAnsi="Calibri"/>
          <w:color w:val="000000" w:themeColor="text1"/>
          <w:lang w:val="en-US"/>
        </w:rPr>
        <w:t xml:space="preserve"> </w:t>
      </w:r>
      <w:r w:rsidR="00994AA7">
        <w:rPr>
          <w:rFonts w:ascii="Calibri" w:hAnsi="Calibri"/>
          <w:color w:val="000000" w:themeColor="text1"/>
          <w:lang w:val="en-US"/>
        </w:rPr>
        <w:t xml:space="preserve">in </w:t>
      </w:r>
      <w:r w:rsidR="00854B4B">
        <w:rPr>
          <w:rFonts w:ascii="Calibri" w:hAnsi="Calibri"/>
          <w:color w:val="000000" w:themeColor="text1"/>
          <w:lang w:val="en-US"/>
        </w:rPr>
        <w:t>several</w:t>
      </w:r>
      <w:r w:rsidR="00A02108">
        <w:rPr>
          <w:rFonts w:ascii="Calibri" w:hAnsi="Calibri"/>
          <w:color w:val="000000" w:themeColor="text1"/>
          <w:lang w:val="en-US"/>
        </w:rPr>
        <w:t xml:space="preserve"> data-analysis settings</w:t>
      </w:r>
      <w:r w:rsidR="006763AE">
        <w:rPr>
          <w:rFonts w:ascii="Calibri" w:hAnsi="Calibri"/>
          <w:color w:val="000000" w:themeColor="text1"/>
          <w:lang w:val="en-US"/>
        </w:rPr>
        <w:t>:</w:t>
      </w:r>
      <w:r w:rsidR="00A02108">
        <w:rPr>
          <w:rFonts w:ascii="Calibri" w:hAnsi="Calibri"/>
          <w:color w:val="000000" w:themeColor="text1"/>
          <w:lang w:val="en-US"/>
        </w:rPr>
        <w:t xml:space="preserve"> </w:t>
      </w:r>
      <w:r w:rsidR="00A578B8">
        <w:rPr>
          <w:rFonts w:ascii="Calibri" w:hAnsi="Calibri"/>
          <w:color w:val="000000" w:themeColor="text1"/>
          <w:lang w:val="en-US"/>
        </w:rPr>
        <w:t xml:space="preserve">certain </w:t>
      </w:r>
      <w:r w:rsidR="00A02108">
        <w:rPr>
          <w:rFonts w:ascii="Calibri" w:hAnsi="Calibri"/>
          <w:color w:val="000000" w:themeColor="text1"/>
          <w:lang w:val="en-US"/>
        </w:rPr>
        <w:t>variables turn</w:t>
      </w:r>
      <w:r w:rsidR="004A4879">
        <w:rPr>
          <w:rFonts w:ascii="Calibri" w:hAnsi="Calibri"/>
          <w:color w:val="000000" w:themeColor="text1"/>
          <w:lang w:val="en-US"/>
        </w:rPr>
        <w:t>ed</w:t>
      </w:r>
      <w:r w:rsidR="00A02108">
        <w:rPr>
          <w:rFonts w:ascii="Calibri" w:hAnsi="Calibri"/>
          <w:color w:val="000000" w:themeColor="text1"/>
          <w:lang w:val="en-US"/>
        </w:rPr>
        <w:t xml:space="preserve"> out to be predictive but not significant, or significant but not predictive.</w:t>
      </w:r>
      <w:r w:rsidR="00875ADF">
        <w:rPr>
          <w:rFonts w:ascii="Calibri" w:hAnsi="Calibri"/>
          <w:color w:val="000000" w:themeColor="text1"/>
          <w:lang w:val="en-US"/>
        </w:rPr>
        <w:t xml:space="preserve"> </w:t>
      </w:r>
      <w:r w:rsidR="00103080">
        <w:rPr>
          <w:rFonts w:ascii="Calibri" w:hAnsi="Calibri"/>
          <w:color w:val="000000" w:themeColor="text1"/>
          <w:lang w:val="en-US"/>
        </w:rPr>
        <w:t xml:space="preserve">More complete understanding of different ways to </w:t>
      </w:r>
      <w:r w:rsidR="0034346A">
        <w:rPr>
          <w:rFonts w:ascii="Calibri" w:hAnsi="Calibri"/>
          <w:color w:val="000000" w:themeColor="text1"/>
          <w:lang w:val="en-US"/>
        </w:rPr>
        <w:t xml:space="preserve">define importance </w:t>
      </w:r>
      <w:r w:rsidR="00462870">
        <w:rPr>
          <w:rFonts w:ascii="Calibri" w:hAnsi="Calibri"/>
          <w:color w:val="000000" w:themeColor="text1"/>
          <w:lang w:val="en-US"/>
        </w:rPr>
        <w:t>is</w:t>
      </w:r>
      <w:r w:rsidR="00103080">
        <w:rPr>
          <w:rFonts w:ascii="Calibri" w:hAnsi="Calibri"/>
          <w:color w:val="000000" w:themeColor="text1"/>
          <w:lang w:val="en-US"/>
        </w:rPr>
        <w:t xml:space="preserve"> a prerequisite for </w:t>
      </w:r>
      <w:r w:rsidR="0063479B">
        <w:rPr>
          <w:rFonts w:ascii="Calibri" w:hAnsi="Calibri"/>
          <w:color w:val="000000" w:themeColor="text1"/>
          <w:lang w:val="en-US"/>
        </w:rPr>
        <w:t xml:space="preserve">biomedical </w:t>
      </w:r>
      <w:r w:rsidR="00424EB9">
        <w:rPr>
          <w:rFonts w:ascii="Calibri" w:hAnsi="Calibri"/>
          <w:color w:val="000000" w:themeColor="text1"/>
          <w:lang w:val="en-US"/>
        </w:rPr>
        <w:t xml:space="preserve">research </w:t>
      </w:r>
      <w:r w:rsidR="0034346A">
        <w:rPr>
          <w:rFonts w:ascii="Calibri" w:hAnsi="Calibri"/>
          <w:color w:val="000000" w:themeColor="text1"/>
          <w:lang w:val="en-US"/>
        </w:rPr>
        <w:t>findings that are</w:t>
      </w:r>
      <w:r w:rsidR="0063479B">
        <w:rPr>
          <w:rFonts w:ascii="Calibri" w:hAnsi="Calibri"/>
          <w:color w:val="000000" w:themeColor="text1"/>
          <w:lang w:val="en-US"/>
        </w:rPr>
        <w:t xml:space="preserve"> reproducible and exploitable</w:t>
      </w:r>
      <w:r w:rsidR="00CC445B">
        <w:rPr>
          <w:rFonts w:ascii="Calibri" w:hAnsi="Calibri"/>
          <w:color w:val="000000" w:themeColor="text1"/>
          <w:lang w:val="en-US"/>
        </w:rPr>
        <w:t xml:space="preserve"> for personalizing clinical care</w:t>
      </w:r>
      <w:r w:rsidR="0063479B">
        <w:rPr>
          <w:rFonts w:ascii="Calibri" w:hAnsi="Calibri"/>
          <w:color w:val="000000" w:themeColor="text1"/>
          <w:lang w:val="en-US"/>
        </w:rPr>
        <w:t>.</w:t>
      </w:r>
      <w:r w:rsidR="00103080">
        <w:rPr>
          <w:rFonts w:ascii="Calibri" w:hAnsi="Calibri"/>
          <w:color w:val="000000" w:themeColor="text1"/>
          <w:lang w:val="en-US"/>
        </w:rPr>
        <w:t xml:space="preserve"> </w:t>
      </w:r>
    </w:p>
    <w:p w14:paraId="02F3ABB7" w14:textId="77777777" w:rsidR="00FD2523" w:rsidRDefault="00FD2523" w:rsidP="00791AAE">
      <w:pPr>
        <w:contextualSpacing/>
        <w:jc w:val="both"/>
        <w:rPr>
          <w:rFonts w:ascii="Calibri" w:hAnsi="Calibri"/>
          <w:color w:val="000000" w:themeColor="text1"/>
          <w:lang w:val="en-US"/>
        </w:rPr>
      </w:pPr>
    </w:p>
    <w:p w14:paraId="61134CFD" w14:textId="77777777" w:rsidR="00116A9A" w:rsidRPr="00051DC0" w:rsidRDefault="00116A9A" w:rsidP="00791AAE">
      <w:pPr>
        <w:rPr>
          <w:rFonts w:ascii="Calibri" w:hAnsi="Calibri"/>
          <w:color w:val="000000" w:themeColor="text1"/>
          <w:lang w:val="en-US" w:eastAsia="ar-SA"/>
        </w:rPr>
      </w:pPr>
    </w:p>
    <w:p w14:paraId="1659A358" w14:textId="143002AC" w:rsidR="00A24F73" w:rsidRDefault="00A24F73" w:rsidP="00A24F73">
      <w:pPr>
        <w:rPr>
          <w:rFonts w:ascii="Calibri" w:hAnsi="Calibri"/>
          <w:color w:val="000000" w:themeColor="text1"/>
          <w:lang w:val="en-US"/>
        </w:rPr>
      </w:pPr>
      <w:r w:rsidRPr="00051DC0">
        <w:rPr>
          <w:rFonts w:ascii="Calibri" w:hAnsi="Calibri"/>
          <w:b/>
          <w:color w:val="000000" w:themeColor="text1"/>
          <w:lang w:val="en-US"/>
        </w:rPr>
        <w:t>Keywords</w:t>
      </w:r>
      <w:r w:rsidR="00784435">
        <w:rPr>
          <w:rFonts w:ascii="Calibri" w:hAnsi="Calibri"/>
          <w:color w:val="000000" w:themeColor="text1"/>
          <w:lang w:val="en-US"/>
        </w:rPr>
        <w:t xml:space="preserve">: </w:t>
      </w:r>
      <w:r w:rsidR="003274AE">
        <w:rPr>
          <w:rFonts w:ascii="Calibri" w:hAnsi="Calibri"/>
          <w:color w:val="000000" w:themeColor="text1"/>
          <w:lang w:val="en-US"/>
        </w:rPr>
        <w:t>scientific discovery</w:t>
      </w:r>
      <w:r w:rsidR="003274AE" w:rsidRPr="003274AE">
        <w:rPr>
          <w:rFonts w:ascii="Calibri" w:hAnsi="Calibri"/>
          <w:color w:val="000000" w:themeColor="text1"/>
          <w:lang w:val="en-US"/>
        </w:rPr>
        <w:t xml:space="preserve"> | </w:t>
      </w:r>
      <w:r w:rsidR="00131187">
        <w:rPr>
          <w:rFonts w:ascii="Calibri" w:hAnsi="Calibri"/>
          <w:color w:val="000000" w:themeColor="text1"/>
          <w:lang w:val="en-US"/>
        </w:rPr>
        <w:t xml:space="preserve">data science </w:t>
      </w:r>
      <w:r w:rsidR="00131187" w:rsidRPr="003274AE">
        <w:rPr>
          <w:rFonts w:ascii="Calibri" w:hAnsi="Calibri"/>
          <w:color w:val="000000" w:themeColor="text1"/>
          <w:lang w:val="en-US"/>
        </w:rPr>
        <w:t>|</w:t>
      </w:r>
      <w:r w:rsidR="003274AE" w:rsidRPr="003274AE">
        <w:rPr>
          <w:rFonts w:ascii="Calibri" w:hAnsi="Calibri"/>
          <w:color w:val="000000" w:themeColor="text1"/>
          <w:lang w:val="en-US"/>
        </w:rPr>
        <w:t xml:space="preserve"> variable </w:t>
      </w:r>
      <w:r w:rsidR="003274AE">
        <w:rPr>
          <w:rFonts w:ascii="Calibri" w:hAnsi="Calibri"/>
          <w:color w:val="000000" w:themeColor="text1"/>
          <w:lang w:val="en-US"/>
        </w:rPr>
        <w:t xml:space="preserve">importance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artificial intelligence</w:t>
      </w:r>
      <w:r w:rsidR="00274A10">
        <w:rPr>
          <w:rFonts w:ascii="Calibri" w:hAnsi="Calibri"/>
          <w:color w:val="000000" w:themeColor="text1"/>
          <w:lang w:val="en-US"/>
        </w:rPr>
        <w:t xml:space="preserve"> </w:t>
      </w:r>
      <w:r w:rsidR="00274A10" w:rsidRPr="003274AE">
        <w:rPr>
          <w:rFonts w:ascii="Calibri" w:hAnsi="Calibri"/>
          <w:color w:val="000000" w:themeColor="text1"/>
          <w:lang w:val="en-US"/>
        </w:rPr>
        <w:t>|</w:t>
      </w:r>
      <w:r w:rsidR="00274A10">
        <w:rPr>
          <w:rFonts w:ascii="Calibri" w:hAnsi="Calibri"/>
          <w:color w:val="000000" w:themeColor="text1"/>
          <w:lang w:val="en-US"/>
        </w:rPr>
        <w:t xml:space="preserve"> </w:t>
      </w:r>
      <w:r w:rsidR="008478D1">
        <w:rPr>
          <w:rFonts w:ascii="Calibri" w:hAnsi="Calibri"/>
          <w:color w:val="000000" w:themeColor="text1"/>
          <w:lang w:val="en-US"/>
        </w:rPr>
        <w:t>reproducibility</w:t>
      </w:r>
    </w:p>
    <w:p w14:paraId="4255CE96" w14:textId="77777777" w:rsidR="00BF57CD" w:rsidRDefault="00BF57CD" w:rsidP="00A24F73">
      <w:pPr>
        <w:rPr>
          <w:rFonts w:ascii="Calibri" w:hAnsi="Calibri"/>
          <w:color w:val="000000" w:themeColor="text1"/>
          <w:lang w:val="en-US"/>
        </w:rPr>
      </w:pPr>
    </w:p>
    <w:p w14:paraId="3F8DD75B" w14:textId="77777777" w:rsidR="00BF57CD" w:rsidRDefault="00BF57CD" w:rsidP="00A24F73">
      <w:pPr>
        <w:rPr>
          <w:rFonts w:ascii="Calibri" w:hAnsi="Calibri"/>
          <w:color w:val="000000" w:themeColor="text1"/>
          <w:lang w:val="en-US"/>
        </w:rPr>
      </w:pPr>
    </w:p>
    <w:p w14:paraId="3F8B92CE" w14:textId="77777777" w:rsidR="00BF57CD" w:rsidRDefault="00BF57CD" w:rsidP="00A24F73">
      <w:pPr>
        <w:rPr>
          <w:rFonts w:ascii="Calibri" w:hAnsi="Calibri"/>
          <w:color w:val="000000" w:themeColor="text1"/>
          <w:lang w:val="en-US"/>
        </w:rPr>
      </w:pPr>
    </w:p>
    <w:p w14:paraId="688BAD05" w14:textId="77777777" w:rsidR="00BF57CD" w:rsidRDefault="00BF57CD" w:rsidP="00A24F73">
      <w:pPr>
        <w:rPr>
          <w:rFonts w:ascii="Calibri" w:hAnsi="Calibri"/>
          <w:color w:val="000000" w:themeColor="text1"/>
          <w:lang w:val="en-US"/>
        </w:rPr>
      </w:pPr>
    </w:p>
    <w:p w14:paraId="51797DE5" w14:textId="77777777" w:rsidR="00BF57CD" w:rsidRDefault="00BF57CD" w:rsidP="00A24F73">
      <w:pPr>
        <w:rPr>
          <w:rFonts w:ascii="Calibri" w:hAnsi="Calibri"/>
          <w:color w:val="000000" w:themeColor="text1"/>
          <w:lang w:val="en-US"/>
        </w:rPr>
      </w:pPr>
    </w:p>
    <w:p w14:paraId="70E316C6" w14:textId="77777777" w:rsidR="00BF57CD" w:rsidRDefault="00BF57CD" w:rsidP="00A24F73">
      <w:pPr>
        <w:rPr>
          <w:rFonts w:ascii="Calibri" w:hAnsi="Calibri"/>
          <w:color w:val="000000" w:themeColor="text1"/>
          <w:lang w:val="en-US"/>
        </w:rPr>
      </w:pPr>
    </w:p>
    <w:p w14:paraId="52ED924E" w14:textId="77777777" w:rsidR="00BF57CD" w:rsidRPr="00051DC0" w:rsidRDefault="00BF57CD" w:rsidP="00A24F73">
      <w:pPr>
        <w:rPr>
          <w:rFonts w:ascii="Calibri" w:hAnsi="Calibri"/>
          <w:color w:val="000000" w:themeColor="text1"/>
          <w:lang w:val="en-US"/>
        </w:rPr>
      </w:pPr>
    </w:p>
    <w:p w14:paraId="77826826" w14:textId="77777777" w:rsidR="002839A7" w:rsidRPr="00051DC0" w:rsidRDefault="002839A7" w:rsidP="00DA25C5">
      <w:pPr>
        <w:spacing w:line="360" w:lineRule="auto"/>
        <w:contextualSpacing/>
        <w:jc w:val="center"/>
        <w:rPr>
          <w:color w:val="000000" w:themeColor="text1"/>
          <w:lang w:val="en-US"/>
        </w:rPr>
      </w:pPr>
    </w:p>
    <w:p w14:paraId="1C7F1DEE" w14:textId="78FD1033" w:rsidR="000A6C66" w:rsidRPr="00051DC0" w:rsidRDefault="000A6C66" w:rsidP="00DA25C5">
      <w:pPr>
        <w:spacing w:line="360" w:lineRule="auto"/>
        <w:rPr>
          <w:rFonts w:eastAsia="Times New Roman"/>
          <w:b/>
          <w:bCs/>
          <w:color w:val="000000" w:themeColor="text1"/>
          <w:lang w:val="en-US" w:eastAsia="ar-SA"/>
        </w:rPr>
      </w:pPr>
    </w:p>
    <w:p w14:paraId="1F0325A1" w14:textId="56C749E9" w:rsidR="00BF57CD" w:rsidRPr="00C76687" w:rsidRDefault="00BF57CD" w:rsidP="00BF57CD">
      <w:pPr>
        <w:jc w:val="center"/>
        <w:rPr>
          <w:rFonts w:ascii="Calibri" w:hAnsi="Calibri"/>
          <w:color w:val="1A1919"/>
          <w:lang w:val="en-US"/>
        </w:rPr>
      </w:pPr>
      <w:r>
        <w:rPr>
          <w:rFonts w:ascii="Calibri" w:hAnsi="Calibri"/>
          <w:color w:val="1A1919"/>
          <w:lang w:val="en-US"/>
        </w:rPr>
        <w:br w:type="column"/>
      </w:r>
      <w:r w:rsidRPr="00C76687">
        <w:rPr>
          <w:rFonts w:ascii="Calibri" w:hAnsi="Calibri"/>
          <w:color w:val="1A1919"/>
          <w:lang w:val="en-US"/>
        </w:rPr>
        <w:lastRenderedPageBreak/>
        <w:t>“Change your statistical philosophy and all of a sudden dif</w:t>
      </w:r>
      <w:r>
        <w:rPr>
          <w:rFonts w:ascii="Calibri" w:hAnsi="Calibri"/>
          <w:color w:val="1A1919"/>
          <w:lang w:val="en-US"/>
        </w:rPr>
        <w:t>ferent things become important</w:t>
      </w:r>
      <w:r w:rsidRPr="00C76687">
        <w:rPr>
          <w:rFonts w:ascii="Calibri" w:hAnsi="Calibri"/>
          <w:color w:val="1A1919"/>
          <w:lang w:val="en-US"/>
        </w:rPr>
        <w:t>” Steven Goodman</w:t>
      </w:r>
    </w:p>
    <w:p w14:paraId="4CDAB334" w14:textId="3A77BFBA"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7D19AE80" w14:textId="77777777" w:rsidR="00BF57CD" w:rsidRDefault="00BF57CD" w:rsidP="00D91690">
      <w:pPr>
        <w:pStyle w:val="berschrift1"/>
        <w:numPr>
          <w:ilvl w:val="0"/>
          <w:numId w:val="0"/>
        </w:numPr>
        <w:spacing w:before="0" w:line="360" w:lineRule="auto"/>
        <w:contextualSpacing/>
        <w:jc w:val="both"/>
        <w:rPr>
          <w:rFonts w:asciiTheme="minorHAnsi" w:hAnsiTheme="minorHAnsi" w:cs="Times New Roman"/>
          <w:color w:val="000000" w:themeColor="text1"/>
          <w:sz w:val="24"/>
          <w:szCs w:val="24"/>
        </w:rPr>
      </w:pPr>
    </w:p>
    <w:p w14:paraId="2AFECB1E" w14:textId="1E4EB74C" w:rsidR="00C45BDC" w:rsidRPr="00051DC0" w:rsidRDefault="00C45BDC" w:rsidP="00D91690">
      <w:pPr>
        <w:pStyle w:val="berschrift1"/>
        <w:numPr>
          <w:ilvl w:val="0"/>
          <w:numId w:val="0"/>
        </w:numPr>
        <w:spacing w:before="0" w:line="360" w:lineRule="auto"/>
        <w:contextualSpacing/>
        <w:jc w:val="both"/>
        <w:rPr>
          <w:rFonts w:ascii="Calibri" w:hAnsi="Calibri" w:cs="Times New Roman"/>
          <w:color w:val="000000" w:themeColor="text1"/>
          <w:sz w:val="24"/>
          <w:szCs w:val="24"/>
        </w:rPr>
      </w:pPr>
      <w:r w:rsidRPr="00051DC0">
        <w:rPr>
          <w:rFonts w:ascii="Calibri" w:hAnsi="Calibri" w:cs="Times New Roman"/>
          <w:color w:val="000000" w:themeColor="text1"/>
          <w:sz w:val="24"/>
          <w:szCs w:val="24"/>
        </w:rPr>
        <w:t>Introduction</w:t>
      </w:r>
    </w:p>
    <w:p w14:paraId="58221368" w14:textId="5211EF69" w:rsidR="00736F87" w:rsidRPr="00176A86" w:rsidRDefault="001F3D56" w:rsidP="00146BB1">
      <w:pPr>
        <w:ind w:firstLine="708"/>
        <w:contextualSpacing/>
        <w:jc w:val="both"/>
        <w:rPr>
          <w:rFonts w:ascii="Calibri" w:hAnsi="Calibri"/>
          <w:color w:val="000000" w:themeColor="text1"/>
          <w:lang w:val="en-US"/>
        </w:rPr>
      </w:pPr>
      <w:r w:rsidRPr="00176A86">
        <w:rPr>
          <w:rFonts w:ascii="Calibri" w:hAnsi="Calibri"/>
          <w:color w:val="000000" w:themeColor="text1"/>
          <w:lang w:val="en-US"/>
        </w:rPr>
        <w:t xml:space="preserve">Inference and prediction </w:t>
      </w:r>
      <w:r w:rsidR="00C54939">
        <w:rPr>
          <w:rFonts w:ascii="Calibri" w:hAnsi="Calibri"/>
          <w:color w:val="000000" w:themeColor="text1"/>
          <w:lang w:val="en-US"/>
        </w:rPr>
        <w:t xml:space="preserve">are </w:t>
      </w:r>
      <w:r w:rsidR="00825BC7" w:rsidRPr="00825BC7">
        <w:rPr>
          <w:rFonts w:ascii="Calibri" w:hAnsi="Calibri"/>
          <w:color w:val="FF0000"/>
          <w:lang w:val="en-US"/>
        </w:rPr>
        <w:t xml:space="preserve">two sides of a coin </w:t>
      </w:r>
      <w:r w:rsidR="00825BC7" w:rsidRPr="00C54939">
        <w:rPr>
          <w:rFonts w:ascii="Calibri" w:hAnsi="Calibri"/>
          <w:color w:val="FF0000"/>
          <w:lang w:val="en-US"/>
        </w:rPr>
        <w:t xml:space="preserve">/ </w:t>
      </w:r>
      <w:r w:rsidR="000C1CB5" w:rsidRPr="00C54939">
        <w:rPr>
          <w:rFonts w:ascii="Calibri" w:hAnsi="Calibri"/>
          <w:color w:val="FF0000"/>
          <w:lang w:val="en-US"/>
        </w:rPr>
        <w:t xml:space="preserve">can </w:t>
      </w:r>
      <w:r w:rsidRPr="00C54939">
        <w:rPr>
          <w:rFonts w:ascii="Calibri" w:hAnsi="Calibri"/>
          <w:color w:val="FF0000"/>
          <w:lang w:val="en-US"/>
        </w:rPr>
        <w:t xml:space="preserve">serve </w:t>
      </w:r>
      <w:r w:rsidR="00B349B8" w:rsidRPr="00C54939">
        <w:rPr>
          <w:rFonts w:ascii="Calibri" w:hAnsi="Calibri"/>
          <w:color w:val="FF0000"/>
          <w:lang w:val="en-US"/>
        </w:rPr>
        <w:t>distinct</w:t>
      </w:r>
      <w:r w:rsidRPr="00C54939">
        <w:rPr>
          <w:rFonts w:ascii="Calibri" w:hAnsi="Calibri"/>
          <w:color w:val="FF0000"/>
          <w:lang w:val="en-US"/>
        </w:rPr>
        <w:t xml:space="preserve"> p</w:t>
      </w:r>
      <w:r w:rsidR="00C1768D" w:rsidRPr="00C54939">
        <w:rPr>
          <w:rFonts w:ascii="Calibri" w:hAnsi="Calibri"/>
          <w:color w:val="FF0000"/>
          <w:lang w:val="en-US"/>
        </w:rPr>
        <w:t>urposes</w:t>
      </w:r>
      <w:r w:rsidR="00C1768D" w:rsidRPr="00176A86">
        <w:rPr>
          <w:rFonts w:ascii="Calibri" w:hAnsi="Calibri"/>
          <w:color w:val="000000" w:themeColor="text1"/>
          <w:lang w:val="en-US"/>
        </w:rPr>
        <w:t xml:space="preserve"> in the scientific inquiry of</w:t>
      </w:r>
      <w:r w:rsidRPr="00176A86">
        <w:rPr>
          <w:rFonts w:ascii="Calibri" w:hAnsi="Calibri"/>
          <w:color w:val="000000" w:themeColor="text1"/>
          <w:lang w:val="en-US"/>
        </w:rPr>
        <w:t xml:space="preserve"> </w:t>
      </w:r>
      <w:r w:rsidR="00186EC5" w:rsidRPr="00176A86">
        <w:rPr>
          <w:rFonts w:ascii="Calibri" w:hAnsi="Calibri"/>
          <w:color w:val="000000" w:themeColor="text1"/>
          <w:lang w:val="en-US"/>
        </w:rPr>
        <w:t>human health and disease</w:t>
      </w:r>
      <w:r w:rsidR="00360F96" w:rsidRPr="00176A86">
        <w:rPr>
          <w:rFonts w:ascii="Calibri" w:hAnsi="Calibri"/>
          <w:color w:val="000000" w:themeColor="text1"/>
          <w:lang w:val="en-US"/>
        </w:rPr>
        <w:t xml:space="preserve"> </w:t>
      </w:r>
      <w:r w:rsidR="00681F55"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 </w:instrText>
      </w:r>
      <w:r w:rsidR="00AB0F4C" w:rsidRPr="00176A86">
        <w:rPr>
          <w:rFonts w:ascii="Calibri" w:hAnsi="Calibri"/>
          <w:color w:val="000000" w:themeColor="text1"/>
          <w:lang w:val="en-US"/>
        </w:rPr>
        <w:fldChar w:fldCharType="begin">
          <w:fldData xml:space="preserve">PEVuZE5vdGU+PENpdGU+PEF1dGhvcj5CemRvazwvQXV0aG9yPjxZZWFyPjIwMTg8L1llYXI+PFJl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</w:fldData>
        </w:fldChar>
      </w:r>
      <w:r w:rsidR="00AB0F4C" w:rsidRPr="00176A86">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AB0F4C" w:rsidRPr="00176A86">
        <w:rPr>
          <w:rFonts w:ascii="Calibri" w:hAnsi="Calibri"/>
          <w:color w:val="000000" w:themeColor="text1"/>
          <w:lang w:val="en-US"/>
        </w:rPr>
        <w:instrText xml:space="preserve"> EN.CITE.DATA </w:instrText>
      </w:r>
      <w:r w:rsidR="00AB0F4C" w:rsidRPr="00176A86">
        <w:rPr>
          <w:rFonts w:ascii="Calibri" w:hAnsi="Calibri"/>
          <w:color w:val="000000" w:themeColor="text1"/>
          <w:lang w:val="en-US"/>
        </w:rPr>
      </w:r>
      <w:r w:rsidR="00AB0F4C" w:rsidRPr="00176A86">
        <w:rPr>
          <w:rFonts w:ascii="Calibri" w:hAnsi="Calibri"/>
          <w:color w:val="000000" w:themeColor="text1"/>
          <w:lang w:val="en-US"/>
        </w:rPr>
        <w:fldChar w:fldCharType="end"/>
      </w:r>
      <w:r w:rsidR="00681F55" w:rsidRPr="00176A86">
        <w:rPr>
          <w:rFonts w:ascii="Calibri" w:hAnsi="Calibri"/>
          <w:color w:val="000000" w:themeColor="text1"/>
          <w:lang w:val="en-US"/>
        </w:rPr>
      </w:r>
      <w:r w:rsidR="00681F55" w:rsidRPr="00176A86">
        <w:rPr>
          <w:rFonts w:ascii="Calibri" w:hAnsi="Calibri"/>
          <w:color w:val="000000" w:themeColor="text1"/>
          <w:lang w:val="en-US"/>
        </w:rPr>
        <w:fldChar w:fldCharType="separate"/>
      </w:r>
      <w:r w:rsidR="00AB0F4C" w:rsidRPr="00176A86">
        <w:rPr>
          <w:rFonts w:ascii="Calibri" w:hAnsi="Calibri"/>
          <w:noProof/>
          <w:color w:val="000000" w:themeColor="text1"/>
          <w:lang w:val="en-US"/>
        </w:rPr>
        <w:t>(</w:t>
      </w:r>
      <w:hyperlink w:anchor="_ENREF_1" w:tooltip="Bzdok, 2018 #7024" w:history="1">
        <w:r w:rsidR="007646E0" w:rsidRPr="00176A86">
          <w:rPr>
            <w:rFonts w:ascii="Calibri" w:hAnsi="Calibri"/>
            <w:noProof/>
            <w:color w:val="000000" w:themeColor="text1"/>
            <w:lang w:val="en-US"/>
          </w:rPr>
          <w:t>1-3</w:t>
        </w:r>
      </w:hyperlink>
      <w:r w:rsidR="00AB0F4C" w:rsidRPr="00176A86">
        <w:rPr>
          <w:rFonts w:ascii="Calibri" w:hAnsi="Calibri"/>
          <w:noProof/>
          <w:color w:val="000000" w:themeColor="text1"/>
          <w:lang w:val="en-US"/>
        </w:rPr>
        <w:t>)</w:t>
      </w:r>
      <w:r w:rsidR="00681F55" w:rsidRPr="00176A86">
        <w:rPr>
          <w:rFonts w:ascii="Calibri" w:hAnsi="Calibri"/>
          <w:color w:val="000000" w:themeColor="text1"/>
          <w:lang w:val="en-US"/>
        </w:rPr>
        <w:fldChar w:fldCharType="end"/>
      </w:r>
      <w:r w:rsidRPr="00176A86">
        <w:rPr>
          <w:rFonts w:ascii="Calibri" w:hAnsi="Calibri"/>
          <w:color w:val="000000" w:themeColor="text1"/>
          <w:lang w:val="en-US"/>
        </w:rPr>
        <w:t>.</w:t>
      </w:r>
      <w:r w:rsidR="005D77B2" w:rsidRPr="00176A86">
        <w:rPr>
          <w:rFonts w:ascii="Calibri" w:hAnsi="Calibri"/>
          <w:color w:val="000000" w:themeColor="text1"/>
          <w:lang w:val="en-US"/>
        </w:rPr>
        <w:t xml:space="preserve"> </w:t>
      </w:r>
      <w:r w:rsidR="005B2EC9" w:rsidRPr="00176A86">
        <w:rPr>
          <w:rFonts w:ascii="Calibri" w:hAnsi="Calibri"/>
          <w:color w:val="000000" w:themeColor="text1"/>
          <w:lang w:val="en-US"/>
        </w:rPr>
        <w:t>Let’s take</w:t>
      </w:r>
      <w:r w:rsidR="005D77B2" w:rsidRPr="00176A86">
        <w:rPr>
          <w:rFonts w:ascii="Calibri" w:hAnsi="Calibri"/>
          <w:color w:val="000000" w:themeColor="text1"/>
          <w:lang w:val="en-US"/>
        </w:rPr>
        <w:t xml:space="preserve"> </w:t>
      </w:r>
      <w:r w:rsidR="00314976">
        <w:rPr>
          <w:rFonts w:ascii="Calibri" w:hAnsi="Calibri"/>
          <w:color w:val="000000" w:themeColor="text1"/>
          <w:lang w:val="en-US"/>
        </w:rPr>
        <w:t>diabetes mellitus as a motivating</w:t>
      </w:r>
      <w:r w:rsidR="005B2EC9" w:rsidRPr="00176A86">
        <w:rPr>
          <w:rFonts w:ascii="Calibri" w:hAnsi="Calibri"/>
          <w:color w:val="000000" w:themeColor="text1"/>
          <w:lang w:val="en-US"/>
        </w:rPr>
        <w:t xml:space="preserve"> example. T</w:t>
      </w:r>
      <w:r w:rsidR="00032B09" w:rsidRPr="00176A86">
        <w:rPr>
          <w:rFonts w:ascii="Calibri" w:hAnsi="Calibri"/>
          <w:color w:val="000000" w:themeColor="text1"/>
          <w:lang w:val="en-US"/>
        </w:rPr>
        <w:t xml:space="preserve">he inference paradigm </w:t>
      </w:r>
      <w:r w:rsidR="007B2E95">
        <w:rPr>
          <w:rFonts w:ascii="Calibri" w:hAnsi="Calibri"/>
          <w:color w:val="000000" w:themeColor="text1"/>
          <w:lang w:val="en-US"/>
        </w:rPr>
        <w:t>can be used</w:t>
      </w:r>
      <w:r w:rsidR="00032B09" w:rsidRPr="00176A86">
        <w:rPr>
          <w:rFonts w:ascii="Calibri" w:hAnsi="Calibri"/>
          <w:color w:val="000000" w:themeColor="text1"/>
          <w:lang w:val="en-US"/>
        </w:rPr>
        <w:t xml:space="preserve"> to </w:t>
      </w:r>
      <w:r w:rsidR="002E7E7E">
        <w:rPr>
          <w:rFonts w:ascii="Calibri" w:hAnsi="Calibri"/>
          <w:color w:val="000000" w:themeColor="text1"/>
          <w:lang w:val="en-US"/>
        </w:rPr>
        <w:t xml:space="preserve">establish biological facts that </w:t>
      </w:r>
      <w:r w:rsidR="00554C0F">
        <w:rPr>
          <w:rFonts w:ascii="Calibri" w:hAnsi="Calibri"/>
          <w:color w:val="000000" w:themeColor="text1"/>
          <w:lang w:val="en-US"/>
        </w:rPr>
        <w:t>provide</w:t>
      </w:r>
      <w:r w:rsidR="006A47C6" w:rsidRPr="00176A86">
        <w:rPr>
          <w:rFonts w:ascii="Calibri" w:hAnsi="Calibri"/>
          <w:color w:val="000000" w:themeColor="text1"/>
          <w:lang w:val="en-US"/>
        </w:rPr>
        <w:t xml:space="preserve"> insight</w:t>
      </w:r>
      <w:r w:rsidR="005D77B2" w:rsidRPr="00176A86">
        <w:rPr>
          <w:rFonts w:ascii="Calibri" w:hAnsi="Calibri"/>
          <w:color w:val="000000" w:themeColor="text1"/>
          <w:lang w:val="en-US"/>
        </w:rPr>
        <w:t xml:space="preserve"> </w:t>
      </w:r>
      <w:r w:rsidR="006A47C6" w:rsidRPr="00176A86">
        <w:rPr>
          <w:rFonts w:ascii="Calibri" w:hAnsi="Calibri"/>
          <w:color w:val="000000" w:themeColor="text1"/>
          <w:lang w:val="en-US"/>
        </w:rPr>
        <w:t xml:space="preserve">into the </w:t>
      </w:r>
      <w:r w:rsidR="00D162C8" w:rsidRPr="00176A86">
        <w:rPr>
          <w:rFonts w:ascii="Calibri" w:hAnsi="Calibri"/>
          <w:color w:val="000000" w:themeColor="text1"/>
          <w:lang w:val="en-US"/>
        </w:rPr>
        <w:t>pathways</w:t>
      </w:r>
      <w:r w:rsidR="006A47C6" w:rsidRPr="00176A86">
        <w:rPr>
          <w:rFonts w:ascii="Calibri" w:hAnsi="Calibri"/>
          <w:color w:val="000000" w:themeColor="text1"/>
          <w:lang w:val="en-US"/>
        </w:rPr>
        <w:t xml:space="preserve"> </w:t>
      </w:r>
      <w:r w:rsidR="00790364">
        <w:rPr>
          <w:rFonts w:ascii="Calibri" w:hAnsi="Calibri"/>
          <w:color w:val="000000" w:themeColor="text1"/>
          <w:lang w:val="en-US"/>
        </w:rPr>
        <w:t xml:space="preserve">of </w:t>
      </w:r>
      <w:r w:rsidR="0025235B" w:rsidRPr="00176A86">
        <w:rPr>
          <w:rFonts w:ascii="Calibri" w:hAnsi="Calibri"/>
          <w:color w:val="000000" w:themeColor="text1"/>
          <w:lang w:val="en-US"/>
        </w:rPr>
        <w:t>disturbed</w:t>
      </w:r>
      <w:r w:rsidR="006A47C6" w:rsidRPr="00176A86">
        <w:rPr>
          <w:rFonts w:ascii="Calibri" w:hAnsi="Calibri"/>
          <w:color w:val="000000" w:themeColor="text1"/>
          <w:lang w:val="en-US"/>
        </w:rPr>
        <w:t xml:space="preserve"> blood sugar levels (hyperglycemia).</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A051A8" w:rsidRPr="00176A86">
        <w:rPr>
          <w:rFonts w:ascii="Calibri" w:hAnsi="Calibri"/>
          <w:color w:val="000000" w:themeColor="text1"/>
          <w:lang w:val="en-US"/>
        </w:rPr>
        <w:t>iabetes can be</w:t>
      </w:r>
      <w:r w:rsidR="00E247BB" w:rsidRPr="00176A86">
        <w:rPr>
          <w:rFonts w:ascii="Calibri" w:hAnsi="Calibri"/>
          <w:color w:val="000000" w:themeColor="text1"/>
          <w:lang w:val="en-US"/>
        </w:rPr>
        <w:t xml:space="preserve"> a resu</w:t>
      </w:r>
      <w:r w:rsidR="001F28E2" w:rsidRPr="00176A86">
        <w:rPr>
          <w:rFonts w:ascii="Calibri" w:hAnsi="Calibri"/>
          <w:color w:val="000000" w:themeColor="text1"/>
          <w:lang w:val="en-US"/>
        </w:rPr>
        <w:t>lt of insufficient production of</w:t>
      </w:r>
      <w:r w:rsidR="00736F87" w:rsidRPr="00176A86">
        <w:rPr>
          <w:rFonts w:ascii="Calibri" w:hAnsi="Calibri"/>
          <w:color w:val="000000" w:themeColor="text1"/>
          <w:lang w:val="en-US"/>
        </w:rPr>
        <w:t xml:space="preserve"> insulin </w:t>
      </w:r>
      <w:r w:rsidR="000C1CB5" w:rsidRPr="00176A86">
        <w:rPr>
          <w:rFonts w:ascii="Calibri" w:hAnsi="Calibri"/>
          <w:color w:val="000000" w:themeColor="text1"/>
          <w:lang w:val="en-US"/>
        </w:rPr>
        <w:t>hormone</w:t>
      </w:r>
      <w:r w:rsidR="00736F87" w:rsidRPr="00176A86">
        <w:rPr>
          <w:rFonts w:ascii="Calibri" w:hAnsi="Calibri"/>
          <w:color w:val="000000" w:themeColor="text1"/>
          <w:lang w:val="en-US"/>
        </w:rPr>
        <w:t xml:space="preserve"> in the pancreas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1</w:t>
      </w:r>
      <w:r w:rsidR="00181C28" w:rsidRPr="00176A86">
        <w:rPr>
          <w:rFonts w:ascii="Calibri" w:hAnsi="Calibri"/>
          <w:color w:val="000000" w:themeColor="text1"/>
          <w:lang w:val="en-US"/>
        </w:rPr>
        <w:t>, onset mostly in children</w:t>
      </w:r>
      <w:r w:rsidR="00DA4270"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C41796"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C41796" w:rsidRPr="00176A86">
        <w:rPr>
          <w:rFonts w:ascii="Calibri" w:hAnsi="Calibri"/>
          <w:color w:val="000000" w:themeColor="text1"/>
          <w:lang w:val="en-US"/>
        </w:rPr>
        <w:t xml:space="preserve">may also </w:t>
      </w:r>
      <w:r w:rsidR="00E247BB" w:rsidRPr="00176A86">
        <w:rPr>
          <w:rFonts w:ascii="Calibri" w:hAnsi="Calibri"/>
          <w:color w:val="000000" w:themeColor="text1"/>
          <w:lang w:val="en-US"/>
        </w:rPr>
        <w:t xml:space="preserve">result from </w:t>
      </w:r>
      <w:r w:rsidR="004B0C49" w:rsidRPr="00176A86">
        <w:rPr>
          <w:rFonts w:ascii="Calibri" w:hAnsi="Calibri"/>
          <w:color w:val="000000" w:themeColor="text1"/>
          <w:lang w:val="en-US"/>
        </w:rPr>
        <w:t xml:space="preserve">deficient </w:t>
      </w:r>
      <w:r w:rsidR="00B65678" w:rsidRPr="00176A86">
        <w:rPr>
          <w:rFonts w:ascii="Calibri" w:hAnsi="Calibri"/>
          <w:color w:val="000000" w:themeColor="text1"/>
          <w:lang w:val="en-US"/>
        </w:rPr>
        <w:t>insulin receptor</w:t>
      </w:r>
      <w:r w:rsidR="004B0C49" w:rsidRPr="00176A86">
        <w:rPr>
          <w:rFonts w:ascii="Calibri" w:hAnsi="Calibri"/>
          <w:color w:val="000000" w:themeColor="text1"/>
          <w:lang w:val="en-US"/>
        </w:rPr>
        <w:t xml:space="preserve"> re</w:t>
      </w:r>
      <w:r w:rsidR="00B65678" w:rsidRPr="00176A86">
        <w:rPr>
          <w:rFonts w:ascii="Calibri" w:hAnsi="Calibri"/>
          <w:color w:val="000000" w:themeColor="text1"/>
          <w:lang w:val="en-US"/>
        </w:rPr>
        <w:t>s</w:t>
      </w:r>
      <w:r w:rsidR="004B0C49" w:rsidRPr="00176A86">
        <w:rPr>
          <w:rFonts w:ascii="Calibri" w:hAnsi="Calibri"/>
          <w:color w:val="000000" w:themeColor="text1"/>
          <w:lang w:val="en-US"/>
        </w:rPr>
        <w:t>ponse</w:t>
      </w:r>
      <w:r w:rsidR="00B65678" w:rsidRPr="00176A86">
        <w:rPr>
          <w:rFonts w:ascii="Calibri" w:hAnsi="Calibri"/>
          <w:color w:val="000000" w:themeColor="text1"/>
          <w:lang w:val="en-US"/>
        </w:rPr>
        <w:t xml:space="preserve"> in </w:t>
      </w:r>
      <w:r w:rsidR="00736F87" w:rsidRPr="00176A86">
        <w:rPr>
          <w:rFonts w:ascii="Calibri" w:hAnsi="Calibri"/>
          <w:color w:val="000000" w:themeColor="text1"/>
          <w:lang w:val="en-US"/>
        </w:rPr>
        <w:t xml:space="preserve">body </w:t>
      </w:r>
      <w:r w:rsidR="004F3279" w:rsidRPr="00176A86">
        <w:rPr>
          <w:rFonts w:ascii="Calibri" w:hAnsi="Calibri"/>
          <w:color w:val="000000" w:themeColor="text1"/>
          <w:lang w:val="en-US"/>
        </w:rPr>
        <w:t>cells</w:t>
      </w:r>
      <w:r w:rsidR="00736F87" w:rsidRPr="00176A86">
        <w:rPr>
          <w:rFonts w:ascii="Calibri" w:hAnsi="Calibri"/>
          <w:color w:val="000000" w:themeColor="text1"/>
          <w:lang w:val="en-US"/>
        </w:rPr>
        <w:t xml:space="preserve"> </w:t>
      </w:r>
      <w:r w:rsidR="002D73B6" w:rsidRPr="00176A86">
        <w:rPr>
          <w:rFonts w:ascii="Calibri" w:hAnsi="Calibri"/>
          <w:color w:val="000000" w:themeColor="text1"/>
          <w:lang w:val="en-US"/>
        </w:rPr>
        <w:t>(t</w:t>
      </w:r>
      <w:r w:rsidR="00DA4270" w:rsidRPr="00176A86">
        <w:rPr>
          <w:rFonts w:ascii="Calibri" w:hAnsi="Calibri"/>
          <w:color w:val="000000" w:themeColor="text1"/>
          <w:lang w:val="en-US"/>
        </w:rPr>
        <w:t>yp</w:t>
      </w:r>
      <w:r w:rsidR="00B7201C" w:rsidRPr="00176A86">
        <w:rPr>
          <w:rFonts w:ascii="Calibri" w:hAnsi="Calibri"/>
          <w:color w:val="000000" w:themeColor="text1"/>
          <w:lang w:val="en-US"/>
        </w:rPr>
        <w:t>e</w:t>
      </w:r>
      <w:r w:rsidR="00DA4270" w:rsidRPr="00176A86">
        <w:rPr>
          <w:rFonts w:ascii="Calibri" w:hAnsi="Calibri"/>
          <w:color w:val="000000" w:themeColor="text1"/>
          <w:lang w:val="en-US"/>
        </w:rPr>
        <w:t xml:space="preserve"> 2</w:t>
      </w:r>
      <w:r w:rsidR="00181C28" w:rsidRPr="00176A86">
        <w:rPr>
          <w:rFonts w:ascii="Calibri" w:hAnsi="Calibri"/>
          <w:color w:val="000000" w:themeColor="text1"/>
          <w:lang w:val="en-US"/>
        </w:rPr>
        <w:t xml:space="preserve">, onset </w:t>
      </w:r>
      <w:r w:rsidR="00B86884">
        <w:rPr>
          <w:rFonts w:ascii="Calibri" w:hAnsi="Calibri"/>
          <w:color w:val="000000" w:themeColor="text1"/>
          <w:lang w:val="en-US"/>
        </w:rPr>
        <w:t xml:space="preserve">often </w:t>
      </w:r>
      <w:r w:rsidR="00181C28" w:rsidRPr="00176A86">
        <w:rPr>
          <w:rFonts w:ascii="Calibri" w:hAnsi="Calibri"/>
          <w:color w:val="000000" w:themeColor="text1"/>
          <w:lang w:val="en-US"/>
        </w:rPr>
        <w:t>in adults</w:t>
      </w:r>
      <w:r w:rsidR="00DA4270" w:rsidRPr="00176A86">
        <w:rPr>
          <w:rFonts w:ascii="Calibri" w:hAnsi="Calibri"/>
          <w:color w:val="000000" w:themeColor="text1"/>
          <w:lang w:val="en-US"/>
        </w:rPr>
        <w:t>)</w:t>
      </w:r>
      <w:r w:rsidR="002D73B6" w:rsidRPr="00176A86">
        <w:rPr>
          <w:rFonts w:ascii="Calibri" w:hAnsi="Calibri"/>
          <w:color w:val="000000" w:themeColor="text1"/>
          <w:lang w:val="en-US"/>
        </w:rPr>
        <w:t>.</w:t>
      </w:r>
      <w:r w:rsidR="00E210AF" w:rsidRPr="00176A86">
        <w:rPr>
          <w:rFonts w:ascii="Calibri" w:hAnsi="Calibri"/>
          <w:color w:val="000000" w:themeColor="text1"/>
          <w:lang w:val="en-US"/>
        </w:rPr>
        <w:t xml:space="preserve"> </w:t>
      </w:r>
      <w:r w:rsidR="00361925" w:rsidRPr="00176A86">
        <w:rPr>
          <w:rFonts w:ascii="Calibri" w:hAnsi="Calibri"/>
          <w:color w:val="000000" w:themeColor="text1"/>
          <w:lang w:val="en-US"/>
        </w:rPr>
        <w:t>D</w:t>
      </w:r>
      <w:r w:rsidR="00E247BB" w:rsidRPr="00176A86">
        <w:rPr>
          <w:rFonts w:ascii="Calibri" w:hAnsi="Calibri"/>
          <w:color w:val="000000" w:themeColor="text1"/>
          <w:lang w:val="en-US"/>
        </w:rPr>
        <w:t xml:space="preserve">iabetes </w:t>
      </w:r>
      <w:r w:rsidR="00E210AF" w:rsidRPr="00176A86">
        <w:rPr>
          <w:rFonts w:ascii="Calibri" w:hAnsi="Calibri"/>
          <w:color w:val="000000" w:themeColor="text1"/>
          <w:lang w:val="en-US"/>
        </w:rPr>
        <w:t xml:space="preserve">can </w:t>
      </w:r>
      <w:r w:rsidR="004B0C49" w:rsidRPr="00176A86">
        <w:rPr>
          <w:rFonts w:ascii="Calibri" w:hAnsi="Calibri"/>
          <w:color w:val="000000" w:themeColor="text1"/>
          <w:lang w:val="en-US"/>
        </w:rPr>
        <w:t>moreover</w:t>
      </w:r>
      <w:r w:rsidR="00E210AF" w:rsidRPr="00176A86">
        <w:rPr>
          <w:rFonts w:ascii="Calibri" w:hAnsi="Calibri"/>
          <w:color w:val="000000" w:themeColor="text1"/>
          <w:lang w:val="en-US"/>
        </w:rPr>
        <w:t xml:space="preserve"> affect </w:t>
      </w:r>
      <w:r w:rsidR="007D5AAC" w:rsidRPr="00176A86">
        <w:rPr>
          <w:rFonts w:ascii="Calibri" w:hAnsi="Calibri"/>
          <w:color w:val="000000" w:themeColor="text1"/>
          <w:lang w:val="en-US"/>
        </w:rPr>
        <w:t xml:space="preserve">previously healthy </w:t>
      </w:r>
      <w:r w:rsidR="00E210AF" w:rsidRPr="00176A86">
        <w:rPr>
          <w:rFonts w:ascii="Calibri" w:hAnsi="Calibri"/>
          <w:color w:val="000000" w:themeColor="text1"/>
          <w:lang w:val="en-US"/>
        </w:rPr>
        <w:t>pre</w:t>
      </w:r>
      <w:r w:rsidR="00E247BB" w:rsidRPr="00176A86">
        <w:rPr>
          <w:rFonts w:ascii="Calibri" w:hAnsi="Calibri"/>
          <w:color w:val="000000" w:themeColor="text1"/>
          <w:lang w:val="en-US"/>
        </w:rPr>
        <w:t>gnant women</w:t>
      </w:r>
      <w:r w:rsidR="00736F87" w:rsidRPr="00176A86">
        <w:rPr>
          <w:rFonts w:ascii="Calibri" w:hAnsi="Calibri"/>
          <w:color w:val="000000" w:themeColor="text1"/>
          <w:lang w:val="en-US"/>
        </w:rPr>
        <w:t xml:space="preserve"> </w:t>
      </w:r>
      <w:r w:rsidR="00361925" w:rsidRPr="00176A86">
        <w:rPr>
          <w:rFonts w:ascii="Calibri" w:hAnsi="Calibri"/>
          <w:color w:val="000000" w:themeColor="text1"/>
          <w:lang w:val="en-US"/>
        </w:rPr>
        <w:t>(gestational diabetes).</w:t>
      </w:r>
      <w:r w:rsidR="00146BB1" w:rsidRPr="00176A86">
        <w:rPr>
          <w:rFonts w:ascii="Calibri" w:hAnsi="Calibri"/>
          <w:color w:val="000000" w:themeColor="text1"/>
          <w:lang w:val="en-US"/>
        </w:rPr>
        <w:t xml:space="preserve"> T</w:t>
      </w:r>
      <w:r w:rsidR="00736F87" w:rsidRPr="00176A86">
        <w:rPr>
          <w:rFonts w:ascii="Calibri" w:hAnsi="Calibri"/>
          <w:color w:val="000000" w:themeColor="text1"/>
          <w:lang w:val="en-US"/>
        </w:rPr>
        <w:t xml:space="preserve">he </w:t>
      </w:r>
      <w:r w:rsidR="00146BB1" w:rsidRPr="00176A86">
        <w:rPr>
          <w:rFonts w:ascii="Calibri" w:hAnsi="Calibri"/>
          <w:color w:val="000000" w:themeColor="text1"/>
          <w:lang w:val="en-US"/>
        </w:rPr>
        <w:t xml:space="preserve">clinical </w:t>
      </w:r>
      <w:r w:rsidR="00736F87" w:rsidRPr="00176A86">
        <w:rPr>
          <w:rFonts w:ascii="Calibri" w:hAnsi="Calibri"/>
          <w:color w:val="000000" w:themeColor="text1"/>
          <w:lang w:val="en-US"/>
        </w:rPr>
        <w:t xml:space="preserve">manifestation of </w:t>
      </w:r>
      <w:r w:rsidR="00146BB1" w:rsidRPr="00176A86">
        <w:rPr>
          <w:rFonts w:ascii="Calibri" w:hAnsi="Calibri"/>
          <w:color w:val="000000" w:themeColor="text1"/>
          <w:lang w:val="en-US"/>
        </w:rPr>
        <w:t>disturbed</w:t>
      </w:r>
      <w:r w:rsidR="00736F87" w:rsidRPr="00176A86">
        <w:rPr>
          <w:rFonts w:ascii="Calibri" w:hAnsi="Calibri"/>
          <w:color w:val="000000" w:themeColor="text1"/>
          <w:lang w:val="en-US"/>
        </w:rPr>
        <w:t xml:space="preserve"> blood </w:t>
      </w:r>
      <w:r w:rsidR="00EA3118" w:rsidRPr="00176A86">
        <w:rPr>
          <w:rFonts w:ascii="Calibri" w:hAnsi="Calibri"/>
          <w:color w:val="000000" w:themeColor="text1"/>
          <w:lang w:val="en-US"/>
        </w:rPr>
        <w:t>glucose</w:t>
      </w:r>
      <w:r w:rsidR="00736F87" w:rsidRPr="00176A86">
        <w:rPr>
          <w:rFonts w:ascii="Calibri" w:hAnsi="Calibri"/>
          <w:color w:val="000000" w:themeColor="text1"/>
          <w:lang w:val="en-US"/>
        </w:rPr>
        <w:t xml:space="preserve"> probably underlies partly </w:t>
      </w:r>
      <w:r w:rsidR="00DA4270" w:rsidRPr="00176A86">
        <w:rPr>
          <w:rFonts w:ascii="Calibri" w:hAnsi="Calibri"/>
          <w:color w:val="000000" w:themeColor="text1"/>
          <w:lang w:val="en-US"/>
        </w:rPr>
        <w:t>diverging</w:t>
      </w:r>
      <w:r w:rsidR="00736F87" w:rsidRPr="00176A86">
        <w:rPr>
          <w:rFonts w:ascii="Calibri" w:hAnsi="Calibri"/>
          <w:color w:val="000000" w:themeColor="text1"/>
          <w:lang w:val="en-US"/>
        </w:rPr>
        <w:t xml:space="preserve"> pathoph</w:t>
      </w:r>
      <w:r w:rsidR="00554C0F">
        <w:rPr>
          <w:rFonts w:ascii="Calibri" w:hAnsi="Calibri"/>
          <w:color w:val="000000" w:themeColor="text1"/>
          <w:lang w:val="en-US"/>
        </w:rPr>
        <w:t>ysiology</w:t>
      </w:r>
      <w:r w:rsidR="00A35A5E" w:rsidRPr="00176A86">
        <w:rPr>
          <w:rFonts w:ascii="Calibri" w:hAnsi="Calibri"/>
          <w:color w:val="000000" w:themeColor="text1"/>
          <w:lang w:val="en-US"/>
        </w:rPr>
        <w:t xml:space="preserve">, which </w:t>
      </w:r>
      <w:r w:rsidR="00B86884">
        <w:rPr>
          <w:rFonts w:ascii="Calibri" w:hAnsi="Calibri"/>
          <w:color w:val="000000" w:themeColor="text1"/>
          <w:lang w:val="en-US"/>
        </w:rPr>
        <w:t>encourage</w:t>
      </w:r>
      <w:r w:rsidR="00DA4270" w:rsidRPr="00176A86">
        <w:rPr>
          <w:rFonts w:ascii="Calibri" w:hAnsi="Calibri"/>
          <w:color w:val="000000" w:themeColor="text1"/>
          <w:lang w:val="en-US"/>
        </w:rPr>
        <w:t xml:space="preserve"> other therapeutic </w:t>
      </w:r>
      <w:r w:rsidR="00EA3118" w:rsidRPr="00176A86">
        <w:rPr>
          <w:rFonts w:ascii="Calibri" w:hAnsi="Calibri"/>
          <w:color w:val="000000" w:themeColor="text1"/>
          <w:lang w:val="en-US"/>
        </w:rPr>
        <w:t>interventions</w:t>
      </w:r>
      <w:r w:rsidR="00E53573">
        <w:rPr>
          <w:rFonts w:ascii="Calibri" w:hAnsi="Calibri"/>
          <w:color w:val="000000" w:themeColor="text1"/>
          <w:lang w:val="en-US"/>
        </w:rPr>
        <w:t xml:space="preserve"> with statistically significant benefit</w:t>
      </w:r>
      <w:r w:rsidR="00DA4270" w:rsidRPr="00176A86">
        <w:rPr>
          <w:rFonts w:ascii="Calibri" w:hAnsi="Calibri"/>
          <w:color w:val="000000" w:themeColor="text1"/>
          <w:lang w:val="en-US"/>
        </w:rPr>
        <w:t>.</w:t>
      </w:r>
      <w:r w:rsidR="006F46FE" w:rsidRPr="00176A86">
        <w:rPr>
          <w:rFonts w:ascii="Calibri" w:hAnsi="Calibri"/>
          <w:color w:val="000000" w:themeColor="text1"/>
          <w:lang w:val="en-US"/>
        </w:rPr>
        <w:t xml:space="preserve"> </w:t>
      </w:r>
      <w:r w:rsidR="00A35A5E" w:rsidRPr="00176A86">
        <w:rPr>
          <w:rFonts w:ascii="Calibri" w:hAnsi="Calibri"/>
          <w:color w:val="000000" w:themeColor="text1"/>
          <w:lang w:val="en-US"/>
        </w:rPr>
        <w:t>T</w:t>
      </w:r>
      <w:r w:rsidR="00B7201C" w:rsidRPr="00176A86">
        <w:rPr>
          <w:rFonts w:ascii="Calibri" w:hAnsi="Calibri"/>
          <w:color w:val="000000" w:themeColor="text1"/>
          <w:lang w:val="en-US"/>
        </w:rPr>
        <w:t>yp</w:t>
      </w:r>
      <w:r w:rsidR="00186EC5" w:rsidRPr="00176A86">
        <w:rPr>
          <w:rFonts w:ascii="Calibri" w:hAnsi="Calibri"/>
          <w:color w:val="000000" w:themeColor="text1"/>
          <w:lang w:val="en-US"/>
        </w:rPr>
        <w:t>e</w:t>
      </w:r>
      <w:r w:rsidR="00B7201C" w:rsidRPr="00176A86">
        <w:rPr>
          <w:rFonts w:ascii="Calibri" w:hAnsi="Calibri"/>
          <w:color w:val="000000" w:themeColor="text1"/>
          <w:lang w:val="en-US"/>
        </w:rPr>
        <w:t xml:space="preserve"> 1 </w:t>
      </w:r>
      <w:r w:rsidR="00EA3118" w:rsidRPr="00176A86">
        <w:rPr>
          <w:rFonts w:ascii="Calibri" w:hAnsi="Calibri"/>
          <w:color w:val="000000" w:themeColor="text1"/>
          <w:lang w:val="en-US"/>
        </w:rPr>
        <w:t xml:space="preserve">diabetes </w:t>
      </w:r>
      <w:r w:rsidR="00B7201C" w:rsidRPr="00176A86">
        <w:rPr>
          <w:rFonts w:ascii="Calibri" w:hAnsi="Calibri"/>
          <w:color w:val="000000" w:themeColor="text1"/>
          <w:lang w:val="en-US"/>
        </w:rPr>
        <w:t>can be treated by injecting missing insulin</w:t>
      </w:r>
      <w:r w:rsidR="00146BB1" w:rsidRPr="00176A86">
        <w:rPr>
          <w:rFonts w:ascii="Calibri" w:hAnsi="Calibri"/>
          <w:color w:val="000000" w:themeColor="text1"/>
          <w:lang w:val="en-US"/>
        </w:rPr>
        <w:t xml:space="preserve">, </w:t>
      </w:r>
      <w:r w:rsidR="00A35A5E" w:rsidRPr="00176A86">
        <w:rPr>
          <w:rFonts w:ascii="Calibri" w:hAnsi="Calibri"/>
          <w:color w:val="000000" w:themeColor="text1"/>
          <w:lang w:val="en-US"/>
        </w:rPr>
        <w:t xml:space="preserve">while </w:t>
      </w:r>
      <w:r w:rsidR="00146BB1" w:rsidRPr="00176A86">
        <w:rPr>
          <w:rFonts w:ascii="Calibri" w:hAnsi="Calibri"/>
          <w:color w:val="000000" w:themeColor="text1"/>
          <w:lang w:val="en-US"/>
        </w:rPr>
        <w:t>t</w:t>
      </w:r>
      <w:r w:rsidR="00B7201C" w:rsidRPr="00176A86">
        <w:rPr>
          <w:rFonts w:ascii="Calibri" w:hAnsi="Calibri"/>
          <w:color w:val="000000" w:themeColor="text1"/>
          <w:lang w:val="en-US"/>
        </w:rPr>
        <w:t>ype 2</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 xml:space="preserve">diabetes </w:t>
      </w:r>
      <w:r w:rsidR="00A35A5E" w:rsidRPr="00176A86">
        <w:rPr>
          <w:rFonts w:ascii="Calibri" w:hAnsi="Calibri"/>
          <w:color w:val="000000" w:themeColor="text1"/>
          <w:lang w:val="en-US"/>
        </w:rPr>
        <w:t>can be</w:t>
      </w:r>
      <w:r w:rsidR="00186EC5" w:rsidRPr="00176A86">
        <w:rPr>
          <w:rFonts w:ascii="Calibri" w:hAnsi="Calibri"/>
          <w:color w:val="000000" w:themeColor="text1"/>
          <w:lang w:val="en-US"/>
        </w:rPr>
        <w:t xml:space="preserve"> counteracted by surgery</w:t>
      </w:r>
      <w:r w:rsidR="008D3922" w:rsidRPr="00176A86">
        <w:rPr>
          <w:rFonts w:ascii="Calibri" w:hAnsi="Calibri"/>
          <w:color w:val="000000" w:themeColor="text1"/>
          <w:lang w:val="en-US"/>
        </w:rPr>
        <w:t xml:space="preserve"> in obese patients</w:t>
      </w:r>
      <w:r w:rsidR="00186EC5" w:rsidRPr="00176A86">
        <w:rPr>
          <w:rFonts w:ascii="Calibri" w:hAnsi="Calibri"/>
          <w:color w:val="000000" w:themeColor="text1"/>
          <w:lang w:val="en-US"/>
        </w:rPr>
        <w:t xml:space="preserve">. </w:t>
      </w:r>
      <w:r w:rsidR="00EA3118" w:rsidRPr="00176A86">
        <w:rPr>
          <w:rFonts w:ascii="Calibri" w:hAnsi="Calibri"/>
          <w:color w:val="000000" w:themeColor="text1"/>
          <w:lang w:val="en-US"/>
        </w:rPr>
        <w:t>In turn, d</w:t>
      </w:r>
      <w:r w:rsidR="00186EC5" w:rsidRPr="00176A86">
        <w:rPr>
          <w:rFonts w:ascii="Calibri" w:hAnsi="Calibri"/>
          <w:color w:val="000000" w:themeColor="text1"/>
          <w:lang w:val="en-US"/>
        </w:rPr>
        <w:t xml:space="preserve">iabetes </w:t>
      </w:r>
      <w:r w:rsidR="00EA3118" w:rsidRPr="00176A86">
        <w:rPr>
          <w:rFonts w:ascii="Calibri" w:hAnsi="Calibri"/>
          <w:color w:val="000000" w:themeColor="text1"/>
          <w:lang w:val="en-US"/>
        </w:rPr>
        <w:t xml:space="preserve">developed </w:t>
      </w:r>
      <w:r w:rsidR="008C616E">
        <w:rPr>
          <w:rFonts w:ascii="Calibri" w:hAnsi="Calibri"/>
          <w:color w:val="000000" w:themeColor="text1"/>
          <w:lang w:val="en-US"/>
        </w:rPr>
        <w:t>in the pregnant patient group</w:t>
      </w:r>
      <w:r w:rsidR="00EA3118"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usually resolves </w:t>
      </w:r>
      <w:r w:rsidR="00A35A5E" w:rsidRPr="00176A86">
        <w:rPr>
          <w:rFonts w:ascii="Calibri" w:hAnsi="Calibri"/>
          <w:color w:val="000000" w:themeColor="text1"/>
          <w:lang w:val="en-US"/>
        </w:rPr>
        <w:t>without treatment</w:t>
      </w:r>
      <w:r w:rsidR="00565EC7" w:rsidRPr="00176A86">
        <w:rPr>
          <w:rFonts w:ascii="Calibri" w:hAnsi="Calibri"/>
          <w:color w:val="000000" w:themeColor="text1"/>
          <w:lang w:val="en-US"/>
        </w:rPr>
        <w:t xml:space="preserve"> </w:t>
      </w:r>
      <w:r w:rsidR="00186EC5" w:rsidRPr="00176A86">
        <w:rPr>
          <w:rFonts w:ascii="Calibri" w:hAnsi="Calibri"/>
          <w:color w:val="000000" w:themeColor="text1"/>
          <w:lang w:val="en-US"/>
        </w:rPr>
        <w:t xml:space="preserve">after </w:t>
      </w:r>
      <w:r w:rsidR="00327BDE" w:rsidRPr="00176A86">
        <w:rPr>
          <w:rFonts w:ascii="Calibri" w:hAnsi="Calibri"/>
          <w:color w:val="000000" w:themeColor="text1"/>
          <w:lang w:val="en-US"/>
        </w:rPr>
        <w:t>delivery</w:t>
      </w:r>
      <w:r w:rsidR="00186EC5" w:rsidRPr="00176A86">
        <w:rPr>
          <w:rFonts w:ascii="Calibri" w:hAnsi="Calibri"/>
          <w:color w:val="000000" w:themeColor="text1"/>
          <w:lang w:val="en-US"/>
        </w:rPr>
        <w:t>.</w:t>
      </w:r>
    </w:p>
    <w:p w14:paraId="61ECC9F2" w14:textId="46CD5C0B" w:rsidR="004D3845" w:rsidRPr="00E70EAF" w:rsidRDefault="00791F10" w:rsidP="00E70EAF">
      <w:pPr>
        <w:ind w:firstLine="708"/>
        <w:contextualSpacing/>
        <w:jc w:val="both"/>
        <w:rPr>
          <w:rFonts w:ascii="Calibri" w:hAnsi="Calibri"/>
          <w:color w:val="000000" w:themeColor="text1"/>
          <w:lang w:val="en-US"/>
        </w:rPr>
      </w:pPr>
      <w:r w:rsidRPr="00176A86">
        <w:rPr>
          <w:rFonts w:ascii="Calibri" w:hAnsi="Calibri"/>
          <w:color w:val="000000" w:themeColor="text1"/>
          <w:lang w:val="en-US"/>
        </w:rPr>
        <w:t>Instead</w:t>
      </w:r>
      <w:r w:rsidR="00537CB8" w:rsidRPr="00176A86">
        <w:rPr>
          <w:rFonts w:ascii="Calibri" w:hAnsi="Calibri"/>
          <w:color w:val="000000" w:themeColor="text1"/>
          <w:lang w:val="en-US"/>
        </w:rPr>
        <w:t xml:space="preserve"> of </w:t>
      </w:r>
      <w:r w:rsidR="008C616E">
        <w:rPr>
          <w:rFonts w:ascii="Calibri" w:hAnsi="Calibri"/>
          <w:color w:val="000000" w:themeColor="text1"/>
          <w:lang w:val="en-US"/>
        </w:rPr>
        <w:t>certifying</w:t>
      </w:r>
      <w:r w:rsidR="00537CB8" w:rsidRPr="00176A86">
        <w:rPr>
          <w:rFonts w:ascii="Calibri" w:hAnsi="Calibri"/>
          <w:color w:val="000000" w:themeColor="text1"/>
          <w:lang w:val="en-US"/>
        </w:rPr>
        <w:t xml:space="preserve"> </w:t>
      </w:r>
      <w:r w:rsidR="00405749">
        <w:rPr>
          <w:rFonts w:ascii="Calibri" w:hAnsi="Calibri"/>
          <w:color w:val="000000" w:themeColor="text1"/>
          <w:lang w:val="en-US"/>
        </w:rPr>
        <w:t xml:space="preserve">the “trueness” of </w:t>
      </w:r>
      <w:r w:rsidR="008C616E">
        <w:rPr>
          <w:rFonts w:ascii="Calibri" w:hAnsi="Calibri"/>
          <w:color w:val="000000" w:themeColor="text1"/>
          <w:lang w:val="en-US"/>
        </w:rPr>
        <w:t>effects in</w:t>
      </w:r>
      <w:r w:rsidR="00081D85" w:rsidRPr="00176A86">
        <w:rPr>
          <w:rFonts w:ascii="Calibri" w:hAnsi="Calibri"/>
          <w:color w:val="000000" w:themeColor="text1"/>
          <w:lang w:val="en-US"/>
        </w:rPr>
        <w:t xml:space="preserve"> disease</w:t>
      </w:r>
      <w:r w:rsidR="008C616E">
        <w:rPr>
          <w:rFonts w:ascii="Calibri" w:hAnsi="Calibri"/>
          <w:color w:val="000000" w:themeColor="text1"/>
          <w:lang w:val="en-US"/>
        </w:rPr>
        <w:t xml:space="preserve"> and treatment</w:t>
      </w:r>
      <w:r w:rsidRPr="00176A86">
        <w:rPr>
          <w:rFonts w:ascii="Calibri" w:hAnsi="Calibri"/>
          <w:color w:val="000000" w:themeColor="text1"/>
          <w:lang w:val="en-US"/>
        </w:rPr>
        <w:t xml:space="preserve">, the prediction paradigm aims to </w:t>
      </w:r>
      <w:r w:rsidR="00656A3B" w:rsidRPr="00176A86">
        <w:rPr>
          <w:rFonts w:ascii="Calibri" w:hAnsi="Calibri"/>
          <w:color w:val="000000" w:themeColor="text1"/>
          <w:lang w:val="en-US"/>
        </w:rPr>
        <w:t xml:space="preserve">detect </w:t>
      </w:r>
      <w:r w:rsidR="00537CB8" w:rsidRPr="00176A86">
        <w:rPr>
          <w:rFonts w:ascii="Calibri" w:hAnsi="Calibri"/>
          <w:color w:val="000000" w:themeColor="text1"/>
          <w:lang w:val="en-US"/>
        </w:rPr>
        <w:t xml:space="preserve">statistical </w:t>
      </w:r>
      <w:r w:rsidRPr="00176A86">
        <w:rPr>
          <w:rFonts w:ascii="Calibri" w:hAnsi="Calibri"/>
          <w:color w:val="000000" w:themeColor="text1"/>
          <w:lang w:val="en-US"/>
        </w:rPr>
        <w:t xml:space="preserve">regularities </w:t>
      </w:r>
      <w:r w:rsidR="00537CB8" w:rsidRPr="00176A86">
        <w:rPr>
          <w:rFonts w:ascii="Calibri" w:hAnsi="Calibri"/>
          <w:color w:val="000000" w:themeColor="text1"/>
          <w:lang w:val="en-US"/>
        </w:rPr>
        <w:t>that hold in the future</w:t>
      </w:r>
      <w:r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777E43" w:rsidRPr="00176A86">
        <w:rPr>
          <w:rFonts w:ascii="Calibri" w:hAnsi="Calibri"/>
          <w:color w:val="000000" w:themeColor="text1"/>
          <w:lang w:val="en-US"/>
        </w:rPr>
        <w:t>D</w:t>
      </w:r>
      <w:r w:rsidR="00186EC5" w:rsidRPr="00176A86">
        <w:rPr>
          <w:rFonts w:ascii="Calibri" w:hAnsi="Calibri"/>
          <w:color w:val="000000" w:themeColor="text1"/>
          <w:lang w:val="en-US"/>
        </w:rPr>
        <w:t>iabetes can</w:t>
      </w:r>
      <w:r w:rsidR="00565EC7" w:rsidRPr="00176A86">
        <w:rPr>
          <w:rFonts w:ascii="Calibri" w:hAnsi="Calibri"/>
          <w:color w:val="000000" w:themeColor="text1"/>
          <w:lang w:val="en-US"/>
        </w:rPr>
        <w:t xml:space="preserve"> be </w:t>
      </w:r>
      <w:r w:rsidR="00F607A6">
        <w:rPr>
          <w:rFonts w:ascii="Calibri" w:hAnsi="Calibri"/>
          <w:color w:val="000000" w:themeColor="text1"/>
          <w:lang w:val="en-US"/>
        </w:rPr>
        <w:t xml:space="preserve">automatically </w:t>
      </w:r>
      <w:r w:rsidR="00777E43" w:rsidRPr="00176A86">
        <w:rPr>
          <w:rFonts w:ascii="Calibri" w:hAnsi="Calibri"/>
          <w:color w:val="000000" w:themeColor="text1"/>
          <w:lang w:val="en-US"/>
        </w:rPr>
        <w:t xml:space="preserve">diagnosed </w:t>
      </w:r>
      <w:r w:rsidR="00565EC7" w:rsidRPr="00176A86">
        <w:rPr>
          <w:rFonts w:ascii="Calibri" w:hAnsi="Calibri"/>
          <w:color w:val="000000" w:themeColor="text1"/>
          <w:lang w:val="en-US"/>
        </w:rPr>
        <w:t>based on</w:t>
      </w:r>
      <w:r w:rsidR="00186EC5" w:rsidRPr="00176A86">
        <w:rPr>
          <w:rFonts w:ascii="Calibri" w:hAnsi="Calibri"/>
          <w:color w:val="000000" w:themeColor="text1"/>
          <w:lang w:val="en-US"/>
        </w:rPr>
        <w:t xml:space="preserve"> </w:t>
      </w:r>
      <w:r w:rsidR="001954BD" w:rsidRPr="00176A86">
        <w:rPr>
          <w:rFonts w:ascii="Calibri" w:hAnsi="Calibri"/>
          <w:color w:val="000000" w:themeColor="text1"/>
          <w:lang w:val="en-US"/>
        </w:rPr>
        <w:t>frequent urination or increased thirst,</w:t>
      </w:r>
      <w:r w:rsidR="00EB4B24" w:rsidRPr="00176A86">
        <w:rPr>
          <w:rFonts w:ascii="Calibri" w:hAnsi="Calibri"/>
          <w:color w:val="000000" w:themeColor="text1"/>
          <w:lang w:val="en-US"/>
        </w:rPr>
        <w:t xml:space="preserve"> </w:t>
      </w:r>
      <w:r w:rsidR="00565EC7" w:rsidRPr="00176A86">
        <w:rPr>
          <w:rFonts w:ascii="Calibri" w:hAnsi="Calibri"/>
          <w:color w:val="000000" w:themeColor="text1"/>
          <w:lang w:val="en-US"/>
        </w:rPr>
        <w:t xml:space="preserve">possibly </w:t>
      </w:r>
      <w:r w:rsidR="00E076C0" w:rsidRPr="00176A86">
        <w:rPr>
          <w:rFonts w:ascii="Calibri" w:hAnsi="Calibri"/>
          <w:color w:val="000000" w:themeColor="text1"/>
          <w:lang w:val="en-US"/>
        </w:rPr>
        <w:t>combined</w:t>
      </w:r>
      <w:r w:rsidR="00EB4B24" w:rsidRPr="00176A86">
        <w:rPr>
          <w:rFonts w:ascii="Calibri" w:hAnsi="Calibri"/>
          <w:color w:val="000000" w:themeColor="text1"/>
          <w:lang w:val="en-US"/>
        </w:rPr>
        <w:t xml:space="preserve"> with age and gender,</w:t>
      </w:r>
      <w:r w:rsidR="001954BD" w:rsidRPr="00176A86">
        <w:rPr>
          <w:rFonts w:ascii="Calibri" w:hAnsi="Calibri"/>
          <w:color w:val="000000" w:themeColor="text1"/>
          <w:lang w:val="en-US"/>
        </w:rPr>
        <w:t xml:space="preserve"> or some of the </w:t>
      </w:r>
      <w:r w:rsidR="00E076C0" w:rsidRPr="00176A86">
        <w:rPr>
          <w:rFonts w:ascii="Calibri" w:hAnsi="Calibri"/>
          <w:color w:val="000000" w:themeColor="text1"/>
          <w:lang w:val="en-US"/>
        </w:rPr>
        <w:t>later</w:t>
      </w:r>
      <w:r w:rsidR="001954BD" w:rsidRPr="00176A86">
        <w:rPr>
          <w:rFonts w:ascii="Calibri" w:hAnsi="Calibri"/>
          <w:color w:val="000000" w:themeColor="text1"/>
          <w:lang w:val="en-US"/>
        </w:rPr>
        <w:t xml:space="preserve"> consequences, including </w:t>
      </w:r>
      <w:r w:rsidR="00186EC5" w:rsidRPr="00176A86">
        <w:rPr>
          <w:rFonts w:ascii="Calibri" w:hAnsi="Calibri"/>
          <w:color w:val="000000" w:themeColor="text1"/>
          <w:lang w:val="en-US"/>
        </w:rPr>
        <w:t xml:space="preserve">retina </w:t>
      </w:r>
      <w:r w:rsidR="003D7C24" w:rsidRPr="00176A86">
        <w:rPr>
          <w:rFonts w:ascii="Calibri" w:hAnsi="Calibri"/>
          <w:color w:val="000000" w:themeColor="text1"/>
          <w:lang w:val="en-US"/>
        </w:rPr>
        <w:t xml:space="preserve">damage </w:t>
      </w:r>
      <w:r w:rsidR="00186EC5" w:rsidRPr="00176A86">
        <w:rPr>
          <w:rFonts w:ascii="Calibri" w:hAnsi="Calibri"/>
          <w:color w:val="000000" w:themeColor="text1"/>
          <w:lang w:val="en-US"/>
        </w:rPr>
        <w:t>or</w:t>
      </w:r>
      <w:r w:rsidR="003D7C24" w:rsidRPr="00176A86">
        <w:rPr>
          <w:rFonts w:ascii="Calibri" w:hAnsi="Calibri"/>
          <w:color w:val="000000" w:themeColor="text1"/>
          <w:lang w:val="en-US"/>
        </w:rPr>
        <w:t xml:space="preserve"> kidney </w:t>
      </w:r>
      <w:r w:rsidR="00F80A97">
        <w:rPr>
          <w:rFonts w:ascii="Calibri" w:hAnsi="Calibri"/>
          <w:color w:val="000000" w:themeColor="text1"/>
          <w:lang w:val="en-US"/>
        </w:rPr>
        <w:t>impairment</w:t>
      </w:r>
      <w:r w:rsidR="00C010C7" w:rsidRPr="00176A86">
        <w:rPr>
          <w:rFonts w:ascii="Calibri" w:hAnsi="Calibri"/>
          <w:color w:val="000000" w:themeColor="text1"/>
          <w:lang w:val="en-US"/>
        </w:rPr>
        <w:t>.</w:t>
      </w:r>
      <w:r w:rsidR="00186EC5" w:rsidRPr="00176A86">
        <w:rPr>
          <w:rFonts w:ascii="Calibri" w:hAnsi="Calibri"/>
          <w:color w:val="000000" w:themeColor="text1"/>
          <w:lang w:val="en-US"/>
        </w:rPr>
        <w:t xml:space="preserve"> </w:t>
      </w:r>
      <w:r w:rsidR="0003399D" w:rsidRPr="00176A86">
        <w:rPr>
          <w:rFonts w:ascii="Calibri" w:hAnsi="Calibri"/>
          <w:color w:val="000000" w:themeColor="text1"/>
          <w:lang w:val="en-US"/>
        </w:rPr>
        <w:t>Recognizing</w:t>
      </w:r>
      <w:r w:rsidR="00C010C7" w:rsidRPr="00176A86">
        <w:rPr>
          <w:rFonts w:ascii="Calibri" w:hAnsi="Calibri"/>
          <w:color w:val="000000" w:themeColor="text1"/>
          <w:lang w:val="en-US"/>
        </w:rPr>
        <w:t xml:space="preserve"> </w:t>
      </w:r>
      <w:r w:rsidR="0003399D" w:rsidRPr="00176A86">
        <w:rPr>
          <w:rFonts w:ascii="Calibri" w:hAnsi="Calibri"/>
          <w:color w:val="000000" w:themeColor="text1"/>
          <w:lang w:val="en-US"/>
        </w:rPr>
        <w:t xml:space="preserve">symptom </w:t>
      </w:r>
      <w:r w:rsidR="00525603">
        <w:rPr>
          <w:rFonts w:ascii="Calibri" w:hAnsi="Calibri"/>
          <w:color w:val="000000" w:themeColor="text1"/>
          <w:lang w:val="en-US"/>
        </w:rPr>
        <w:t>combinations</w:t>
      </w:r>
      <w:r w:rsidR="0003399D" w:rsidRPr="00176A86">
        <w:rPr>
          <w:rFonts w:ascii="Calibri" w:hAnsi="Calibri"/>
          <w:color w:val="000000" w:themeColor="text1"/>
          <w:lang w:val="en-US"/>
        </w:rPr>
        <w:t xml:space="preserve"> </w:t>
      </w:r>
      <w:r w:rsidR="00C010C7" w:rsidRPr="00176A86">
        <w:rPr>
          <w:rFonts w:ascii="Calibri" w:hAnsi="Calibri"/>
          <w:color w:val="000000" w:themeColor="text1"/>
          <w:lang w:val="en-US"/>
        </w:rPr>
        <w:t>is possible without</w:t>
      </w:r>
      <w:r w:rsidR="00186EC5" w:rsidRPr="00176A86">
        <w:rPr>
          <w:rFonts w:ascii="Calibri" w:hAnsi="Calibri"/>
          <w:color w:val="000000" w:themeColor="text1"/>
          <w:lang w:val="en-US"/>
        </w:rPr>
        <w:t xml:space="preserve"> </w:t>
      </w:r>
      <w:r w:rsidR="007E2899">
        <w:rPr>
          <w:rFonts w:ascii="Calibri" w:hAnsi="Calibri"/>
          <w:color w:val="000000" w:themeColor="text1"/>
          <w:lang w:val="en-US"/>
        </w:rPr>
        <w:t xml:space="preserve">detailed </w:t>
      </w:r>
      <w:r w:rsidR="00186EC5" w:rsidRPr="00176A86">
        <w:rPr>
          <w:rFonts w:ascii="Calibri" w:hAnsi="Calibri"/>
          <w:color w:val="000000" w:themeColor="text1"/>
          <w:lang w:val="en-US"/>
        </w:rPr>
        <w:t xml:space="preserve">understanding </w:t>
      </w:r>
      <w:r w:rsidR="007E2899">
        <w:rPr>
          <w:rFonts w:ascii="Calibri" w:hAnsi="Calibri"/>
          <w:color w:val="000000" w:themeColor="text1"/>
          <w:lang w:val="en-US"/>
        </w:rPr>
        <w:t xml:space="preserve">of </w:t>
      </w:r>
      <w:r w:rsidR="0003399D" w:rsidRPr="00176A86">
        <w:rPr>
          <w:rFonts w:ascii="Calibri" w:hAnsi="Calibri"/>
          <w:color w:val="000000" w:themeColor="text1"/>
          <w:lang w:val="en-US"/>
        </w:rPr>
        <w:t>the biological processes that led to or maintain</w:t>
      </w:r>
      <w:r w:rsidR="00186EC5" w:rsidRPr="00176A86">
        <w:rPr>
          <w:rFonts w:ascii="Calibri" w:hAnsi="Calibri"/>
          <w:color w:val="000000" w:themeColor="text1"/>
          <w:lang w:val="en-US"/>
        </w:rPr>
        <w:t xml:space="preserve"> the disease.</w:t>
      </w:r>
      <w:r w:rsidR="007A02A5" w:rsidRPr="00176A86">
        <w:rPr>
          <w:rFonts w:ascii="Calibri" w:hAnsi="Calibri"/>
          <w:color w:val="000000" w:themeColor="text1"/>
          <w:lang w:val="en-US"/>
        </w:rPr>
        <w:t xml:space="preserve"> </w:t>
      </w:r>
      <w:r w:rsidR="00286CF5" w:rsidRPr="00176A86">
        <w:rPr>
          <w:rFonts w:ascii="Calibri" w:hAnsi="Calibri"/>
          <w:color w:val="000000" w:themeColor="text1"/>
          <w:lang w:val="en-US"/>
        </w:rPr>
        <w:t>Further, a</w:t>
      </w:r>
      <w:r w:rsidR="00646DFA" w:rsidRPr="00176A86">
        <w:rPr>
          <w:rFonts w:ascii="Calibri" w:hAnsi="Calibri"/>
          <w:color w:val="000000" w:themeColor="text1"/>
          <w:lang w:val="en-US"/>
        </w:rPr>
        <w:t xml:space="preserve"> pattern-</w:t>
      </w:r>
      <w:r w:rsidR="0003399D" w:rsidRPr="00176A86">
        <w:rPr>
          <w:rFonts w:ascii="Calibri" w:hAnsi="Calibri"/>
          <w:color w:val="000000" w:themeColor="text1"/>
          <w:lang w:val="en-US"/>
        </w:rPr>
        <w:t>extraction</w:t>
      </w:r>
      <w:r w:rsidR="00646DFA" w:rsidRPr="00176A86">
        <w:rPr>
          <w:rFonts w:ascii="Calibri" w:hAnsi="Calibri"/>
          <w:color w:val="000000" w:themeColor="text1"/>
          <w:lang w:val="en-US"/>
        </w:rPr>
        <w:t xml:space="preserve"> algorithm </w:t>
      </w:r>
      <w:r w:rsidR="00525603">
        <w:rPr>
          <w:rFonts w:ascii="Calibri" w:hAnsi="Calibri"/>
          <w:color w:val="000000" w:themeColor="text1"/>
          <w:lang w:val="en-US"/>
        </w:rPr>
        <w:t>improve</w:t>
      </w:r>
      <w:r w:rsidR="00646DFA" w:rsidRPr="00176A86">
        <w:rPr>
          <w:rFonts w:ascii="Calibri" w:hAnsi="Calibri"/>
          <w:color w:val="000000" w:themeColor="text1"/>
          <w:lang w:val="en-US"/>
        </w:rPr>
        <w:t xml:space="preserve"> </w:t>
      </w:r>
      <w:r w:rsidR="0003399D" w:rsidRPr="00176A86">
        <w:rPr>
          <w:rFonts w:ascii="Calibri" w:hAnsi="Calibri"/>
          <w:color w:val="000000" w:themeColor="text1"/>
          <w:lang w:val="en-US"/>
        </w:rPr>
        <w:t>detect</w:t>
      </w:r>
      <w:r w:rsidR="00525603">
        <w:rPr>
          <w:rFonts w:ascii="Calibri" w:hAnsi="Calibri"/>
          <w:color w:val="000000" w:themeColor="text1"/>
          <w:lang w:val="en-US"/>
        </w:rPr>
        <w:t>ion based on</w:t>
      </w:r>
      <w:r w:rsidR="00646DFA" w:rsidRPr="00176A86">
        <w:rPr>
          <w:rFonts w:ascii="Calibri" w:hAnsi="Calibri"/>
          <w:color w:val="000000" w:themeColor="text1"/>
          <w:lang w:val="en-US"/>
        </w:rPr>
        <w:t xml:space="preserve"> </w:t>
      </w:r>
      <w:r w:rsidR="00B90CAC">
        <w:rPr>
          <w:rFonts w:ascii="Calibri" w:hAnsi="Calibri"/>
          <w:color w:val="000000" w:themeColor="text1"/>
          <w:lang w:val="en-US"/>
        </w:rPr>
        <w:t>lacking</w:t>
      </w:r>
      <w:r w:rsidR="00646DFA" w:rsidRPr="00176A86">
        <w:rPr>
          <w:rFonts w:ascii="Calibri" w:hAnsi="Calibri"/>
          <w:color w:val="000000" w:themeColor="text1"/>
          <w:lang w:val="en-US"/>
        </w:rPr>
        <w:t xml:space="preserve"> production of insulin</w:t>
      </w:r>
      <w:r w:rsidR="00C010C7" w:rsidRPr="00176A86">
        <w:rPr>
          <w:rFonts w:ascii="Calibri" w:hAnsi="Calibri"/>
          <w:color w:val="000000" w:themeColor="text1"/>
          <w:lang w:val="en-US"/>
        </w:rPr>
        <w:t xml:space="preserve"> (t</w:t>
      </w:r>
      <w:r w:rsidR="00525603">
        <w:rPr>
          <w:rFonts w:ascii="Calibri" w:hAnsi="Calibri"/>
          <w:color w:val="000000" w:themeColor="text1"/>
          <w:lang w:val="en-US"/>
        </w:rPr>
        <w:t>ype 1)</w:t>
      </w:r>
      <w:r w:rsidR="00646DFA" w:rsidRPr="00176A86">
        <w:rPr>
          <w:rFonts w:ascii="Calibri" w:hAnsi="Calibri"/>
          <w:color w:val="000000" w:themeColor="text1"/>
          <w:lang w:val="en-US"/>
        </w:rPr>
        <w:t xml:space="preserve"> or presence of pregnan</w:t>
      </w:r>
      <w:r w:rsidR="007C195E" w:rsidRPr="00176A86">
        <w:rPr>
          <w:rFonts w:ascii="Calibri" w:hAnsi="Calibri"/>
          <w:color w:val="000000" w:themeColor="text1"/>
          <w:lang w:val="en-US"/>
        </w:rPr>
        <w:t>c</w:t>
      </w:r>
      <w:r w:rsidR="00646DFA" w:rsidRPr="00176A86">
        <w:rPr>
          <w:rFonts w:ascii="Calibri" w:hAnsi="Calibri"/>
          <w:color w:val="000000" w:themeColor="text1"/>
          <w:lang w:val="en-US"/>
        </w:rPr>
        <w:t xml:space="preserve">y in women. However, </w:t>
      </w:r>
      <w:r w:rsidR="00B91E84">
        <w:rPr>
          <w:rFonts w:ascii="Calibri" w:hAnsi="Calibri"/>
          <w:color w:val="000000" w:themeColor="text1"/>
          <w:lang w:val="en-US"/>
        </w:rPr>
        <w:t xml:space="preserve">the identified hints allowing reliable </w:t>
      </w:r>
      <w:r w:rsidR="00646DFA" w:rsidRPr="00176A86">
        <w:rPr>
          <w:rFonts w:ascii="Calibri" w:hAnsi="Calibri"/>
          <w:color w:val="000000" w:themeColor="text1"/>
          <w:lang w:val="en-US"/>
        </w:rPr>
        <w:t xml:space="preserve">detection of diabetes type may </w:t>
      </w:r>
      <w:r w:rsidR="00F40051" w:rsidRPr="00176A86">
        <w:rPr>
          <w:rFonts w:ascii="Calibri" w:hAnsi="Calibri"/>
          <w:color w:val="000000" w:themeColor="text1"/>
          <w:lang w:val="en-US"/>
        </w:rPr>
        <w:t>shed</w:t>
      </w:r>
      <w:r w:rsidR="00646DFA" w:rsidRPr="00176A86">
        <w:rPr>
          <w:rFonts w:ascii="Calibri" w:hAnsi="Calibri"/>
          <w:color w:val="000000" w:themeColor="text1"/>
          <w:lang w:val="en-US"/>
        </w:rPr>
        <w:t xml:space="preserve"> limited </w:t>
      </w:r>
      <w:r w:rsidR="00B91E84">
        <w:rPr>
          <w:rFonts w:ascii="Calibri" w:hAnsi="Calibri"/>
          <w:color w:val="000000" w:themeColor="text1"/>
          <w:lang w:val="en-US"/>
        </w:rPr>
        <w:t xml:space="preserve">light on the </w:t>
      </w:r>
      <w:r w:rsidR="00F40051" w:rsidRPr="00176A86">
        <w:rPr>
          <w:rFonts w:ascii="Calibri" w:hAnsi="Calibri"/>
          <w:color w:val="000000" w:themeColor="text1"/>
          <w:lang w:val="en-US"/>
        </w:rPr>
        <w:t xml:space="preserve">biological </w:t>
      </w:r>
      <w:r w:rsidR="0003399D" w:rsidRPr="00176A86">
        <w:rPr>
          <w:rFonts w:ascii="Calibri" w:hAnsi="Calibri"/>
          <w:color w:val="000000" w:themeColor="text1"/>
          <w:lang w:val="en-US"/>
        </w:rPr>
        <w:t>underpinnings</w:t>
      </w:r>
      <w:r w:rsidR="00646DFA" w:rsidRPr="00176A86">
        <w:rPr>
          <w:rFonts w:ascii="Calibri" w:hAnsi="Calibri"/>
          <w:color w:val="000000" w:themeColor="text1"/>
          <w:lang w:val="en-US"/>
        </w:rPr>
        <w:t>.</w:t>
      </w:r>
      <w:r w:rsidR="007A02A5" w:rsidRPr="00176A86">
        <w:rPr>
          <w:rFonts w:ascii="Calibri" w:hAnsi="Calibri"/>
          <w:color w:val="000000" w:themeColor="text1"/>
          <w:lang w:val="en-US"/>
        </w:rPr>
        <w:t xml:space="preserve"> </w:t>
      </w:r>
      <w:r w:rsidR="0003399D" w:rsidRPr="00176A86">
        <w:rPr>
          <w:rFonts w:ascii="Calibri" w:hAnsi="Calibri"/>
          <w:color w:val="000000" w:themeColor="text1"/>
          <w:lang w:val="en-US"/>
        </w:rPr>
        <w:t>In tre</w:t>
      </w:r>
      <w:r w:rsidR="0003399D" w:rsidRPr="00E70EAF">
        <w:rPr>
          <w:rFonts w:ascii="Calibri" w:hAnsi="Calibri"/>
          <w:color w:val="000000" w:themeColor="text1"/>
          <w:lang w:val="en-US"/>
        </w:rPr>
        <w:t>atment</w:t>
      </w:r>
      <w:r w:rsidR="005E6FA9" w:rsidRPr="00E70EAF">
        <w:rPr>
          <w:rFonts w:ascii="Calibri" w:hAnsi="Calibri"/>
          <w:color w:val="000000" w:themeColor="text1"/>
          <w:lang w:val="en-US"/>
        </w:rPr>
        <w:t>,</w:t>
      </w:r>
      <w:r w:rsidR="00186EC5" w:rsidRPr="00E70EAF">
        <w:rPr>
          <w:rFonts w:ascii="Calibri" w:hAnsi="Calibri"/>
          <w:color w:val="000000" w:themeColor="text1"/>
          <w:lang w:val="en-US"/>
        </w:rPr>
        <w:t xml:space="preserve"> </w:t>
      </w:r>
      <w:r w:rsidR="005E6FA9" w:rsidRPr="00E70EAF">
        <w:rPr>
          <w:rFonts w:ascii="Calibri" w:hAnsi="Calibri"/>
          <w:color w:val="000000" w:themeColor="text1"/>
          <w:lang w:val="en-US"/>
        </w:rPr>
        <w:t>an i</w:t>
      </w:r>
      <w:r w:rsidR="00186EC5" w:rsidRPr="00E70EAF">
        <w:rPr>
          <w:rFonts w:ascii="Calibri" w:hAnsi="Calibri"/>
          <w:color w:val="000000" w:themeColor="text1"/>
          <w:lang w:val="en-US"/>
        </w:rPr>
        <w:t>nsulin pump</w:t>
      </w:r>
      <w:r w:rsidR="005E6FA9" w:rsidRPr="00E70EAF">
        <w:rPr>
          <w:rFonts w:ascii="Calibri" w:hAnsi="Calibri"/>
          <w:color w:val="000000" w:themeColor="text1"/>
          <w:lang w:val="en-US"/>
        </w:rPr>
        <w:t xml:space="preserve"> </w:t>
      </w:r>
      <w:r w:rsidR="00B41727">
        <w:rPr>
          <w:rFonts w:ascii="Calibri" w:hAnsi="Calibri"/>
          <w:color w:val="000000" w:themeColor="text1"/>
          <w:lang w:val="en-US"/>
        </w:rPr>
        <w:t>can conceivably</w:t>
      </w:r>
      <w:r w:rsidR="005E6FA9" w:rsidRPr="00E70EAF">
        <w:rPr>
          <w:rFonts w:ascii="Calibri" w:hAnsi="Calibri"/>
          <w:color w:val="000000" w:themeColor="text1"/>
          <w:lang w:val="en-US"/>
        </w:rPr>
        <w:t xml:space="preserve"> be engineered that achieves nuanced forecasting of </w:t>
      </w:r>
      <w:r w:rsidR="00B91E84">
        <w:rPr>
          <w:rFonts w:ascii="Calibri" w:hAnsi="Calibri"/>
          <w:color w:val="000000" w:themeColor="text1"/>
          <w:lang w:val="en-US"/>
        </w:rPr>
        <w:t xml:space="preserve">sugar </w:t>
      </w:r>
      <w:r w:rsidR="0003399D" w:rsidRPr="00E70EAF">
        <w:rPr>
          <w:rFonts w:ascii="Calibri" w:hAnsi="Calibri"/>
          <w:color w:val="000000" w:themeColor="text1"/>
          <w:lang w:val="en-US"/>
        </w:rPr>
        <w:t>response regularities</w:t>
      </w:r>
      <w:r w:rsidR="005E6FA9" w:rsidRPr="00E70EAF">
        <w:rPr>
          <w:rFonts w:ascii="Calibri" w:hAnsi="Calibri"/>
          <w:color w:val="000000" w:themeColor="text1"/>
          <w:lang w:val="en-US"/>
        </w:rPr>
        <w:t xml:space="preserve"> specific to </w:t>
      </w:r>
      <w:r w:rsidR="00B91E84">
        <w:rPr>
          <w:rFonts w:ascii="Calibri" w:hAnsi="Calibri"/>
          <w:color w:val="000000" w:themeColor="text1"/>
          <w:lang w:val="en-US"/>
        </w:rPr>
        <w:t xml:space="preserve">the metabolism of </w:t>
      </w:r>
      <w:r w:rsidR="005E6FA9" w:rsidRPr="00E70EAF">
        <w:rPr>
          <w:rFonts w:ascii="Calibri" w:hAnsi="Calibri"/>
          <w:color w:val="000000" w:themeColor="text1"/>
          <w:lang w:val="en-US"/>
        </w:rPr>
        <w:t>a particular patient.</w:t>
      </w:r>
      <w:r w:rsidR="00A051A8"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Similar </w:t>
      </w:r>
      <w:r w:rsidR="006B11AA">
        <w:rPr>
          <w:rFonts w:ascii="Calibri" w:hAnsi="Calibri"/>
          <w:color w:val="000000" w:themeColor="text1"/>
          <w:lang w:val="en-US"/>
        </w:rPr>
        <w:t>individu</w:t>
      </w:r>
      <w:r w:rsidR="007E458E" w:rsidRPr="00E70EAF">
        <w:rPr>
          <w:rFonts w:ascii="Calibri" w:hAnsi="Calibri"/>
          <w:color w:val="000000" w:themeColor="text1"/>
          <w:lang w:val="en-US"/>
        </w:rPr>
        <w:t>alized</w:t>
      </w:r>
      <w:r w:rsidR="0025235B" w:rsidRPr="00E70EAF">
        <w:rPr>
          <w:rFonts w:ascii="Calibri" w:hAnsi="Calibri"/>
          <w:color w:val="000000" w:themeColor="text1"/>
          <w:lang w:val="en-US"/>
        </w:rPr>
        <w:t xml:space="preserve"> profiling may enable risk prognosis and early intervention before </w:t>
      </w:r>
      <w:r w:rsidR="000205E9" w:rsidRPr="00E70EAF">
        <w:rPr>
          <w:rFonts w:ascii="Calibri" w:hAnsi="Calibri"/>
          <w:color w:val="000000" w:themeColor="text1"/>
          <w:lang w:val="en-US"/>
        </w:rPr>
        <w:t>onset</w:t>
      </w:r>
      <w:r w:rsidR="000205E9">
        <w:rPr>
          <w:rFonts w:ascii="Calibri" w:hAnsi="Calibri"/>
          <w:color w:val="000000" w:themeColor="text1"/>
          <w:lang w:val="en-US"/>
        </w:rPr>
        <w:t xml:space="preserve"> of </w:t>
      </w:r>
      <w:r w:rsidR="0025235B" w:rsidRPr="00E70EAF">
        <w:rPr>
          <w:rFonts w:ascii="Calibri" w:hAnsi="Calibri"/>
          <w:color w:val="000000" w:themeColor="text1"/>
          <w:lang w:val="en-US"/>
        </w:rPr>
        <w:t>symptom</w:t>
      </w:r>
      <w:r w:rsidR="000205E9">
        <w:rPr>
          <w:rFonts w:ascii="Calibri" w:hAnsi="Calibri"/>
          <w:color w:val="000000" w:themeColor="text1"/>
          <w:lang w:val="en-US"/>
        </w:rPr>
        <w:t xml:space="preserve">s or long-term </w:t>
      </w:r>
      <w:r w:rsidR="006B11AA">
        <w:rPr>
          <w:rFonts w:ascii="Calibri" w:hAnsi="Calibri"/>
          <w:color w:val="000000" w:themeColor="text1"/>
          <w:lang w:val="en-US"/>
        </w:rPr>
        <w:t>consequences</w:t>
      </w:r>
      <w:r w:rsidR="0025235B" w:rsidRPr="00E70EAF">
        <w:rPr>
          <w:rFonts w:ascii="Calibri" w:hAnsi="Calibri"/>
          <w:color w:val="000000" w:themeColor="text1"/>
          <w:lang w:val="en-US"/>
        </w:rPr>
        <w:t xml:space="preserve"> </w:t>
      </w:r>
      <w:r w:rsidR="00522CD5">
        <w:rPr>
          <w:rFonts w:ascii="Calibri" w:hAnsi="Calibri"/>
          <w:color w:val="000000" w:themeColor="text1"/>
          <w:lang w:val="en-US"/>
        </w:rPr>
        <w:t>to improve</w:t>
      </w:r>
      <w:r w:rsidR="0003399D" w:rsidRPr="00E70EAF">
        <w:rPr>
          <w:rFonts w:ascii="Calibri" w:hAnsi="Calibri"/>
          <w:color w:val="000000" w:themeColor="text1"/>
          <w:lang w:val="en-US"/>
        </w:rPr>
        <w:t xml:space="preserve"> </w:t>
      </w:r>
      <w:r w:rsidR="0025235B" w:rsidRPr="00E70EAF">
        <w:rPr>
          <w:rFonts w:ascii="Calibri" w:hAnsi="Calibri"/>
          <w:color w:val="000000" w:themeColor="text1"/>
          <w:lang w:val="en-US"/>
        </w:rPr>
        <w:t xml:space="preserve">medical care </w:t>
      </w:r>
      <w:r w:rsidR="00522CD5">
        <w:rPr>
          <w:rFonts w:ascii="Calibri" w:hAnsi="Calibri"/>
          <w:color w:val="000000" w:themeColor="text1"/>
          <w:lang w:val="en-US"/>
        </w:rPr>
        <w:t xml:space="preserve">without </w:t>
      </w:r>
      <w:r w:rsidR="00522CD5" w:rsidRPr="00E70EAF">
        <w:rPr>
          <w:rFonts w:ascii="Calibri" w:hAnsi="Calibri"/>
          <w:color w:val="000000" w:themeColor="text1"/>
          <w:lang w:val="en-US"/>
        </w:rPr>
        <w:t xml:space="preserve">understanding the </w:t>
      </w:r>
      <w:r w:rsidR="000205E9">
        <w:rPr>
          <w:rFonts w:ascii="Calibri" w:hAnsi="Calibri"/>
          <w:color w:val="000000" w:themeColor="text1"/>
          <w:lang w:val="en-US"/>
        </w:rPr>
        <w:t xml:space="preserve">biological </w:t>
      </w:r>
      <w:r w:rsidR="00522CD5" w:rsidRPr="00E70EAF">
        <w:rPr>
          <w:rFonts w:ascii="Calibri" w:hAnsi="Calibri"/>
          <w:color w:val="000000" w:themeColor="text1"/>
          <w:lang w:val="en-US"/>
        </w:rPr>
        <w:t>pathway</w:t>
      </w:r>
      <w:r w:rsidR="000205E9">
        <w:rPr>
          <w:rFonts w:ascii="Calibri" w:hAnsi="Calibri"/>
          <w:color w:val="000000" w:themeColor="text1"/>
          <w:lang w:val="en-US"/>
        </w:rPr>
        <w:t xml:space="preserve">s </w:t>
      </w:r>
      <w:r w:rsidR="00522CD5" w:rsidRPr="00E70EAF">
        <w:rPr>
          <w:rFonts w:ascii="Calibri" w:hAnsi="Calibri"/>
          <w:color w:val="000000" w:themeColor="text1"/>
          <w:lang w:val="en-US"/>
        </w:rPr>
        <w:t>at play</w:t>
      </w:r>
      <w:r w:rsidR="00A051A8" w:rsidRPr="00E70EAF">
        <w:rPr>
          <w:rFonts w:ascii="Calibri" w:hAnsi="Calibri"/>
          <w:color w:val="000000" w:themeColor="text1"/>
          <w:lang w:val="en-US"/>
        </w:rPr>
        <w:t>.</w:t>
      </w:r>
      <w:r w:rsidR="00F66AA2" w:rsidRPr="00E70EAF">
        <w:rPr>
          <w:rFonts w:ascii="Calibri" w:hAnsi="Calibri"/>
          <w:color w:val="000000" w:themeColor="text1"/>
          <w:lang w:val="en-US"/>
        </w:rPr>
        <w:t xml:space="preserve"> In this way, both inference and prediction have important contributions to make to biomedical research - we want to </w:t>
      </w:r>
      <w:r w:rsidR="00A2021A">
        <w:rPr>
          <w:rFonts w:ascii="Calibri" w:hAnsi="Calibri"/>
          <w:color w:val="000000" w:themeColor="text1"/>
          <w:lang w:val="en-US"/>
        </w:rPr>
        <w:t>promote</w:t>
      </w:r>
      <w:r w:rsidR="00FC7741">
        <w:rPr>
          <w:rFonts w:ascii="Calibri" w:hAnsi="Calibri"/>
          <w:color w:val="000000" w:themeColor="text1"/>
          <w:lang w:val="en-US"/>
        </w:rPr>
        <w:t xml:space="preserve"> scientific knowledge </w:t>
      </w:r>
      <w:r w:rsidR="00F66AA2" w:rsidRPr="00E70EAF">
        <w:rPr>
          <w:rFonts w:ascii="Calibri" w:hAnsi="Calibri"/>
          <w:color w:val="000000" w:themeColor="text1"/>
          <w:lang w:val="en-US"/>
        </w:rPr>
        <w:t>and we want to know</w:t>
      </w:r>
      <w:r w:rsidR="00B669B3" w:rsidRPr="00E70EAF">
        <w:rPr>
          <w:rFonts w:ascii="Calibri" w:hAnsi="Calibri"/>
          <w:color w:val="000000" w:themeColor="text1"/>
          <w:lang w:val="en-US"/>
        </w:rPr>
        <w:t xml:space="preserve"> what will happen next.</w:t>
      </w:r>
    </w:p>
    <w:p w14:paraId="5E9200A2" w14:textId="7E3D2DF4" w:rsidR="00360BA5" w:rsidRDefault="00F63F1A"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Inference is intimately linked to </w:t>
      </w:r>
      <w:r w:rsidR="002433ED" w:rsidRPr="00E70EAF">
        <w:rPr>
          <w:rFonts w:ascii="Calibri" w:hAnsi="Calibri"/>
          <w:lang w:val="en-US"/>
        </w:rPr>
        <w:t>statistical</w:t>
      </w:r>
      <w:r w:rsidRPr="00E70EAF">
        <w:rPr>
          <w:rFonts w:ascii="Calibri" w:hAnsi="Calibri"/>
          <w:lang w:val="en-US"/>
        </w:rPr>
        <w:t xml:space="preserve"> null-hypothesis testing</w:t>
      </w:r>
      <w:r w:rsidR="00360BA5">
        <w:rPr>
          <w:rFonts w:ascii="Calibri" w:hAnsi="Calibri"/>
          <w:lang w:val="en-US"/>
        </w:rPr>
        <w:t xml:space="preserve"> and </w:t>
      </w:r>
      <w:r w:rsidR="00474DF8">
        <w:rPr>
          <w:rFonts w:ascii="Calibri" w:hAnsi="Calibri"/>
          <w:lang w:val="en-US"/>
        </w:rPr>
        <w:t>guiding conclusion from data by</w:t>
      </w:r>
      <w:r w:rsidR="00360BA5">
        <w:rPr>
          <w:rFonts w:ascii="Calibri" w:hAnsi="Calibri"/>
          <w:lang w:val="en-US"/>
        </w:rPr>
        <w:t xml:space="preserve"> p-values</w:t>
      </w:r>
      <w:r w:rsidR="002433ED" w:rsidRPr="00E70EAF">
        <w:rPr>
          <w:rFonts w:ascii="Calibri" w:hAnsi="Calibri"/>
          <w:lang w:val="en-US"/>
        </w:rPr>
        <w:t>.</w:t>
      </w:r>
      <w:r w:rsidR="002827F9" w:rsidRPr="00E70EAF">
        <w:rPr>
          <w:rFonts w:ascii="Calibri" w:hAnsi="Calibri"/>
          <w:lang w:val="en-US"/>
        </w:rPr>
        <w:t xml:space="preserve"> </w:t>
      </w:r>
      <w:r w:rsidR="00D141DD">
        <w:rPr>
          <w:rFonts w:ascii="Calibri" w:hAnsi="Calibri"/>
          <w:lang w:val="en-US"/>
        </w:rPr>
        <w:t>T</w:t>
      </w:r>
      <w:r w:rsidR="002827F9" w:rsidRPr="00E70EAF">
        <w:rPr>
          <w:rFonts w:ascii="Calibri" w:hAnsi="Calibri"/>
          <w:lang w:val="en-US"/>
        </w:rPr>
        <w:t xml:space="preserve">his </w:t>
      </w:r>
      <w:r w:rsidR="00D56BFC">
        <w:rPr>
          <w:rFonts w:ascii="Calibri" w:hAnsi="Calibri"/>
          <w:lang w:val="en-US"/>
        </w:rPr>
        <w:t xml:space="preserve">data-analysis </w:t>
      </w:r>
      <w:r w:rsidR="002827F9" w:rsidRPr="00E70EAF">
        <w:rPr>
          <w:rFonts w:ascii="Calibri" w:hAnsi="Calibri"/>
          <w:lang w:val="en-US"/>
        </w:rPr>
        <w:t xml:space="preserve">framework </w:t>
      </w:r>
      <w:r w:rsidRPr="00E70EAF">
        <w:rPr>
          <w:rFonts w:ascii="Calibri" w:hAnsi="Calibri"/>
          <w:lang w:val="en-US"/>
        </w:rPr>
        <w:t>emerged in the early 20th century</w:t>
      </w:r>
      <w:r w:rsidR="00D141DD" w:rsidRPr="00D141DD">
        <w:rPr>
          <w:rFonts w:ascii="Calibri" w:hAnsi="Calibri"/>
          <w:lang w:val="en-US"/>
        </w:rPr>
        <w:t xml:space="preserve"> </w:t>
      </w:r>
      <w:r w:rsidR="00016DC3">
        <w:rPr>
          <w:rFonts w:ascii="Calibri" w:hAnsi="Calibri"/>
          <w:lang w:val="en-US"/>
        </w:rPr>
        <w:t>and is closely related to</w:t>
      </w:r>
      <w:r w:rsidR="00D141DD">
        <w:rPr>
          <w:rFonts w:ascii="Calibri" w:hAnsi="Calibri"/>
          <w:lang w:val="en-US"/>
        </w:rPr>
        <w:t xml:space="preserve"> tools like</w:t>
      </w:r>
      <w:r w:rsidR="00D141DD" w:rsidRPr="00E70EAF">
        <w:rPr>
          <w:rFonts w:ascii="Calibri" w:hAnsi="Calibri"/>
          <w:lang w:val="en-US"/>
        </w:rPr>
        <w:t xml:space="preserve"> </w:t>
      </w:r>
      <w:r w:rsidR="00D141DD">
        <w:rPr>
          <w:rFonts w:ascii="Calibri" w:hAnsi="Calibri"/>
          <w:lang w:val="en-US"/>
        </w:rPr>
        <w:t xml:space="preserve">linear </w:t>
      </w:r>
      <w:r w:rsidR="00D141DD" w:rsidRPr="00E70EAF">
        <w:rPr>
          <w:rFonts w:ascii="Calibri" w:hAnsi="Calibri"/>
          <w:lang w:val="en-US"/>
        </w:rPr>
        <w:t xml:space="preserve">regression, </w:t>
      </w:r>
      <w:r w:rsidR="00D141DD" w:rsidRPr="00E70EAF">
        <w:rPr>
          <w:rFonts w:ascii="Calibri" w:hAnsi="Calibri" w:cs="Arial"/>
          <w:i/>
          <w:color w:val="000000" w:themeColor="text1"/>
          <w:lang w:val="en-US"/>
        </w:rPr>
        <w:t>t-</w:t>
      </w:r>
      <w:r w:rsidR="00D141DD" w:rsidRPr="00E70EAF">
        <w:rPr>
          <w:rFonts w:ascii="Calibri" w:hAnsi="Calibri" w:cs="Arial"/>
          <w:color w:val="000000" w:themeColor="text1"/>
          <w:lang w:val="en-US"/>
        </w:rPr>
        <w:t>tests, and ANOVA</w:t>
      </w:r>
      <w:r w:rsidR="002827F9" w:rsidRPr="00E70EAF">
        <w:rPr>
          <w:rFonts w:ascii="Calibri" w:hAnsi="Calibri"/>
          <w:lang w:val="en-US"/>
        </w:rPr>
        <w:t xml:space="preserve">. </w:t>
      </w:r>
      <w:r w:rsidR="00D56BFC">
        <w:rPr>
          <w:rFonts w:ascii="Calibri" w:hAnsi="Calibri" w:cs="Arial"/>
          <w:color w:val="000000" w:themeColor="text1"/>
          <w:lang w:val="en-US"/>
        </w:rPr>
        <w:t>E</w:t>
      </w:r>
      <w:r w:rsidR="002433ED" w:rsidRPr="00E70EAF">
        <w:rPr>
          <w:rFonts w:ascii="Calibri" w:hAnsi="Calibri" w:cs="Arial"/>
          <w:color w:val="000000" w:themeColor="text1"/>
          <w:lang w:val="en-US"/>
        </w:rPr>
        <w:t xml:space="preserve">lectrical calculators </w:t>
      </w:r>
      <w:r w:rsidR="00D56BFC">
        <w:rPr>
          <w:rFonts w:ascii="Calibri" w:hAnsi="Calibri" w:cs="Arial"/>
          <w:color w:val="000000" w:themeColor="text1"/>
          <w:lang w:val="en-US"/>
        </w:rPr>
        <w:t>not yet</w:t>
      </w:r>
      <w:r w:rsidR="002433ED" w:rsidRPr="00E70EAF">
        <w:rPr>
          <w:rFonts w:ascii="Calibri" w:hAnsi="Calibri" w:cs="Arial"/>
          <w:color w:val="000000" w:themeColor="text1"/>
          <w:lang w:val="en-US"/>
        </w:rPr>
        <w:t xml:space="preserve"> available </w:t>
      </w:r>
      <w:r w:rsidR="002433ED" w:rsidRPr="00E70EAF">
        <w:rPr>
          <w:rFonts w:ascii="Calibri" w:hAnsi="Calibri" w:cs="Verdana"/>
          <w:color w:val="000000" w:themeColor="text1"/>
          <w:lang w:val="en-US"/>
        </w:rPr>
        <w:fldChar w:fldCharType="begin"/>
      </w:r>
      <w:r w:rsidR="0024261F">
        <w:rPr>
          <w:rFonts w:ascii="Calibri" w:hAnsi="Calibri" w:cs="Verdana"/>
          <w:color w:val="000000" w:themeColor="text1"/>
          <w:lang w:val="en-US"/>
        </w:rPr>
        <w:instrText xml:space="preserve"> </w:instrText>
      </w:r>
      <w:r w:rsidR="00CA1C93">
        <w:rPr>
          <w:rFonts w:ascii="Calibri" w:hAnsi="Calibri" w:cs="Verdana"/>
          <w:color w:val="000000" w:themeColor="text1"/>
          <w:lang w:val="en-US"/>
        </w:rPr>
        <w:instrText>ADDIN</w:instrText>
      </w:r>
      <w:r w:rsidR="0024261F">
        <w:rPr>
          <w:rFonts w:ascii="Calibri" w:hAnsi="Calibri" w:cs="Verdana"/>
          <w:color w:val="000000" w:themeColor="text1"/>
          <w:lang w:val="en-US"/>
        </w:rPr>
        <w:instrText xml:space="preserve"> EN.CITE &lt;EndNote&gt;&lt;Cite&gt;&lt;Author&gt;Gigerenzer&lt;/Author&gt;&lt;Year&gt;1993&lt;/Year&gt;&lt;RecNum&gt;5945&lt;/RecNum&gt;&lt;DisplayText&gt;(4, 5)&lt;/DisplayText&gt;&lt;record&gt;&lt;rec-number&gt;5945&lt;/rec-number&gt;&lt;foreign-keys&gt;&lt;key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1991&lt;/Year&gt;&lt;RecNum&gt;4942&lt;/RecNum&gt;&lt;record&gt;&lt;rec-number&gt;4942&lt;/rec-number&gt;&lt;foreign-keys&gt;&lt;key app="EN" db-id="wf5d22rx0vsr0leefsq5vrd7a0vsep2xdxr9" timestamp="1408783343"&gt;4942&lt;/key&gt;&lt;/foreign-keys&gt;&lt;ref-type name="Journal Article"&gt;17&lt;/ref-type&gt;&lt;contributors&gt;&lt;authors&gt;&lt;author&gt;Efron, B.&lt;/author&gt;&lt;author&gt;Tibshirani, R.J.&lt;/author&gt;&lt;/authors&gt;&lt;/contributors&gt;&lt;titles&gt;&lt;title&gt;Statistical data analysis in the computer age&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390-5&lt;/pages&gt;&lt;volume&gt;253&lt;/volume&gt;&lt;number&gt;5018&lt;/number&gt;&lt;dates&gt;&lt;year&gt;1991&lt;/year&gt;&lt;pub-dates&gt;&lt;date&gt;Jul 26&lt;/date&gt;&lt;/pub-dates&gt;&lt;/dates&gt;&lt;isbn&gt;0036-8075 (Print)&amp;#xD;0036-8075 (Linking)&lt;/isbn&gt;&lt;accession-num&gt;17746394&lt;/accession-num&gt;&lt;urls&gt;&lt;related-urls&gt;&lt;url&gt;http://www.ncbi.nlm.nih.gov/pubmed/17746394&lt;/url&gt;&lt;/related-urls&gt;&lt;/urls&gt;&lt;electronic-resource-num&gt;10.1126/science.253.5018.390&lt;/electronic-resource-num&gt;&lt;/record&gt;&lt;/Cite&gt;&lt;/EndNote&gt;</w:instrText>
      </w:r>
      <w:r w:rsidR="002433ED" w:rsidRPr="00E70EAF">
        <w:rPr>
          <w:rFonts w:ascii="Calibri" w:hAnsi="Calibri" w:cs="Verdana"/>
          <w:color w:val="000000" w:themeColor="text1"/>
          <w:lang w:val="en-US"/>
        </w:rPr>
        <w:fldChar w:fldCharType="separate"/>
      </w:r>
      <w:r w:rsidR="0024261F">
        <w:rPr>
          <w:rFonts w:ascii="Calibri" w:hAnsi="Calibri" w:cs="Verdana"/>
          <w:noProof/>
          <w:color w:val="000000" w:themeColor="text1"/>
          <w:lang w:val="en-US"/>
        </w:rPr>
        <w:t>(</w:t>
      </w:r>
      <w:hyperlink w:anchor="_ENREF_4" w:tooltip="Gigerenzer, 1993 #5945" w:history="1">
        <w:r w:rsidR="007646E0">
          <w:rPr>
            <w:rFonts w:ascii="Calibri" w:hAnsi="Calibri" w:cs="Verdana"/>
            <w:noProof/>
            <w:color w:val="000000" w:themeColor="text1"/>
            <w:lang w:val="en-US"/>
          </w:rPr>
          <w:t>4</w:t>
        </w:r>
      </w:hyperlink>
      <w:r w:rsidR="0024261F">
        <w:rPr>
          <w:rFonts w:ascii="Calibri" w:hAnsi="Calibri" w:cs="Verdana"/>
          <w:noProof/>
          <w:color w:val="000000" w:themeColor="text1"/>
          <w:lang w:val="en-US"/>
        </w:rPr>
        <w:t xml:space="preserve">, </w:t>
      </w:r>
      <w:hyperlink w:anchor="_ENREF_5" w:tooltip="Efron, 1991 #4942" w:history="1">
        <w:r w:rsidR="007646E0">
          <w:rPr>
            <w:rFonts w:ascii="Calibri" w:hAnsi="Calibri" w:cs="Verdana"/>
            <w:noProof/>
            <w:color w:val="000000" w:themeColor="text1"/>
            <w:lang w:val="en-US"/>
          </w:rPr>
          <w:t>5</w:t>
        </w:r>
      </w:hyperlink>
      <w:r w:rsidR="0024261F">
        <w:rPr>
          <w:rFonts w:ascii="Calibri" w:hAnsi="Calibri" w:cs="Verdana"/>
          <w:noProof/>
          <w:color w:val="000000" w:themeColor="text1"/>
          <w:lang w:val="en-US"/>
        </w:rPr>
        <w:t>)</w:t>
      </w:r>
      <w:r w:rsidR="002433ED" w:rsidRPr="00E70EAF">
        <w:rPr>
          <w:rFonts w:ascii="Calibri" w:hAnsi="Calibri" w:cs="Verdana"/>
          <w:color w:val="000000" w:themeColor="text1"/>
          <w:lang w:val="en-US"/>
        </w:rPr>
        <w:fldChar w:fldCharType="end"/>
      </w:r>
      <w:r w:rsidR="002827F9" w:rsidRPr="00E70EAF">
        <w:rPr>
          <w:rFonts w:ascii="Calibri" w:hAnsi="Calibri" w:cs="Verdana"/>
          <w:color w:val="000000" w:themeColor="text1"/>
          <w:lang w:val="en-US"/>
        </w:rPr>
        <w:t xml:space="preserve">, </w:t>
      </w:r>
      <w:r w:rsidR="002827F9" w:rsidRPr="00E70EAF">
        <w:rPr>
          <w:rFonts w:ascii="Calibri" w:hAnsi="Calibri"/>
          <w:lang w:val="en-US"/>
        </w:rPr>
        <w:t>t</w:t>
      </w:r>
      <w:r w:rsidRPr="00E70EAF">
        <w:rPr>
          <w:rFonts w:ascii="Calibri" w:hAnsi="Calibri"/>
          <w:lang w:val="en-US"/>
        </w:rPr>
        <w:t xml:space="preserve">his was a time when data were </w:t>
      </w:r>
      <w:r w:rsidR="00474DF8">
        <w:rPr>
          <w:rFonts w:ascii="Calibri" w:hAnsi="Calibri"/>
          <w:lang w:val="en-US"/>
        </w:rPr>
        <w:t xml:space="preserve">often </w:t>
      </w:r>
      <w:r w:rsidRPr="00E70EAF">
        <w:rPr>
          <w:rFonts w:ascii="Calibri" w:hAnsi="Calibri"/>
          <w:lang w:val="en-US"/>
        </w:rPr>
        <w:t xml:space="preserve">rare and expensive to acquire </w:t>
      </w:r>
      <w:r w:rsidRPr="00E70EAF">
        <w:rPr>
          <w:rFonts w:ascii="Calibri" w:hAnsi="Calibri"/>
          <w:lang w:val="en-US"/>
        </w:rPr>
        <w:fldChar w:fldCharType="begin"/>
      </w:r>
      <w:r w:rsidR="0024261F">
        <w:rPr>
          <w:rFonts w:ascii="Calibri" w:hAnsi="Calibri"/>
          <w:lang w:val="en-US"/>
        </w:rPr>
        <w:instrText xml:space="preserve"> </w:instrText>
      </w:r>
      <w:r w:rsidR="00CA1C93">
        <w:rPr>
          <w:rFonts w:ascii="Calibri" w:hAnsi="Calibri"/>
          <w:lang w:val="en-US"/>
        </w:rPr>
        <w:instrText>ADDIN</w:instrText>
      </w:r>
      <w:r w:rsidR="0024261F">
        <w:rPr>
          <w:rFonts w:ascii="Calibri" w:hAnsi="Calibri"/>
          <w:lang w:val="en-US"/>
        </w:rPr>
        <w:instrText xml:space="preserve"> EN.CITE &lt;EndNote&gt;&lt;Cite&gt;&lt;Author&gt;Gigerenzer&lt;/Author&gt;&lt;Year&gt;1993&lt;/Year&gt;&lt;RecNum&gt;5945&lt;/RecNum&gt;&lt;DisplayText&gt;(4, 6)&lt;/DisplayText&gt;&lt;record&gt;&lt;rec-number&gt;5945&lt;/rec-number&gt;&lt;foreign-keys&gt;&lt;key app="EN" db-id="wf5d22rx0vsr0leefsq5vrd7a0vsep2xdxr9" timestamp="1450628302"&gt;5945&lt;/key&gt;&lt;/foreign-keys&gt;&lt;ref-type name="Journal Article"&gt;17&lt;/ref-type&gt;&lt;contributors&gt;&lt;authors&gt;&lt;author&gt;Gigerenzer, Gerd&lt;/author&gt;&lt;/authors&gt;&lt;/contributors&gt;&lt;titles&gt;&lt;title&gt;The superego, the ego, and the id in statistical reasoning&lt;/title&gt;&lt;secondary-title&gt;A handbook for data analysis in the behavioral sciences: Methodological issues&lt;/secondary-title&gt;&lt;/titles&gt;&lt;periodical&gt;&lt;full-title&gt;A handbook for data analysis in the behavioral sciences: Methodological issues&lt;/full-title&gt;&lt;/periodical&gt;&lt;pages&gt;311-339&lt;/pages&gt;&lt;dates&gt;&lt;year&gt;1993&lt;/year&gt;&lt;/dates&gt;&lt;urls&gt;&lt;/urls&gt;&lt;/record&gt;&lt;/Cite&gt;&lt;Cite&gt;&lt;Author&gt;Efron&lt;/Author&gt;&lt;Year&gt;2016&lt;/Year&gt;&lt;RecNum&gt;6362&lt;/RecNum&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Pr="00E70EAF">
        <w:rPr>
          <w:rFonts w:ascii="Calibri" w:hAnsi="Calibri"/>
          <w:lang w:val="en-US"/>
        </w:rPr>
        <w:fldChar w:fldCharType="separate"/>
      </w:r>
      <w:r w:rsidR="0024261F">
        <w:rPr>
          <w:rFonts w:ascii="Calibri" w:hAnsi="Calibri"/>
          <w:noProof/>
          <w:lang w:val="en-US"/>
        </w:rPr>
        <w:t>(</w:t>
      </w:r>
      <w:hyperlink w:anchor="_ENREF_4" w:tooltip="Gigerenzer, 1993 #5945" w:history="1">
        <w:r w:rsidR="007646E0">
          <w:rPr>
            <w:rFonts w:ascii="Calibri" w:hAnsi="Calibri"/>
            <w:noProof/>
            <w:lang w:val="en-US"/>
          </w:rPr>
          <w:t>4</w:t>
        </w:r>
      </w:hyperlink>
      <w:r w:rsidR="0024261F">
        <w:rPr>
          <w:rFonts w:ascii="Calibri" w:hAnsi="Calibri"/>
          <w:noProof/>
          <w:lang w:val="en-US"/>
        </w:rPr>
        <w:t xml:space="preserve">, </w:t>
      </w:r>
      <w:hyperlink w:anchor="_ENREF_6" w:tooltip="Efron, 2016 #6362" w:history="1">
        <w:r w:rsidR="007646E0">
          <w:rPr>
            <w:rFonts w:ascii="Calibri" w:hAnsi="Calibri"/>
            <w:noProof/>
            <w:lang w:val="en-US"/>
          </w:rPr>
          <w:t>6</w:t>
        </w:r>
      </w:hyperlink>
      <w:r w:rsidR="0024261F">
        <w:rPr>
          <w:rFonts w:ascii="Calibri" w:hAnsi="Calibri"/>
          <w:noProof/>
          <w:lang w:val="en-US"/>
        </w:rPr>
        <w:t>)</w:t>
      </w:r>
      <w:r w:rsidRPr="00E70EAF">
        <w:rPr>
          <w:rFonts w:ascii="Calibri" w:hAnsi="Calibri"/>
          <w:lang w:val="en-US"/>
        </w:rPr>
        <w:fldChar w:fldCharType="end"/>
      </w:r>
      <w:r w:rsidRPr="00E70EAF">
        <w:rPr>
          <w:rFonts w:ascii="Calibri" w:hAnsi="Calibri"/>
          <w:lang w:val="en-US"/>
        </w:rPr>
        <w:t xml:space="preserve">. </w:t>
      </w:r>
      <w:r w:rsidR="007D4B1C" w:rsidRPr="00E70EAF">
        <w:rPr>
          <w:rFonts w:ascii="Calibri" w:hAnsi="Calibri"/>
          <w:lang w:val="en-US"/>
        </w:rPr>
        <w:t>R</w:t>
      </w:r>
      <w:r w:rsidRPr="00E70EAF">
        <w:rPr>
          <w:rFonts w:ascii="Calibri" w:hAnsi="Calibri"/>
          <w:lang w:val="en-US"/>
        </w:rPr>
        <w:t xml:space="preserve">esearch experiments were </w:t>
      </w:r>
      <w:r w:rsidR="007D4B1C" w:rsidRPr="00E70EAF">
        <w:rPr>
          <w:rFonts w:ascii="Calibri" w:hAnsi="Calibri"/>
          <w:lang w:val="en-US"/>
        </w:rPr>
        <w:t xml:space="preserve">therefore </w:t>
      </w:r>
      <w:r w:rsidRPr="00E70EAF">
        <w:rPr>
          <w:rFonts w:ascii="Calibri" w:hAnsi="Calibri"/>
          <w:lang w:val="en-US"/>
        </w:rPr>
        <w:t>carefully designed in advance</w:t>
      </w:r>
      <w:r w:rsidR="003B7BFD" w:rsidRPr="00E70EAF">
        <w:rPr>
          <w:rFonts w:ascii="Calibri" w:hAnsi="Calibri"/>
          <w:lang w:val="en-US"/>
        </w:rPr>
        <w:t xml:space="preserve"> and well-controlled</w:t>
      </w:r>
      <w:r w:rsidRPr="00E70EAF">
        <w:rPr>
          <w:rFonts w:ascii="Calibri" w:hAnsi="Calibri"/>
          <w:lang w:val="en-US"/>
        </w:rPr>
        <w:t>.</w:t>
      </w:r>
      <w:r w:rsidR="003B7BFD" w:rsidRPr="00E70EAF">
        <w:rPr>
          <w:rFonts w:ascii="Calibri" w:hAnsi="Calibri"/>
          <w:lang w:val="en-US"/>
        </w:rPr>
        <w:t xml:space="preserve"> The historical context also explains why </w:t>
      </w:r>
      <w:r w:rsidR="00623143" w:rsidRPr="00E70EAF">
        <w:rPr>
          <w:rFonts w:ascii="Calibri" w:hAnsi="Calibri" w:cs="Arial"/>
          <w:color w:val="000000" w:themeColor="text1"/>
          <w:lang w:val="en-US"/>
        </w:rPr>
        <w:t>c</w:t>
      </w:r>
      <w:r w:rsidR="00623143" w:rsidRPr="00E70EAF">
        <w:rPr>
          <w:rFonts w:ascii="Calibri" w:hAnsi="Calibri" w:cs="Helvetica"/>
          <w:color w:val="000000" w:themeColor="text1"/>
          <w:lang w:val="en-US"/>
        </w:rPr>
        <w:t xml:space="preserve">lassical inference was </w:t>
      </w:r>
      <w:r w:rsidR="00152EAF">
        <w:rPr>
          <w:rFonts w:ascii="Calibri" w:hAnsi="Calibri" w:cs="Helvetica"/>
          <w:color w:val="000000" w:themeColor="text1"/>
          <w:lang w:val="en-US"/>
        </w:rPr>
        <w:t xml:space="preserve">originally </w:t>
      </w:r>
      <w:r w:rsidR="00B71F3D">
        <w:rPr>
          <w:rFonts w:ascii="Calibri" w:hAnsi="Calibri" w:cs="Helvetica"/>
          <w:color w:val="000000" w:themeColor="text1"/>
          <w:lang w:val="en-US"/>
        </w:rPr>
        <w:t>intended</w:t>
      </w:r>
      <w:r w:rsidR="00152EAF">
        <w:rPr>
          <w:rFonts w:ascii="Calibri" w:hAnsi="Calibri" w:cs="Helvetica"/>
          <w:color w:val="000000" w:themeColor="text1"/>
          <w:lang w:val="en-US"/>
        </w:rPr>
        <w:t xml:space="preserve"> f</w:t>
      </w:r>
      <w:r w:rsidR="00623143" w:rsidRPr="00E70EAF">
        <w:rPr>
          <w:rFonts w:ascii="Calibri" w:hAnsi="Calibri" w:cs="Helvetica"/>
          <w:color w:val="000000" w:themeColor="text1"/>
          <w:lang w:val="en-US"/>
        </w:rPr>
        <w:t>o</w:t>
      </w:r>
      <w:r w:rsidR="00152EAF">
        <w:rPr>
          <w:rFonts w:ascii="Calibri" w:hAnsi="Calibri" w:cs="Helvetica"/>
          <w:color w:val="000000" w:themeColor="text1"/>
          <w:lang w:val="en-US"/>
        </w:rPr>
        <w:t>r</w:t>
      </w:r>
      <w:r w:rsidR="00623143" w:rsidRPr="00E70EAF">
        <w:rPr>
          <w:rFonts w:ascii="Calibri" w:hAnsi="Calibri" w:cs="Helvetica"/>
          <w:color w:val="000000" w:themeColor="text1"/>
          <w:lang w:val="en-US"/>
        </w:rPr>
        <w:t xml:space="preserve"> </w:t>
      </w:r>
      <w:r w:rsidR="00152EAF">
        <w:rPr>
          <w:rFonts w:ascii="Calibri" w:hAnsi="Calibri" w:cs="Helvetica"/>
          <w:color w:val="000000" w:themeColor="text1"/>
          <w:lang w:val="en-US"/>
        </w:rPr>
        <w:t xml:space="preserve">answering </w:t>
      </w:r>
      <w:r w:rsidR="00623143" w:rsidRPr="00E70EAF">
        <w:rPr>
          <w:rFonts w:ascii="Calibri" w:hAnsi="Calibri" w:cs="Helvetica"/>
          <w:color w:val="000000" w:themeColor="text1"/>
          <w:lang w:val="en-US"/>
        </w:rPr>
        <w:t xml:space="preserve">research questions in small samples that can be addressed by </w:t>
      </w:r>
      <w:r w:rsidR="007E10C4">
        <w:rPr>
          <w:rFonts w:ascii="Calibri" w:hAnsi="Calibri" w:cs="Helvetica"/>
          <w:color w:val="000000" w:themeColor="text1"/>
          <w:lang w:val="en-US"/>
        </w:rPr>
        <w:t>transparent</w:t>
      </w:r>
      <w:r w:rsidR="00623143" w:rsidRPr="00E70EAF">
        <w:rPr>
          <w:rFonts w:ascii="Calibri" w:hAnsi="Calibri" w:cs="Helvetica"/>
          <w:color w:val="000000" w:themeColor="text1"/>
          <w:lang w:val="en-US"/>
        </w:rPr>
        <w:t xml:space="preserve"> handpicked statistical models with </w:t>
      </w:r>
      <w:r w:rsidR="009B1D3C">
        <w:rPr>
          <w:rFonts w:ascii="Calibri" w:hAnsi="Calibri" w:cs="Helvetica"/>
          <w:color w:val="000000" w:themeColor="text1"/>
          <w:lang w:val="en-US"/>
        </w:rPr>
        <w:t xml:space="preserve">few knobs to tweak (i.e., </w:t>
      </w:r>
      <w:r w:rsidR="00623143" w:rsidRPr="00E70EAF">
        <w:rPr>
          <w:rFonts w:ascii="Calibri" w:hAnsi="Calibri" w:cs="Helvetica"/>
          <w:color w:val="000000" w:themeColor="text1"/>
          <w:lang w:val="en-US"/>
        </w:rPr>
        <w:t>parameters</w:t>
      </w:r>
      <w:r w:rsidR="009B1D3C">
        <w:rPr>
          <w:rFonts w:ascii="Calibri" w:hAnsi="Calibri" w:cs="Helvetica"/>
          <w:color w:val="000000" w:themeColor="text1"/>
          <w:lang w:val="en-US"/>
        </w:rPr>
        <w:t>)</w:t>
      </w:r>
      <w:r w:rsidR="00623143" w:rsidRPr="00E70EAF">
        <w:rPr>
          <w:rFonts w:ascii="Calibri" w:hAnsi="Calibri" w:cs="Helvetica"/>
          <w:color w:val="000000" w:themeColor="text1"/>
          <w:lang w:val="en-US"/>
        </w:rPr>
        <w:t xml:space="preserve"> </w:t>
      </w:r>
      <w:r w:rsidR="0024261F">
        <w:rPr>
          <w:rFonts w:ascii="Calibri" w:hAnsi="Calibri" w:cs="Helvetica"/>
          <w:color w:val="000000" w:themeColor="text1"/>
          <w:lang w:val="en-US"/>
        </w:rPr>
        <w:fldChar w:fldCharType="begin"/>
      </w:r>
      <w:r w:rsidR="0024261F">
        <w:rPr>
          <w:rFonts w:ascii="Calibri" w:hAnsi="Calibri" w:cs="Helvetica"/>
          <w:color w:val="000000" w:themeColor="text1"/>
          <w:lang w:val="en-US"/>
        </w:rPr>
        <w:instrText xml:space="preserve"> </w:instrText>
      </w:r>
      <w:r w:rsidR="00CA1C93">
        <w:rPr>
          <w:rFonts w:ascii="Calibri" w:hAnsi="Calibri" w:cs="Helvetica"/>
          <w:color w:val="000000" w:themeColor="text1"/>
          <w:lang w:val="en-US"/>
        </w:rPr>
        <w:instrText>ADDIN</w:instrText>
      </w:r>
      <w:r w:rsidR="0024261F">
        <w:rPr>
          <w:rFonts w:ascii="Calibri" w:hAnsi="Calibri" w:cs="Helvetica"/>
          <w:color w:val="000000" w:themeColor="text1"/>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hAnsi="Calibri" w:cs="Helvetica"/>
          <w:color w:val="000000" w:themeColor="text1"/>
          <w:lang w:val="en-US"/>
        </w:rPr>
        <w:fldChar w:fldCharType="separate"/>
      </w:r>
      <w:r w:rsidR="0024261F">
        <w:rPr>
          <w:rFonts w:ascii="Calibri" w:hAnsi="Calibri" w:cs="Helvetica"/>
          <w:noProof/>
          <w:color w:val="000000" w:themeColor="text1"/>
          <w:lang w:val="en-US"/>
        </w:rPr>
        <w:t>(</w:t>
      </w:r>
      <w:hyperlink w:anchor="_ENREF_7" w:tooltip="Efron, 2012 #6910" w:history="1">
        <w:r w:rsidR="007646E0">
          <w:rPr>
            <w:rFonts w:ascii="Calibri" w:hAnsi="Calibri" w:cs="Helvetica"/>
            <w:noProof/>
            <w:color w:val="000000" w:themeColor="text1"/>
            <w:lang w:val="en-US"/>
          </w:rPr>
          <w:t>7</w:t>
        </w:r>
      </w:hyperlink>
      <w:r w:rsidR="0024261F">
        <w:rPr>
          <w:rFonts w:ascii="Calibri" w:hAnsi="Calibri" w:cs="Helvetica"/>
          <w:noProof/>
          <w:color w:val="000000" w:themeColor="text1"/>
          <w:lang w:val="en-US"/>
        </w:rPr>
        <w:t>)</w:t>
      </w:r>
      <w:r w:rsidR="0024261F">
        <w:rPr>
          <w:rFonts w:ascii="Calibri" w:hAnsi="Calibri" w:cs="Helvetica"/>
          <w:color w:val="000000" w:themeColor="text1"/>
          <w:lang w:val="en-US"/>
        </w:rPr>
        <w:fldChar w:fldCharType="end"/>
      </w:r>
      <w:r w:rsidR="00623143" w:rsidRPr="00E70EAF">
        <w:rPr>
          <w:rFonts w:ascii="Calibri" w:hAnsi="Calibri" w:cs="Helvetica"/>
          <w:color w:val="000000" w:themeColor="text1"/>
          <w:lang w:val="en-US"/>
        </w:rPr>
        <w:t>.</w:t>
      </w:r>
      <w:r w:rsidR="00BD1233" w:rsidRPr="00E70EAF">
        <w:rPr>
          <w:rFonts w:ascii="Calibri" w:hAnsi="Calibri" w:cs="Helvetica"/>
          <w:color w:val="000000" w:themeColor="text1"/>
          <w:lang w:val="en-US"/>
        </w:rPr>
        <w:t xml:space="preserve"> </w:t>
      </w:r>
      <w:r w:rsidR="00796786" w:rsidRPr="00E70EAF">
        <w:rPr>
          <w:rFonts w:ascii="Calibri" w:hAnsi="Calibri"/>
          <w:lang w:val="en-US"/>
        </w:rPr>
        <w:t xml:space="preserve">Many early statistical </w:t>
      </w:r>
      <w:r w:rsidR="005728F6">
        <w:rPr>
          <w:rFonts w:ascii="Calibri" w:hAnsi="Calibri"/>
          <w:lang w:val="en-US"/>
        </w:rPr>
        <w:t>inventions</w:t>
      </w:r>
      <w:r w:rsidR="00796786" w:rsidRPr="00E70EAF">
        <w:rPr>
          <w:rFonts w:ascii="Calibri" w:hAnsi="Calibri"/>
          <w:lang w:val="en-US"/>
        </w:rPr>
        <w:t xml:space="preserve"> were especially </w:t>
      </w:r>
      <w:r w:rsidR="005728F6">
        <w:rPr>
          <w:rFonts w:ascii="Calibri" w:hAnsi="Calibri"/>
          <w:lang w:val="en-US"/>
        </w:rPr>
        <w:t xml:space="preserve">tuned to yield </w:t>
      </w:r>
      <w:r w:rsidR="00796786" w:rsidRPr="00E70EAF">
        <w:rPr>
          <w:rFonts w:ascii="Calibri" w:hAnsi="Calibri"/>
          <w:lang w:val="en-US"/>
        </w:rPr>
        <w:t xml:space="preserve">understanding </w:t>
      </w:r>
      <w:r w:rsidR="005728F6">
        <w:rPr>
          <w:rFonts w:ascii="Calibri" w:hAnsi="Calibri"/>
          <w:lang w:val="en-US"/>
        </w:rPr>
        <w:t xml:space="preserve">of </w:t>
      </w:r>
      <w:r w:rsidR="00796786" w:rsidRPr="00E70EAF">
        <w:rPr>
          <w:rFonts w:ascii="Calibri" w:hAnsi="Calibri"/>
          <w:lang w:val="en-US"/>
        </w:rPr>
        <w:t xml:space="preserve">the relationship between a few </w:t>
      </w:r>
      <w:r w:rsidR="00152EAF">
        <w:rPr>
          <w:rFonts w:ascii="Calibri" w:hAnsi="Calibri"/>
          <w:lang w:val="en-US"/>
        </w:rPr>
        <w:t xml:space="preserve">chosen </w:t>
      </w:r>
      <w:r w:rsidR="0024261F">
        <w:rPr>
          <w:rFonts w:ascii="Calibri" w:hAnsi="Calibri"/>
          <w:lang w:val="en-US"/>
        </w:rPr>
        <w:t xml:space="preserve">candidate </w:t>
      </w:r>
      <w:r w:rsidR="00A1474F">
        <w:rPr>
          <w:rFonts w:ascii="Calibri" w:hAnsi="Calibri"/>
          <w:lang w:val="en-US"/>
        </w:rPr>
        <w:t>measures</w:t>
      </w:r>
      <w:r w:rsidR="00796786" w:rsidRPr="00E70EAF">
        <w:rPr>
          <w:rFonts w:ascii="Calibri" w:hAnsi="Calibri"/>
          <w:lang w:val="en-US"/>
        </w:rPr>
        <w:t xml:space="preserve">. </w:t>
      </w:r>
      <w:r w:rsidR="00C15DAD">
        <w:rPr>
          <w:rFonts w:ascii="Calibri" w:hAnsi="Calibri" w:cs="Helvetica Neue"/>
          <w:bCs/>
          <w:color w:val="101214"/>
          <w:lang w:val="en-US" w:eastAsia="en-US"/>
        </w:rPr>
        <w:t>Most</w:t>
      </w:r>
      <w:r w:rsidR="00B2471C" w:rsidRPr="00E70EAF">
        <w:rPr>
          <w:rFonts w:ascii="Calibri" w:hAnsi="Calibri" w:cs="Helvetica Neue"/>
          <w:bCs/>
          <w:color w:val="101214"/>
          <w:lang w:val="en-US" w:eastAsia="en-US"/>
        </w:rPr>
        <w:t xml:space="preserve"> medical doctors and biomedical research</w:t>
      </w:r>
      <w:r w:rsidR="00A1474F">
        <w:rPr>
          <w:rFonts w:ascii="Calibri" w:hAnsi="Calibri" w:cs="Helvetica Neue"/>
          <w:bCs/>
          <w:color w:val="101214"/>
          <w:lang w:val="en-US" w:eastAsia="en-US"/>
        </w:rPr>
        <w:t>ers</w:t>
      </w:r>
      <w:r w:rsidR="00B2471C" w:rsidRPr="00E70EAF">
        <w:rPr>
          <w:rFonts w:ascii="Calibri" w:hAnsi="Calibri" w:cs="Helvetica Neue"/>
          <w:bCs/>
          <w:color w:val="101214"/>
          <w:lang w:val="en-US" w:eastAsia="en-US"/>
        </w:rPr>
        <w:t xml:space="preserve"> have been </w:t>
      </w:r>
      <w:r w:rsidR="0024261F">
        <w:rPr>
          <w:rFonts w:ascii="Calibri" w:hAnsi="Calibri" w:cs="Helvetica Neue"/>
          <w:bCs/>
          <w:color w:val="101214"/>
          <w:lang w:val="en-US" w:eastAsia="en-US"/>
        </w:rPr>
        <w:t xml:space="preserve">“raised” with </w:t>
      </w:r>
      <w:r w:rsidR="00C15DAD">
        <w:rPr>
          <w:rFonts w:ascii="Calibri" w:hAnsi="Calibri" w:cs="Helvetica Neue"/>
          <w:bCs/>
          <w:color w:val="101214"/>
          <w:lang w:val="en-US" w:eastAsia="en-US"/>
        </w:rPr>
        <w:t>t</w:t>
      </w:r>
      <w:r w:rsidR="005728F6">
        <w:rPr>
          <w:rFonts w:ascii="Calibri" w:hAnsi="Calibri" w:cs="Helvetica Neue"/>
          <w:bCs/>
          <w:color w:val="101214"/>
          <w:lang w:val="en-US" w:eastAsia="en-US"/>
        </w:rPr>
        <w:t xml:space="preserve">his </w:t>
      </w:r>
      <w:r w:rsidR="00C15DAD" w:rsidRPr="00E70EAF">
        <w:rPr>
          <w:rFonts w:ascii="Calibri" w:hAnsi="Calibri" w:cs="Helvetica Neue"/>
          <w:bCs/>
          <w:color w:val="101214"/>
          <w:lang w:val="en-US" w:eastAsia="en-US"/>
        </w:rPr>
        <w:t xml:space="preserve">statistical culture </w:t>
      </w:r>
      <w:r w:rsidR="00C15DAD">
        <w:rPr>
          <w:rFonts w:ascii="Calibri" w:hAnsi="Calibri" w:cs="Helvetica Neue"/>
          <w:bCs/>
          <w:color w:val="101214"/>
          <w:lang w:val="en-US" w:eastAsia="en-US"/>
        </w:rPr>
        <w:t xml:space="preserve">during </w:t>
      </w:r>
      <w:r w:rsidR="00B2471C" w:rsidRPr="00E70EAF">
        <w:rPr>
          <w:rFonts w:ascii="Calibri" w:hAnsi="Calibri" w:cs="Helvetica Neue"/>
          <w:bCs/>
          <w:color w:val="101214"/>
          <w:lang w:val="en-US" w:eastAsia="en-US"/>
        </w:rPr>
        <w:t>university</w:t>
      </w:r>
      <w:r w:rsidR="00C15DAD">
        <w:rPr>
          <w:rFonts w:ascii="Calibri" w:hAnsi="Calibri" w:cs="Helvetica Neue"/>
          <w:bCs/>
          <w:color w:val="101214"/>
          <w:lang w:val="en-US" w:eastAsia="en-US"/>
        </w:rPr>
        <w:t xml:space="preserve"> training</w:t>
      </w:r>
      <w:r w:rsidR="00B2471C" w:rsidRPr="00E70EAF">
        <w:rPr>
          <w:rFonts w:ascii="Calibri" w:hAnsi="Calibri" w:cs="Helvetica Neue"/>
          <w:bCs/>
          <w:color w:val="101214"/>
          <w:lang w:val="en-US" w:eastAsia="en-US"/>
        </w:rPr>
        <w:t xml:space="preserve">. </w:t>
      </w:r>
      <w:r w:rsidR="00796786" w:rsidRPr="00E70EAF">
        <w:rPr>
          <w:rFonts w:ascii="Calibri" w:hAnsi="Calibri"/>
          <w:lang w:val="en-US"/>
        </w:rPr>
        <w:t>If the goal is to examine whether an effect</w:t>
      </w:r>
      <w:r w:rsidR="00796786" w:rsidRPr="00E70EAF">
        <w:rPr>
          <w:rFonts w:ascii="Calibri" w:hAnsi="Calibri"/>
          <w:color w:val="000000" w:themeColor="text1"/>
          <w:lang w:val="en-US"/>
        </w:rPr>
        <w:t xml:space="preserve"> exists or which specific input variables have most impact on an </w:t>
      </w:r>
      <w:r w:rsidR="00152EAF">
        <w:rPr>
          <w:rFonts w:ascii="Calibri" w:hAnsi="Calibri"/>
          <w:color w:val="000000" w:themeColor="text1"/>
          <w:lang w:val="en-US"/>
        </w:rPr>
        <w:t>outcome</w:t>
      </w:r>
      <w:r w:rsidR="00796786" w:rsidRPr="00E70EAF">
        <w:rPr>
          <w:rFonts w:ascii="Calibri" w:hAnsi="Calibri" w:cs="Arial"/>
          <w:bCs/>
          <w:color w:val="000000"/>
          <w:lang w:val="en-US"/>
        </w:rPr>
        <w:t xml:space="preserve">, </w:t>
      </w:r>
      <w:r w:rsidR="00796786" w:rsidRPr="00E70EAF">
        <w:rPr>
          <w:rFonts w:ascii="Calibri" w:hAnsi="Calibri"/>
          <w:color w:val="000000" w:themeColor="text1"/>
          <w:lang w:val="en-US"/>
        </w:rPr>
        <w:t xml:space="preserve">classical null-hypothesis testing is still </w:t>
      </w:r>
      <w:r w:rsidR="00B2471C" w:rsidRPr="00E70EAF">
        <w:rPr>
          <w:rFonts w:ascii="Calibri" w:hAnsi="Calibri"/>
          <w:color w:val="000000" w:themeColor="text1"/>
          <w:lang w:val="en-US"/>
        </w:rPr>
        <w:t xml:space="preserve">the gold standard </w:t>
      </w:r>
      <w:r w:rsidR="00B2471C" w:rsidRPr="00E70EAF">
        <w:rPr>
          <w:rFonts w:ascii="Calibri" w:hAnsi="Calibri"/>
          <w:color w:val="000000" w:themeColor="text1"/>
          <w:lang w:val="en-US"/>
        </w:rPr>
        <w:lastRenderedPageBreak/>
        <w:t>today</w:t>
      </w:r>
      <w:r w:rsidR="00796786" w:rsidRPr="00E70EAF">
        <w:rPr>
          <w:rFonts w:ascii="Calibri" w:hAnsi="Calibri"/>
          <w:color w:val="000000" w:themeColor="text1"/>
          <w:lang w:val="en-US"/>
        </w:rPr>
        <w:t>.</w:t>
      </w:r>
      <w:r w:rsidR="00694B12" w:rsidRPr="00E70EAF">
        <w:rPr>
          <w:rFonts w:ascii="Calibri" w:hAnsi="Calibri"/>
          <w:color w:val="000000" w:themeColor="text1"/>
          <w:lang w:val="en-US"/>
        </w:rPr>
        <w:t xml:space="preserve"> </w:t>
      </w:r>
      <w:r w:rsidR="00694B12" w:rsidRPr="00E70EAF">
        <w:rPr>
          <w:rFonts w:ascii="Calibri" w:eastAsia="Times New Roman" w:hAnsi="Calibri" w:cs="Arial"/>
          <w:color w:val="222222"/>
          <w:shd w:val="clear" w:color="auto" w:fill="FFFFFF"/>
          <w:lang w:val="en-US"/>
        </w:rPr>
        <w:t xml:space="preserve">Some investigators have </w:t>
      </w:r>
      <w:r w:rsidR="00360BA5">
        <w:rPr>
          <w:rFonts w:ascii="Calibri" w:eastAsia="Times New Roman" w:hAnsi="Calibri" w:cs="Arial"/>
          <w:color w:val="222222"/>
          <w:shd w:val="clear" w:color="auto" w:fill="FFFFFF"/>
          <w:lang w:val="en-US"/>
        </w:rPr>
        <w:t xml:space="preserve">however </w:t>
      </w:r>
      <w:r w:rsidR="00B434FA">
        <w:rPr>
          <w:rFonts w:ascii="Calibri" w:eastAsia="Times New Roman" w:hAnsi="Calibri" w:cs="Arial"/>
          <w:color w:val="222222"/>
          <w:shd w:val="clear" w:color="auto" w:fill="FFFFFF"/>
          <w:lang w:val="en-US"/>
        </w:rPr>
        <w:t>cast</w:t>
      </w:r>
      <w:r w:rsidR="00694B12" w:rsidRPr="00E70EAF">
        <w:rPr>
          <w:rFonts w:ascii="Calibri" w:eastAsia="Times New Roman" w:hAnsi="Calibri" w:cs="Arial"/>
          <w:color w:val="222222"/>
          <w:shd w:val="clear" w:color="auto" w:fill="FFFFFF"/>
          <w:lang w:val="en-US"/>
        </w:rPr>
        <w:t xml:space="preserve"> doubt </w:t>
      </w:r>
      <w:r w:rsidR="00152EAF">
        <w:rPr>
          <w:rFonts w:ascii="Calibri" w:eastAsia="Times New Roman" w:hAnsi="Calibri" w:cs="Arial"/>
          <w:color w:val="222222"/>
          <w:shd w:val="clear" w:color="auto" w:fill="FFFFFF"/>
          <w:lang w:val="en-US"/>
        </w:rPr>
        <w:t>that computing p-values to draw</w:t>
      </w:r>
      <w:r w:rsidR="00694B12" w:rsidRPr="00E70EAF">
        <w:rPr>
          <w:rFonts w:ascii="Calibri" w:eastAsia="Times New Roman" w:hAnsi="Calibri" w:cs="Arial"/>
          <w:color w:val="222222"/>
          <w:shd w:val="clear" w:color="auto" w:fill="FFFFFF"/>
          <w:lang w:val="en-US"/>
        </w:rPr>
        <w:t xml:space="preserve"> sta</w:t>
      </w:r>
      <w:r w:rsidR="00C619BA">
        <w:rPr>
          <w:rFonts w:ascii="Calibri" w:eastAsia="Times New Roman" w:hAnsi="Calibri" w:cs="Arial"/>
          <w:color w:val="222222"/>
          <w:shd w:val="clear" w:color="auto" w:fill="FFFFFF"/>
          <w:lang w:val="en-US"/>
        </w:rPr>
        <w:t>tistical inference will play an</w:t>
      </w:r>
      <w:r w:rsidR="00694B12" w:rsidRPr="00E70EAF">
        <w:rPr>
          <w:rFonts w:ascii="Calibri" w:eastAsia="Times New Roman" w:hAnsi="Calibri" w:cs="Arial"/>
          <w:color w:val="222222"/>
          <w:shd w:val="clear" w:color="auto" w:fill="FFFFFF"/>
          <w:lang w:val="en-US"/>
        </w:rPr>
        <w:t xml:space="preserve"> </w:t>
      </w:r>
      <w:r w:rsidR="00360BA5">
        <w:rPr>
          <w:rFonts w:ascii="Calibri" w:eastAsia="Times New Roman" w:hAnsi="Calibri" w:cs="Arial"/>
          <w:color w:val="222222"/>
          <w:shd w:val="clear" w:color="auto" w:fill="FFFFFF"/>
          <w:lang w:val="en-US"/>
        </w:rPr>
        <w:t>invariably</w:t>
      </w:r>
      <w:r w:rsidR="00694B12" w:rsidRPr="00E70EAF">
        <w:rPr>
          <w:rFonts w:ascii="Calibri" w:eastAsia="Times New Roman" w:hAnsi="Calibri" w:cs="Arial"/>
          <w:color w:val="222222"/>
          <w:shd w:val="clear" w:color="auto" w:fill="FFFFFF"/>
          <w:lang w:val="en-US"/>
        </w:rPr>
        <w:t xml:space="preserve"> important role for biomedical research throughout the 21</w:t>
      </w:r>
      <w:r w:rsidR="00694B12" w:rsidRPr="00E70EAF">
        <w:rPr>
          <w:rFonts w:ascii="Calibri" w:eastAsia="Times New Roman" w:hAnsi="Calibri" w:cs="Arial"/>
          <w:color w:val="222222"/>
          <w:shd w:val="clear" w:color="auto" w:fill="FFFFFF"/>
          <w:vertAlign w:val="superscript"/>
          <w:lang w:val="en-US"/>
        </w:rPr>
        <w:t>st</w:t>
      </w:r>
      <w:r w:rsidR="00694B12" w:rsidRPr="00E70EAF">
        <w:rPr>
          <w:rFonts w:ascii="Calibri" w:eastAsia="Times New Roman" w:hAnsi="Calibri" w:cs="Arial"/>
          <w:color w:val="222222"/>
          <w:shd w:val="clear" w:color="auto" w:fill="FFFFFF"/>
          <w:lang w:val="en-US"/>
        </w:rPr>
        <w:t xml:space="preserve"> century. </w:t>
      </w:r>
      <w:r w:rsidR="00694B12" w:rsidRPr="00E70EAF">
        <w:rPr>
          <w:rFonts w:ascii="Calibri" w:eastAsia="Times New Roman" w:hAnsi="Calibri"/>
          <w:color w:val="14171A"/>
          <w:shd w:val="clear" w:color="auto" w:fill="F5F8FA"/>
          <w:lang w:val="en-US"/>
        </w:rPr>
        <w:t xml:space="preserve">John Ioannidis stated </w:t>
      </w:r>
      <w:r w:rsidR="00694B12" w:rsidRPr="00E70EAF">
        <w:rPr>
          <w:rFonts w:ascii="Calibri" w:eastAsia="Times New Roman" w:hAnsi="Calibri"/>
          <w:color w:val="14171A"/>
          <w:shd w:val="clear" w:color="auto" w:fill="F5F8FA"/>
          <w:lang w:val="en-US"/>
        </w:rPr>
        <w:fldChar w:fldCharType="begin"/>
      </w:r>
      <w:r w:rsidR="0024261F">
        <w:rPr>
          <w:rFonts w:ascii="Calibri" w:eastAsia="Times New Roman" w:hAnsi="Calibri"/>
          <w:color w:val="14171A"/>
          <w:shd w:val="clear" w:color="auto" w:fill="F5F8FA"/>
          <w:lang w:val="en-US"/>
        </w:rPr>
        <w:instrText xml:space="preserve"> </w:instrText>
      </w:r>
      <w:r w:rsidR="00CA1C93">
        <w:rPr>
          <w:rFonts w:ascii="Calibri" w:eastAsia="Times New Roman" w:hAnsi="Calibri"/>
          <w:color w:val="14171A"/>
          <w:shd w:val="clear" w:color="auto" w:fill="F5F8FA"/>
          <w:lang w:val="en-US"/>
        </w:rPr>
        <w:instrText>ADDIN</w:instrText>
      </w:r>
      <w:r w:rsidR="0024261F">
        <w:rPr>
          <w:rFonts w:ascii="Calibri" w:eastAsia="Times New Roman" w:hAnsi="Calibri"/>
          <w:color w:val="14171A"/>
          <w:shd w:val="clear" w:color="auto" w:fill="F5F8FA"/>
          <w:lang w:val="en-US"/>
        </w:rPr>
        <w:instrText xml:space="preserve"> EN.CITE &lt;EndNote&gt;&lt;Cite&gt;&lt;Author&gt;Ioannidis&lt;/Author&gt;&lt;Year&gt;2018&lt;/Year&gt;&lt;RecNum&gt;7023&lt;/RecNum&gt;&lt;DisplayText&gt;(8)&lt;/DisplayText&gt;&lt;record&gt;&lt;rec-number&gt;7023&lt;/rec-number&gt;&lt;foreign-keys&gt;&lt;key app="EN" db-id="wf5d22rx0vsr0leefsq5vrd7a0vsep2xdxr9" timestamp="1522757860"&gt;7023&lt;/key&gt;&lt;/foreign-keys&gt;&lt;ref-type name="Journal Article"&gt;17&lt;/ref-type&gt;&lt;contributors&gt;&lt;authors&gt;&lt;author&gt;Ioannidis, John PA&lt;/author&gt;&lt;/authors&gt;&lt;/contributors&gt;&lt;titles&gt;&lt;title&gt;The Proposal to Lower P Value Thresholds to. 005&lt;/title&gt;&lt;secondary-title&gt;JAMA&lt;/secondary-title&gt;&lt;/titles&gt;&lt;periodical&gt;&lt;full-title&gt;JAMA&lt;/full-title&gt;&lt;abbr-1&gt;JAMA : the journal of the American Medical Association&lt;/abbr-1&gt;&lt;/periodical&gt;&lt;dates&gt;&lt;year&gt;2018&lt;/year&gt;&lt;/dates&gt;&lt;urls&gt;&lt;/urls&gt;&lt;/record&gt;&lt;/Cite&gt;&lt;/EndNote&gt;</w:instrText>
      </w:r>
      <w:r w:rsidR="00694B12" w:rsidRPr="00E70EAF">
        <w:rPr>
          <w:rFonts w:ascii="Calibri" w:eastAsia="Times New Roman" w:hAnsi="Calibri"/>
          <w:color w:val="14171A"/>
          <w:shd w:val="clear" w:color="auto" w:fill="F5F8FA"/>
          <w:lang w:val="en-US"/>
        </w:rPr>
        <w:fldChar w:fldCharType="separate"/>
      </w:r>
      <w:r w:rsidR="0024261F">
        <w:rPr>
          <w:rFonts w:ascii="Calibri" w:eastAsia="Times New Roman" w:hAnsi="Calibri"/>
          <w:noProof/>
          <w:color w:val="14171A"/>
          <w:shd w:val="clear" w:color="auto" w:fill="F5F8FA"/>
          <w:lang w:val="en-US"/>
        </w:rPr>
        <w:t>(</w:t>
      </w:r>
      <w:hyperlink w:anchor="_ENREF_8" w:tooltip="Ioannidis, 2018 #7023" w:history="1">
        <w:r w:rsidR="007646E0">
          <w:rPr>
            <w:rFonts w:ascii="Calibri" w:eastAsia="Times New Roman" w:hAnsi="Calibri"/>
            <w:noProof/>
            <w:color w:val="14171A"/>
            <w:shd w:val="clear" w:color="auto" w:fill="F5F8FA"/>
            <w:lang w:val="en-US"/>
          </w:rPr>
          <w:t>8</w:t>
        </w:r>
      </w:hyperlink>
      <w:r w:rsidR="0024261F">
        <w:rPr>
          <w:rFonts w:ascii="Calibri" w:eastAsia="Times New Roman" w:hAnsi="Calibri"/>
          <w:noProof/>
          <w:color w:val="14171A"/>
          <w:shd w:val="clear" w:color="auto" w:fill="F5F8FA"/>
          <w:lang w:val="en-US"/>
        </w:rPr>
        <w:t>)</w:t>
      </w:r>
      <w:r w:rsidR="00694B12" w:rsidRPr="00E70EAF">
        <w:rPr>
          <w:rFonts w:ascii="Calibri" w:eastAsia="Times New Roman" w:hAnsi="Calibri"/>
          <w:color w:val="14171A"/>
          <w:shd w:val="clear" w:color="auto" w:fill="F5F8FA"/>
          <w:lang w:val="en-US"/>
        </w:rPr>
        <w:fldChar w:fldCharType="end"/>
      </w:r>
      <w:r w:rsidR="00694B12" w:rsidRPr="00E70EAF">
        <w:rPr>
          <w:rFonts w:ascii="Calibri" w:eastAsia="Times New Roman" w:hAnsi="Calibri"/>
          <w:color w:val="14171A"/>
          <w:shd w:val="clear" w:color="auto" w:fill="F5F8FA"/>
          <w:lang w:val="en-US"/>
        </w:rPr>
        <w:t>: "With the advent of big data, statistical significance will increasingly mean very little because extremely low P values are routinely obtained for signals that are too small to be useful even if true."</w:t>
      </w:r>
    </w:p>
    <w:p w14:paraId="7E1F4A10" w14:textId="04F161C9" w:rsidR="003A302A" w:rsidRPr="00360BA5" w:rsidRDefault="00B2471C" w:rsidP="00360BA5">
      <w:pPr>
        <w:ind w:firstLine="708"/>
        <w:jc w:val="both"/>
        <w:rPr>
          <w:rFonts w:ascii="Calibri" w:eastAsia="Times New Roman" w:hAnsi="Calibri"/>
          <w:color w:val="14171A"/>
          <w:shd w:val="clear" w:color="auto" w:fill="F5F8FA"/>
          <w:lang w:val="en-US"/>
        </w:rPr>
      </w:pPr>
      <w:r w:rsidRPr="00E70EAF">
        <w:rPr>
          <w:rFonts w:ascii="Calibri" w:hAnsi="Calibri"/>
          <w:lang w:val="en-US"/>
        </w:rPr>
        <w:t xml:space="preserve">Around the turn of the century, the </w:t>
      </w:r>
      <w:r w:rsidR="00CA5A3D" w:rsidRPr="00E70EAF">
        <w:rPr>
          <w:rFonts w:ascii="Calibri" w:hAnsi="Calibri"/>
          <w:lang w:val="en-US"/>
        </w:rPr>
        <w:t>rapidly increasing availability</w:t>
      </w:r>
      <w:r w:rsidR="00E70EAF" w:rsidRPr="00E70EAF">
        <w:rPr>
          <w:rFonts w:ascii="Calibri" w:hAnsi="Calibri"/>
          <w:lang w:val="en-US"/>
        </w:rPr>
        <w:t xml:space="preserve"> of whole-genome </w:t>
      </w:r>
      <w:r w:rsidR="00C619BA">
        <w:rPr>
          <w:rFonts w:ascii="Calibri" w:hAnsi="Calibri"/>
          <w:lang w:val="en-US"/>
        </w:rPr>
        <w:t xml:space="preserve">sequencing </w:t>
      </w:r>
      <w:r w:rsidRPr="00E70EAF">
        <w:rPr>
          <w:rFonts w:ascii="Calibri" w:hAnsi="Calibri"/>
          <w:lang w:val="en-US"/>
        </w:rPr>
        <w:t xml:space="preserve">and </w:t>
      </w:r>
      <w:r w:rsidR="00C619BA">
        <w:rPr>
          <w:rFonts w:ascii="Calibri" w:hAnsi="Calibri"/>
          <w:lang w:val="en-US"/>
        </w:rPr>
        <w:t>high-resolution body scanning</w:t>
      </w:r>
      <w:r w:rsidRPr="00E70EAF">
        <w:rPr>
          <w:rFonts w:ascii="Calibri" w:hAnsi="Calibri"/>
          <w:lang w:val="en-US"/>
        </w:rPr>
        <w:t xml:space="preserve"> </w:t>
      </w:r>
      <w:r w:rsidR="00ED75EE" w:rsidRPr="00E70EAF">
        <w:rPr>
          <w:rFonts w:ascii="Calibri" w:hAnsi="Calibri"/>
          <w:lang w:val="en-US"/>
        </w:rPr>
        <w:t xml:space="preserve">techniques </w:t>
      </w:r>
      <w:r w:rsidR="00CA5A3D" w:rsidRPr="00E70EAF">
        <w:rPr>
          <w:rFonts w:ascii="Calibri" w:hAnsi="Calibri"/>
          <w:lang w:val="en-US"/>
        </w:rPr>
        <w:t>ushered</w:t>
      </w:r>
      <w:r w:rsidRPr="00E70EAF">
        <w:rPr>
          <w:rFonts w:ascii="Calibri" w:hAnsi="Calibri"/>
          <w:lang w:val="en-US"/>
        </w:rPr>
        <w:t xml:space="preserve"> bio</w:t>
      </w:r>
      <w:r w:rsidR="00A816C7">
        <w:rPr>
          <w:rFonts w:ascii="Calibri" w:hAnsi="Calibri"/>
          <w:lang w:val="en-US"/>
        </w:rPr>
        <w:t>medical research</w:t>
      </w:r>
      <w:r w:rsidRPr="00E70EAF">
        <w:rPr>
          <w:rFonts w:ascii="Calibri" w:hAnsi="Calibri"/>
          <w:lang w:val="en-US"/>
        </w:rPr>
        <w:t xml:space="preserve"> </w:t>
      </w:r>
      <w:r w:rsidR="00CA5A3D" w:rsidRPr="00E70EAF">
        <w:rPr>
          <w:rFonts w:ascii="Calibri" w:hAnsi="Calibri"/>
          <w:lang w:val="en-US"/>
        </w:rPr>
        <w:t>into</w:t>
      </w:r>
      <w:r w:rsidRPr="00E70EAF">
        <w:rPr>
          <w:rFonts w:ascii="Calibri" w:hAnsi="Calibri"/>
          <w:lang w:val="en-US"/>
        </w:rPr>
        <w:t xml:space="preserve"> the </w:t>
      </w:r>
      <w:r w:rsidR="00671633">
        <w:rPr>
          <w:rFonts w:ascii="Calibri" w:hAnsi="Calibri"/>
          <w:lang w:val="en-US"/>
        </w:rPr>
        <w:t xml:space="preserve">era of </w:t>
      </w:r>
      <w:r w:rsidRPr="00E70EAF">
        <w:rPr>
          <w:rFonts w:ascii="Calibri" w:hAnsi="Calibri"/>
          <w:lang w:val="en-US"/>
        </w:rPr>
        <w:t>“big data”</w:t>
      </w:r>
      <w:r w:rsidR="00ED75EE">
        <w:rPr>
          <w:rFonts w:ascii="Calibri" w:hAnsi="Calibri"/>
          <w:lang w:val="en-US"/>
        </w:rPr>
        <w:t xml:space="preserve"> </w:t>
      </w:r>
      <w:r w:rsidR="00ED75EE">
        <w:rPr>
          <w:rFonts w:ascii="Calibri" w:hAnsi="Calibri"/>
          <w:lang w:val="en-US"/>
        </w:rPr>
        <w:fldChar w:fldCharType="begin"/>
      </w:r>
      <w:r w:rsidR="00ED75EE">
        <w:rPr>
          <w:rFonts w:ascii="Calibri" w:hAnsi="Calibri"/>
          <w:lang w:val="en-US"/>
        </w:rPr>
        <w:instrText xml:space="preserve"> ADDIN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ED75EE">
        <w:rPr>
          <w:rFonts w:ascii="Calibri" w:hAnsi="Calibri"/>
          <w:lang w:val="en-US"/>
        </w:rPr>
        <w:fldChar w:fldCharType="separate"/>
      </w:r>
      <w:r w:rsidR="00ED75EE">
        <w:rPr>
          <w:rFonts w:ascii="Calibri" w:hAnsi="Calibri"/>
          <w:noProof/>
          <w:lang w:val="en-US"/>
        </w:rPr>
        <w:t>(</w:t>
      </w:r>
      <w:hyperlink w:anchor="_ENREF_7" w:tooltip="Efron, 2012 #6910" w:history="1">
        <w:r w:rsidR="007646E0">
          <w:rPr>
            <w:rFonts w:ascii="Calibri" w:hAnsi="Calibri"/>
            <w:noProof/>
            <w:lang w:val="en-US"/>
          </w:rPr>
          <w:t>7</w:t>
        </w:r>
      </w:hyperlink>
      <w:r w:rsidR="00ED75EE">
        <w:rPr>
          <w:rFonts w:ascii="Calibri" w:hAnsi="Calibri"/>
          <w:noProof/>
          <w:lang w:val="en-US"/>
        </w:rPr>
        <w:t>)</w:t>
      </w:r>
      <w:r w:rsidR="00ED75EE">
        <w:rPr>
          <w:rFonts w:ascii="Calibri" w:hAnsi="Calibri"/>
          <w:lang w:val="en-US"/>
        </w:rPr>
        <w:fldChar w:fldCharType="end"/>
      </w:r>
      <w:r w:rsidRPr="00E70EAF">
        <w:rPr>
          <w:rFonts w:ascii="Calibri" w:hAnsi="Calibri"/>
          <w:lang w:val="en-US"/>
        </w:rPr>
        <w:t>.</w:t>
      </w:r>
      <w:r w:rsidR="00E70EAF" w:rsidRPr="00E70EAF">
        <w:rPr>
          <w:rFonts w:ascii="Calibri" w:eastAsia="Times New Roman" w:hAnsi="Calibri" w:cs="Arial"/>
          <w:color w:val="222222"/>
          <w:shd w:val="clear" w:color="auto" w:fill="FFFFFF"/>
          <w:lang w:val="en-US"/>
        </w:rPr>
        <w:t xml:space="preserve"> </w:t>
      </w:r>
      <w:r w:rsidR="001474B8" w:rsidRPr="00E70EAF">
        <w:rPr>
          <w:rFonts w:ascii="Calibri" w:hAnsi="Calibri" w:cs="Helvetica"/>
          <w:color w:val="000000" w:themeColor="text1"/>
          <w:lang w:val="en-US"/>
        </w:rPr>
        <w:t xml:space="preserve">There is a growing interest in and pressure for </w:t>
      </w:r>
      <w:r w:rsidR="001474B8" w:rsidRPr="00E70EAF">
        <w:rPr>
          <w:rFonts w:ascii="Calibri" w:hAnsi="Calibri"/>
          <w:highlight w:val="white"/>
          <w:lang w:val="en-US"/>
        </w:rPr>
        <w:t>the creation, curation, and collaboration of extensive</w:t>
      </w:r>
      <w:r w:rsidR="001474B8" w:rsidRPr="00E70EAF">
        <w:rPr>
          <w:rFonts w:ascii="Calibri" w:hAnsi="Calibri"/>
          <w:noProof/>
          <w:color w:val="000000" w:themeColor="text1"/>
          <w:lang w:val="en-US"/>
        </w:rPr>
        <w:t xml:space="preserve"> </w:t>
      </w:r>
      <w:r w:rsidR="00C619BA">
        <w:rPr>
          <w:rFonts w:ascii="Calibri" w:hAnsi="Calibri"/>
          <w:noProof/>
          <w:color w:val="000000" w:themeColor="text1"/>
          <w:lang w:val="en-US"/>
        </w:rPr>
        <w:t xml:space="preserve">medical </w:t>
      </w:r>
      <w:r w:rsidR="001474B8" w:rsidRPr="00E70EAF">
        <w:rPr>
          <w:rFonts w:ascii="Calibri" w:hAnsi="Calibri"/>
          <w:noProof/>
          <w:color w:val="000000" w:themeColor="text1"/>
          <w:lang w:val="en-US"/>
        </w:rPr>
        <w:t>datasets</w:t>
      </w:r>
      <w:r w:rsidR="001474B8" w:rsidRPr="00E70EAF">
        <w:rPr>
          <w:rFonts w:ascii="Calibri" w:hAnsi="Calibri"/>
          <w:color w:val="000000" w:themeColor="text1"/>
          <w:lang w:val="en-US"/>
        </w:rPr>
        <w:t>.</w:t>
      </w:r>
      <w:r w:rsidR="0096500D" w:rsidRPr="00E70EAF">
        <w:rPr>
          <w:rFonts w:ascii="Calibri" w:hAnsi="Calibri"/>
          <w:color w:val="000000" w:themeColor="text1"/>
          <w:lang w:val="en-US"/>
        </w:rPr>
        <w:t xml:space="preserve"> </w:t>
      </w:r>
      <w:r w:rsidR="0096500D" w:rsidRPr="00E70EAF">
        <w:rPr>
          <w:rFonts w:ascii="Calibri" w:hAnsi="Calibri"/>
          <w:lang w:val="en-US"/>
        </w:rPr>
        <w:t xml:space="preserve">For instance, </w:t>
      </w:r>
      <w:r w:rsidR="00743E98">
        <w:rPr>
          <w:rFonts w:ascii="Calibri" w:hAnsi="Calibri"/>
          <w:lang w:val="en-US"/>
        </w:rPr>
        <w:t>the UK Biobank ha</w:t>
      </w:r>
      <w:r w:rsidR="0096500D" w:rsidRPr="00E70EAF">
        <w:rPr>
          <w:rFonts w:ascii="Calibri" w:hAnsi="Calibri"/>
          <w:lang w:val="en-US"/>
        </w:rPr>
        <w:t>s gather</w:t>
      </w:r>
      <w:r w:rsidR="00C619BA">
        <w:rPr>
          <w:rFonts w:ascii="Calibri" w:hAnsi="Calibri"/>
          <w:lang w:val="en-US"/>
        </w:rPr>
        <w:t>ed</w:t>
      </w:r>
      <w:r w:rsidR="0096500D" w:rsidRPr="00E70EAF">
        <w:rPr>
          <w:rFonts w:ascii="Calibri" w:hAnsi="Calibri"/>
          <w:lang w:val="en-US"/>
        </w:rPr>
        <w:t xml:space="preserve"> genetic and environmental (</w:t>
      </w:r>
      <w:r w:rsidR="0096500D" w:rsidRPr="00E70EAF">
        <w:rPr>
          <w:rFonts w:ascii="Calibri" w:hAnsi="Calibri"/>
          <w:highlight w:val="white"/>
          <w:lang w:val="en-US"/>
        </w:rPr>
        <w:t>e</w:t>
      </w:r>
      <w:r w:rsidR="0096500D" w:rsidRPr="00E70EAF">
        <w:rPr>
          <w:rFonts w:ascii="Calibri" w:hAnsi="Calibri"/>
          <w:lang w:val="en-US"/>
        </w:rPr>
        <w:t>.</w:t>
      </w:r>
      <w:r w:rsidR="0096500D" w:rsidRPr="00E70EAF">
        <w:rPr>
          <w:rFonts w:ascii="Calibri" w:hAnsi="Calibri"/>
          <w:highlight w:val="white"/>
          <w:lang w:val="en-US"/>
        </w:rPr>
        <w:t>g</w:t>
      </w:r>
      <w:r w:rsidR="0096500D" w:rsidRPr="00E70EAF">
        <w:rPr>
          <w:rFonts w:ascii="Calibri" w:hAnsi="Calibri"/>
          <w:lang w:val="en-US"/>
        </w:rPr>
        <w:t xml:space="preserve">., nutrition, lifestyle, medications) </w:t>
      </w:r>
      <w:r w:rsidR="0096500D" w:rsidRPr="00E70EAF">
        <w:rPr>
          <w:rFonts w:ascii="Calibri" w:hAnsi="Calibri"/>
          <w:highlight w:val="white"/>
          <w:lang w:val="en-US"/>
        </w:rPr>
        <w:t>data</w:t>
      </w:r>
      <w:r w:rsidR="0096500D" w:rsidRPr="00E70EAF">
        <w:rPr>
          <w:rFonts w:ascii="Calibri" w:hAnsi="Calibri"/>
          <w:lang w:val="en-US"/>
        </w:rPr>
        <w:t xml:space="preserve"> from 500,000 volunteers, and is </w:t>
      </w:r>
      <w:r w:rsidR="00C619BA">
        <w:rPr>
          <w:rFonts w:ascii="Calibri" w:hAnsi="Calibri"/>
          <w:lang w:val="en-US"/>
        </w:rPr>
        <w:t>the</w:t>
      </w:r>
      <w:r w:rsidR="0096500D" w:rsidRPr="00E70EAF">
        <w:rPr>
          <w:rFonts w:ascii="Calibri" w:hAnsi="Calibri"/>
          <w:lang w:val="en-US"/>
        </w:rPr>
        <w:t xml:space="preserve"> </w:t>
      </w:r>
      <w:r w:rsidR="0096500D" w:rsidRPr="00E70EAF">
        <w:rPr>
          <w:rFonts w:ascii="Calibri" w:hAnsi="Calibri"/>
          <w:highlight w:val="white"/>
          <w:lang w:val="en-US"/>
        </w:rPr>
        <w:t xml:space="preserve">currently </w:t>
      </w:r>
      <w:r w:rsidR="0096500D" w:rsidRPr="00E70EAF">
        <w:rPr>
          <w:rFonts w:ascii="Calibri" w:hAnsi="Calibri"/>
          <w:lang w:val="en-US"/>
        </w:rPr>
        <w:t xml:space="preserve">largest biomedical </w:t>
      </w:r>
      <w:r w:rsidR="00743E98">
        <w:rPr>
          <w:rFonts w:ascii="Calibri" w:hAnsi="Calibri"/>
          <w:highlight w:val="white"/>
          <w:lang w:val="en-US"/>
        </w:rPr>
        <w:t>data resource</w:t>
      </w:r>
      <w:r w:rsidR="00C619BA">
        <w:rPr>
          <w:rFonts w:ascii="Calibri" w:hAnsi="Calibri"/>
          <w:lang w:val="en-US"/>
        </w:rPr>
        <w:t xml:space="preserve"> of its kind</w:t>
      </w:r>
      <w:r w:rsidR="00A816C7">
        <w:rPr>
          <w:rFonts w:ascii="Calibri" w:hAnsi="Calibri"/>
          <w:lang w:val="en-US"/>
        </w:rPr>
        <w:t xml:space="preserve"> (www.ukbiobank.org)</w:t>
      </w:r>
      <w:r w:rsidR="0096500D" w:rsidRPr="00E70EAF">
        <w:rPr>
          <w:rFonts w:ascii="Calibri" w:hAnsi="Calibri"/>
          <w:lang w:val="en-US"/>
        </w:rPr>
        <w:t>.</w:t>
      </w:r>
      <w:r w:rsidR="00E70EAF" w:rsidRPr="00E70EAF">
        <w:rPr>
          <w:rFonts w:ascii="Calibri" w:hAnsi="Calibri"/>
          <w:lang w:val="en-US"/>
        </w:rPr>
        <w:t xml:space="preserve"> </w:t>
      </w:r>
      <w:r w:rsidR="00A816C7">
        <w:rPr>
          <w:rFonts w:ascii="Calibri" w:hAnsi="Calibri"/>
          <w:color w:val="000000" w:themeColor="text1"/>
          <w:lang w:val="en-US"/>
        </w:rPr>
        <w:t xml:space="preserve">Due to </w:t>
      </w:r>
      <w:r w:rsidR="00E70EAF" w:rsidRPr="00E70EAF">
        <w:rPr>
          <w:rFonts w:ascii="Calibri" w:hAnsi="Calibri"/>
          <w:color w:val="000000" w:themeColor="text1"/>
          <w:lang w:val="en-US"/>
        </w:rPr>
        <w:t>the</w:t>
      </w:r>
      <w:r w:rsidR="00F9342E" w:rsidRPr="00E70EAF">
        <w:rPr>
          <w:rStyle w:val="s1"/>
          <w:rFonts w:ascii="Calibri" w:hAnsi="Calibri"/>
          <w:color w:val="000000" w:themeColor="text1"/>
          <w:lang w:val="en-US"/>
        </w:rPr>
        <w:t xml:space="preserve"> </w:t>
      </w:r>
      <w:r w:rsidR="00A816C7">
        <w:rPr>
          <w:rStyle w:val="s1"/>
          <w:rFonts w:ascii="Calibri" w:hAnsi="Calibri"/>
          <w:color w:val="000000" w:themeColor="text1"/>
          <w:lang w:val="en-US"/>
        </w:rPr>
        <w:t xml:space="preserve">parallel rise </w:t>
      </w:r>
      <w:r w:rsidR="00A816C7">
        <w:rPr>
          <w:rStyle w:val="s2"/>
          <w:rFonts w:ascii="Calibri" w:hAnsi="Calibri"/>
          <w:color w:val="000000" w:themeColor="text1"/>
          <w:lang w:val="en-US"/>
        </w:rPr>
        <w:t>in</w:t>
      </w:r>
      <w:r w:rsidR="00F9342E" w:rsidRPr="00E70EAF">
        <w:rPr>
          <w:rStyle w:val="s2"/>
          <w:rFonts w:ascii="Calibri" w:hAnsi="Calibri"/>
          <w:color w:val="000000" w:themeColor="text1"/>
          <w:lang w:val="en-US"/>
        </w:rPr>
        <w:t xml:space="preserve"> data availability, computing power, and cheaper data storage </w:t>
      </w:r>
      <w:r w:rsidR="00F9342E" w:rsidRPr="00E70EAF">
        <w:rPr>
          <w:rStyle w:val="s2"/>
          <w:rFonts w:ascii="Calibri" w:hAnsi="Calibri"/>
          <w:color w:val="000000" w:themeColor="text1"/>
          <w:lang w:val="en-US"/>
        </w:rPr>
        <w:fldChar w:fldCharType="begin"/>
      </w:r>
      <w:r w:rsidR="0024261F">
        <w:rPr>
          <w:rStyle w:val="s2"/>
          <w:rFonts w:ascii="Calibri" w:hAnsi="Calibri"/>
          <w:color w:val="000000" w:themeColor="text1"/>
          <w:lang w:val="en-US"/>
        </w:rPr>
        <w:instrText xml:space="preserve"> </w:instrText>
      </w:r>
      <w:r w:rsidR="00CA1C93">
        <w:rPr>
          <w:rStyle w:val="s2"/>
          <w:rFonts w:ascii="Calibri" w:hAnsi="Calibri"/>
          <w:color w:val="000000" w:themeColor="text1"/>
          <w:lang w:val="en-US"/>
        </w:rPr>
        <w:instrText>ADDIN</w:instrText>
      </w:r>
      <w:r w:rsidR="0024261F">
        <w:rPr>
          <w:rStyle w:val="s2"/>
          <w:rFonts w:ascii="Calibri" w:hAnsi="Calibri"/>
          <w:color w:val="000000" w:themeColor="text1"/>
          <w:lang w:val="en-US"/>
        </w:rPr>
        <w:instrText xml:space="preserve"> EN.CITE &lt;EndNote&gt;&lt;Cite&gt;&lt;Author&gt;Manyika&lt;/Author&gt;&lt;Year&gt;2011&lt;/Year&gt;&lt;RecNum&gt;4150&lt;/RecNum&gt;&lt;DisplayText&gt;(9, 10)&lt;/DisplayText&gt;&lt;record&gt;&lt;rec-number&gt;4150&lt;/rec-number&gt;&lt;foreign-keys&gt;&lt;key app="EN" db-id="wf5d22rx0vsr0leefsq5vrd7a0vsep2xdxr9" timestamp="1386080617"&gt;4150&lt;/key&gt;&lt;/foreign-keys&gt;&lt;ref-type name="Journal Article"&gt;17&lt;/ref-type&gt;&lt;contributors&gt;&lt;authors&gt;&lt;author&gt;Manyika, J.&lt;/author&gt;&lt;author&gt;Chui, M.&lt;/author&gt;&lt;author&gt;Brown, B.&lt;/author&gt;&lt;author&gt;Bughin, J. &lt;/author&gt;&lt;author&gt;Dobbs, R.&lt;/author&gt;&lt;author&gt;Roxburgh, C.&lt;/author&gt;&lt;author&gt;Byers, A.&lt;/author&gt;&lt;/authors&gt;&lt;/contributors&gt;&lt;titles&gt;&lt;title&gt;Big data: The next frontier for innovation, competition, and productivity.&lt;/title&gt;&lt;secondary-title&gt;Technical report, McKinsey Global Institute&lt;/secondary-title&gt;&lt;/titles&gt;&lt;periodical&gt;&lt;full-title&gt;Technical report, McKinsey Global Institute&lt;/full-title&gt;&lt;/periodical&gt;&lt;dates&gt;&lt;year&gt;2011&lt;/year&gt;&lt;/dates&gt;&lt;urls&gt;&lt;/urls&gt;&lt;/record&gt;&lt;/Cite&gt;&lt;Cite&gt;&lt;Author&gt;Goodfellow&lt;/Author&gt;&lt;Year&gt;2016&lt;/Year&gt;&lt;RecNum&gt;6717&lt;/RecNum&gt;&lt;record&gt;&lt;rec-number&gt;6717&lt;/rec-number&gt;&lt;foreign-keys&gt;&lt;key app="EN" db-id="wf5d22rx0vsr0leefsq5vrd7a0vsep2xdxr9" timestamp="1481129065"&gt;6717&lt;/key&gt;&lt;/foreign-keys&gt;&lt;ref-type name="Book"&gt;6&lt;/ref-type&gt;&lt;contributors&gt;&lt;authors&gt;&lt;author&gt;Goodfellow, I. J.,&lt;/author&gt;&lt;author&gt;Bengio, Y.,&lt;/author&gt;&lt;author&gt;Courville, A.&lt;/author&gt;&lt;/authors&gt;&lt;/contributors&gt;&lt;titles&gt;&lt;title&gt;Deep learning&lt;/title&gt;&lt;secondary-title&gt;Adaptive Computation and Machine Learning series&lt;/secondary-title&gt;&lt;/titles&gt;&lt;dates&gt;&lt;year&gt;2016&lt;/year&gt;&lt;/dates&gt;&lt;pub-location&gt;USA&lt;/pub-location&gt;&lt;publisher&gt;MIT Press&lt;/publisher&gt;&lt;urls&gt;&lt;/urls&gt;&lt;/record&gt;&lt;/Cite&gt;&lt;/EndNote&gt;</w:instrText>
      </w:r>
      <w:r w:rsidR="00F9342E" w:rsidRPr="00E70EAF">
        <w:rPr>
          <w:rStyle w:val="s2"/>
          <w:rFonts w:ascii="Calibri" w:hAnsi="Calibri"/>
          <w:color w:val="000000" w:themeColor="text1"/>
          <w:lang w:val="en-US"/>
        </w:rPr>
        <w:fldChar w:fldCharType="separate"/>
      </w:r>
      <w:r w:rsidR="0024261F">
        <w:rPr>
          <w:rStyle w:val="s2"/>
          <w:rFonts w:ascii="Calibri" w:hAnsi="Calibri"/>
          <w:noProof/>
          <w:color w:val="000000" w:themeColor="text1"/>
          <w:lang w:val="en-US"/>
        </w:rPr>
        <w:t>(</w:t>
      </w:r>
      <w:hyperlink w:anchor="_ENREF_9" w:tooltip="Manyika, 2011 #4150" w:history="1">
        <w:r w:rsidR="007646E0">
          <w:rPr>
            <w:rStyle w:val="s2"/>
            <w:rFonts w:ascii="Calibri" w:hAnsi="Calibri"/>
            <w:noProof/>
            <w:color w:val="000000" w:themeColor="text1"/>
            <w:lang w:val="en-US"/>
          </w:rPr>
          <w:t>9</w:t>
        </w:r>
      </w:hyperlink>
      <w:r w:rsidR="0024261F">
        <w:rPr>
          <w:rStyle w:val="s2"/>
          <w:rFonts w:ascii="Calibri" w:hAnsi="Calibri"/>
          <w:noProof/>
          <w:color w:val="000000" w:themeColor="text1"/>
          <w:lang w:val="en-US"/>
        </w:rPr>
        <w:t xml:space="preserve">, </w:t>
      </w:r>
      <w:hyperlink w:anchor="_ENREF_10" w:tooltip="Goodfellow, 2016 #6717" w:history="1">
        <w:r w:rsidR="007646E0">
          <w:rPr>
            <w:rStyle w:val="s2"/>
            <w:rFonts w:ascii="Calibri" w:hAnsi="Calibri"/>
            <w:noProof/>
            <w:color w:val="000000" w:themeColor="text1"/>
            <w:lang w:val="en-US"/>
          </w:rPr>
          <w:t>10</w:t>
        </w:r>
      </w:hyperlink>
      <w:r w:rsidR="0024261F">
        <w:rPr>
          <w:rStyle w:val="s2"/>
          <w:rFonts w:ascii="Calibri" w:hAnsi="Calibri"/>
          <w:noProof/>
          <w:color w:val="000000" w:themeColor="text1"/>
          <w:lang w:val="en-US"/>
        </w:rPr>
        <w:t>)</w:t>
      </w:r>
      <w:r w:rsidR="00F9342E" w:rsidRPr="00E70EAF">
        <w:rPr>
          <w:rStyle w:val="s2"/>
          <w:rFonts w:ascii="Calibri" w:hAnsi="Calibri"/>
          <w:color w:val="000000" w:themeColor="text1"/>
          <w:lang w:val="en-US"/>
        </w:rPr>
        <w:fldChar w:fldCharType="end"/>
      </w:r>
      <w:r w:rsidR="00E70EAF" w:rsidRPr="00E70EAF">
        <w:rPr>
          <w:rStyle w:val="s2"/>
          <w:rFonts w:ascii="Calibri" w:hAnsi="Calibri"/>
          <w:color w:val="000000" w:themeColor="text1"/>
          <w:lang w:val="en-US"/>
        </w:rPr>
        <w:t xml:space="preserve">, </w:t>
      </w:r>
      <w:r w:rsidR="00E70EAF" w:rsidRPr="00E70EAF">
        <w:rPr>
          <w:rFonts w:ascii="Calibri" w:eastAsia="Times New Roman" w:hAnsi="Calibri" w:cs="Arial"/>
          <w:color w:val="222222"/>
          <w:shd w:val="clear" w:color="auto" w:fill="FFFFFF"/>
          <w:lang w:val="en-US"/>
        </w:rPr>
        <w:t xml:space="preserve">the realm of data-analysis has </w:t>
      </w:r>
      <w:r w:rsidR="00A816C7">
        <w:rPr>
          <w:rFonts w:ascii="Calibri" w:eastAsia="Times New Roman" w:hAnsi="Calibri" w:cs="Arial"/>
          <w:color w:val="222222"/>
          <w:shd w:val="clear" w:color="auto" w:fill="FFFFFF"/>
          <w:lang w:val="en-US"/>
        </w:rPr>
        <w:t xml:space="preserve">probably </w:t>
      </w:r>
      <w:r w:rsidR="00E70EAF" w:rsidRPr="00E70EAF">
        <w:rPr>
          <w:rFonts w:ascii="Calibri" w:eastAsia="Times New Roman" w:hAnsi="Calibri" w:cs="Arial"/>
          <w:color w:val="222222"/>
          <w:shd w:val="clear" w:color="auto" w:fill="FFFFFF"/>
          <w:lang w:val="en-US"/>
        </w:rPr>
        <w:t xml:space="preserve">expanded more in the last two decades than probably ever before </w:t>
      </w:r>
      <w:r w:rsidR="0024261F">
        <w:rPr>
          <w:rFonts w:ascii="Calibri" w:eastAsia="Times New Roman" w:hAnsi="Calibri" w:cs="Arial"/>
          <w:color w:val="222222"/>
          <w:shd w:val="clear" w:color="auto" w:fill="FFFFFF"/>
          <w:lang w:val="en-US"/>
        </w:rPr>
        <w:fldChar w:fldCharType="begin"/>
      </w:r>
      <w:r w:rsidR="0024261F">
        <w:rPr>
          <w:rFonts w:ascii="Calibri" w:eastAsia="Times New Roman" w:hAnsi="Calibri" w:cs="Arial"/>
          <w:color w:val="222222"/>
          <w:shd w:val="clear" w:color="auto" w:fill="FFFFFF"/>
          <w:lang w:val="en-US"/>
        </w:rPr>
        <w:instrText xml:space="preserve"> </w:instrText>
      </w:r>
      <w:r w:rsidR="00CA1C93">
        <w:rPr>
          <w:rFonts w:ascii="Calibri" w:eastAsia="Times New Roman" w:hAnsi="Calibri" w:cs="Arial"/>
          <w:color w:val="222222"/>
          <w:shd w:val="clear" w:color="auto" w:fill="FFFFFF"/>
          <w:lang w:val="en-US"/>
        </w:rPr>
        <w:instrText>ADDIN</w:instrText>
      </w:r>
      <w:r w:rsidR="0024261F">
        <w:rPr>
          <w:rFonts w:ascii="Calibri" w:eastAsia="Times New Roman" w:hAnsi="Calibri" w:cs="Arial"/>
          <w:color w:val="222222"/>
          <w:shd w:val="clear" w:color="auto" w:fill="FFFFFF"/>
          <w:lang w:val="en-US"/>
        </w:rPr>
        <w:instrText xml:space="preserve"> EN.CITE &lt;EndNote&gt;&lt;Cite&gt;&lt;Author&gt;Efron&lt;/Author&gt;&lt;Year&gt;2012&lt;/Year&gt;&lt;RecNum&gt;6910&lt;/RecNum&gt;&lt;DisplayText&gt;(7)&lt;/DisplayText&gt;&lt;record&gt;&lt;rec-number&gt;6910&lt;/rec-number&gt;&lt;foreign-keys&gt;&lt;key app="EN" db-id="wf5d22rx0vsr0leefsq5vrd7a0vsep2xdxr9" timestamp="1501343340"&gt;6910&lt;/key&gt;&lt;/foreign-keys&gt;&lt;ref-type name="Book"&gt;6&lt;/ref-type&gt;&lt;contributors&gt;&lt;authors&gt;&lt;author&gt;Efron, Bradley&lt;/author&gt;&lt;/authors&gt;&lt;/contributors&gt;&lt;titles&gt;&lt;title&gt;Large-scale inference: empirical Bayes methods for estimation, testing, and prediction&lt;/title&gt;&lt;/titles&gt;&lt;volume&gt;1&lt;/volume&gt;&lt;dates&gt;&lt;year&gt;2012&lt;/year&gt;&lt;/dates&gt;&lt;publisher&gt;Cambridge University Press&lt;/publisher&gt;&lt;isbn&gt;1139492136&lt;/isbn&gt;&lt;urls&gt;&lt;/urls&gt;&lt;/record&gt;&lt;/Cite&gt;&lt;/EndNote&gt;</w:instrText>
      </w:r>
      <w:r w:rsidR="0024261F">
        <w:rPr>
          <w:rFonts w:ascii="Calibri" w:eastAsia="Times New Roman" w:hAnsi="Calibri" w:cs="Arial"/>
          <w:color w:val="222222"/>
          <w:shd w:val="clear" w:color="auto" w:fill="FFFFFF"/>
          <w:lang w:val="en-US"/>
        </w:rPr>
        <w:fldChar w:fldCharType="separate"/>
      </w:r>
      <w:r w:rsidR="0024261F">
        <w:rPr>
          <w:rFonts w:ascii="Calibri" w:eastAsia="Times New Roman" w:hAnsi="Calibri" w:cs="Arial"/>
          <w:noProof/>
          <w:color w:val="222222"/>
          <w:shd w:val="clear" w:color="auto" w:fill="FFFFFF"/>
          <w:lang w:val="en-US"/>
        </w:rPr>
        <w:t>(</w:t>
      </w:r>
      <w:hyperlink w:anchor="_ENREF_7" w:tooltip="Efron, 2012 #6910" w:history="1">
        <w:r w:rsidR="007646E0">
          <w:rPr>
            <w:rFonts w:ascii="Calibri" w:eastAsia="Times New Roman" w:hAnsi="Calibri" w:cs="Arial"/>
            <w:noProof/>
            <w:color w:val="222222"/>
            <w:shd w:val="clear" w:color="auto" w:fill="FFFFFF"/>
            <w:lang w:val="en-US"/>
          </w:rPr>
          <w:t>7</w:t>
        </w:r>
      </w:hyperlink>
      <w:r w:rsidR="0024261F">
        <w:rPr>
          <w:rFonts w:ascii="Calibri" w:eastAsia="Times New Roman" w:hAnsi="Calibri" w:cs="Arial"/>
          <w:noProof/>
          <w:color w:val="222222"/>
          <w:shd w:val="clear" w:color="auto" w:fill="FFFFFF"/>
          <w:lang w:val="en-US"/>
        </w:rPr>
        <w:t>)</w:t>
      </w:r>
      <w:r w:rsidR="0024261F">
        <w:rPr>
          <w:rFonts w:ascii="Calibri" w:eastAsia="Times New Roman" w:hAnsi="Calibri" w:cs="Arial"/>
          <w:color w:val="222222"/>
          <w:shd w:val="clear" w:color="auto" w:fill="FFFFFF"/>
          <w:lang w:val="en-US"/>
        </w:rPr>
        <w:fldChar w:fldCharType="end"/>
      </w:r>
      <w:r w:rsidR="00E70EAF" w:rsidRPr="00E70EAF">
        <w:rPr>
          <w:rFonts w:ascii="Calibri" w:eastAsia="Times New Roman" w:hAnsi="Calibri" w:cs="Arial"/>
          <w:color w:val="222222"/>
          <w:shd w:val="clear" w:color="auto" w:fill="FFFFFF"/>
          <w:lang w:val="en-US"/>
        </w:rPr>
        <w:t>.</w:t>
      </w:r>
      <w:r w:rsidR="00C619BA">
        <w:rPr>
          <w:rFonts w:ascii="Calibri" w:hAnsi="Calibri"/>
          <w:color w:val="000000" w:themeColor="text1"/>
          <w:lang w:val="en-US"/>
        </w:rPr>
        <w:t xml:space="preserve"> Flexible predictive algorithms have </w:t>
      </w:r>
      <w:r w:rsidR="00E27BD6">
        <w:rPr>
          <w:rFonts w:ascii="Calibri" w:hAnsi="Calibri"/>
          <w:color w:val="000000" w:themeColor="text1"/>
          <w:lang w:val="en-US"/>
        </w:rPr>
        <w:t>been speci</w:t>
      </w:r>
      <w:r w:rsidR="00671633">
        <w:rPr>
          <w:rFonts w:ascii="Calibri" w:hAnsi="Calibri"/>
          <w:color w:val="000000" w:themeColor="text1"/>
          <w:lang w:val="en-US"/>
        </w:rPr>
        <w:t>fi</w:t>
      </w:r>
      <w:r w:rsidR="00E27BD6">
        <w:rPr>
          <w:rFonts w:ascii="Calibri" w:hAnsi="Calibri"/>
          <w:color w:val="000000" w:themeColor="text1"/>
          <w:lang w:val="en-US"/>
        </w:rPr>
        <w:t>cally tailored for</w:t>
      </w:r>
      <w:r w:rsidR="00C619BA">
        <w:rPr>
          <w:rFonts w:ascii="Calibri" w:hAnsi="Calibri"/>
          <w:color w:val="000000" w:themeColor="text1"/>
          <w:lang w:val="en-US"/>
        </w:rPr>
        <w:t xml:space="preserve"> searching through massive data to extract subtle patterns </w:t>
      </w:r>
      <w:r w:rsidR="0024261F">
        <w:rPr>
          <w:rFonts w:ascii="Calibri" w:hAnsi="Calibri"/>
          <w:color w:val="000000" w:themeColor="text1"/>
          <w:lang w:val="en-US"/>
        </w:rPr>
        <w:fldChar w:fldCharType="begin"/>
      </w:r>
      <w:r w:rsidR="0024261F">
        <w:rPr>
          <w:rFonts w:ascii="Calibri" w:hAnsi="Calibri"/>
          <w:color w:val="000000" w:themeColor="text1"/>
          <w:lang w:val="en-US"/>
        </w:rPr>
        <w:instrText xml:space="preserve"> </w:instrText>
      </w:r>
      <w:r w:rsidR="00CA1C93">
        <w:rPr>
          <w:rFonts w:ascii="Calibri" w:hAnsi="Calibri"/>
          <w:color w:val="000000" w:themeColor="text1"/>
          <w:lang w:val="en-US"/>
        </w:rPr>
        <w:instrText>ADDIN</w:instrText>
      </w:r>
      <w:r w:rsidR="0024261F">
        <w:rPr>
          <w:rFonts w:ascii="Calibri" w:hAnsi="Calibri"/>
          <w:color w:val="000000" w:themeColor="text1"/>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4261F">
        <w:rPr>
          <w:rFonts w:ascii="Calibri" w:hAnsi="Calibri"/>
          <w:color w:val="000000" w:themeColor="text1"/>
          <w:lang w:val="en-US"/>
        </w:rPr>
        <w:fldChar w:fldCharType="separate"/>
      </w:r>
      <w:r w:rsidR="0024261F">
        <w:rPr>
          <w:rFonts w:ascii="Calibri" w:hAnsi="Calibri"/>
          <w:noProof/>
          <w:color w:val="000000" w:themeColor="text1"/>
          <w:lang w:val="en-US"/>
        </w:rPr>
        <w:t>(</w:t>
      </w:r>
      <w:hyperlink w:anchor="_ENREF_6" w:tooltip="Efron, 2016 #6362" w:history="1">
        <w:r w:rsidR="007646E0">
          <w:rPr>
            <w:rFonts w:ascii="Calibri" w:hAnsi="Calibri"/>
            <w:noProof/>
            <w:color w:val="000000" w:themeColor="text1"/>
            <w:lang w:val="en-US"/>
          </w:rPr>
          <w:t>6</w:t>
        </w:r>
      </w:hyperlink>
      <w:r w:rsidR="0024261F">
        <w:rPr>
          <w:rFonts w:ascii="Calibri" w:hAnsi="Calibri"/>
          <w:noProof/>
          <w:color w:val="000000" w:themeColor="text1"/>
          <w:lang w:val="en-US"/>
        </w:rPr>
        <w:t>)</w:t>
      </w:r>
      <w:r w:rsidR="0024261F">
        <w:rPr>
          <w:rFonts w:ascii="Calibri" w:hAnsi="Calibri"/>
          <w:color w:val="000000" w:themeColor="text1"/>
          <w:lang w:val="en-US"/>
        </w:rPr>
        <w:fldChar w:fldCharType="end"/>
      </w:r>
      <w:r w:rsidR="005E5064" w:rsidRPr="00E70EAF">
        <w:rPr>
          <w:rFonts w:ascii="Calibri" w:hAnsi="Calibri"/>
          <w:color w:val="000000" w:themeColor="text1"/>
          <w:lang w:val="en-US"/>
        </w:rPr>
        <w:t>.</w:t>
      </w:r>
      <w:r w:rsidR="00E70EAF" w:rsidRPr="00E70EAF">
        <w:rPr>
          <w:rFonts w:ascii="Calibri" w:eastAsia="Times New Roman" w:hAnsi="Calibri" w:cs="Arial"/>
          <w:color w:val="222222"/>
          <w:shd w:val="clear" w:color="auto" w:fill="FFFFFF"/>
          <w:lang w:val="en-US"/>
        </w:rPr>
        <w:t xml:space="preserve"> </w:t>
      </w:r>
      <w:r w:rsidR="00E27BD6">
        <w:rPr>
          <w:rFonts w:ascii="Calibri" w:hAnsi="Calibri"/>
          <w:lang w:val="en-US"/>
        </w:rPr>
        <w:t>S</w:t>
      </w:r>
      <w:r w:rsidR="00C619BA">
        <w:rPr>
          <w:rFonts w:ascii="Calibri" w:hAnsi="Calibri"/>
          <w:lang w:val="en-US"/>
        </w:rPr>
        <w:t xml:space="preserve">uch </w:t>
      </w:r>
      <w:r w:rsidR="00E27BD6">
        <w:rPr>
          <w:rFonts w:ascii="Calibri" w:hAnsi="Calibri"/>
          <w:lang w:val="en-US"/>
        </w:rPr>
        <w:t>predictive pattern-learning approaches</w:t>
      </w:r>
      <w:r w:rsidR="00FA74DF" w:rsidRPr="00E70EAF">
        <w:rPr>
          <w:rFonts w:ascii="Calibri" w:hAnsi="Calibri"/>
          <w:lang w:val="en-US"/>
        </w:rPr>
        <w:t xml:space="preserve"> promise improved </w:t>
      </w:r>
      <w:r w:rsidR="00FA74DF" w:rsidRPr="00E70EAF">
        <w:rPr>
          <w:rFonts w:ascii="Calibri" w:hAnsi="Calibri"/>
          <w:highlight w:val="white"/>
          <w:lang w:val="en-US"/>
        </w:rPr>
        <w:t>clinical translation of empirically justified single-patient prediction in a fast, cost-effective, and pragmatic manner</w:t>
      </w:r>
      <w:r w:rsidR="004A076D">
        <w:rPr>
          <w:rFonts w:ascii="Calibri" w:hAnsi="Calibri"/>
          <w:highlight w:val="white"/>
          <w:lang w:val="en-US"/>
        </w:rPr>
        <w:t>; which</w:t>
      </w:r>
      <w:r w:rsidR="00C467BA">
        <w:rPr>
          <w:rFonts w:ascii="Calibri" w:hAnsi="Calibri"/>
          <w:highlight w:val="white"/>
          <w:lang w:val="en-US"/>
        </w:rPr>
        <w:t xml:space="preserve"> </w:t>
      </w:r>
      <w:r w:rsidR="004A076D">
        <w:rPr>
          <w:rFonts w:ascii="Calibri" w:hAnsi="Calibri"/>
          <w:highlight w:val="white"/>
          <w:lang w:val="en-US"/>
        </w:rPr>
        <w:t>is</w:t>
      </w:r>
      <w:r w:rsidR="00C467BA">
        <w:rPr>
          <w:rFonts w:ascii="Calibri" w:hAnsi="Calibri"/>
          <w:highlight w:val="white"/>
          <w:lang w:val="en-US"/>
        </w:rPr>
        <w:t xml:space="preserve"> sometimes viewed as less noble</w:t>
      </w:r>
      <w:r w:rsidR="00965F16">
        <w:rPr>
          <w:rFonts w:ascii="Calibri" w:hAnsi="Calibri"/>
          <w:highlight w:val="white"/>
          <w:lang w:val="en-US"/>
        </w:rPr>
        <w:t xml:space="preserve"> </w:t>
      </w:r>
      <w:r w:rsidR="004A076D">
        <w:rPr>
          <w:rFonts w:ascii="Calibri" w:hAnsi="Calibri"/>
          <w:highlight w:val="white"/>
          <w:lang w:val="en-US"/>
        </w:rPr>
        <w:t xml:space="preserve">science </w:t>
      </w:r>
      <w:r w:rsidR="00965F16">
        <w:rPr>
          <w:rFonts w:ascii="Calibri" w:hAnsi="Calibri"/>
          <w:highlight w:val="white"/>
          <w:lang w:val="en-US"/>
        </w:rPr>
        <w:fldChar w:fldCharType="begin"/>
      </w:r>
      <w:r w:rsidR="00965F16">
        <w:rPr>
          <w:rFonts w:ascii="Calibri" w:hAnsi="Calibri"/>
          <w:highlight w:val="white"/>
          <w:lang w:val="en-US"/>
        </w:rPr>
        <w:instrText xml:space="preserve"> ADDIN EN.CITE &lt;EndNote&gt;&lt;Cite&gt;&lt;Author&gt;Shmueli&lt;/Author&gt;&lt;Year&gt;2010&lt;/Year&gt;&lt;RecNum&gt;5944&lt;/RecNum&gt;&lt;DisplayText&gt;(11)&lt;/DisplayText&gt;&lt;record&gt;&lt;rec-number&gt;5944&lt;/rec-number&gt;&lt;foreign-keys&gt;&lt;key app="EN" db-id="wf5d22rx0vsr0leefsq5vrd7a0vsep2xdxr9" timestamp="1450610153"&gt;5944&lt;/key&gt;&lt;/foreign-keys&gt;&lt;ref-type name="Journal Article"&gt;17&lt;/ref-type&gt;&lt;contributors&gt;&lt;authors&gt;&lt;author&gt;Shmueli, Galit&lt;/author&gt;&lt;/authors&gt;&lt;/contributors&gt;&lt;titles&gt;&lt;title&gt;To explain or to predict?&lt;/title&gt;&lt;secondary-title&gt;Statistical science&lt;/secondary-title&gt;&lt;/titles&gt;&lt;periodical&gt;&lt;full-title&gt;Statistical Science&lt;/full-title&gt;&lt;/periodical&gt;&lt;pages&gt;289-310&lt;/pages&gt;&lt;dates&gt;&lt;year&gt;2010&lt;/year&gt;&lt;/dates&gt;&lt;isbn&gt;0883-4237&lt;/isbn&gt;&lt;urls&gt;&lt;/urls&gt;&lt;/record&gt;&lt;/Cite&gt;&lt;/EndNote&gt;</w:instrText>
      </w:r>
      <w:r w:rsidR="00965F16">
        <w:rPr>
          <w:rFonts w:ascii="Calibri" w:hAnsi="Calibri"/>
          <w:highlight w:val="white"/>
          <w:lang w:val="en-US"/>
        </w:rPr>
        <w:fldChar w:fldCharType="separate"/>
      </w:r>
      <w:r w:rsidR="00965F16">
        <w:rPr>
          <w:rFonts w:ascii="Calibri" w:hAnsi="Calibri"/>
          <w:noProof/>
          <w:highlight w:val="white"/>
          <w:lang w:val="en-US"/>
        </w:rPr>
        <w:t>(</w:t>
      </w:r>
      <w:hyperlink w:anchor="_ENREF_11" w:tooltip="Shmueli, 2010 #5944" w:history="1">
        <w:r w:rsidR="007646E0">
          <w:rPr>
            <w:rFonts w:ascii="Calibri" w:hAnsi="Calibri"/>
            <w:noProof/>
            <w:highlight w:val="white"/>
            <w:lang w:val="en-US"/>
          </w:rPr>
          <w:t>11</w:t>
        </w:r>
      </w:hyperlink>
      <w:r w:rsidR="00965F16">
        <w:rPr>
          <w:rFonts w:ascii="Calibri" w:hAnsi="Calibri"/>
          <w:noProof/>
          <w:highlight w:val="white"/>
          <w:lang w:val="en-US"/>
        </w:rPr>
        <w:t>)</w:t>
      </w:r>
      <w:r w:rsidR="00965F16">
        <w:rPr>
          <w:rFonts w:ascii="Calibri" w:hAnsi="Calibri"/>
          <w:highlight w:val="white"/>
          <w:lang w:val="en-US"/>
        </w:rPr>
        <w:fldChar w:fldCharType="end"/>
      </w:r>
      <w:r w:rsidR="00FA74DF" w:rsidRPr="00E70EAF">
        <w:rPr>
          <w:rFonts w:ascii="Calibri" w:hAnsi="Calibri"/>
          <w:highlight w:val="white"/>
          <w:lang w:val="en-US"/>
        </w:rPr>
        <w:t>.</w:t>
      </w:r>
      <w:r w:rsidR="00FA74DF" w:rsidRPr="00E70EAF">
        <w:rPr>
          <w:rFonts w:ascii="Calibri" w:hAnsi="Calibri"/>
          <w:lang w:val="en-US"/>
        </w:rPr>
        <w:t xml:space="preserve"> </w:t>
      </w:r>
      <w:r w:rsidR="00FA74DF" w:rsidRPr="00E70EAF">
        <w:rPr>
          <w:rFonts w:ascii="Calibri" w:hAnsi="Calibri" w:cs="Helvetica"/>
          <w:color w:val="000000" w:themeColor="text1"/>
          <w:lang w:val="en-US"/>
        </w:rPr>
        <w:t xml:space="preserve">Indeed, </w:t>
      </w:r>
      <w:r w:rsidR="002B5A81">
        <w:rPr>
          <w:rFonts w:ascii="Calibri" w:hAnsi="Calibri" w:cs="Helvetica"/>
          <w:color w:val="000000" w:themeColor="text1"/>
          <w:lang w:val="en-US"/>
        </w:rPr>
        <w:t xml:space="preserve">pioneering studies have leveraged </w:t>
      </w:r>
      <w:r w:rsidR="00FA74DF" w:rsidRPr="00E70EAF">
        <w:rPr>
          <w:rFonts w:ascii="Calibri" w:hAnsi="Calibri" w:cs="Helvetica"/>
          <w:color w:val="000000" w:themeColor="text1"/>
          <w:lang w:val="en-US"/>
        </w:rPr>
        <w:t xml:space="preserve">predictive </w:t>
      </w:r>
      <w:r w:rsidR="00FA7D43" w:rsidRPr="00E70EAF">
        <w:rPr>
          <w:rFonts w:ascii="Calibri" w:hAnsi="Calibri" w:cs="Arial"/>
          <w:color w:val="000000" w:themeColor="text1"/>
          <w:lang w:val="en-US"/>
        </w:rPr>
        <w:t>"deep</w:t>
      </w:r>
      <w:r w:rsidR="00FA74DF" w:rsidRPr="00E70EAF">
        <w:rPr>
          <w:rFonts w:ascii="Calibri" w:hAnsi="Calibri" w:cs="Arial"/>
          <w:color w:val="000000" w:themeColor="text1"/>
          <w:lang w:val="en-US"/>
        </w:rPr>
        <w:t xml:space="preserve"> learning</w:t>
      </w:r>
      <w:r w:rsidR="00FA7D43" w:rsidRPr="00E70EAF">
        <w:rPr>
          <w:rFonts w:ascii="Calibri" w:hAnsi="Calibri" w:cs="Arial"/>
          <w:color w:val="000000" w:themeColor="text1"/>
          <w:lang w:val="en-US"/>
        </w:rPr>
        <w:t>"</w:t>
      </w:r>
      <w:r w:rsidR="00FA74DF" w:rsidRPr="00E70EAF">
        <w:rPr>
          <w:rFonts w:ascii="Calibri" w:hAnsi="Calibri" w:cs="Arial"/>
          <w:color w:val="000000" w:themeColor="text1"/>
          <w:lang w:val="en-US"/>
        </w:rPr>
        <w:t xml:space="preserve"> algorithms</w:t>
      </w:r>
      <w:r w:rsidR="00FA7D43" w:rsidRPr="00E70EAF">
        <w:rPr>
          <w:rFonts w:ascii="Calibri" w:hAnsi="Calibri" w:cs="Arial"/>
          <w:color w:val="000000" w:themeColor="text1"/>
          <w:lang w:val="en-US"/>
        </w:rPr>
        <w:t xml:space="preserve"> </w:t>
      </w:r>
      <w:r w:rsidR="00FA7D4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&lt;EndNote&gt;&lt;Cite&gt;&lt;Author&gt;Hinton&lt;/Author&gt;&lt;Year&gt;2006&lt;/Year&gt;&lt;RecNum&gt;5956&lt;/RecNum&gt;&lt;DisplayText&gt;(12)&lt;/DisplayText&gt;&lt;record&gt;&lt;rec-number&gt;5956&lt;/rec-number&gt;&lt;foreign-keys&gt;&lt;key app="EN" db-id="wf5d22rx0vsr0leefsq5vrd7a0vsep2xdxr9" timestamp="1450738154"&gt;5956&lt;/key&gt;&lt;/foreign-keys&gt;&lt;ref-type name="Journal Article"&gt;17&lt;/ref-type&gt;&lt;contributors&gt;&lt;authors&gt;&lt;author&gt;Hinton, Geoffrey E.&lt;/author&gt;&lt;author&gt;Salakhutdinov, Ruslan R.&lt;/author&gt;&lt;/authors&gt;&lt;/contributors&gt;&lt;titles&gt;&lt;title&gt;Reducing the dimensionality of data with neural networks&lt;/title&gt;&lt;secondary-title&gt;Science&lt;/secondary-title&gt;&lt;/titles&gt;&lt;periodical&gt;&lt;full-title&gt;Science&lt;/full-title&gt;&lt;abbr-1&gt;Science&lt;/abbr-1&gt;&lt;/periodical&gt;&lt;pages&gt;504-507&lt;/pages&gt;&lt;volume&gt;313&lt;/volume&gt;&lt;number&gt;5786&lt;/number&gt;&lt;dates&gt;&lt;year&gt;2006&lt;/year&gt;&lt;/dates&gt;&lt;isbn&gt;0036-8075&lt;/isbn&gt;&lt;urls&gt;&lt;/urls&gt;&lt;/record&gt;&lt;/Cite&gt;&lt;/EndNote&gt;</w:instrText>
      </w:r>
      <w:r w:rsidR="00FA7D4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2" w:tooltip="Hinton, 2006 #5956" w:history="1">
        <w:r w:rsidR="007646E0">
          <w:rPr>
            <w:rFonts w:ascii="Calibri" w:hAnsi="Calibri" w:cs="Arial"/>
            <w:noProof/>
            <w:color w:val="000000" w:themeColor="text1"/>
            <w:lang w:val="en-US"/>
          </w:rPr>
          <w:t>12</w:t>
        </w:r>
      </w:hyperlink>
      <w:r w:rsidR="00965F16">
        <w:rPr>
          <w:rFonts w:ascii="Calibri" w:hAnsi="Calibri" w:cs="Arial"/>
          <w:noProof/>
          <w:color w:val="000000" w:themeColor="text1"/>
          <w:lang w:val="en-US"/>
        </w:rPr>
        <w:t>)</w:t>
      </w:r>
      <w:r w:rsidR="00FA7D43" w:rsidRPr="00E70EAF">
        <w:rPr>
          <w:rFonts w:ascii="Calibri" w:hAnsi="Calibri" w:cs="Arial"/>
          <w:color w:val="000000" w:themeColor="text1"/>
          <w:lang w:val="en-US"/>
        </w:rPr>
        <w:fldChar w:fldCharType="end"/>
      </w:r>
      <w:r w:rsidR="00FA7D43" w:rsidRPr="00E70EAF">
        <w:rPr>
          <w:rFonts w:ascii="Calibri" w:hAnsi="Calibri" w:cs="Arial"/>
          <w:color w:val="000000" w:themeColor="text1"/>
          <w:lang w:val="en-US"/>
        </w:rPr>
        <w:t xml:space="preserve"> </w:t>
      </w:r>
      <w:r w:rsidR="003A302A" w:rsidRPr="00E70EAF">
        <w:rPr>
          <w:rFonts w:ascii="Calibri" w:hAnsi="Calibri" w:cs="Arial"/>
          <w:color w:val="000000" w:themeColor="text1"/>
          <w:lang w:val="en-US"/>
        </w:rPr>
        <w:t xml:space="preserve">to </w:t>
      </w:r>
      <w:r w:rsidR="00FA74DF" w:rsidRPr="00E70EAF">
        <w:rPr>
          <w:rFonts w:ascii="Calibri" w:hAnsi="Calibri" w:cs="Arial"/>
          <w:color w:val="000000" w:themeColor="text1"/>
          <w:lang w:val="en-US"/>
        </w:rPr>
        <w:t>i) estimate the</w:t>
      </w:r>
      <w:r w:rsidR="00E27BD6">
        <w:rPr>
          <w:rFonts w:ascii="Calibri" w:hAnsi="Calibri" w:cs="Arial"/>
          <w:color w:val="000000" w:themeColor="text1"/>
          <w:lang w:val="en-US"/>
        </w:rPr>
        <w:t xml:space="preserve"> </w:t>
      </w:r>
      <w:r w:rsidR="00F5325D" w:rsidRPr="00E70EAF">
        <w:rPr>
          <w:rFonts w:ascii="Calibri" w:hAnsi="Calibri" w:cs="Arial"/>
          <w:color w:val="000000" w:themeColor="text1"/>
          <w:lang w:val="en-US"/>
        </w:rPr>
        <w:t xml:space="preserve">cardiovascular </w:t>
      </w:r>
      <w:r w:rsidR="00EA0479" w:rsidRPr="00E70EAF">
        <w:rPr>
          <w:rFonts w:ascii="Calibri" w:hAnsi="Calibri" w:cs="Arial"/>
          <w:color w:val="000000" w:themeColor="text1"/>
          <w:lang w:val="en-US"/>
        </w:rPr>
        <w:t>risk</w:t>
      </w:r>
      <w:r w:rsidR="005731E5" w:rsidRPr="00E70EAF">
        <w:rPr>
          <w:rFonts w:ascii="Calibri" w:hAnsi="Calibri" w:cs="Arial"/>
          <w:color w:val="000000" w:themeColor="text1"/>
          <w:lang w:val="en-US"/>
        </w:rPr>
        <w:t xml:space="preserve">, </w:t>
      </w:r>
      <w:r w:rsidR="00EB7B70" w:rsidRPr="00E70EAF">
        <w:rPr>
          <w:rFonts w:ascii="Calibri" w:hAnsi="Calibri" w:cs="Arial"/>
          <w:color w:val="000000" w:themeColor="text1"/>
          <w:lang w:val="en-US"/>
        </w:rPr>
        <w:t>blood pressure</w:t>
      </w:r>
      <w:r w:rsidR="005731E5" w:rsidRPr="00E70EAF">
        <w:rPr>
          <w:rFonts w:ascii="Calibri" w:hAnsi="Calibri" w:cs="Arial"/>
          <w:color w:val="000000" w:themeColor="text1"/>
          <w:lang w:val="en-US"/>
        </w:rPr>
        <w:t>, and smoking behavior</w:t>
      </w:r>
      <w:r w:rsidR="00EA0479" w:rsidRPr="00E70EAF">
        <w:rPr>
          <w:rFonts w:ascii="Calibri" w:hAnsi="Calibri" w:cs="Arial"/>
          <w:color w:val="000000" w:themeColor="text1"/>
          <w:lang w:val="en-US"/>
        </w:rPr>
        <w:t xml:space="preserve"> </w:t>
      </w:r>
      <w:r w:rsidR="002B5A81">
        <w:rPr>
          <w:rFonts w:ascii="Calibri" w:hAnsi="Calibri" w:cs="Arial"/>
          <w:color w:val="000000" w:themeColor="text1"/>
          <w:lang w:val="en-US"/>
        </w:rPr>
        <w:t>from</w:t>
      </w:r>
      <w:r w:rsidR="00FA74DF" w:rsidRPr="00E70EAF">
        <w:rPr>
          <w:rFonts w:ascii="Calibri" w:hAnsi="Calibri" w:cs="Arial"/>
          <w:color w:val="000000" w:themeColor="text1"/>
          <w:lang w:val="en-US"/>
        </w:rPr>
        <w:t xml:space="preserve"> signs in retina scans </w:t>
      </w:r>
      <w:r w:rsidR="002B5A81">
        <w:rPr>
          <w:rFonts w:ascii="Calibri" w:hAnsi="Calibri" w:cs="Arial"/>
          <w:color w:val="000000" w:themeColor="text1"/>
          <w:lang w:val="en-US"/>
        </w:rPr>
        <w:t>using</w:t>
      </w:r>
      <w:r w:rsidR="005A6E30" w:rsidRPr="00E70EAF">
        <w:rPr>
          <w:rFonts w:ascii="Calibri" w:hAnsi="Calibri" w:cs="Arial"/>
          <w:color w:val="000000" w:themeColor="text1"/>
          <w:lang w:val="en-US"/>
        </w:rPr>
        <w:t xml:space="preserve"> </w:t>
      </w:r>
      <w:r w:rsidR="005A10CA" w:rsidRPr="00E70EAF">
        <w:rPr>
          <w:rFonts w:ascii="Calibri" w:hAnsi="Calibri" w:cs="Arial"/>
          <w:color w:val="000000" w:themeColor="text1"/>
          <w:lang w:val="en-US"/>
        </w:rPr>
        <w:t xml:space="preserve">medical data from </w:t>
      </w:r>
      <w:r w:rsidR="005A6E30" w:rsidRPr="00E70EAF">
        <w:rPr>
          <w:rFonts w:ascii="Calibri" w:hAnsi="Calibri" w:cs="Arial"/>
          <w:color w:val="000000" w:themeColor="text1"/>
          <w:lang w:val="en-US"/>
        </w:rPr>
        <w:t>almost 300,000 patients</w:t>
      </w:r>
      <w:r w:rsidR="00AD2AB0"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&lt;EndNote&gt;&lt;Cite&gt;&lt;Author&gt;Poplin&lt;/Author&gt;&lt;Year&gt;2018&lt;/Year&gt;&lt;RecNum&gt;7026&lt;/RecNum&gt;&lt;DisplayText&gt;(13)&lt;/DisplayText&gt;&lt;record&gt;&lt;rec-number&gt;7026&lt;/rec-number&gt;&lt;foreign-keys&gt;&lt;key app="EN" db-id="wf5d22rx0vsr0leefsq5vrd7a0vsep2xdxr9" timestamp="1522834373"&gt;7026&lt;/key&gt;&lt;/foreign-keys&gt;&lt;ref-type name="Journal Article"&gt;17&lt;/ref-type&gt;&lt;contributors&gt;&lt;authors&gt;&lt;author&gt;Poplin, Ryan&lt;/author&gt;&lt;author&gt;Varadarajan, Avinash V&lt;/author&gt;&lt;author&gt;Blumer, Katy&lt;/author&gt;&lt;author&gt;Liu, Yun&lt;/author&gt;&lt;author&gt;McConnell, Michael V&lt;/author&gt;&lt;author&gt;Corrado, Greg S&lt;/author&gt;&lt;author&gt;Peng, Lily&lt;/author&gt;&lt;author&gt;Webster, Dale R&lt;/author&gt;&lt;/authors&gt;&lt;/contributors&gt;&lt;titles&gt;&lt;title&gt;Prediction of cardiovascular risk factors from retinal fundus photographs via deep learning&lt;/title&gt;&lt;secondary-title&gt;Nature Biomedical Engineering&lt;/secondary-title&gt;&lt;/titles&gt;&lt;periodical&gt;&lt;full-title&gt;Nature Biomedical Engineering&lt;/full-title&gt;&lt;/periodical&gt;&lt;pages&gt;158&lt;/pages&gt;&lt;volume&gt;2&lt;/volume&gt;&lt;number&gt;3&lt;/number&gt;&lt;dates&gt;&lt;year&gt;2018&lt;/year&gt;&lt;/dates&gt;&lt;isbn&gt;2157-846X&lt;/isbn&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3" w:tooltip="Poplin, 2018 #7026" w:history="1">
        <w:r w:rsidR="007646E0">
          <w:rPr>
            <w:rFonts w:ascii="Calibri" w:hAnsi="Calibri" w:cs="Arial"/>
            <w:noProof/>
            <w:color w:val="000000" w:themeColor="text1"/>
            <w:lang w:val="en-US"/>
          </w:rPr>
          <w:t>13</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ii)</w:t>
      </w:r>
      <w:r w:rsidR="00E70EAF" w:rsidRPr="00E70EAF">
        <w:rPr>
          <w:rFonts w:ascii="Calibri" w:eastAsia="Times New Roman" w:hAnsi="Calibri" w:cs="Arial"/>
          <w:color w:val="222222"/>
          <w:shd w:val="clear" w:color="auto" w:fill="FFFFFF"/>
          <w:lang w:val="en-US"/>
        </w:rPr>
        <w:t xml:space="preserve"> </w:t>
      </w:r>
      <w:r w:rsidR="00FA74DF" w:rsidRPr="00E70EAF">
        <w:rPr>
          <w:rFonts w:ascii="Calibri" w:hAnsi="Calibri" w:cs="Arial"/>
          <w:color w:val="000000" w:themeColor="text1"/>
          <w:lang w:val="en-US"/>
        </w:rPr>
        <w:t>detect</w:t>
      </w:r>
      <w:r w:rsidR="003E3213" w:rsidRPr="00E70EAF">
        <w:rPr>
          <w:rFonts w:ascii="Calibri" w:hAnsi="Calibri" w:cs="Arial"/>
          <w:color w:val="000000" w:themeColor="text1"/>
          <w:lang w:val="en-US"/>
        </w:rPr>
        <w:t xml:space="preserve"> different heart </w:t>
      </w:r>
      <w:r w:rsidR="00F5325D" w:rsidRPr="00E70EAF">
        <w:rPr>
          <w:rFonts w:ascii="Calibri" w:hAnsi="Calibri" w:cs="Arial"/>
          <w:color w:val="000000" w:themeColor="text1"/>
          <w:lang w:val="en-US"/>
        </w:rPr>
        <w:t>arrhythmia</w:t>
      </w:r>
      <w:r w:rsidR="002B781E" w:rsidRPr="002B781E">
        <w:rPr>
          <w:rFonts w:ascii="Calibri" w:hAnsi="Calibri" w:cs="Arial"/>
          <w:color w:val="000000" w:themeColor="text1"/>
          <w:lang w:val="en-US"/>
        </w:rPr>
        <w:t xml:space="preserve"> </w:t>
      </w:r>
      <w:r w:rsidR="002B781E" w:rsidRPr="00E70EAF">
        <w:rPr>
          <w:rFonts w:ascii="Calibri" w:hAnsi="Calibri" w:cs="Arial"/>
          <w:color w:val="000000" w:themeColor="text1"/>
          <w:lang w:val="en-US"/>
        </w:rPr>
        <w:t xml:space="preserve">as </w:t>
      </w:r>
      <w:r w:rsidR="002B781E">
        <w:rPr>
          <w:rFonts w:ascii="Calibri" w:hAnsi="Calibri" w:cs="Arial"/>
          <w:color w:val="000000" w:themeColor="text1"/>
          <w:lang w:val="en-US"/>
        </w:rPr>
        <w:t>well</w:t>
      </w:r>
      <w:r w:rsidR="002B781E" w:rsidRPr="00E70EAF">
        <w:rPr>
          <w:rFonts w:ascii="Calibri" w:hAnsi="Calibri" w:cs="Arial"/>
          <w:color w:val="000000" w:themeColor="text1"/>
          <w:lang w:val="en-US"/>
        </w:rPr>
        <w:t xml:space="preserve"> as cardiologists</w:t>
      </w:r>
      <w:r w:rsidR="00F5325D" w:rsidRPr="00E70EAF">
        <w:rPr>
          <w:rFonts w:ascii="Calibri" w:hAnsi="Calibri" w:cs="Arial"/>
          <w:color w:val="000000" w:themeColor="text1"/>
          <w:lang w:val="en-US"/>
        </w:rPr>
        <w:t xml:space="preserve"> </w:t>
      </w:r>
      <w:r w:rsidR="00E27BD6">
        <w:rPr>
          <w:rFonts w:ascii="Calibri" w:hAnsi="Calibri" w:cs="Arial"/>
          <w:color w:val="000000" w:themeColor="text1"/>
          <w:lang w:val="en-US"/>
        </w:rPr>
        <w:t>in</w:t>
      </w:r>
      <w:r w:rsidR="003E3213" w:rsidRPr="00E70EAF">
        <w:rPr>
          <w:rFonts w:ascii="Calibri" w:hAnsi="Calibri" w:cs="Arial"/>
          <w:color w:val="000000" w:themeColor="text1"/>
          <w:lang w:val="en-US"/>
        </w:rPr>
        <w:t xml:space="preserve"> electrocardiograms</w:t>
      </w:r>
      <w:r w:rsidR="001B37CE" w:rsidRPr="00E70EAF">
        <w:rPr>
          <w:rFonts w:ascii="Calibri" w:hAnsi="Calibri" w:cs="Arial"/>
          <w:color w:val="000000" w:themeColor="text1"/>
          <w:lang w:val="en-US"/>
        </w:rPr>
        <w:t xml:space="preserve"> from 30,000 patients</w:t>
      </w:r>
      <w:r w:rsidR="003E3213" w:rsidRPr="00E70EAF">
        <w:rPr>
          <w:rFonts w:ascii="Calibri" w:hAnsi="Calibri" w:cs="Arial"/>
          <w:color w:val="000000" w:themeColor="text1"/>
          <w:lang w:val="en-US"/>
        </w:rPr>
        <w:t xml:space="preserve"> </w:t>
      </w:r>
      <w:r w:rsidR="003E3213" w:rsidRPr="00E70EAF">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&lt;EndNote&gt;&lt;Cite&gt;&lt;Author&gt;Rajpurkar&lt;/Author&gt;&lt;Year&gt;2017&lt;/Year&gt;&lt;RecNum&gt;7027&lt;/RecNum&gt;&lt;DisplayText&gt;(14)&lt;/DisplayText&gt;&lt;record&gt;&lt;rec-number&gt;7027&lt;/rec-number&gt;&lt;foreign-keys&gt;&lt;key app="EN" db-id="wf5d22rx0vsr0leefsq5vrd7a0vsep2xdxr9" timestamp="1522835234"&gt;7027&lt;/key&gt;&lt;/foreign-keys&gt;&lt;ref-type name="Journal Article"&gt;17&lt;/ref-type&gt;&lt;contributors&gt;&lt;authors&gt;&lt;author&gt;Rajpurkar, Pranav&lt;/author&gt;&lt;author&gt;Hannun, Awni Y&lt;/author&gt;&lt;author&gt;Haghpanahi, Masoumeh&lt;/author&gt;&lt;author&gt;Bourn, Codie&lt;/author&gt;&lt;author&gt;Ng, Andrew Y&lt;/author&gt;&lt;/authors&gt;&lt;/contributors&gt;&lt;titles&gt;&lt;title&gt;Cardiologist-level arrhythmia detection with convolutional neural networks&lt;/title&gt;&lt;secondary-title&gt;arXiv preprint arXiv:1707.01836&lt;/secondary-title&gt;&lt;/titles&gt;&lt;periodical&gt;&lt;full-title&gt;arXiv preprint arXiv:1707.01836&lt;/full-title&gt;&lt;/periodical&gt;&lt;dates&gt;&lt;year&gt;2017&lt;/year&gt;&lt;/dates&gt;&lt;urls&gt;&lt;/urls&gt;&lt;/record&gt;&lt;/Cite&gt;&lt;/EndNote&gt;</w:instrText>
      </w:r>
      <w:r w:rsidR="003E3213" w:rsidRPr="00E70EAF">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14" w:tooltip="Rajpurkar, 2017 #7027" w:history="1">
        <w:r w:rsidR="007646E0">
          <w:rPr>
            <w:rFonts w:ascii="Calibri" w:hAnsi="Calibri" w:cs="Arial"/>
            <w:noProof/>
            <w:color w:val="000000" w:themeColor="text1"/>
            <w:lang w:val="en-US"/>
          </w:rPr>
          <w:t>14</w:t>
        </w:r>
      </w:hyperlink>
      <w:r w:rsidR="00965F16">
        <w:rPr>
          <w:rFonts w:ascii="Calibri" w:hAnsi="Calibri" w:cs="Arial"/>
          <w:noProof/>
          <w:color w:val="000000" w:themeColor="text1"/>
          <w:lang w:val="en-US"/>
        </w:rPr>
        <w:t>)</w:t>
      </w:r>
      <w:r w:rsidR="003E3213" w:rsidRPr="00E70EAF">
        <w:rPr>
          <w:rFonts w:ascii="Calibri" w:hAnsi="Calibri" w:cs="Arial"/>
          <w:color w:val="000000" w:themeColor="text1"/>
          <w:lang w:val="en-US"/>
        </w:rPr>
        <w:fldChar w:fldCharType="end"/>
      </w:r>
      <w:r w:rsidR="00FA74DF" w:rsidRPr="00E70EAF">
        <w:rPr>
          <w:rFonts w:ascii="Calibri" w:hAnsi="Calibri" w:cs="Arial"/>
          <w:color w:val="000000" w:themeColor="text1"/>
          <w:lang w:val="en-US"/>
        </w:rPr>
        <w:t xml:space="preserve">, </w:t>
      </w:r>
      <w:r w:rsidR="00E27BD6">
        <w:rPr>
          <w:rFonts w:ascii="Calibri" w:hAnsi="Calibri" w:cs="Arial"/>
          <w:color w:val="000000" w:themeColor="text1"/>
          <w:lang w:val="en-US"/>
        </w:rPr>
        <w:t xml:space="preserve">and </w:t>
      </w:r>
      <w:r w:rsidR="00FA74DF" w:rsidRPr="00E70EAF">
        <w:rPr>
          <w:rFonts w:ascii="Calibri" w:hAnsi="Calibri" w:cs="Arial"/>
          <w:color w:val="000000" w:themeColor="text1"/>
          <w:lang w:val="en-US"/>
        </w:rPr>
        <w:t>iii)</w:t>
      </w:r>
      <w:r w:rsidR="002B4824" w:rsidRPr="00E70EAF">
        <w:rPr>
          <w:rFonts w:ascii="Calibri" w:hAnsi="Calibri" w:cs="Arial"/>
          <w:color w:val="000000" w:themeColor="text1"/>
          <w:lang w:val="en-US"/>
        </w:rPr>
        <w:t xml:space="preserve"> </w:t>
      </w:r>
      <w:r w:rsidR="00165A53" w:rsidRPr="00E70EAF">
        <w:rPr>
          <w:rFonts w:ascii="Calibri" w:hAnsi="Calibri" w:cs="Arial"/>
          <w:color w:val="000000" w:themeColor="text1"/>
          <w:lang w:val="en-US"/>
        </w:rPr>
        <w:t xml:space="preserve">diagnose </w:t>
      </w:r>
      <w:r w:rsidR="00C603EB" w:rsidRPr="00E70EAF">
        <w:rPr>
          <w:rFonts w:ascii="Calibri" w:hAnsi="Calibri" w:cs="Arial"/>
          <w:color w:val="000000" w:themeColor="text1"/>
          <w:lang w:val="en-US"/>
        </w:rPr>
        <w:t xml:space="preserve">malignant </w:t>
      </w:r>
      <w:r w:rsidR="00165A53" w:rsidRPr="00E70EAF">
        <w:rPr>
          <w:rFonts w:ascii="Calibri" w:hAnsi="Calibri" w:cs="Arial"/>
          <w:color w:val="000000" w:themeColor="text1"/>
          <w:lang w:val="en-US"/>
        </w:rPr>
        <w:t xml:space="preserve">skin cancer </w:t>
      </w:r>
      <w:r w:rsidR="002B781E" w:rsidRPr="00E70EAF">
        <w:rPr>
          <w:rFonts w:ascii="Calibri" w:hAnsi="Calibri" w:cs="Arial"/>
          <w:color w:val="000000" w:themeColor="text1"/>
          <w:lang w:val="en-US"/>
        </w:rPr>
        <w:t xml:space="preserve">as well as dermatologists </w:t>
      </w:r>
      <w:r w:rsidR="00FA74DF" w:rsidRPr="00E70EAF">
        <w:rPr>
          <w:rFonts w:ascii="Calibri" w:hAnsi="Calibri" w:cs="Arial"/>
          <w:color w:val="000000" w:themeColor="text1"/>
          <w:lang w:val="en-US"/>
        </w:rPr>
        <w:t xml:space="preserve">using almost 130,000 pictures </w:t>
      </w:r>
      <w:r w:rsidR="003E3213" w:rsidRPr="00E70EAF">
        <w:rPr>
          <w:rFonts w:ascii="Calibri" w:hAnsi="Calibri"/>
          <w:lang w:val="en-US"/>
        </w:rPr>
        <w:fldChar w:fldCharType="begin"/>
      </w:r>
      <w:r w:rsidR="00965F16">
        <w:rPr>
          <w:rFonts w:ascii="Calibri" w:hAnsi="Calibri"/>
          <w:lang w:val="en-US"/>
        </w:rPr>
        <w:instrText xml:space="preserve"> ADDIN EN.CITE &lt;EndNote&gt;&lt;Cite&gt;&lt;Author&gt;Esteva&lt;/Author&gt;&lt;Year&gt;2017&lt;/Year&gt;&lt;RecNum&gt;6829&lt;/RecNum&gt;&lt;DisplayText&gt;(15)&lt;/DisplayText&gt;&lt;record&gt;&lt;rec-number&gt;6829&lt;/rec-number&gt;&lt;foreign-keys&gt;&lt;key app="EN" db-id="wf5d22rx0vsr0leefsq5vrd7a0vsep2xdxr9" timestamp="1487343697"&gt;6829&lt;/key&gt;&lt;/foreign-keys&gt;&lt;ref-type name="Journal Article"&gt;17&lt;/ref-type&gt;&lt;contributors&gt;&lt;authors&gt;&lt;author&gt;Esteva, Andre&lt;/author&gt;&lt;author&gt;Kuprel, Brett&lt;/author&gt;&lt;author&gt;Novoa, Roberto A.&lt;/author&gt;&lt;author&gt;Ko, Justin&lt;/author&gt;&lt;author&gt;Swetter, Susan M.&lt;/author&gt;&lt;author&gt;Blau, Helen M.&lt;/author&gt;&lt;author&gt;Thrun, Sebastian&lt;/author&gt;&lt;/authors&gt;&lt;/contributors&gt;&lt;titles&gt;&lt;title&gt;Dermatologist-level classification of skin cancer with deep neural networks&lt;/title&gt;&lt;secondary-title&gt;Nature&lt;/secondary-title&gt;&lt;/titles&gt;&lt;periodical&gt;&lt;full-title&gt;Nature&lt;/full-title&gt;&lt;abbr-1&gt;Nature&lt;/abbr-1&gt;&lt;/periodical&gt;&lt;pages&gt;115-118&lt;/pages&gt;&lt;volume&gt;542&lt;/volume&gt;&lt;number&gt;7639&lt;/number&gt;&lt;dates&gt;&lt;year&gt;2017&lt;/year&gt;&lt;pub-dates&gt;&lt;date&gt;02/02/print&lt;/date&gt;&lt;/pub-dates&gt;&lt;/dates&gt;&lt;publisher&gt;Macmillan Publishers Limited, part of Springer Nature. All rights reserved.&lt;/publisher&gt;&lt;isbn&gt;0028-0836&lt;/isbn&gt;&lt;work-type&gt;Letter&lt;/work-type&gt;&lt;urls&gt;&lt;related-urls&gt;&lt;url&gt;http://dx.doi.org/10.1038/nature21056&lt;/url&gt;&lt;/related-urls&gt;&lt;/urls&gt;&lt;electronic-resource-num&gt;10.1038/nature21056&lt;/electronic-resource-num&gt;&lt;/record&gt;&lt;/Cite&gt;&lt;/EndNote&gt;</w:instrText>
      </w:r>
      <w:r w:rsidR="003E3213" w:rsidRPr="00E70EAF">
        <w:rPr>
          <w:rFonts w:ascii="Calibri" w:hAnsi="Calibri"/>
          <w:lang w:val="en-US"/>
        </w:rPr>
        <w:fldChar w:fldCharType="separate"/>
      </w:r>
      <w:r w:rsidR="00965F16">
        <w:rPr>
          <w:rFonts w:ascii="Calibri" w:hAnsi="Calibri"/>
          <w:noProof/>
          <w:lang w:val="en-US"/>
        </w:rPr>
        <w:t>(</w:t>
      </w:r>
      <w:hyperlink w:anchor="_ENREF_15" w:tooltip="Esteva, 2017 #6829" w:history="1">
        <w:r w:rsidR="007646E0">
          <w:rPr>
            <w:rFonts w:ascii="Calibri" w:hAnsi="Calibri"/>
            <w:noProof/>
            <w:lang w:val="en-US"/>
          </w:rPr>
          <w:t>15</w:t>
        </w:r>
      </w:hyperlink>
      <w:r w:rsidR="00965F16">
        <w:rPr>
          <w:rFonts w:ascii="Calibri" w:hAnsi="Calibri"/>
          <w:noProof/>
          <w:lang w:val="en-US"/>
        </w:rPr>
        <w:t>)</w:t>
      </w:r>
      <w:r w:rsidR="003E3213" w:rsidRPr="00E70EAF">
        <w:rPr>
          <w:rFonts w:ascii="Calibri" w:hAnsi="Calibri"/>
          <w:lang w:val="en-US"/>
        </w:rPr>
        <w:fldChar w:fldCharType="end"/>
      </w:r>
      <w:r w:rsidR="00FA74DF" w:rsidRPr="00E70EAF">
        <w:rPr>
          <w:rFonts w:ascii="Calibri" w:hAnsi="Calibri"/>
          <w:lang w:val="en-US"/>
        </w:rPr>
        <w:t>.</w:t>
      </w:r>
    </w:p>
    <w:p w14:paraId="367D6E67" w14:textId="60C65751" w:rsidR="005E5064" w:rsidRPr="00E70EAF" w:rsidRDefault="005E5064" w:rsidP="00E70EAF">
      <w:pPr>
        <w:ind w:firstLine="708"/>
        <w:jc w:val="both"/>
        <w:rPr>
          <w:rStyle w:val="s2"/>
          <w:rFonts w:ascii="Calibri" w:hAnsi="Calibri"/>
          <w:color w:val="000000" w:themeColor="text1"/>
          <w:lang w:val="en-US"/>
        </w:rPr>
      </w:pPr>
      <w:r w:rsidRPr="00E70EAF">
        <w:rPr>
          <w:rStyle w:val="s2"/>
          <w:rFonts w:ascii="Calibri" w:hAnsi="Calibri"/>
          <w:color w:val="000000" w:themeColor="text1"/>
          <w:lang w:val="en-US"/>
        </w:rPr>
        <w:t xml:space="preserve">However, it is important to appreciate that the potential immediate gains of the pragmatic goal to identify patterns useful to predict clinical endpoints in complex </w:t>
      </w:r>
      <w:r w:rsidR="001D7398">
        <w:rPr>
          <w:rStyle w:val="s2"/>
          <w:rFonts w:ascii="Calibri" w:hAnsi="Calibri"/>
          <w:color w:val="000000" w:themeColor="text1"/>
          <w:lang w:val="en-US"/>
        </w:rPr>
        <w:t xml:space="preserve">medical </w:t>
      </w:r>
      <w:r w:rsidRPr="00E70EAF">
        <w:rPr>
          <w:rStyle w:val="s2"/>
          <w:rFonts w:ascii="Calibri" w:hAnsi="Calibri"/>
          <w:color w:val="000000" w:themeColor="text1"/>
          <w:lang w:val="en-US"/>
        </w:rPr>
        <w:t xml:space="preserve">data does not preclude the longer-term </w:t>
      </w:r>
      <w:r w:rsidR="001D7398">
        <w:rPr>
          <w:rStyle w:val="s2"/>
          <w:rFonts w:ascii="Calibri" w:hAnsi="Calibri"/>
          <w:color w:val="000000" w:themeColor="text1"/>
          <w:lang w:val="en-US"/>
        </w:rPr>
        <w:t>research agenda</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to</w:t>
      </w:r>
      <w:r w:rsidRPr="00E70EAF">
        <w:rPr>
          <w:rStyle w:val="s2"/>
          <w:rFonts w:ascii="Calibri" w:hAnsi="Calibri"/>
          <w:color w:val="000000" w:themeColor="text1"/>
          <w:lang w:val="en-US"/>
        </w:rPr>
        <w:t xml:space="preserve"> </w:t>
      </w:r>
      <w:r w:rsidRPr="001A17B3">
        <w:rPr>
          <w:rStyle w:val="s2"/>
          <w:rFonts w:ascii="Calibri" w:hAnsi="Calibri"/>
          <w:color w:val="000000" w:themeColor="text1"/>
          <w:lang w:val="en-US"/>
        </w:rPr>
        <w:t>understand</w:t>
      </w:r>
      <w:r w:rsidRPr="00E70EAF">
        <w:rPr>
          <w:rStyle w:val="s2"/>
          <w:rFonts w:ascii="Calibri" w:hAnsi="Calibri"/>
          <w:color w:val="000000" w:themeColor="text1"/>
          <w:lang w:val="en-US"/>
        </w:rPr>
        <w:t xml:space="preserve"> the </w:t>
      </w:r>
      <w:r w:rsidR="001A17B3">
        <w:rPr>
          <w:rStyle w:val="s2"/>
          <w:rFonts w:ascii="Calibri" w:hAnsi="Calibri"/>
          <w:color w:val="000000" w:themeColor="text1"/>
          <w:lang w:val="en-US"/>
        </w:rPr>
        <w:t>primary biology</w:t>
      </w:r>
      <w:r w:rsidRPr="00E70EAF">
        <w:rPr>
          <w:rStyle w:val="s2"/>
          <w:rFonts w:ascii="Calibri" w:hAnsi="Calibri"/>
          <w:color w:val="000000" w:themeColor="text1"/>
          <w:lang w:val="en-US"/>
        </w:rPr>
        <w:t xml:space="preserve"> </w:t>
      </w:r>
      <w:r w:rsidR="001A17B3">
        <w:rPr>
          <w:rStyle w:val="s2"/>
          <w:rFonts w:ascii="Calibri" w:hAnsi="Calibri"/>
          <w:color w:val="000000" w:themeColor="text1"/>
          <w:lang w:val="en-US"/>
        </w:rPr>
        <w:t xml:space="preserve">of </w:t>
      </w:r>
      <w:r w:rsidRPr="00E70EAF">
        <w:rPr>
          <w:rStyle w:val="s2"/>
          <w:rFonts w:ascii="Calibri" w:hAnsi="Calibri"/>
          <w:color w:val="000000" w:themeColor="text1"/>
          <w:lang w:val="en-US"/>
        </w:rPr>
        <w:t xml:space="preserve">diseases like </w:t>
      </w:r>
      <w:r w:rsidR="00126F00" w:rsidRPr="00E70EAF">
        <w:rPr>
          <w:rStyle w:val="s2"/>
          <w:rFonts w:ascii="Calibri" w:hAnsi="Calibri"/>
          <w:color w:val="000000" w:themeColor="text1"/>
          <w:lang w:val="en-US"/>
        </w:rPr>
        <w:t>diabetes</w:t>
      </w:r>
      <w:r w:rsidRPr="00E70EAF">
        <w:rPr>
          <w:rStyle w:val="s2"/>
          <w:rFonts w:ascii="Calibri" w:hAnsi="Calibri"/>
          <w:color w:val="000000" w:themeColor="text1"/>
          <w:lang w:val="en-US"/>
        </w:rPr>
        <w:t xml:space="preserve">. Carefully designed, meticulously conducted, and expansive experiments to confirm or reject a-priori verbalized research hypotheses in animals and humans will probably remain a cornerstone to generate biomedical </w:t>
      </w:r>
      <w:r w:rsidR="00126F00" w:rsidRPr="00E70EAF">
        <w:rPr>
          <w:rStyle w:val="s2"/>
          <w:rFonts w:ascii="Calibri" w:hAnsi="Calibri"/>
          <w:color w:val="000000" w:themeColor="text1"/>
          <w:lang w:val="en-US"/>
        </w:rPr>
        <w:t>knowledge</w:t>
      </w:r>
      <w:r w:rsidRPr="00E70EAF">
        <w:rPr>
          <w:rStyle w:val="s2"/>
          <w:rFonts w:ascii="Calibri" w:hAnsi="Calibri"/>
          <w:color w:val="000000" w:themeColor="text1"/>
          <w:lang w:val="en-US"/>
        </w:rPr>
        <w:t>.</w:t>
      </w:r>
    </w:p>
    <w:p w14:paraId="421EE67F" w14:textId="77777777" w:rsidR="005E5064" w:rsidRPr="00176A86" w:rsidRDefault="005E5064" w:rsidP="00852380">
      <w:pPr>
        <w:rPr>
          <w:rFonts w:ascii="Calibri" w:hAnsi="Calibri"/>
          <w:lang w:val="en-US"/>
        </w:rPr>
      </w:pPr>
    </w:p>
    <w:p w14:paraId="7249D9F4" w14:textId="77777777" w:rsidR="005E5064" w:rsidRPr="00176A86" w:rsidRDefault="005E5064" w:rsidP="00852380">
      <w:pPr>
        <w:rPr>
          <w:rFonts w:ascii="Calibri" w:hAnsi="Calibri"/>
          <w:lang w:val="en-US"/>
        </w:rPr>
      </w:pPr>
    </w:p>
    <w:p w14:paraId="53B858E8" w14:textId="77777777" w:rsidR="00852380" w:rsidRPr="00176A86" w:rsidRDefault="00852380" w:rsidP="00EB525A">
      <w:pPr>
        <w:rPr>
          <w:rFonts w:ascii="Calibri" w:hAnsi="Calibri"/>
          <w:lang w:val="en-US"/>
        </w:rPr>
      </w:pPr>
    </w:p>
    <w:p w14:paraId="725894B9" w14:textId="77777777" w:rsidR="00630EA1" w:rsidRPr="00176A86" w:rsidRDefault="00630EA1" w:rsidP="00EB525A">
      <w:pPr>
        <w:rPr>
          <w:rFonts w:ascii="Calibri" w:eastAsia="Times New Roman" w:hAnsi="Calibri"/>
          <w:lang w:val="en-US"/>
        </w:rPr>
      </w:pPr>
    </w:p>
    <w:p w14:paraId="7622A738" w14:textId="77777777" w:rsidR="00EB525A" w:rsidRPr="00176A86" w:rsidRDefault="00EB525A" w:rsidP="004E08BC">
      <w:pPr>
        <w:rPr>
          <w:rFonts w:ascii="Calibri" w:eastAsia="Times New Roman" w:hAnsi="Calibri"/>
          <w:lang w:val="en-US"/>
        </w:rPr>
      </w:pPr>
    </w:p>
    <w:p w14:paraId="5C908F85" w14:textId="77777777" w:rsidR="004E08BC" w:rsidRPr="00176A86" w:rsidRDefault="004E08BC" w:rsidP="000A5874">
      <w:pPr>
        <w:contextualSpacing/>
        <w:jc w:val="both"/>
        <w:rPr>
          <w:rFonts w:ascii="Calibri" w:hAnsi="Calibri"/>
          <w:b/>
          <w:color w:val="000000" w:themeColor="text1"/>
          <w:lang w:val="en-US"/>
        </w:rPr>
      </w:pPr>
    </w:p>
    <w:p w14:paraId="30DEBC95" w14:textId="77777777" w:rsidR="004E08BC" w:rsidRPr="00176A86" w:rsidRDefault="004E08BC" w:rsidP="000A5874">
      <w:pPr>
        <w:contextualSpacing/>
        <w:jc w:val="both"/>
        <w:rPr>
          <w:rFonts w:ascii="Calibri" w:hAnsi="Calibri"/>
          <w:b/>
          <w:color w:val="000000" w:themeColor="text1"/>
          <w:lang w:val="en-US"/>
        </w:rPr>
      </w:pPr>
    </w:p>
    <w:p w14:paraId="4F3D9938" w14:textId="55006D19" w:rsidR="006D6634" w:rsidRPr="00176A86" w:rsidRDefault="00873B6C" w:rsidP="000A5874">
      <w:pPr>
        <w:contextualSpacing/>
        <w:jc w:val="both"/>
        <w:rPr>
          <w:rFonts w:ascii="Calibri" w:hAnsi="Calibri"/>
          <w:b/>
          <w:color w:val="000000" w:themeColor="text1"/>
          <w:lang w:val="en-US"/>
        </w:rPr>
      </w:pPr>
      <w:r w:rsidRPr="00176A86">
        <w:rPr>
          <w:rFonts w:ascii="Calibri" w:hAnsi="Calibri"/>
          <w:b/>
          <w:color w:val="000000" w:themeColor="text1"/>
          <w:lang w:val="en-US"/>
        </w:rPr>
        <w:br w:type="column"/>
      </w:r>
      <w:r w:rsidR="00F056F8" w:rsidRPr="00176A86">
        <w:rPr>
          <w:rFonts w:ascii="Calibri" w:hAnsi="Calibri"/>
          <w:b/>
          <w:color w:val="000000" w:themeColor="text1"/>
          <w:lang w:val="en-US"/>
        </w:rPr>
        <w:lastRenderedPageBreak/>
        <w:t>Methods</w:t>
      </w:r>
    </w:p>
    <w:p w14:paraId="092BDD87" w14:textId="721E2E93" w:rsidR="006D6634" w:rsidRPr="00204A45" w:rsidRDefault="009865F2" w:rsidP="00F078A1">
      <w:pPr>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mean by ‘inference’</w:t>
      </w:r>
      <w:r w:rsidR="006D6634" w:rsidRPr="00204A45">
        <w:rPr>
          <w:rFonts w:ascii="Calibri" w:hAnsi="Calibri"/>
          <w:b/>
          <w:lang w:val="en-US"/>
        </w:rPr>
        <w:t>?</w:t>
      </w:r>
    </w:p>
    <w:p w14:paraId="4FD203C9" w14:textId="0E5BFDBA" w:rsidR="009D7B2C" w:rsidRPr="00641DD5" w:rsidRDefault="005C63EB" w:rsidP="00641DD5">
      <w:pPr>
        <w:ind w:firstLine="708"/>
        <w:jc w:val="both"/>
        <w:rPr>
          <w:rFonts w:ascii="Arial" w:hAnsi="Arial" w:cs="Arial"/>
          <w:bCs/>
          <w:color w:val="000000"/>
          <w:lang w:val="en-US" w:eastAsia="en-US"/>
        </w:rPr>
      </w:pPr>
      <w:r>
        <w:rPr>
          <w:rFonts w:ascii="Calibri" w:eastAsia="Times New Roman" w:hAnsi="Calibri" w:cs="Arial"/>
          <w:color w:val="222222"/>
          <w:lang w:val="en-US"/>
        </w:rPr>
        <w:t>T</w:t>
      </w:r>
      <w:r w:rsidR="00475DCC" w:rsidRPr="00204A45">
        <w:rPr>
          <w:rFonts w:ascii="Calibri" w:eastAsia="Times New Roman" w:hAnsi="Calibri" w:cs="Arial"/>
          <w:color w:val="222222"/>
          <w:lang w:val="en-US"/>
        </w:rPr>
        <w:t xml:space="preserve">he </w:t>
      </w:r>
      <w:r w:rsidR="00EB64BB" w:rsidRPr="00204A45">
        <w:rPr>
          <w:rFonts w:ascii="Calibri" w:eastAsia="Times New Roman" w:hAnsi="Calibri" w:cs="Arial"/>
          <w:color w:val="222222"/>
          <w:lang w:val="en-US"/>
        </w:rPr>
        <w:t xml:space="preserve">term </w:t>
      </w:r>
      <w:r w:rsidR="00EE5E4E" w:rsidRPr="00204A45">
        <w:rPr>
          <w:rFonts w:ascii="Calibri" w:eastAsia="Times New Roman" w:hAnsi="Calibri" w:cs="Arial"/>
          <w:color w:val="222222"/>
          <w:lang w:val="en-US"/>
        </w:rPr>
        <w:t xml:space="preserve">has been borrowed by </w:t>
      </w:r>
      <w:r w:rsidR="00475DCC" w:rsidRPr="00204A45">
        <w:rPr>
          <w:rFonts w:ascii="Calibri" w:eastAsia="Times New Roman" w:hAnsi="Calibri" w:cs="Arial"/>
          <w:color w:val="222222"/>
          <w:lang w:val="en-US"/>
        </w:rPr>
        <w:t>various scientific</w:t>
      </w:r>
      <w:r w:rsidR="00EE5E4E" w:rsidRPr="00204A45">
        <w:rPr>
          <w:rFonts w:ascii="Calibri" w:eastAsia="Times New Roman" w:hAnsi="Calibri" w:cs="Arial"/>
          <w:color w:val="222222"/>
          <w:lang w:val="en-US"/>
        </w:rPr>
        <w:t xml:space="preserve"> </w:t>
      </w:r>
      <w:r w:rsidR="00755D67" w:rsidRPr="00204A45">
        <w:rPr>
          <w:rFonts w:ascii="Calibri" w:eastAsia="Times New Roman" w:hAnsi="Calibri" w:cs="Arial"/>
          <w:color w:val="222222"/>
          <w:lang w:val="en-US"/>
        </w:rPr>
        <w:t>fields</w:t>
      </w:r>
      <w:r w:rsidR="00EE5E4E" w:rsidRPr="00204A45">
        <w:rPr>
          <w:rFonts w:ascii="Calibri" w:eastAsia="Times New Roman" w:hAnsi="Calibri" w:cs="Arial"/>
          <w:color w:val="222222"/>
          <w:lang w:val="en-US"/>
        </w:rPr>
        <w:t xml:space="preserve"> to </w:t>
      </w:r>
      <w:r>
        <w:rPr>
          <w:rFonts w:ascii="Calibri" w:eastAsia="Times New Roman" w:hAnsi="Calibri" w:cs="Arial"/>
          <w:color w:val="222222"/>
          <w:lang w:val="en-US"/>
        </w:rPr>
        <w:t>indic</w:t>
      </w:r>
      <w:r w:rsidR="005D293C">
        <w:rPr>
          <w:rFonts w:ascii="Calibri" w:eastAsia="Times New Roman" w:hAnsi="Calibri" w:cs="Arial"/>
          <w:color w:val="222222"/>
          <w:lang w:val="en-US"/>
        </w:rPr>
        <w:t>ate</w:t>
      </w:r>
      <w:r w:rsidR="00EE5E4E" w:rsidRPr="00204A45">
        <w:rPr>
          <w:rFonts w:ascii="Calibri" w:eastAsia="Times New Roman" w:hAnsi="Calibri" w:cs="Arial"/>
          <w:color w:val="222222"/>
          <w:lang w:val="en-US"/>
        </w:rPr>
        <w:t xml:space="preserve"> different things</w:t>
      </w:r>
      <w:r w:rsidR="00541706" w:rsidRPr="00204A45">
        <w:rPr>
          <w:rFonts w:ascii="Calibri" w:eastAsia="Times New Roman" w:hAnsi="Calibri" w:cs="Arial"/>
          <w:color w:val="222222"/>
          <w:lang w:val="en-US"/>
        </w:rPr>
        <w:t xml:space="preserve"> </w:t>
      </w:r>
      <w:r w:rsidR="00541706" w:rsidRPr="00204A45">
        <w:rPr>
          <w:rFonts w:ascii="Calibri" w:eastAsia="Times New Roman" w:hAnsi="Calibri" w:cs="Arial"/>
          <w:color w:val="222222"/>
          <w:lang w:val="en-US"/>
        </w:rPr>
        <w:fldChar w:fldCharType="begin"/>
      </w:r>
      <w:r w:rsidR="0024261F" w:rsidRPr="00204A45">
        <w:rPr>
          <w:rFonts w:ascii="Calibri" w:eastAsia="Times New Roman" w:hAnsi="Calibri" w:cs="Arial"/>
          <w:color w:val="222222"/>
          <w:lang w:val="en-US"/>
        </w:rPr>
        <w:instrText xml:space="preserve"> </w:instrText>
      </w:r>
      <w:r w:rsidR="00CA1C93" w:rsidRPr="00204A45">
        <w:rPr>
          <w:rFonts w:ascii="Calibri" w:eastAsia="Times New Roman" w:hAnsi="Calibri" w:cs="Arial"/>
          <w:color w:val="222222"/>
          <w:lang w:val="en-US"/>
        </w:rPr>
        <w:instrText>ADDIN</w:instrText>
      </w:r>
      <w:r w:rsidR="0024261F" w:rsidRPr="00204A45">
        <w:rPr>
          <w:rFonts w:ascii="Calibri" w:eastAsia="Times New Roman" w:hAnsi="Calibri" w:cs="Arial"/>
          <w:color w:val="222222"/>
          <w:lang w:val="en-US"/>
        </w:rPr>
        <w:instrText xml:space="preserve">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541706" w:rsidRPr="00204A45">
        <w:rPr>
          <w:rFonts w:ascii="Calibri" w:eastAsia="Times New Roman" w:hAnsi="Calibri" w:cs="Arial"/>
          <w:color w:val="222222"/>
          <w:lang w:val="en-US"/>
        </w:rPr>
        <w:fldChar w:fldCharType="separate"/>
      </w:r>
      <w:r w:rsidR="0024261F" w:rsidRPr="00204A45">
        <w:rPr>
          <w:rFonts w:ascii="Calibri" w:eastAsia="Times New Roman" w:hAnsi="Calibri" w:cs="Arial"/>
          <w:noProof/>
          <w:color w:val="222222"/>
          <w:lang w:val="en-US"/>
        </w:rPr>
        <w:t>(</w:t>
      </w:r>
      <w:hyperlink w:anchor="_ENREF_6" w:tooltip="Efron, 2016 #6362" w:history="1">
        <w:r w:rsidR="007646E0" w:rsidRPr="00204A45">
          <w:rPr>
            <w:rFonts w:ascii="Calibri" w:eastAsia="Times New Roman" w:hAnsi="Calibri" w:cs="Arial"/>
            <w:noProof/>
            <w:color w:val="222222"/>
            <w:lang w:val="en-US"/>
          </w:rPr>
          <w:t>6</w:t>
        </w:r>
      </w:hyperlink>
      <w:r w:rsidR="0024261F" w:rsidRPr="00204A45">
        <w:rPr>
          <w:rFonts w:ascii="Calibri" w:eastAsia="Times New Roman" w:hAnsi="Calibri" w:cs="Arial"/>
          <w:noProof/>
          <w:color w:val="222222"/>
          <w:lang w:val="en-US"/>
        </w:rPr>
        <w:t>)</w:t>
      </w:r>
      <w:r w:rsidR="00541706" w:rsidRPr="00204A45">
        <w:rPr>
          <w:rFonts w:ascii="Calibri" w:eastAsia="Times New Roman" w:hAnsi="Calibri" w:cs="Arial"/>
          <w:color w:val="222222"/>
          <w:lang w:val="en-US"/>
        </w:rPr>
        <w:fldChar w:fldCharType="end"/>
      </w:r>
      <w:r>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Pr>
          <w:rFonts w:ascii="Calibri" w:eastAsia="Times New Roman" w:hAnsi="Calibri" w:cs="Arial"/>
          <w:color w:val="222222"/>
          <w:lang w:val="en-US"/>
        </w:rPr>
        <w:t>W</w:t>
      </w:r>
      <w:r w:rsidR="00541706" w:rsidRPr="00204A45">
        <w:rPr>
          <w:rFonts w:ascii="Calibri" w:eastAsia="Times New Roman" w:hAnsi="Calibri" w:cs="Arial"/>
          <w:color w:val="222222"/>
          <w:lang w:val="en-US"/>
        </w:rPr>
        <w:t>e want to make clear that we adopt</w:t>
      </w:r>
      <w:r w:rsidR="00331017" w:rsidRPr="00204A45">
        <w:rPr>
          <w:rFonts w:ascii="Calibri" w:eastAsia="Times New Roman" w:hAnsi="Calibri" w:cs="Arial"/>
          <w:color w:val="222222"/>
          <w:lang w:val="en-US"/>
        </w:rPr>
        <w:t xml:space="preserve"> the </w:t>
      </w:r>
      <w:r w:rsidR="001A17B3" w:rsidRPr="00204A45">
        <w:rPr>
          <w:rFonts w:ascii="Calibri" w:eastAsia="Times New Roman" w:hAnsi="Calibri" w:cs="Arial"/>
          <w:color w:val="222222"/>
          <w:lang w:val="en-US"/>
        </w:rPr>
        <w:t>technical meaning</w:t>
      </w:r>
      <w:r w:rsidR="00755D67" w:rsidRPr="00204A45">
        <w:rPr>
          <w:rFonts w:ascii="Calibri" w:eastAsia="Times New Roman" w:hAnsi="Calibri" w:cs="Arial"/>
          <w:color w:val="222222"/>
          <w:lang w:val="en-US"/>
        </w:rPr>
        <w:t xml:space="preserve"> common in</w:t>
      </w:r>
      <w:r w:rsidR="00541706" w:rsidRPr="00204A45">
        <w:rPr>
          <w:rFonts w:ascii="Calibri" w:eastAsia="Times New Roman" w:hAnsi="Calibri" w:cs="Arial"/>
          <w:color w:val="222222"/>
          <w:lang w:val="en-US"/>
        </w:rPr>
        <w:t xml:space="preserve"> </w:t>
      </w:r>
      <w:r w:rsidR="00761096">
        <w:rPr>
          <w:rFonts w:ascii="Calibri" w:eastAsia="Times New Roman" w:hAnsi="Calibri" w:cs="Arial"/>
          <w:color w:val="222222"/>
          <w:lang w:val="en-US"/>
        </w:rPr>
        <w:t xml:space="preserve">statistical </w:t>
      </w:r>
      <w:r w:rsidR="004632F9" w:rsidRPr="00204A45">
        <w:rPr>
          <w:rFonts w:ascii="Calibri" w:eastAsia="Times New Roman" w:hAnsi="Calibri" w:cs="Arial"/>
          <w:color w:val="222222"/>
          <w:lang w:val="en-US"/>
        </w:rPr>
        <w:t>null-hypothesis testing</w:t>
      </w:r>
      <w:r w:rsidR="00541706" w:rsidRPr="00204A45">
        <w:rPr>
          <w:rFonts w:ascii="Calibri" w:eastAsia="Times New Roman" w:hAnsi="Calibri" w:cs="Arial"/>
          <w:color w:val="222222"/>
          <w:lang w:val="en-US"/>
        </w:rPr>
        <w:t xml:space="preserve"> </w:t>
      </w:r>
      <w:r w:rsidR="00076993"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076993"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7646E0">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076993" w:rsidRPr="00204A45">
        <w:rPr>
          <w:rFonts w:ascii="Calibri" w:eastAsia="Times New Roman" w:hAnsi="Calibri" w:cs="Arial"/>
          <w:color w:val="222222"/>
          <w:lang w:val="en-US"/>
        </w:rPr>
        <w:fldChar w:fldCharType="end"/>
      </w:r>
      <w:r w:rsidR="00541706" w:rsidRPr="00204A45">
        <w:rPr>
          <w:rFonts w:ascii="Calibri" w:eastAsia="Times New Roman" w:hAnsi="Calibri" w:cs="Arial"/>
          <w:color w:val="222222"/>
          <w:lang w:val="en-US"/>
        </w:rPr>
        <w:t>.</w:t>
      </w:r>
      <w:r w:rsidR="00331017" w:rsidRPr="00204A45">
        <w:rPr>
          <w:rFonts w:ascii="Calibri" w:eastAsia="Times New Roman" w:hAnsi="Calibri" w:cs="Arial"/>
          <w:color w:val="222222"/>
          <w:lang w:val="en-US"/>
        </w:rPr>
        <w:t xml:space="preserve"> </w:t>
      </w:r>
      <w:r w:rsidR="00761096">
        <w:rPr>
          <w:rFonts w:ascii="Calibri" w:eastAsia="Times New Roman" w:hAnsi="Calibri" w:cs="Arial"/>
          <w:color w:val="222222"/>
          <w:lang w:val="en-US"/>
        </w:rPr>
        <w:t>C</w:t>
      </w:r>
      <w:r w:rsidR="00761096" w:rsidRPr="00204A45">
        <w:rPr>
          <w:rFonts w:ascii="Calibri" w:eastAsia="Times New Roman" w:hAnsi="Calibri" w:cs="Arial"/>
          <w:color w:val="222222"/>
          <w:lang w:val="en-US"/>
        </w:rPr>
        <w:t xml:space="preserve">lassical </w:t>
      </w:r>
      <w:r w:rsidR="00761096">
        <w:rPr>
          <w:rFonts w:ascii="Calibri" w:hAnsi="Calibri" w:cs="Helvetica"/>
          <w:bCs/>
          <w:color w:val="000000"/>
          <w:lang w:val="en-US" w:eastAsia="en-US"/>
        </w:rPr>
        <w:t>i</w:t>
      </w:r>
      <w:r w:rsidR="00331017" w:rsidRPr="00204A45">
        <w:rPr>
          <w:rFonts w:ascii="Calibri" w:hAnsi="Calibri" w:cs="Helvetica"/>
          <w:bCs/>
          <w:color w:val="000000"/>
          <w:lang w:val="en-US" w:eastAsia="en-US"/>
        </w:rPr>
        <w:t xml:space="preserve">nference is aimed at </w:t>
      </w:r>
      <w:r w:rsidR="009A474F" w:rsidRPr="00204A45">
        <w:rPr>
          <w:rFonts w:ascii="Calibri" w:hAnsi="Calibri" w:cs="Helvetica"/>
          <w:bCs/>
          <w:color w:val="000000"/>
          <w:lang w:val="en-US" w:eastAsia="en-US"/>
        </w:rPr>
        <w:t xml:space="preserve">scientific discovery by </w:t>
      </w:r>
      <w:r w:rsidR="00761096">
        <w:rPr>
          <w:rFonts w:ascii="Calibri" w:hAnsi="Calibri" w:cs="Helvetica"/>
          <w:bCs/>
          <w:color w:val="000000"/>
          <w:lang w:val="en-US" w:eastAsia="en-US"/>
        </w:rPr>
        <w:t xml:space="preserve">trying to </w:t>
      </w:r>
      <w:r w:rsidR="00331017" w:rsidRPr="00204A45">
        <w:rPr>
          <w:rFonts w:ascii="Calibri" w:hAnsi="Calibri" w:cs="Helvetica"/>
          <w:bCs/>
          <w:color w:val="000000"/>
          <w:lang w:val="en-US" w:eastAsia="en-US"/>
        </w:rPr>
        <w:t xml:space="preserve">uncovering </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true</w:t>
      </w:r>
      <w:r w:rsidR="009865F2" w:rsidRPr="00204A45">
        <w:rPr>
          <w:rFonts w:ascii="Calibri" w:hAnsi="Calibri" w:cs="Helvetica"/>
          <w:bCs/>
          <w:color w:val="000000"/>
          <w:lang w:val="en-US" w:eastAsia="en-US"/>
        </w:rPr>
        <w:t>”</w:t>
      </w:r>
      <w:r w:rsidR="00F535D6" w:rsidRPr="00204A45">
        <w:rPr>
          <w:rFonts w:ascii="Calibri" w:hAnsi="Calibri" w:cs="Helvetica"/>
          <w:bCs/>
          <w:color w:val="000000"/>
          <w:lang w:val="en-US" w:eastAsia="en-US"/>
        </w:rPr>
        <w:t xml:space="preserve"> properties</w:t>
      </w:r>
      <w:r w:rsidR="00331017" w:rsidRPr="00204A45">
        <w:rPr>
          <w:rFonts w:ascii="Calibri" w:hAnsi="Calibri" w:cs="Helvetica"/>
          <w:bCs/>
          <w:color w:val="000000"/>
          <w:lang w:val="en-US" w:eastAsia="en-US"/>
        </w:rPr>
        <w:t xml:space="preserve"> </w:t>
      </w:r>
      <w:r w:rsidR="00761096">
        <w:rPr>
          <w:rFonts w:ascii="Calibri" w:hAnsi="Calibri" w:cs="Helvetica"/>
          <w:bCs/>
          <w:color w:val="000000"/>
          <w:lang w:val="en-US" w:eastAsia="en-US"/>
        </w:rPr>
        <w:t>of</w:t>
      </w:r>
      <w:r w:rsidR="00331017" w:rsidRPr="00204A45">
        <w:rPr>
          <w:rFonts w:ascii="Calibri" w:hAnsi="Calibri" w:cs="Helvetica"/>
          <w:bCs/>
          <w:color w:val="000000"/>
          <w:lang w:val="en-US" w:eastAsia="en-US"/>
        </w:rPr>
        <w:t xml:space="preserve"> a natural phenomenon of interest</w:t>
      </w:r>
      <w:r w:rsidR="00761096">
        <w:rPr>
          <w:rFonts w:ascii="Calibri" w:hAnsi="Calibri" w:cs="Helvetica"/>
          <w:bCs/>
          <w:color w:val="000000"/>
          <w:lang w:val="en-US" w:eastAsia="en-US"/>
        </w:rPr>
        <w:t>.</w:t>
      </w:r>
      <w:r w:rsidR="00331017" w:rsidRPr="00204A45">
        <w:rPr>
          <w:rFonts w:ascii="Calibri" w:hAnsi="Calibri" w:cs="Helvetica"/>
          <w:bCs/>
          <w:color w:val="000000"/>
          <w:lang w:val="en-US" w:eastAsia="en-US"/>
        </w:rPr>
        <w:t xml:space="preserve"> </w:t>
      </w:r>
      <w:r w:rsidR="00761096">
        <w:rPr>
          <w:rFonts w:ascii="Calibri" w:hAnsi="Calibri" w:cs="Helvetica"/>
          <w:bCs/>
          <w:color w:val="000000"/>
          <w:lang w:val="en-US" w:eastAsia="en-US"/>
        </w:rPr>
        <w:t xml:space="preserve">Asking </w:t>
      </w:r>
      <w:r w:rsidR="00331017" w:rsidRPr="00204A45">
        <w:rPr>
          <w:rFonts w:ascii="Calibri" w:hAnsi="Calibri" w:cs="Helvetica"/>
          <w:color w:val="000000"/>
          <w:lang w:val="en-US" w:eastAsia="en-US"/>
        </w:rPr>
        <w:t>whether an effect is likely to exists in the world</w:t>
      </w:r>
      <w:r w:rsidR="0027261D" w:rsidRPr="00204A45">
        <w:rPr>
          <w:rStyle w:val="s2"/>
          <w:rFonts w:ascii="Calibri" w:hAnsi="Calibri"/>
          <w:color w:val="000000" w:themeColor="text1"/>
          <w:lang w:val="en-US"/>
        </w:rPr>
        <w:t xml:space="preserve"> is for instance especially suited to ask, “Which gene locations </w:t>
      </w:r>
      <w:r w:rsidR="0027261D" w:rsidRPr="00204A45">
        <w:rPr>
          <w:rStyle w:val="s2"/>
          <w:rFonts w:ascii="Calibri" w:hAnsi="Calibri"/>
          <w:i/>
          <w:color w:val="000000" w:themeColor="text1"/>
          <w:lang w:val="en-US"/>
        </w:rPr>
        <w:t>contribute to</w:t>
      </w:r>
      <w:r w:rsidR="0027261D" w:rsidRPr="00204A45">
        <w:rPr>
          <w:rStyle w:val="s2"/>
          <w:rFonts w:ascii="Calibri" w:hAnsi="Calibri"/>
          <w:color w:val="000000" w:themeColor="text1"/>
          <w:lang w:val="en-US"/>
        </w:rPr>
        <w:t xml:space="preserve"> or </w:t>
      </w:r>
      <w:r w:rsidR="0027261D" w:rsidRPr="00204A45">
        <w:rPr>
          <w:rStyle w:val="s2"/>
          <w:rFonts w:ascii="Calibri" w:hAnsi="Calibri"/>
          <w:i/>
          <w:color w:val="000000" w:themeColor="text1"/>
          <w:lang w:val="en-US"/>
        </w:rPr>
        <w:t>are associated</w:t>
      </w:r>
      <w:r w:rsidR="0027261D" w:rsidRPr="00204A45">
        <w:rPr>
          <w:rStyle w:val="s2"/>
          <w:rFonts w:ascii="Calibri" w:hAnsi="Calibri"/>
          <w:color w:val="000000" w:themeColor="text1"/>
          <w:lang w:val="en-US"/>
        </w:rPr>
        <w:t xml:space="preserve"> with </w:t>
      </w:r>
      <w:r w:rsidR="00575454" w:rsidRPr="00204A45">
        <w:rPr>
          <w:rStyle w:val="s2"/>
          <w:rFonts w:ascii="Calibri" w:hAnsi="Calibri"/>
          <w:color w:val="000000" w:themeColor="text1"/>
          <w:lang w:val="en-US"/>
        </w:rPr>
        <w:t>a disease</w:t>
      </w:r>
      <w:r w:rsidR="0027261D" w:rsidRPr="00204A45">
        <w:rPr>
          <w:rStyle w:val="s2"/>
          <w:rFonts w:ascii="Calibri" w:hAnsi="Calibri"/>
          <w:color w:val="000000" w:themeColor="text1"/>
          <w:lang w:val="en-US"/>
        </w:rPr>
        <w:t xml:space="preserve">?” </w:t>
      </w:r>
      <w:r w:rsidR="001D1896" w:rsidRPr="00204A45">
        <w:rPr>
          <w:rFonts w:ascii="Calibri" w:hAnsi="Calibri" w:cs="Helvetica"/>
          <w:color w:val="000000"/>
          <w:lang w:val="en-US" w:eastAsia="en-US"/>
        </w:rPr>
        <w:t xml:space="preserve">Providing </w:t>
      </w:r>
      <w:r w:rsidR="00716FA1" w:rsidRPr="00204A45">
        <w:rPr>
          <w:rFonts w:ascii="Calibri" w:hAnsi="Calibri" w:cs="Helvetica"/>
          <w:color w:val="000000"/>
          <w:lang w:val="en-US" w:eastAsia="en-US"/>
        </w:rPr>
        <w:t xml:space="preserve">such </w:t>
      </w:r>
      <w:r w:rsidR="001D1896" w:rsidRPr="00204A45">
        <w:rPr>
          <w:rFonts w:ascii="Calibri" w:hAnsi="Calibri" w:cs="Helvetica"/>
          <w:color w:val="000000"/>
          <w:lang w:val="en-US" w:eastAsia="en-US"/>
        </w:rPr>
        <w:t xml:space="preserve">insight as a </w:t>
      </w:r>
      <w:r w:rsidR="00331017" w:rsidRPr="00204A45">
        <w:rPr>
          <w:rFonts w:ascii="Calibri" w:hAnsi="Calibri" w:cs="Helvetica"/>
          <w:color w:val="000000"/>
          <w:lang w:val="en-US" w:eastAsia="en-US"/>
        </w:rPr>
        <w:t xml:space="preserve">service to science </w:t>
      </w:r>
      <w:r w:rsidR="00F83534" w:rsidRPr="00204A45">
        <w:rPr>
          <w:rFonts w:ascii="Calibri" w:hAnsi="Calibri" w:cs="Helvetica"/>
          <w:color w:val="000000"/>
          <w:lang w:val="en-US" w:eastAsia="en-US"/>
        </w:rPr>
        <w:t xml:space="preserve">is </w:t>
      </w:r>
      <w:r w:rsidR="00AF58D1">
        <w:rPr>
          <w:rFonts w:ascii="Calibri" w:hAnsi="Calibri" w:cs="Helvetica"/>
          <w:color w:val="000000"/>
          <w:lang w:val="en-US" w:eastAsia="en-US"/>
        </w:rPr>
        <w:t xml:space="preserve">typically </w:t>
      </w:r>
      <w:r w:rsidR="00F83534" w:rsidRPr="00204A45">
        <w:rPr>
          <w:rFonts w:ascii="Calibri" w:hAnsi="Calibri" w:cs="Helvetica"/>
          <w:color w:val="000000"/>
          <w:lang w:val="en-US" w:eastAsia="en-US"/>
        </w:rPr>
        <w:t xml:space="preserve">achieved by </w:t>
      </w:r>
      <w:r w:rsidR="00F83534" w:rsidRPr="00204A45">
        <w:rPr>
          <w:rFonts w:ascii="Calibri" w:hAnsi="Calibri" w:cs="Arial"/>
          <w:color w:val="000000"/>
          <w:lang w:val="en-US" w:eastAsia="en-US"/>
        </w:rPr>
        <w:t xml:space="preserve">making </w:t>
      </w:r>
      <w:r w:rsidR="00AF58D1">
        <w:rPr>
          <w:rFonts w:ascii="Calibri" w:hAnsi="Calibri" w:cs="Arial"/>
          <w:color w:val="000000"/>
          <w:lang w:val="en-US" w:eastAsia="en-US"/>
        </w:rPr>
        <w:t>probabilistic</w:t>
      </w:r>
      <w:r w:rsidR="00F83534" w:rsidRPr="00204A45">
        <w:rPr>
          <w:rFonts w:ascii="Calibri" w:hAnsi="Calibri" w:cs="Arial"/>
          <w:color w:val="000000"/>
          <w:lang w:val="en-US" w:eastAsia="en-US"/>
        </w:rPr>
        <w:t xml:space="preserve"> assumptions about </w:t>
      </w:r>
      <w:r w:rsidR="00AA1BC9" w:rsidRPr="00204A45">
        <w:rPr>
          <w:rFonts w:ascii="Calibri" w:hAnsi="Calibri" w:cs="Arial"/>
          <w:color w:val="000000"/>
          <w:lang w:val="en-US" w:eastAsia="en-US"/>
        </w:rPr>
        <w:t>how</w:t>
      </w:r>
      <w:r w:rsidR="00F83534" w:rsidRPr="00204A45">
        <w:rPr>
          <w:rFonts w:ascii="Calibri" w:hAnsi="Calibri" w:cs="Arial"/>
          <w:color w:val="000000"/>
          <w:lang w:val="en-US" w:eastAsia="en-US"/>
        </w:rPr>
        <w:t xml:space="preserve"> </w:t>
      </w:r>
      <w:r w:rsidR="00AA1BC9" w:rsidRPr="00204A45">
        <w:rPr>
          <w:rFonts w:ascii="Calibri" w:hAnsi="Calibri" w:cs="Arial"/>
          <w:color w:val="000000"/>
          <w:lang w:val="en-US" w:eastAsia="en-US"/>
        </w:rPr>
        <w:t xml:space="preserve">the observed </w:t>
      </w:r>
      <w:r w:rsidR="00F83534" w:rsidRPr="00204A45">
        <w:rPr>
          <w:rFonts w:ascii="Calibri" w:hAnsi="Calibri" w:cs="Arial"/>
          <w:color w:val="000000"/>
          <w:lang w:val="en-US" w:eastAsia="en-US"/>
        </w:rPr>
        <w:t>data</w:t>
      </w:r>
      <w:r w:rsidR="00AA1BC9" w:rsidRPr="00204A45">
        <w:rPr>
          <w:rFonts w:ascii="Calibri" w:hAnsi="Calibri" w:cs="Arial"/>
          <w:color w:val="000000"/>
          <w:lang w:val="en-US" w:eastAsia="en-US"/>
        </w:rPr>
        <w:t xml:space="preserve"> arose</w:t>
      </w:r>
      <w:r w:rsidR="00AF58D1">
        <w:rPr>
          <w:rFonts w:ascii="Calibri" w:hAnsi="Calibri" w:cs="Arial"/>
          <w:color w:val="000000"/>
          <w:lang w:val="en-US" w:eastAsia="en-US"/>
        </w:rPr>
        <w:t xml:space="preserve"> (e.g., bell-shaped Gaussian distribution)</w:t>
      </w:r>
      <w:r w:rsidR="00F83534" w:rsidRPr="00204A45">
        <w:rPr>
          <w:rFonts w:ascii="Calibri" w:hAnsi="Calibri" w:cs="Arial"/>
          <w:color w:val="000000"/>
          <w:lang w:val="en-US" w:eastAsia="en-US"/>
        </w:rPr>
        <w:t xml:space="preserve">. </w:t>
      </w:r>
      <w:r w:rsidR="00AF58D1">
        <w:rPr>
          <w:rFonts w:ascii="Arial" w:hAnsi="Arial" w:cs="Arial"/>
          <w:bCs/>
          <w:color w:val="000000"/>
          <w:lang w:val="en-US" w:eastAsia="en-US"/>
        </w:rPr>
        <w:t>T</w:t>
      </w:r>
      <w:r w:rsidR="00AF58D1" w:rsidRPr="009D7B2C">
        <w:rPr>
          <w:rFonts w:ascii="Arial" w:hAnsi="Arial" w:cs="Arial"/>
          <w:bCs/>
          <w:color w:val="000000"/>
          <w:lang w:val="en-US" w:eastAsia="en-US"/>
        </w:rPr>
        <w:t xml:space="preserve">he underlying structure of </w:t>
      </w:r>
      <w:r w:rsidR="00AF58D1">
        <w:rPr>
          <w:rFonts w:ascii="Arial" w:hAnsi="Arial" w:cs="Arial"/>
          <w:bCs/>
          <w:color w:val="000000"/>
          <w:lang w:val="en-US" w:eastAsia="en-US"/>
        </w:rPr>
        <w:t xml:space="preserve">a scientific process </w:t>
      </w:r>
      <w:r w:rsidR="00AF58D1">
        <w:rPr>
          <w:rFonts w:ascii="Calibri" w:hAnsi="Calibri" w:cs="Arial"/>
          <w:color w:val="000000"/>
          <w:lang w:val="en-US" w:eastAsia="en-US"/>
        </w:rPr>
        <w:t>is</w:t>
      </w:r>
      <w:r w:rsidR="00F83534" w:rsidRPr="00204A45">
        <w:rPr>
          <w:rFonts w:ascii="Calibri" w:hAnsi="Calibri" w:cs="Arial"/>
          <w:color w:val="000000"/>
          <w:lang w:val="en-US" w:eastAsia="en-US"/>
        </w:rPr>
        <w:t xml:space="preserve"> then derived by</w:t>
      </w:r>
      <w:r w:rsidR="00F83534" w:rsidRPr="00204A45">
        <w:rPr>
          <w:rFonts w:ascii="Calibri" w:eastAsia="Times New Roman" w:hAnsi="Calibri" w:cs="Arial"/>
          <w:bCs/>
          <w:color w:val="222222"/>
          <w:lang w:val="en-US"/>
        </w:rPr>
        <w:t> und</w:t>
      </w:r>
      <w:r w:rsidR="00BF45AF" w:rsidRPr="00204A45">
        <w:rPr>
          <w:rFonts w:ascii="Calibri" w:eastAsia="Times New Roman" w:hAnsi="Calibri" w:cs="Arial"/>
          <w:bCs/>
          <w:color w:val="222222"/>
          <w:lang w:val="en-US"/>
        </w:rPr>
        <w:t xml:space="preserve">erstanding the way </w:t>
      </w:r>
      <w:r w:rsidR="00AF58D1">
        <w:rPr>
          <w:rFonts w:ascii="Calibri" w:eastAsia="Times New Roman" w:hAnsi="Calibri" w:cs="Arial"/>
          <w:bCs/>
          <w:color w:val="222222"/>
          <w:lang w:val="en-US"/>
        </w:rPr>
        <w:t>an</w:t>
      </w:r>
      <w:r w:rsidR="00F83534" w:rsidRPr="00204A45">
        <w:rPr>
          <w:rFonts w:ascii="Calibri" w:eastAsia="Times New Roman" w:hAnsi="Calibri" w:cs="Arial"/>
          <w:bCs/>
          <w:color w:val="222222"/>
          <w:lang w:val="en-US"/>
        </w:rPr>
        <w:t xml:space="preserve"> outcome is affected by </w:t>
      </w:r>
      <w:r w:rsidR="00B32C4F" w:rsidRPr="00204A45">
        <w:rPr>
          <w:rFonts w:ascii="Calibri" w:eastAsia="Times New Roman" w:hAnsi="Calibri" w:cs="Arial"/>
          <w:bCs/>
          <w:color w:val="222222"/>
          <w:lang w:val="en-US"/>
        </w:rPr>
        <w:t>a set of</w:t>
      </w:r>
      <w:r w:rsidR="00F83534" w:rsidRPr="00204A45">
        <w:rPr>
          <w:rFonts w:ascii="Calibri" w:eastAsia="Times New Roman" w:hAnsi="Calibri" w:cs="Arial"/>
          <w:bCs/>
          <w:color w:val="222222"/>
          <w:lang w:val="en-US"/>
        </w:rPr>
        <w:t xml:space="preserve"> </w:t>
      </w:r>
      <w:r w:rsidR="00AF58D1">
        <w:rPr>
          <w:rFonts w:ascii="Calibri" w:eastAsia="Times New Roman" w:hAnsi="Calibri" w:cs="Arial"/>
          <w:bCs/>
          <w:color w:val="222222"/>
          <w:lang w:val="en-US"/>
        </w:rPr>
        <w:t xml:space="preserve">input </w:t>
      </w:r>
      <w:r w:rsidR="00B32C4F" w:rsidRPr="00204A45">
        <w:rPr>
          <w:rFonts w:ascii="Calibri" w:eastAsia="Times New Roman" w:hAnsi="Calibri" w:cs="Arial"/>
          <w:bCs/>
          <w:color w:val="222222"/>
          <w:lang w:val="en-US"/>
        </w:rPr>
        <w:t>measures</w:t>
      </w:r>
      <w:r w:rsidR="00F83534" w:rsidRPr="00204A45">
        <w:rPr>
          <w:rFonts w:ascii="Calibri" w:eastAsia="Times New Roman" w:hAnsi="Calibri" w:cs="Arial"/>
          <w:bCs/>
          <w:color w:val="222222"/>
          <w:lang w:val="en-US"/>
        </w:rPr>
        <w:t xml:space="preserve">. The inference paradigm </w:t>
      </w:r>
      <w:r w:rsidR="00AF58D1">
        <w:rPr>
          <w:rFonts w:ascii="Calibri" w:eastAsia="Times New Roman" w:hAnsi="Calibri" w:cs="Arial"/>
          <w:bCs/>
          <w:color w:val="222222"/>
          <w:lang w:val="en-US"/>
        </w:rPr>
        <w:t xml:space="preserve">is especially useful to judge </w:t>
      </w:r>
      <w:r w:rsidR="00F83534" w:rsidRPr="00204A45">
        <w:rPr>
          <w:rFonts w:ascii="Calibri" w:eastAsia="Times New Roman" w:hAnsi="Calibri" w:cs="Arial"/>
          <w:bCs/>
          <w:color w:val="222222"/>
          <w:lang w:val="en-US"/>
        </w:rPr>
        <w:t xml:space="preserve">the </w:t>
      </w:r>
      <w:r w:rsidR="00246423" w:rsidRPr="00204A45">
        <w:rPr>
          <w:rFonts w:ascii="Calibri" w:eastAsia="Times New Roman" w:hAnsi="Calibri" w:cs="Arial"/>
          <w:bCs/>
          <w:color w:val="222222"/>
          <w:lang w:val="en-US"/>
        </w:rPr>
        <w:t xml:space="preserve">individual </w:t>
      </w:r>
      <w:r w:rsidR="009865F2" w:rsidRPr="00204A45">
        <w:rPr>
          <w:rFonts w:ascii="Calibri" w:eastAsia="Times New Roman" w:hAnsi="Calibri" w:cs="Arial"/>
          <w:bCs/>
          <w:color w:val="222222"/>
          <w:lang w:val="en-US"/>
        </w:rPr>
        <w:t>relevance of each input measure</w:t>
      </w:r>
      <w:r w:rsidR="00F83534" w:rsidRPr="00204A45">
        <w:rPr>
          <w:rFonts w:ascii="Calibri" w:eastAsia="Times New Roman" w:hAnsi="Calibri" w:cs="Arial"/>
          <w:bCs/>
          <w:color w:val="222222"/>
          <w:lang w:val="en-US"/>
        </w:rPr>
        <w:t xml:space="preserve"> in </w:t>
      </w:r>
      <w:r w:rsidR="009865F2" w:rsidRPr="00204A45">
        <w:rPr>
          <w:rFonts w:ascii="Calibri" w:eastAsia="Times New Roman" w:hAnsi="Calibri" w:cs="Arial"/>
          <w:bCs/>
          <w:color w:val="222222"/>
          <w:lang w:val="en-US"/>
        </w:rPr>
        <w:t xml:space="preserve">impacting </w:t>
      </w:r>
      <w:r w:rsidR="00F83534" w:rsidRPr="00204A45">
        <w:rPr>
          <w:rFonts w:ascii="Calibri" w:eastAsia="Times New Roman" w:hAnsi="Calibri" w:cs="Arial"/>
          <w:bCs/>
          <w:color w:val="222222"/>
          <w:lang w:val="en-US"/>
        </w:rPr>
        <w:t xml:space="preserve">the response variable. </w:t>
      </w:r>
      <w:r w:rsidR="00AB27D3" w:rsidRPr="00204A45">
        <w:rPr>
          <w:rFonts w:ascii="Calibri" w:eastAsia="Times New Roman" w:hAnsi="Calibri" w:cs="Arial"/>
          <w:color w:val="222222"/>
          <w:lang w:val="en-US"/>
        </w:rPr>
        <w:t>In particular, the investigator wants</w:t>
      </w:r>
      <w:r w:rsidR="009865F2" w:rsidRPr="00204A45">
        <w:rPr>
          <w:rFonts w:ascii="Calibri" w:eastAsia="Times New Roman" w:hAnsi="Calibri" w:cs="Arial"/>
          <w:color w:val="222222"/>
          <w:lang w:val="en-US"/>
        </w:rPr>
        <w:t xml:space="preserve"> to </w:t>
      </w:r>
      <w:r w:rsidR="00B32C4F" w:rsidRPr="00204A45">
        <w:rPr>
          <w:rFonts w:ascii="Calibri" w:eastAsia="Times New Roman" w:hAnsi="Calibri" w:cs="Arial"/>
          <w:bCs/>
          <w:color w:val="222222"/>
          <w:lang w:val="en-US"/>
        </w:rPr>
        <w:t xml:space="preserve">quantify </w:t>
      </w:r>
      <w:r w:rsidR="00AB27D3" w:rsidRPr="00204A45">
        <w:rPr>
          <w:rFonts w:ascii="Calibri" w:eastAsia="Times New Roman" w:hAnsi="Calibri" w:cs="Arial"/>
          <w:bCs/>
          <w:color w:val="222222"/>
          <w:lang w:val="en-US"/>
        </w:rPr>
        <w:t xml:space="preserve">the </w:t>
      </w:r>
      <w:r w:rsidR="00B32C4F" w:rsidRPr="00204A45">
        <w:rPr>
          <w:rFonts w:ascii="Calibri" w:eastAsia="Times New Roman" w:hAnsi="Calibri" w:cs="Arial"/>
          <w:bCs/>
          <w:color w:val="222222"/>
          <w:lang w:val="en-US"/>
        </w:rPr>
        <w:t xml:space="preserve">relatively more </w:t>
      </w:r>
      <w:r w:rsidR="00AB27D3" w:rsidRPr="00204A45">
        <w:rPr>
          <w:rFonts w:ascii="Calibri" w:eastAsia="Times New Roman" w:hAnsi="Calibri" w:cs="Arial"/>
          <w:bCs/>
          <w:color w:val="222222"/>
          <w:lang w:val="en-US"/>
        </w:rPr>
        <w:t xml:space="preserve">important predictors among a large set of </w:t>
      </w:r>
      <w:r w:rsidR="005A3981" w:rsidRPr="00204A45">
        <w:rPr>
          <w:rFonts w:ascii="Calibri" w:eastAsia="Times New Roman" w:hAnsi="Calibri" w:cs="Arial"/>
          <w:bCs/>
          <w:color w:val="222222"/>
          <w:lang w:val="en-US"/>
        </w:rPr>
        <w:t>hand-selected candidate</w:t>
      </w:r>
      <w:r w:rsidR="00AB27D3" w:rsidRPr="00204A45">
        <w:rPr>
          <w:rFonts w:ascii="Calibri" w:eastAsia="Times New Roman" w:hAnsi="Calibri" w:cs="Arial"/>
          <w:bCs/>
          <w:color w:val="222222"/>
          <w:lang w:val="en-US"/>
        </w:rPr>
        <w:t xml:space="preserve"> variables</w:t>
      </w:r>
      <w:r w:rsidR="00AB27D3" w:rsidRPr="00204A45">
        <w:rPr>
          <w:rFonts w:ascii="Calibri" w:eastAsia="Times New Roman" w:hAnsi="Calibri" w:cs="Arial"/>
          <w:color w:val="222222"/>
          <w:lang w:val="en-US"/>
        </w:rPr>
        <w:t xml:space="preserve">. </w:t>
      </w:r>
      <w:r w:rsidR="00F83534" w:rsidRPr="00204A45">
        <w:rPr>
          <w:rFonts w:ascii="Calibri" w:eastAsia="Times New Roman" w:hAnsi="Calibri" w:cs="Arial"/>
          <w:bCs/>
          <w:color w:val="222222"/>
          <w:lang w:val="en-US"/>
        </w:rPr>
        <w:t xml:space="preserve">This intention explains why historically many </w:t>
      </w:r>
      <w:r w:rsidR="00F66D5F" w:rsidRPr="00204A45">
        <w:rPr>
          <w:rFonts w:ascii="Calibri" w:eastAsia="Times New Roman" w:hAnsi="Calibri" w:cs="Arial"/>
          <w:bCs/>
          <w:color w:val="222222"/>
          <w:lang w:val="en-US"/>
        </w:rPr>
        <w:t>statistical approach</w:t>
      </w:r>
      <w:r w:rsidR="00246423" w:rsidRPr="00204A45">
        <w:rPr>
          <w:rFonts w:ascii="Calibri" w:eastAsia="Times New Roman" w:hAnsi="Calibri" w:cs="Arial"/>
          <w:bCs/>
          <w:color w:val="222222"/>
          <w:lang w:val="en-US"/>
        </w:rPr>
        <w:t xml:space="preserve"> in the empirical sciences have been linear model approaches</w:t>
      </w:r>
      <w:r w:rsidR="00F83534" w:rsidRPr="00204A45">
        <w:rPr>
          <w:rFonts w:ascii="Calibri" w:eastAsia="Times New Roman" w:hAnsi="Calibri" w:cs="Arial"/>
          <w:bCs/>
          <w:color w:val="222222"/>
          <w:lang w:val="en-US"/>
        </w:rPr>
        <w:t>, even if the “true” relationship in nature may</w:t>
      </w:r>
      <w:r w:rsidR="009865F2" w:rsidRPr="00204A45">
        <w:rPr>
          <w:rFonts w:ascii="Calibri" w:eastAsia="Times New Roman" w:hAnsi="Calibri" w:cs="Arial"/>
          <w:bCs/>
          <w:color w:val="222222"/>
          <w:lang w:val="en-US"/>
        </w:rPr>
        <w:t xml:space="preserve"> </w:t>
      </w:r>
      <w:r w:rsidR="00F83534" w:rsidRPr="00204A45">
        <w:rPr>
          <w:rFonts w:ascii="Calibri" w:eastAsia="Times New Roman" w:hAnsi="Calibri" w:cs="Arial"/>
          <w:bCs/>
          <w:color w:val="222222"/>
          <w:lang w:val="en-US"/>
        </w:rPr>
        <w:t>be more complicated</w:t>
      </w:r>
      <w:r w:rsidR="00581E76">
        <w:rPr>
          <w:rFonts w:ascii="Calibri" w:eastAsia="Times New Roman" w:hAnsi="Calibri" w:cs="Arial"/>
          <w:bCs/>
          <w:color w:val="222222"/>
          <w:lang w:val="en-US"/>
        </w:rPr>
        <w:t xml:space="preserve"> </w:t>
      </w:r>
      <w:r w:rsidR="00581E76" w:rsidRPr="00204A45">
        <w:rPr>
          <w:rFonts w:ascii="Calibri" w:eastAsia="Times New Roman" w:hAnsi="Calibri" w:cs="Arial"/>
          <w:color w:val="222222"/>
          <w:lang w:val="en-US"/>
        </w:rPr>
        <w:fldChar w:fldCharType="begin"/>
      </w:r>
      <w:r w:rsidR="00581E7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581E76" w:rsidRPr="00204A45">
        <w:rPr>
          <w:rFonts w:ascii="Calibri" w:eastAsia="Times New Roman" w:hAnsi="Calibri" w:cs="Arial"/>
          <w:color w:val="222222"/>
          <w:lang w:val="en-US"/>
        </w:rPr>
        <w:fldChar w:fldCharType="separate"/>
      </w:r>
      <w:r w:rsidR="00581E76">
        <w:rPr>
          <w:rFonts w:ascii="Calibri" w:eastAsia="Times New Roman" w:hAnsi="Calibri" w:cs="Arial"/>
          <w:noProof/>
          <w:color w:val="222222"/>
          <w:lang w:val="en-US"/>
        </w:rPr>
        <w:t>(</w:t>
      </w:r>
      <w:hyperlink w:anchor="_ENREF_16" w:tooltip="Casella, 2002 #6913" w:history="1">
        <w:r w:rsidR="007646E0">
          <w:rPr>
            <w:rFonts w:ascii="Calibri" w:eastAsia="Times New Roman" w:hAnsi="Calibri" w:cs="Arial"/>
            <w:noProof/>
            <w:color w:val="222222"/>
            <w:lang w:val="en-US"/>
          </w:rPr>
          <w:t>16</w:t>
        </w:r>
      </w:hyperlink>
      <w:r w:rsidR="00581E76">
        <w:rPr>
          <w:rFonts w:ascii="Calibri" w:eastAsia="Times New Roman" w:hAnsi="Calibri" w:cs="Arial"/>
          <w:noProof/>
          <w:color w:val="222222"/>
          <w:lang w:val="en-US"/>
        </w:rPr>
        <w:t>)</w:t>
      </w:r>
      <w:r w:rsidR="00581E76" w:rsidRPr="00204A45">
        <w:rPr>
          <w:rFonts w:ascii="Calibri" w:eastAsia="Times New Roman" w:hAnsi="Calibri" w:cs="Arial"/>
          <w:color w:val="222222"/>
          <w:lang w:val="en-US"/>
        </w:rPr>
        <w:fldChar w:fldCharType="end"/>
      </w:r>
      <w:r w:rsidR="00F83534" w:rsidRPr="00204A45">
        <w:rPr>
          <w:rFonts w:ascii="Calibri" w:eastAsia="Times New Roman" w:hAnsi="Calibri" w:cs="Arial"/>
          <w:bCs/>
          <w:color w:val="222222"/>
          <w:lang w:val="en-US"/>
        </w:rPr>
        <w:t>.</w:t>
      </w:r>
      <w:r w:rsidR="00E92C81" w:rsidRPr="00204A45">
        <w:rPr>
          <w:rFonts w:ascii="Calibri" w:eastAsia="Times New Roman" w:hAnsi="Calibri" w:cs="Arial"/>
          <w:bCs/>
          <w:color w:val="222222"/>
          <w:lang w:val="en-US"/>
        </w:rPr>
        <w:t xml:space="preserve"> The model</w:t>
      </w:r>
      <w:r w:rsidR="00AB27D3" w:rsidRPr="00204A45">
        <w:rPr>
          <w:rFonts w:ascii="Calibri" w:eastAsia="Times New Roman" w:hAnsi="Calibri" w:cs="Arial"/>
          <w:bCs/>
          <w:color w:val="222222"/>
          <w:lang w:val="en-US"/>
        </w:rPr>
        <w:t xml:space="preserve">ing agenda is </w:t>
      </w:r>
      <w:r w:rsidR="00AB27D3" w:rsidRPr="00204A45">
        <w:rPr>
          <w:rFonts w:ascii="Calibri" w:hAnsi="Calibri" w:cs="Arial"/>
          <w:color w:val="000000"/>
          <w:lang w:val="en-US" w:eastAsia="en-US"/>
        </w:rPr>
        <w:t xml:space="preserve">self-consistent in assuming that the </w:t>
      </w:r>
      <w:r w:rsidR="000421B6">
        <w:rPr>
          <w:rFonts w:ascii="Calibri" w:eastAsia="Times New Roman" w:hAnsi="Calibri" w:cs="Arial"/>
          <w:bCs/>
          <w:color w:val="222222"/>
          <w:shd w:val="clear" w:color="auto" w:fill="FFFFFF"/>
          <w:lang w:val="en-US"/>
        </w:rPr>
        <w:t xml:space="preserve">‘fitted’ </w:t>
      </w:r>
      <w:r w:rsidR="00AB27D3" w:rsidRPr="00204A45">
        <w:rPr>
          <w:rFonts w:ascii="Calibri" w:hAnsi="Calibri" w:cs="Arial"/>
          <w:color w:val="000000"/>
          <w:lang w:val="en-US" w:eastAsia="en-US"/>
        </w:rPr>
        <w:t xml:space="preserve">model is a </w:t>
      </w:r>
      <w:r w:rsidR="00F078A1" w:rsidRPr="00204A45">
        <w:rPr>
          <w:rFonts w:ascii="Calibri" w:hAnsi="Calibri" w:cs="Arial"/>
          <w:color w:val="000000"/>
          <w:lang w:val="en-US" w:eastAsia="en-US"/>
        </w:rPr>
        <w:t xml:space="preserve">sufficient, fully specified summary </w:t>
      </w:r>
      <w:r w:rsidR="00AB27D3" w:rsidRPr="00204A45">
        <w:rPr>
          <w:rFonts w:ascii="Calibri" w:hAnsi="Calibri" w:cs="Arial"/>
          <w:color w:val="000000"/>
          <w:lang w:val="en-US" w:eastAsia="en-US"/>
        </w:rPr>
        <w:t xml:space="preserve">of the </w:t>
      </w:r>
      <w:r w:rsidR="00581E76">
        <w:rPr>
          <w:rFonts w:ascii="Calibri" w:hAnsi="Calibri" w:cs="Arial"/>
          <w:color w:val="000000"/>
          <w:lang w:val="en-US" w:eastAsia="en-US"/>
        </w:rPr>
        <w:t xml:space="preserve">studied </w:t>
      </w:r>
      <w:r w:rsidR="00AB27D3" w:rsidRPr="00204A45">
        <w:rPr>
          <w:rFonts w:ascii="Calibri" w:hAnsi="Calibri" w:cs="Arial"/>
          <w:color w:val="000000"/>
          <w:lang w:val="en-US" w:eastAsia="en-US"/>
        </w:rPr>
        <w:t>phenomena</w:t>
      </w:r>
      <w:r w:rsidR="00F078A1" w:rsidRPr="00204A45">
        <w:rPr>
          <w:rFonts w:ascii="Calibri" w:hAnsi="Calibri" w:cs="Arial"/>
          <w:color w:val="000000"/>
          <w:lang w:val="en-US" w:eastAsia="en-US"/>
        </w:rPr>
        <w:t xml:space="preserve">. Often combined with careful </w:t>
      </w:r>
      <w:r w:rsidR="00F74541" w:rsidRPr="00204A45">
        <w:rPr>
          <w:rFonts w:ascii="Calibri" w:hAnsi="Calibri" w:cs="Arial"/>
          <w:color w:val="000000"/>
          <w:lang w:val="en-US" w:eastAsia="en-US"/>
        </w:rPr>
        <w:t>experimental control</w:t>
      </w:r>
      <w:r w:rsidR="00F078A1" w:rsidRPr="00204A45">
        <w:rPr>
          <w:rFonts w:ascii="Calibri" w:hAnsi="Calibri" w:cs="Arial"/>
          <w:color w:val="000000"/>
          <w:lang w:val="en-US" w:eastAsia="en-US"/>
        </w:rPr>
        <w:t xml:space="preserve"> and </w:t>
      </w:r>
      <w:r w:rsidR="00F078A1" w:rsidRPr="00204A45">
        <w:rPr>
          <w:rFonts w:ascii="Calibri" w:eastAsia="Times New Roman" w:hAnsi="Calibri" w:cs="Arial"/>
          <w:color w:val="222222"/>
          <w:lang w:val="en-US"/>
        </w:rPr>
        <w:t>b</w:t>
      </w:r>
      <w:r w:rsidR="00527DF6" w:rsidRPr="00204A45">
        <w:rPr>
          <w:rFonts w:ascii="Calibri" w:eastAsia="Times New Roman" w:hAnsi="Calibri" w:cs="Arial"/>
          <w:color w:val="222222"/>
          <w:lang w:val="en-US"/>
        </w:rPr>
        <w:t>acked up by formal theory</w:t>
      </w:r>
      <w:r w:rsidR="000421B6">
        <w:rPr>
          <w:rFonts w:ascii="Calibri" w:eastAsia="Times New Roman" w:hAnsi="Calibri" w:cs="Arial"/>
          <w:color w:val="222222"/>
          <w:lang w:val="en-US"/>
        </w:rPr>
        <w:t>, mode</w:t>
      </w:r>
      <w:r w:rsidR="00F078A1" w:rsidRPr="00204A45">
        <w:rPr>
          <w:rFonts w:ascii="Calibri" w:eastAsia="Times New Roman" w:hAnsi="Calibri" w:cs="Arial"/>
          <w:color w:val="222222"/>
          <w:lang w:val="en-US"/>
        </w:rPr>
        <w:t>ling for inference is how</w:t>
      </w:r>
      <w:r w:rsidR="00F078A1" w:rsidRPr="00204A45">
        <w:rPr>
          <w:rFonts w:ascii="Calibri" w:hAnsi="Calibri" w:cs="Arial"/>
          <w:color w:val="000000"/>
          <w:lang w:val="en-US" w:eastAsia="en-US"/>
        </w:rPr>
        <w:t xml:space="preserve"> </w:t>
      </w:r>
      <w:r w:rsidR="00475DCC" w:rsidRPr="00204A45">
        <w:rPr>
          <w:rFonts w:ascii="Calibri" w:hAnsi="Calibri"/>
          <w:lang w:val="en-US"/>
        </w:rPr>
        <w:t xml:space="preserve">traditional academic statistics </w:t>
      </w:r>
      <w:r w:rsidR="00F078A1" w:rsidRPr="00204A45">
        <w:rPr>
          <w:rFonts w:ascii="Calibri" w:hAnsi="Calibri"/>
          <w:lang w:val="en-US"/>
        </w:rPr>
        <w:t xml:space="preserve">have routinely </w:t>
      </w:r>
      <w:r w:rsidR="00475DCC" w:rsidRPr="00204A45">
        <w:rPr>
          <w:rFonts w:ascii="Calibri" w:hAnsi="Calibri"/>
          <w:lang w:val="en-US"/>
        </w:rPr>
        <w:t>deal</w:t>
      </w:r>
      <w:r w:rsidR="00F078A1" w:rsidRPr="00204A45">
        <w:rPr>
          <w:rFonts w:ascii="Calibri" w:hAnsi="Calibri"/>
          <w:lang w:val="en-US"/>
        </w:rPr>
        <w:t>t</w:t>
      </w:r>
      <w:r w:rsidR="00C70A2A">
        <w:rPr>
          <w:rFonts w:ascii="Calibri" w:hAnsi="Calibri"/>
          <w:lang w:val="en-US"/>
        </w:rPr>
        <w:t xml:space="preserve"> with small to medium data from designed experiments</w:t>
      </w:r>
      <w:r w:rsidR="00F078A1" w:rsidRPr="00204A45">
        <w:rPr>
          <w:rFonts w:ascii="Calibri" w:hAnsi="Calibri"/>
          <w:lang w:val="en-US"/>
        </w:rPr>
        <w:t>.</w:t>
      </w:r>
    </w:p>
    <w:p w14:paraId="23B65A63" w14:textId="77777777" w:rsidR="00F078A1" w:rsidRPr="00204A45" w:rsidRDefault="00F078A1" w:rsidP="00852F72">
      <w:pPr>
        <w:jc w:val="both"/>
        <w:rPr>
          <w:rFonts w:ascii="Calibri" w:hAnsi="Calibri"/>
          <w:lang w:val="en-US"/>
        </w:rPr>
      </w:pPr>
    </w:p>
    <w:p w14:paraId="74648D1B" w14:textId="51F5E618" w:rsidR="006D6634" w:rsidRPr="00204A45" w:rsidRDefault="006D6634" w:rsidP="00852F72">
      <w:pPr>
        <w:jc w:val="both"/>
        <w:rPr>
          <w:rFonts w:ascii="Calibri" w:hAnsi="Calibri"/>
          <w:b/>
          <w:lang w:val="en-US"/>
        </w:rPr>
      </w:pPr>
      <w:r w:rsidRPr="00204A45">
        <w:rPr>
          <w:rFonts w:ascii="Calibri" w:hAnsi="Calibri"/>
          <w:b/>
          <w:lang w:val="en-US"/>
        </w:rPr>
        <w:t xml:space="preserve">What </w:t>
      </w:r>
      <w:r w:rsidR="005D5BD3" w:rsidRPr="00204A45">
        <w:rPr>
          <w:rFonts w:ascii="Calibri" w:hAnsi="Calibri"/>
          <w:b/>
          <w:lang w:val="en-US"/>
        </w:rPr>
        <w:t xml:space="preserve">do </w:t>
      </w:r>
      <w:r w:rsidRPr="00204A45">
        <w:rPr>
          <w:rFonts w:ascii="Calibri" w:hAnsi="Calibri"/>
          <w:b/>
          <w:lang w:val="en-US"/>
        </w:rPr>
        <w:t>we m</w:t>
      </w:r>
      <w:r w:rsidR="006A2432" w:rsidRPr="00204A45">
        <w:rPr>
          <w:rFonts w:ascii="Calibri" w:hAnsi="Calibri"/>
          <w:b/>
          <w:lang w:val="en-US"/>
        </w:rPr>
        <w:t>e</w:t>
      </w:r>
      <w:r w:rsidRPr="00204A45">
        <w:rPr>
          <w:rFonts w:ascii="Calibri" w:hAnsi="Calibri"/>
          <w:b/>
          <w:lang w:val="en-US"/>
        </w:rPr>
        <w:t xml:space="preserve">an by </w:t>
      </w:r>
      <w:r w:rsidR="009865F2" w:rsidRPr="00204A45">
        <w:rPr>
          <w:rFonts w:ascii="Calibri" w:hAnsi="Calibri"/>
          <w:b/>
          <w:lang w:val="en-US"/>
        </w:rPr>
        <w:t>‘prediction’</w:t>
      </w:r>
      <w:r w:rsidRPr="00204A45">
        <w:rPr>
          <w:rFonts w:ascii="Calibri" w:hAnsi="Calibri"/>
          <w:b/>
          <w:lang w:val="en-US"/>
        </w:rPr>
        <w:t>?</w:t>
      </w:r>
    </w:p>
    <w:p w14:paraId="6DC7F8D7" w14:textId="54C6BF00" w:rsidR="00AD7870" w:rsidRPr="00204A45" w:rsidRDefault="00E92C81" w:rsidP="00360BA5">
      <w:pPr>
        <w:ind w:firstLine="708"/>
        <w:jc w:val="both"/>
        <w:rPr>
          <w:rFonts w:ascii="Calibri" w:hAnsi="Calibri" w:cs="Arial"/>
          <w:color w:val="000000"/>
          <w:lang w:val="en-US" w:eastAsia="en-US"/>
        </w:rPr>
      </w:pPr>
      <w:r w:rsidRPr="00204A45">
        <w:rPr>
          <w:rFonts w:ascii="Calibri" w:hAnsi="Calibri"/>
          <w:lang w:val="en-US"/>
        </w:rPr>
        <w:t>Ascertaining properties of the</w:t>
      </w:r>
      <w:r w:rsidR="00541706" w:rsidRPr="00204A45">
        <w:rPr>
          <w:rFonts w:ascii="Calibri" w:hAnsi="Calibri"/>
          <w:lang w:val="en-US"/>
        </w:rPr>
        <w:t xml:space="preserve"> </w:t>
      </w:r>
      <w:r w:rsidR="003A629D" w:rsidRPr="00204A45">
        <w:rPr>
          <w:rFonts w:ascii="Calibri" w:hAnsi="Calibri" w:cs="Arial"/>
          <w:color w:val="000000"/>
          <w:lang w:val="en-US" w:eastAsia="en-US"/>
        </w:rPr>
        <w:t>inner workings of the phenomenon</w:t>
      </w:r>
      <w:r w:rsidR="00641DD5">
        <w:rPr>
          <w:rFonts w:ascii="Calibri" w:hAnsi="Calibri" w:cs="Arial"/>
          <w:color w:val="000000"/>
          <w:lang w:val="en-US" w:eastAsia="en-US"/>
        </w:rPr>
        <w:t xml:space="preserve"> under study</w:t>
      </w:r>
      <w:r w:rsidR="003A629D" w:rsidRPr="00204A45">
        <w:rPr>
          <w:rFonts w:ascii="Calibri" w:hAnsi="Calibri" w:cs="Arial"/>
          <w:color w:val="000000"/>
          <w:lang w:val="en-US" w:eastAsia="en-US"/>
        </w:rPr>
        <w:t xml:space="preserve"> </w:t>
      </w:r>
      <w:r w:rsidR="00541706" w:rsidRPr="00204A45">
        <w:rPr>
          <w:rFonts w:ascii="Calibri" w:hAnsi="Calibri"/>
          <w:lang w:val="en-US"/>
        </w:rPr>
        <w:t xml:space="preserve">is importantly different from </w:t>
      </w:r>
      <w:r w:rsidR="00641DD5">
        <w:rPr>
          <w:rFonts w:ascii="Calibri" w:hAnsi="Calibri"/>
          <w:lang w:val="en-US"/>
        </w:rPr>
        <w:t xml:space="preserve">conducting </w:t>
      </w:r>
      <w:r w:rsidR="00641DD5" w:rsidRPr="00204A45">
        <w:rPr>
          <w:rFonts w:ascii="Calibri" w:hAnsi="Calibri"/>
          <w:lang w:val="en-US"/>
        </w:rPr>
        <w:t xml:space="preserve">empirical research </w:t>
      </w:r>
      <w:r w:rsidR="00641DD5">
        <w:rPr>
          <w:rFonts w:ascii="Calibri" w:hAnsi="Calibri"/>
          <w:lang w:val="en-US"/>
        </w:rPr>
        <w:t xml:space="preserve">for </w:t>
      </w:r>
      <w:r w:rsidR="00541706" w:rsidRPr="00204A45">
        <w:rPr>
          <w:rFonts w:ascii="Calibri" w:hAnsi="Calibri"/>
          <w:lang w:val="en-US"/>
        </w:rPr>
        <w:t xml:space="preserve">the </w:t>
      </w:r>
      <w:r w:rsidR="004914EC">
        <w:rPr>
          <w:rFonts w:ascii="Calibri" w:hAnsi="Calibri"/>
          <w:lang w:val="en-US"/>
        </w:rPr>
        <w:t xml:space="preserve">sake of </w:t>
      </w:r>
      <w:r w:rsidR="00541706" w:rsidRPr="00204A45">
        <w:rPr>
          <w:rFonts w:ascii="Calibri" w:hAnsi="Calibri"/>
          <w:lang w:val="en-US"/>
        </w:rPr>
        <w:t>prediction.</w:t>
      </w:r>
      <w:r w:rsidR="003A629D" w:rsidRPr="00204A45">
        <w:rPr>
          <w:rFonts w:ascii="Calibri" w:hAnsi="Calibri"/>
          <w:lang w:val="en-US"/>
        </w:rPr>
        <w:t xml:space="preserve"> Here, t</w:t>
      </w:r>
      <w:r w:rsidR="009B7966" w:rsidRPr="00204A45">
        <w:rPr>
          <w:rFonts w:ascii="Calibri" w:hAnsi="Calibri"/>
          <w:lang w:val="en-US"/>
        </w:rPr>
        <w:t>he emphasis is on</w:t>
      </w:r>
      <w:r w:rsidR="009B7966" w:rsidRPr="00204A45">
        <w:rPr>
          <w:rFonts w:ascii="Calibri" w:hAnsi="Calibri" w:cs="Arial"/>
          <w:color w:val="000000"/>
          <w:lang w:val="en-US" w:eastAsia="en-US"/>
        </w:rPr>
        <w:t xml:space="preserve"> accurately modeling the world </w:t>
      </w:r>
      <w:r w:rsidR="0007699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&lt;EndNote&gt;&lt;Cite&gt;&lt;Author&gt;Hastie&lt;/Author&gt;&lt;Year&gt;2001&lt;/Year&gt;&lt;RecNum&gt;3957&lt;/RecNum&gt;&lt;DisplayText&gt;(17, 18)&lt;/DisplayText&gt;&lt;record&gt;&lt;rec-number&gt;3957&lt;/rec-number&gt;&lt;foreign-keys&gt;&lt;key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Statistics&lt;/publisher&gt;&lt;urls&gt;&lt;/urls&gt;&lt;/record&gt;&lt;/Cite&gt;&lt;Cite&gt;&lt;Author&gt;Jordan&lt;/Author&gt;&lt;Year&gt;2015&lt;/Year&gt;&lt;RecNum&gt;5958&lt;/RecNum&gt;&lt;record&gt;&lt;rec-number&gt;5958&lt;/rec-number&gt;&lt;foreign-keys&gt;&lt;key app="EN" db-id="wf5d22rx0vsr0leefsq5vrd7a0vsep2xdxr9" timestamp="1450739313"&gt;5958&lt;/key&gt;&lt;/foreign-keys&gt;&lt;ref-type name="Journal Article"&gt;17&lt;/ref-type&gt;&lt;contributors&gt;&lt;authors&gt;&lt;author&gt;Jordan, M. I.&lt;/author&gt;&lt;author&gt;Mitchell, T. M.&lt;/author&gt;&lt;/authors&gt;&lt;/contributors&gt;&lt;titles&gt;&lt;title&gt;Machine learning: Trends, perspectives, and prospects&lt;/title&gt;&lt;secondary-title&gt;Science&lt;/secondary-title&gt;&lt;/titles&gt;&lt;periodical&gt;&lt;full-title&gt;Science&lt;/full-title&gt;&lt;abbr-1&gt;Science&lt;/abbr-1&gt;&lt;/periodical&gt;&lt;pages&gt;255-260&lt;/pages&gt;&lt;volume&gt;349&lt;/volume&gt;&lt;number&gt;6245&lt;/number&gt;&lt;dates&gt;&lt;year&gt;2015&lt;/year&gt;&lt;/dates&gt;&lt;isbn&gt;0036-8075&lt;/isbn&gt;&lt;urls&gt;&lt;/urls&gt;&lt;/record&gt;&lt;/Cite&gt;&lt;/EndNote&gt;</w:instrText>
      </w:r>
      <w:r w:rsidR="0007699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7" w:tooltip="Hastie, 2001 #3957" w:history="1">
        <w:r w:rsidR="007646E0">
          <w:rPr>
            <w:rFonts w:ascii="Calibri" w:hAnsi="Calibri" w:cs="Arial"/>
            <w:noProof/>
            <w:color w:val="000000"/>
            <w:lang w:val="en-US" w:eastAsia="en-US"/>
          </w:rPr>
          <w:t>17</w:t>
        </w:r>
      </w:hyperlink>
      <w:r w:rsidR="00965F16">
        <w:rPr>
          <w:rFonts w:ascii="Calibri" w:hAnsi="Calibri" w:cs="Arial"/>
          <w:noProof/>
          <w:color w:val="000000"/>
          <w:lang w:val="en-US" w:eastAsia="en-US"/>
        </w:rPr>
        <w:t xml:space="preserve">, </w:t>
      </w:r>
      <w:hyperlink w:anchor="_ENREF_18" w:tooltip="Jordan, 2015 #5958" w:history="1">
        <w:r w:rsidR="007646E0">
          <w:rPr>
            <w:rFonts w:ascii="Calibri" w:hAnsi="Calibri" w:cs="Arial"/>
            <w:noProof/>
            <w:color w:val="000000"/>
            <w:lang w:val="en-US" w:eastAsia="en-US"/>
          </w:rPr>
          <w:t>18</w:t>
        </w:r>
      </w:hyperlink>
      <w:r w:rsidR="00965F16">
        <w:rPr>
          <w:rFonts w:ascii="Calibri" w:hAnsi="Calibri" w:cs="Arial"/>
          <w:noProof/>
          <w:color w:val="000000"/>
          <w:lang w:val="en-US" w:eastAsia="en-US"/>
        </w:rPr>
        <w:t>)</w:t>
      </w:r>
      <w:r w:rsidR="00076993" w:rsidRPr="00204A45">
        <w:rPr>
          <w:rFonts w:ascii="Calibri" w:hAnsi="Calibri" w:cs="Arial"/>
          <w:color w:val="000000"/>
          <w:lang w:val="en-US" w:eastAsia="en-US"/>
        </w:rPr>
        <w:fldChar w:fldCharType="end"/>
      </w:r>
      <w:r w:rsidR="009B7966" w:rsidRPr="00204A45">
        <w:rPr>
          <w:rFonts w:ascii="Calibri" w:hAnsi="Calibri" w:cs="Arial"/>
          <w:color w:val="000000"/>
          <w:lang w:val="en-US" w:eastAsia="en-US"/>
        </w:rPr>
        <w:t>.</w:t>
      </w:r>
      <w:r w:rsidR="00BE6B27" w:rsidRPr="00204A45">
        <w:rPr>
          <w:rFonts w:ascii="Calibri" w:hAnsi="Calibri" w:cs="Arial"/>
          <w:color w:val="000000"/>
          <w:lang w:val="en-US" w:eastAsia="en-US"/>
        </w:rPr>
        <w:t xml:space="preserve"> </w:t>
      </w:r>
      <w:r w:rsidR="00A837ED" w:rsidRPr="00204A45">
        <w:rPr>
          <w:rFonts w:ascii="Calibri" w:hAnsi="Calibri" w:cs="Arial"/>
          <w:color w:val="000000"/>
          <w:lang w:val="en-US" w:eastAsia="en-US"/>
        </w:rPr>
        <w:t>The investigator</w:t>
      </w:r>
      <w:r w:rsidR="006A7CD1" w:rsidRPr="00204A45">
        <w:rPr>
          <w:rFonts w:ascii="Calibri" w:hAnsi="Calibri" w:cs="Arial"/>
          <w:color w:val="000000"/>
          <w:lang w:val="en-US" w:eastAsia="en-US"/>
        </w:rPr>
        <w:t xml:space="preserve"> want</w:t>
      </w:r>
      <w:r w:rsidR="00A837ED" w:rsidRPr="00204A45">
        <w:rPr>
          <w:rFonts w:ascii="Calibri" w:hAnsi="Calibri" w:cs="Arial"/>
          <w:color w:val="000000"/>
          <w:lang w:val="en-US" w:eastAsia="en-US"/>
        </w:rPr>
        <w:t>s</w:t>
      </w:r>
      <w:r w:rsidR="006A7CD1" w:rsidRPr="00204A45">
        <w:rPr>
          <w:rFonts w:ascii="Calibri" w:hAnsi="Calibri" w:cs="Arial"/>
          <w:color w:val="000000"/>
          <w:lang w:val="en-US" w:eastAsia="en-US"/>
        </w:rPr>
        <w:t xml:space="preserve"> to automatically extract knowledge of regularities in t</w:t>
      </w:r>
      <w:r w:rsidR="008A0D30" w:rsidRPr="00204A45">
        <w:rPr>
          <w:rFonts w:ascii="Calibri" w:hAnsi="Calibri" w:cs="Arial"/>
          <w:color w:val="000000"/>
          <w:lang w:val="en-US" w:eastAsia="en-US"/>
        </w:rPr>
        <w:t xml:space="preserve">he world searching through </w:t>
      </w:r>
      <w:r w:rsidR="00575766" w:rsidRPr="00204A45">
        <w:rPr>
          <w:rFonts w:ascii="Calibri" w:hAnsi="Calibri" w:cs="Arial"/>
          <w:color w:val="000000"/>
          <w:lang w:val="en-US" w:eastAsia="en-US"/>
        </w:rPr>
        <w:t xml:space="preserve">possibly </w:t>
      </w:r>
      <w:r w:rsidR="008A0D30" w:rsidRPr="00204A45">
        <w:rPr>
          <w:rFonts w:ascii="Calibri" w:hAnsi="Calibri" w:cs="Arial"/>
          <w:color w:val="000000"/>
          <w:lang w:val="en-US" w:eastAsia="en-US"/>
        </w:rPr>
        <w:t>mean</w:t>
      </w:r>
      <w:r w:rsidR="006A7CD1" w:rsidRPr="00204A45">
        <w:rPr>
          <w:rFonts w:ascii="Calibri" w:hAnsi="Calibri" w:cs="Arial"/>
          <w:color w:val="000000"/>
          <w:lang w:val="en-US" w:eastAsia="en-US"/>
        </w:rPr>
        <w:t>in</w:t>
      </w:r>
      <w:r w:rsidR="008A0D30" w:rsidRPr="00204A45">
        <w:rPr>
          <w:rFonts w:ascii="Calibri" w:hAnsi="Calibri" w:cs="Arial"/>
          <w:color w:val="000000"/>
          <w:lang w:val="en-US" w:eastAsia="en-US"/>
        </w:rPr>
        <w:t>g</w:t>
      </w:r>
      <w:r w:rsidR="006A7CD1" w:rsidRPr="00204A45">
        <w:rPr>
          <w:rFonts w:ascii="Calibri" w:hAnsi="Calibri" w:cs="Arial"/>
          <w:color w:val="000000"/>
          <w:lang w:val="en-US" w:eastAsia="en-US"/>
        </w:rPr>
        <w:t xml:space="preserve">ful patterns. </w:t>
      </w:r>
      <w:r w:rsidR="00575454" w:rsidRPr="00204A45">
        <w:rPr>
          <w:rStyle w:val="s2"/>
          <w:rFonts w:ascii="Calibri" w:hAnsi="Calibri"/>
          <w:color w:val="000000" w:themeColor="text1"/>
          <w:lang w:val="en-US"/>
        </w:rPr>
        <w:t xml:space="preserve">This modeling goal is for instance especially suited to ask, “Which gene locations are </w:t>
      </w:r>
      <w:r w:rsidR="00575454" w:rsidRPr="00204A45">
        <w:rPr>
          <w:rStyle w:val="s2"/>
          <w:rFonts w:ascii="Calibri" w:hAnsi="Calibri"/>
          <w:i/>
          <w:color w:val="000000" w:themeColor="text1"/>
          <w:lang w:val="en-US"/>
        </w:rPr>
        <w:t>useful</w:t>
      </w:r>
      <w:r w:rsidR="00575454" w:rsidRPr="00204A45">
        <w:rPr>
          <w:rStyle w:val="s2"/>
          <w:rFonts w:ascii="Calibri" w:hAnsi="Calibri"/>
          <w:color w:val="000000" w:themeColor="text1"/>
          <w:lang w:val="en-US"/>
        </w:rPr>
        <w:t xml:space="preserve"> to</w:t>
      </w:r>
      <w:r w:rsidR="00575454" w:rsidRPr="00204A45">
        <w:rPr>
          <w:rStyle w:val="s2"/>
          <w:rFonts w:ascii="Calibri" w:hAnsi="Calibri"/>
          <w:i/>
          <w:color w:val="000000" w:themeColor="text1"/>
          <w:lang w:val="en-US"/>
        </w:rPr>
        <w:t xml:space="preserve"> distinguish</w:t>
      </w:r>
      <w:r w:rsidR="00575454" w:rsidRPr="00204A45">
        <w:rPr>
          <w:rStyle w:val="s2"/>
          <w:rFonts w:ascii="Calibri" w:hAnsi="Calibri"/>
          <w:color w:val="000000" w:themeColor="text1"/>
          <w:lang w:val="en-US"/>
        </w:rPr>
        <w:t xml:space="preserve"> diseased versus healthy individuals?”</w:t>
      </w:r>
      <w:r w:rsidR="00575454"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Prediction accuracy </w:t>
      </w:r>
      <w:r w:rsidR="00002D98">
        <w:rPr>
          <w:rFonts w:ascii="Calibri" w:hAnsi="Calibri" w:cs="Arial"/>
          <w:color w:val="000000"/>
          <w:lang w:val="en-US" w:eastAsia="en-US"/>
        </w:rPr>
        <w:t>is a core metric</w:t>
      </w:r>
      <w:r w:rsidR="00F66D5F" w:rsidRPr="00204A45">
        <w:rPr>
          <w:rFonts w:ascii="Calibri" w:hAnsi="Calibri" w:cs="Arial"/>
          <w:color w:val="000000"/>
          <w:lang w:val="en-US" w:eastAsia="en-US"/>
        </w:rPr>
        <w:t xml:space="preserve"> to </w:t>
      </w:r>
      <w:r w:rsidR="00BE6B27" w:rsidRPr="00204A45">
        <w:rPr>
          <w:rFonts w:ascii="Calibri" w:hAnsi="Calibri" w:cs="Arial"/>
          <w:color w:val="000000"/>
          <w:lang w:val="en-US" w:eastAsia="en-US"/>
        </w:rPr>
        <w:t xml:space="preserve">capture how well the </w:t>
      </w:r>
      <w:r w:rsidR="00F66D5F" w:rsidRPr="00204A45">
        <w:rPr>
          <w:rFonts w:ascii="Calibri" w:hAnsi="Calibri" w:cs="Arial"/>
          <w:color w:val="000000"/>
          <w:lang w:val="en-US" w:eastAsia="en-US"/>
        </w:rPr>
        <w:t xml:space="preserve">quantitative </w:t>
      </w:r>
      <w:r w:rsidR="00BE6B27" w:rsidRPr="00204A45">
        <w:rPr>
          <w:rFonts w:ascii="Calibri" w:hAnsi="Calibri" w:cs="Arial"/>
          <w:color w:val="000000"/>
          <w:lang w:val="en-US" w:eastAsia="en-US"/>
        </w:rPr>
        <w:t xml:space="preserve">model can </w:t>
      </w:r>
      <w:r w:rsidR="00BE6B27" w:rsidRPr="00002D98">
        <w:rPr>
          <w:rFonts w:ascii="Calibri" w:hAnsi="Calibri" w:cs="Arial"/>
          <w:i/>
          <w:color w:val="000000"/>
          <w:lang w:val="en-US" w:eastAsia="en-US"/>
        </w:rPr>
        <w:t>emulate</w:t>
      </w:r>
      <w:r w:rsidR="00BE6B27" w:rsidRPr="00204A45">
        <w:rPr>
          <w:rFonts w:ascii="Calibri" w:hAnsi="Calibri" w:cs="Arial"/>
          <w:color w:val="000000"/>
          <w:lang w:val="en-US" w:eastAsia="en-US"/>
        </w:rPr>
        <w:t xml:space="preserve"> </w:t>
      </w:r>
      <w:r w:rsidR="00FF4612" w:rsidRPr="00204A45">
        <w:rPr>
          <w:rFonts w:ascii="Calibri" w:hAnsi="Calibri" w:cs="Arial"/>
          <w:color w:val="000000"/>
          <w:lang w:val="en-US" w:eastAsia="en-US"/>
        </w:rPr>
        <w:t xml:space="preserve">a high-level description of </w:t>
      </w:r>
      <w:r w:rsidR="00F66D5F" w:rsidRPr="00204A45">
        <w:rPr>
          <w:rFonts w:ascii="Calibri" w:hAnsi="Calibri" w:cs="Arial"/>
          <w:color w:val="000000"/>
          <w:lang w:val="en-US" w:eastAsia="en-US"/>
        </w:rPr>
        <w:t>mechanisms in nature</w:t>
      </w:r>
      <w:r w:rsidR="00002D98">
        <w:rPr>
          <w:rFonts w:ascii="Calibri" w:hAnsi="Calibri" w:cs="Arial"/>
          <w:color w:val="000000"/>
          <w:lang w:val="en-US" w:eastAsia="en-US"/>
        </w:rPr>
        <w:t>;</w:t>
      </w:r>
      <w:r w:rsidR="003626FA" w:rsidRPr="00204A45">
        <w:rPr>
          <w:rFonts w:ascii="Calibri" w:hAnsi="Calibri" w:cs="Arial"/>
          <w:color w:val="000000"/>
          <w:lang w:val="en-US" w:eastAsia="en-US"/>
        </w:rPr>
        <w:t xml:space="preserve"> that is,</w:t>
      </w:r>
      <w:r w:rsidR="00F66D5F" w:rsidRPr="00204A45">
        <w:rPr>
          <w:rFonts w:ascii="Calibri" w:hAnsi="Calibri" w:cs="Arial"/>
          <w:color w:val="000000"/>
          <w:lang w:val="en-US" w:eastAsia="en-US"/>
        </w:rPr>
        <w:t xml:space="preserve"> </w:t>
      </w:r>
      <w:r w:rsidR="00BE6B27" w:rsidRPr="00204A45">
        <w:rPr>
          <w:rFonts w:ascii="Calibri" w:hAnsi="Calibri" w:cs="Arial"/>
          <w:color w:val="000000"/>
          <w:lang w:val="en-US" w:eastAsia="en-US"/>
        </w:rPr>
        <w:t xml:space="preserve">how well the model can reproduce the </w:t>
      </w:r>
      <w:r w:rsidR="00F66D5F" w:rsidRPr="00204A45">
        <w:rPr>
          <w:rFonts w:ascii="Calibri" w:hAnsi="Calibri" w:cs="Arial"/>
          <w:color w:val="000000"/>
          <w:lang w:val="en-US" w:eastAsia="en-US"/>
        </w:rPr>
        <w:t>studied</w:t>
      </w:r>
      <w:r w:rsidR="00BE6B27" w:rsidRPr="00204A45">
        <w:rPr>
          <w:rFonts w:ascii="Calibri" w:hAnsi="Calibri" w:cs="Arial"/>
          <w:color w:val="000000"/>
          <w:lang w:val="en-US" w:eastAsia="en-US"/>
        </w:rPr>
        <w:t xml:space="preserve"> phenomenon </w:t>
      </w:r>
      <w:r w:rsidR="00F66D5F" w:rsidRPr="00204A45">
        <w:rPr>
          <w:rFonts w:ascii="Calibri" w:hAnsi="Calibri" w:cs="Arial"/>
          <w:color w:val="000000"/>
          <w:lang w:val="en-US" w:eastAsia="en-US"/>
        </w:rPr>
        <w:t xml:space="preserve">whose </w:t>
      </w:r>
      <w:r w:rsidR="00BE6B27" w:rsidRPr="00204A45">
        <w:rPr>
          <w:rFonts w:ascii="Calibri" w:hAnsi="Calibri" w:cs="Arial"/>
          <w:color w:val="000000"/>
          <w:lang w:val="en-US" w:eastAsia="en-US"/>
        </w:rPr>
        <w:t>data</w:t>
      </w:r>
      <w:r w:rsidR="00F66D5F" w:rsidRPr="00204A45">
        <w:rPr>
          <w:rFonts w:ascii="Calibri" w:hAnsi="Calibri" w:cs="Arial"/>
          <w:color w:val="000000"/>
          <w:lang w:val="en-US" w:eastAsia="en-US"/>
        </w:rPr>
        <w:t xml:space="preserve"> is analyzed</w:t>
      </w:r>
      <w:r w:rsidR="00BE6B27" w:rsidRPr="00204A45">
        <w:rPr>
          <w:rFonts w:ascii="Calibri" w:hAnsi="Calibri" w:cs="Arial"/>
          <w:color w:val="000000"/>
          <w:lang w:val="en-US" w:eastAsia="en-US"/>
        </w:rPr>
        <w:t>.</w:t>
      </w:r>
      <w:r w:rsidR="00126B93" w:rsidRPr="00204A45">
        <w:rPr>
          <w:rFonts w:ascii="Calibri" w:hAnsi="Calibri" w:cs="Arial"/>
          <w:color w:val="000000"/>
          <w:lang w:val="en-US" w:eastAsia="en-US"/>
        </w:rPr>
        <w:t xml:space="preserve"> In the extreme case, the quantitative model may </w:t>
      </w:r>
      <w:r w:rsidR="00126B93" w:rsidRPr="00204A45">
        <w:rPr>
          <w:rFonts w:ascii="Calibri" w:hAnsi="Calibri"/>
          <w:color w:val="000000" w:themeColor="text1"/>
          <w:lang w:val="en-US"/>
        </w:rPr>
        <w:t>embody the discovered statistical relationship in a way that is opaque to the investigator</w:t>
      </w:r>
      <w:r w:rsidR="00002D98">
        <w:rPr>
          <w:rFonts w:ascii="Calibri" w:hAnsi="Calibri"/>
          <w:color w:val="000000" w:themeColor="text1"/>
          <w:lang w:val="en-US"/>
        </w:rPr>
        <w:t xml:space="preserve"> (e.g., “deep” neural-network algorithms)</w:t>
      </w:r>
      <w:r w:rsidR="00126B93" w:rsidRPr="00204A45">
        <w:rPr>
          <w:rFonts w:ascii="Calibri" w:hAnsi="Calibri"/>
          <w:color w:val="000000" w:themeColor="text1"/>
          <w:lang w:val="en-US"/>
        </w:rPr>
        <w:t>.</w:t>
      </w:r>
      <w:r w:rsidR="00380B89" w:rsidRPr="00204A45">
        <w:rPr>
          <w:rFonts w:ascii="Calibri" w:hAnsi="Calibri" w:cs="Arial"/>
          <w:color w:val="000000"/>
          <w:lang w:val="en-US" w:eastAsia="en-US"/>
        </w:rPr>
        <w:t xml:space="preserve"> </w:t>
      </w:r>
      <w:r w:rsidR="003626FA" w:rsidRPr="00204A45">
        <w:rPr>
          <w:rFonts w:ascii="Calibri" w:hAnsi="Calibri" w:cs="Arial"/>
          <w:color w:val="000000"/>
          <w:lang w:val="en-US" w:eastAsia="en-US"/>
        </w:rPr>
        <w:t>The prediction paradigm</w:t>
      </w:r>
      <w:r w:rsidR="00380B89" w:rsidRPr="00204A45">
        <w:rPr>
          <w:rFonts w:ascii="Calibri" w:hAnsi="Calibri" w:cs="Arial"/>
          <w:color w:val="000000"/>
          <w:lang w:val="en-US" w:eastAsia="en-US"/>
        </w:rPr>
        <w:t xml:space="preserve"> achieve</w:t>
      </w:r>
      <w:r w:rsidR="003626FA" w:rsidRPr="00204A45">
        <w:rPr>
          <w:rFonts w:ascii="Calibri" w:hAnsi="Calibri" w:cs="Arial"/>
          <w:color w:val="000000"/>
          <w:lang w:val="en-US" w:eastAsia="en-US"/>
        </w:rPr>
        <w:t>s</w:t>
      </w:r>
      <w:r w:rsidR="00380B89" w:rsidRPr="00204A45">
        <w:rPr>
          <w:rFonts w:ascii="Calibri" w:hAnsi="Calibri" w:cs="Arial"/>
          <w:color w:val="000000"/>
          <w:lang w:val="en-US" w:eastAsia="en-US"/>
        </w:rPr>
        <w:t xml:space="preserve"> guesses with high accuracy as those </w:t>
      </w:r>
      <w:r w:rsidR="00380B89" w:rsidRPr="00204A45">
        <w:rPr>
          <w:rFonts w:ascii="Calibri" w:eastAsia="Times New Roman" w:hAnsi="Calibri" w:cs="Arial"/>
          <w:bCs/>
          <w:color w:val="222222"/>
          <w:shd w:val="clear" w:color="auto" w:fill="FFFFFF"/>
          <w:lang w:val="en-US"/>
        </w:rPr>
        <w:t>models are expected to generalize extracted patterns onto tomorrow’s data.</w:t>
      </w:r>
      <w:r w:rsidR="005A6C3D" w:rsidRPr="00204A45">
        <w:rPr>
          <w:rFonts w:ascii="Calibri" w:hAnsi="Calibri" w:cs="Arial"/>
          <w:color w:val="000000"/>
          <w:lang w:val="en-US" w:eastAsia="en-US"/>
        </w:rPr>
        <w:t xml:space="preserve"> </w:t>
      </w:r>
      <w:r w:rsidR="005A6C3D" w:rsidRPr="00204A45">
        <w:rPr>
          <w:rFonts w:ascii="Calibri" w:hAnsi="Calibri"/>
          <w:color w:val="000000" w:themeColor="text1"/>
          <w:lang w:val="en-US"/>
        </w:rPr>
        <w:t>There is</w:t>
      </w:r>
      <w:r w:rsidR="00AE6394" w:rsidRPr="00204A45">
        <w:rPr>
          <w:rFonts w:ascii="Calibri" w:hAnsi="Calibri"/>
          <w:color w:val="000000" w:themeColor="text1"/>
          <w:lang w:val="en-US"/>
        </w:rPr>
        <w:t xml:space="preserve"> smaller concern for what the achieved prediction means for </w:t>
      </w:r>
      <w:r w:rsidR="000421B6">
        <w:rPr>
          <w:rFonts w:ascii="Calibri" w:hAnsi="Calibri"/>
          <w:color w:val="000000" w:themeColor="text1"/>
          <w:lang w:val="en-US"/>
        </w:rPr>
        <w:t>how the data</w:t>
      </w:r>
      <w:r w:rsidR="00AE6394" w:rsidRPr="00204A45">
        <w:rPr>
          <w:rFonts w:ascii="Calibri" w:hAnsi="Calibri"/>
          <w:color w:val="000000" w:themeColor="text1"/>
          <w:lang w:val="en-US"/>
        </w:rPr>
        <w:t xml:space="preserve"> sample </w:t>
      </w:r>
      <w:r w:rsidR="000421B6">
        <w:rPr>
          <w:rFonts w:ascii="Calibri" w:hAnsi="Calibri"/>
          <w:color w:val="000000" w:themeColor="text1"/>
          <w:lang w:val="en-US"/>
        </w:rPr>
        <w:t>arose from the general population</w:t>
      </w:r>
      <w:r w:rsidR="005A6C3D" w:rsidRPr="00204A45">
        <w:rPr>
          <w:rFonts w:ascii="Calibri" w:hAnsi="Calibri"/>
          <w:color w:val="000000" w:themeColor="text1"/>
          <w:lang w:val="en-US"/>
        </w:rPr>
        <w:t xml:space="preserve">. </w:t>
      </w:r>
      <w:r w:rsidR="00031CB1" w:rsidRPr="00204A45">
        <w:rPr>
          <w:rFonts w:ascii="Calibri" w:eastAsia="Times New Roman" w:hAnsi="Calibri" w:cs="Arial"/>
          <w:bCs/>
          <w:color w:val="222222"/>
          <w:shd w:val="clear" w:color="auto" w:fill="FFFFFF"/>
          <w:lang w:val="en-US"/>
        </w:rPr>
        <w:t xml:space="preserve">The </w:t>
      </w:r>
      <w:r w:rsidR="000421B6">
        <w:rPr>
          <w:rFonts w:ascii="Calibri" w:eastAsia="Times New Roman" w:hAnsi="Calibri" w:cs="Arial"/>
          <w:bCs/>
          <w:color w:val="222222"/>
          <w:shd w:val="clear" w:color="auto" w:fill="FFFFFF"/>
          <w:lang w:val="en-US"/>
        </w:rPr>
        <w:t xml:space="preserve">‘trained’ </w:t>
      </w:r>
      <w:r w:rsidR="00031CB1" w:rsidRPr="00204A45">
        <w:rPr>
          <w:rFonts w:ascii="Calibri" w:eastAsia="Times New Roman" w:hAnsi="Calibri" w:cs="Arial"/>
          <w:bCs/>
          <w:color w:val="222222"/>
          <w:shd w:val="clear" w:color="auto" w:fill="FFFFFF"/>
          <w:lang w:val="en-US"/>
        </w:rPr>
        <w:t xml:space="preserve">quantitative model is used for prediction in new individuals whose outcome information we do not yet have. </w:t>
      </w:r>
      <w:r w:rsidR="00546537" w:rsidRPr="00204A45">
        <w:rPr>
          <w:rFonts w:ascii="Calibri" w:eastAsia="Times New Roman" w:hAnsi="Calibri" w:cs="Arial"/>
          <w:bCs/>
          <w:color w:val="222222"/>
          <w:lang w:val="en-US"/>
        </w:rPr>
        <w:t xml:space="preserve">Typically, the </w:t>
      </w:r>
      <w:r w:rsidR="00031CB1" w:rsidRPr="00204A45">
        <w:rPr>
          <w:rFonts w:ascii="Calibri" w:eastAsia="Times New Roman" w:hAnsi="Calibri" w:cs="Arial"/>
          <w:bCs/>
          <w:color w:val="222222"/>
          <w:lang w:val="en-US"/>
        </w:rPr>
        <w:t xml:space="preserve">predicted </w:t>
      </w:r>
      <w:r w:rsidR="00546537" w:rsidRPr="00204A45">
        <w:rPr>
          <w:rFonts w:ascii="Calibri" w:eastAsia="Times New Roman" w:hAnsi="Calibri" w:cs="Arial"/>
          <w:bCs/>
          <w:color w:val="222222"/>
          <w:lang w:val="en-US"/>
        </w:rPr>
        <w:t>outcomes cannot be easily obtained, are expansive, or hard to come by.</w:t>
      </w:r>
      <w:r w:rsidR="00852F72" w:rsidRPr="00204A45">
        <w:rPr>
          <w:rFonts w:ascii="Calibri" w:hAnsi="Calibri" w:cs="Arial"/>
          <w:color w:val="000000"/>
          <w:lang w:val="en-US" w:eastAsia="en-US"/>
        </w:rPr>
        <w:t xml:space="preserve"> </w:t>
      </w:r>
      <w:r w:rsidR="002E1C29" w:rsidRPr="00204A45">
        <w:rPr>
          <w:rFonts w:ascii="Calibri" w:hAnsi="Calibri" w:cs="Arial"/>
          <w:color w:val="000000"/>
          <w:lang w:val="en-US" w:eastAsia="en-US"/>
        </w:rPr>
        <w:t xml:space="preserve">This aspect of “filling in” missing information also explains why mere correlation </w:t>
      </w:r>
      <w:r w:rsidR="00655343" w:rsidRPr="00204A45">
        <w:rPr>
          <w:rFonts w:ascii="Calibri" w:hAnsi="Calibri" w:cs="Arial"/>
          <w:color w:val="000000"/>
          <w:lang w:val="en-US" w:eastAsia="en-US"/>
        </w:rPr>
        <w:t>between two variables, such as in</w:t>
      </w:r>
      <w:r w:rsidR="002E1C29" w:rsidRPr="00204A45">
        <w:rPr>
          <w:rFonts w:ascii="Calibri" w:hAnsi="Calibri" w:cs="Arial"/>
          <w:color w:val="000000"/>
          <w:lang w:val="en-US" w:eastAsia="en-US"/>
        </w:rPr>
        <w:t xml:space="preserve"> Pearson’s correlation</w:t>
      </w:r>
      <w:r w:rsidR="00655343" w:rsidRPr="00204A45">
        <w:rPr>
          <w:rFonts w:ascii="Calibri" w:hAnsi="Calibri" w:cs="Arial"/>
          <w:color w:val="000000"/>
          <w:lang w:val="en-US" w:eastAsia="en-US"/>
        </w:rPr>
        <w:t>,</w:t>
      </w:r>
      <w:r w:rsidR="002E1C29" w:rsidRPr="00204A45">
        <w:rPr>
          <w:rFonts w:ascii="Calibri" w:hAnsi="Calibri" w:cs="Arial"/>
          <w:color w:val="000000"/>
          <w:lang w:val="en-US" w:eastAsia="en-US"/>
        </w:rPr>
        <w:t xml:space="preserve"> </w:t>
      </w:r>
      <w:r w:rsidR="001F3BFB" w:rsidRPr="00204A45">
        <w:rPr>
          <w:rFonts w:ascii="Calibri" w:hAnsi="Calibri" w:cs="Arial"/>
          <w:color w:val="000000"/>
          <w:lang w:val="en-US" w:eastAsia="en-US"/>
        </w:rPr>
        <w:t xml:space="preserve">may </w:t>
      </w:r>
      <w:r w:rsidR="00171A12" w:rsidRPr="00204A45">
        <w:rPr>
          <w:rFonts w:ascii="Calibri" w:hAnsi="Calibri" w:cs="Arial"/>
          <w:color w:val="000000"/>
          <w:lang w:val="en-US" w:eastAsia="en-US"/>
        </w:rPr>
        <w:t xml:space="preserve">be a </w:t>
      </w:r>
      <w:r w:rsidR="00CD3D76" w:rsidRPr="00204A45">
        <w:rPr>
          <w:rFonts w:ascii="Calibri" w:hAnsi="Calibri" w:cs="Arial"/>
          <w:color w:val="000000"/>
          <w:lang w:val="en-US" w:eastAsia="en-US"/>
        </w:rPr>
        <w:t xml:space="preserve">more </w:t>
      </w:r>
      <w:r w:rsidR="00171A12" w:rsidRPr="00204A45">
        <w:rPr>
          <w:rFonts w:ascii="Calibri" w:hAnsi="Calibri" w:cs="Arial"/>
          <w:color w:val="000000"/>
          <w:lang w:val="en-US" w:eastAsia="en-US"/>
        </w:rPr>
        <w:t>limited</w:t>
      </w:r>
      <w:r w:rsidR="001F3BFB" w:rsidRPr="00204A45">
        <w:rPr>
          <w:rFonts w:ascii="Calibri" w:hAnsi="Calibri" w:cs="Arial"/>
          <w:color w:val="000000"/>
          <w:lang w:val="en-US" w:eastAsia="en-US"/>
        </w:rPr>
        <w:t xml:space="preserve"> notion of foretelling future, yet-to-be measured observations </w:t>
      </w:r>
      <w:r w:rsidR="00655343" w:rsidRPr="00204A45">
        <w:rPr>
          <w:rFonts w:ascii="Calibri" w:hAnsi="Calibri" w:cs="Arial"/>
          <w:color w:val="000000"/>
          <w:lang w:val="en-US" w:eastAsia="en-US"/>
        </w:rPr>
        <w:fldChar w:fldCharType="begin"/>
      </w:r>
      <w:r w:rsidR="00965F16">
        <w:rPr>
          <w:rFonts w:ascii="Calibri" w:hAnsi="Calibri" w:cs="Arial"/>
          <w:color w:val="000000"/>
          <w:lang w:val="en-US" w:eastAsia="en-US"/>
        </w:rPr>
        <w:instrText xml:space="preserve"> ADDIN EN.CITE &lt;EndNote&gt;&lt;Cite&gt;&lt;Author&gt;Bzdok&lt;/Author&gt;&lt;Year&gt;2018&lt;/Year&gt;&lt;RecNum&gt;7022&lt;/RecNum&gt;&lt;DisplayText&gt;(19)&lt;/DisplayText&gt;&lt;record&gt;&lt;rec-number&gt;7022&lt;/rec-number&gt;&lt;foreign-keys&gt;&lt;key app="EN" db-id="wf5d22rx0vsr0leefsq5vrd7a0vsep2xdxr9" timestamp="1522739286"&gt;7022&lt;/key&gt;&lt;/foreign-keys&gt;&lt;ref-type name="Book Section"&gt;5&lt;/ref-type&gt;&lt;contributors&gt;&lt;authors&gt;&lt;author&gt;Bzdok, Danilo&lt;/author&gt;&lt;author&gt;Karrer, Teresa&lt;/author&gt;&lt;/authors&gt;&lt;/contributors&gt;&lt;titles&gt;&lt;title&gt;Single-Subject Prediction: A Statistical Paradigm for Precision Psychiatry&lt;/title&gt;&lt;secondary-title&gt;Brain Network Dysfunction in Neuropsychiatric Illness: Methods, Applications and Implications&lt;/secondary-title&gt;&lt;/titles&gt;&lt;dates&gt;&lt;year&gt;2018&lt;/year&gt;&lt;/dates&gt;&lt;pub-location&gt;New York&lt;/pub-location&gt;&lt;publisher&gt;Springer&lt;/publisher&gt;&lt;urls&gt;&lt;/urls&gt;&lt;/record&gt;&lt;/Cite&gt;&lt;/EndNote&gt;</w:instrText>
      </w:r>
      <w:r w:rsidR="00655343" w:rsidRPr="00204A45">
        <w:rPr>
          <w:rFonts w:ascii="Calibri" w:hAnsi="Calibri" w:cs="Arial"/>
          <w:color w:val="000000"/>
          <w:lang w:val="en-US" w:eastAsia="en-US"/>
        </w:rPr>
        <w:fldChar w:fldCharType="separate"/>
      </w:r>
      <w:r w:rsidR="00965F16">
        <w:rPr>
          <w:rFonts w:ascii="Calibri" w:hAnsi="Calibri" w:cs="Arial"/>
          <w:noProof/>
          <w:color w:val="000000"/>
          <w:lang w:val="en-US" w:eastAsia="en-US"/>
        </w:rPr>
        <w:t>(</w:t>
      </w:r>
      <w:hyperlink w:anchor="_ENREF_19" w:tooltip="Bzdok, 2018 #7022" w:history="1">
        <w:r w:rsidR="007646E0">
          <w:rPr>
            <w:rFonts w:ascii="Calibri" w:hAnsi="Calibri" w:cs="Arial"/>
            <w:noProof/>
            <w:color w:val="000000"/>
            <w:lang w:val="en-US" w:eastAsia="en-US"/>
          </w:rPr>
          <w:t>19</w:t>
        </w:r>
      </w:hyperlink>
      <w:r w:rsidR="00965F16">
        <w:rPr>
          <w:rFonts w:ascii="Calibri" w:hAnsi="Calibri" w:cs="Arial"/>
          <w:noProof/>
          <w:color w:val="000000"/>
          <w:lang w:val="en-US" w:eastAsia="en-US"/>
        </w:rPr>
        <w:t>)</w:t>
      </w:r>
      <w:r w:rsidR="00655343" w:rsidRPr="00204A45">
        <w:rPr>
          <w:rFonts w:ascii="Calibri" w:hAnsi="Calibri" w:cs="Arial"/>
          <w:color w:val="000000"/>
          <w:lang w:val="en-US" w:eastAsia="en-US"/>
        </w:rPr>
        <w:fldChar w:fldCharType="end"/>
      </w:r>
      <w:r w:rsidR="002E1C29" w:rsidRPr="00204A45">
        <w:rPr>
          <w:rFonts w:ascii="Calibri" w:hAnsi="Calibri" w:cs="Arial"/>
          <w:color w:val="000000"/>
          <w:lang w:val="en-US" w:eastAsia="en-US"/>
        </w:rPr>
        <w:t xml:space="preserve">. </w:t>
      </w:r>
      <w:r w:rsidR="00F0237E" w:rsidRPr="00204A45">
        <w:rPr>
          <w:rFonts w:ascii="Calibri" w:hAnsi="Calibri"/>
          <w:color w:val="000000" w:themeColor="text1"/>
          <w:lang w:val="en-US"/>
        </w:rPr>
        <w:t xml:space="preserve">Prediction </w:t>
      </w:r>
      <w:r w:rsidR="00AD7870" w:rsidRPr="00204A45">
        <w:rPr>
          <w:rFonts w:ascii="Calibri" w:hAnsi="Calibri"/>
          <w:color w:val="000000" w:themeColor="text1"/>
          <w:lang w:val="en-US"/>
        </w:rPr>
        <w:t xml:space="preserve">has been an important focus of activity in the </w:t>
      </w:r>
      <w:r w:rsidR="00F0237E" w:rsidRPr="00204A45">
        <w:rPr>
          <w:rFonts w:ascii="Calibri" w:hAnsi="Calibri"/>
          <w:color w:val="000000" w:themeColor="text1"/>
          <w:lang w:val="en-US"/>
        </w:rPr>
        <w:t xml:space="preserve">more recent </w:t>
      </w:r>
      <w:r w:rsidR="00AD7870" w:rsidRPr="00204A45">
        <w:rPr>
          <w:rFonts w:ascii="Calibri" w:hAnsi="Calibri"/>
          <w:color w:val="000000" w:themeColor="text1"/>
          <w:lang w:val="en-US"/>
        </w:rPr>
        <w:t xml:space="preserve">“machine-learning” community </w:t>
      </w:r>
      <w:r w:rsidR="00681F55" w:rsidRPr="00204A45">
        <w:rPr>
          <w:rFonts w:ascii="Calibri" w:hAnsi="Calibri"/>
          <w:color w:val="000000" w:themeColor="text1"/>
          <w:lang w:val="en-US"/>
        </w:rPr>
        <w:fldChar w:fldCharType="begin"/>
      </w:r>
      <w:r w:rsidR="00681F55" w:rsidRPr="00204A45">
        <w:rPr>
          <w:rFonts w:ascii="Calibri" w:hAnsi="Calibri"/>
          <w:color w:val="000000" w:themeColor="text1"/>
          <w:lang w:val="en-US"/>
        </w:rPr>
        <w:instrText xml:space="preserve"> </w:instrText>
      </w:r>
      <w:r w:rsidR="00CA1C93" w:rsidRPr="00204A45">
        <w:rPr>
          <w:rFonts w:ascii="Calibri" w:hAnsi="Calibri"/>
          <w:color w:val="000000" w:themeColor="text1"/>
          <w:lang w:val="en-US"/>
        </w:rPr>
        <w:instrText>ADDIN</w:instrText>
      </w:r>
      <w:r w:rsidR="00681F55" w:rsidRPr="00204A45">
        <w:rPr>
          <w:rFonts w:ascii="Calibri" w:hAnsi="Calibri"/>
          <w:color w:val="000000" w:themeColor="text1"/>
          <w:lang w:val="en-US"/>
        </w:rPr>
        <w:instrText xml:space="preserve">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681F55" w:rsidRPr="00204A45">
        <w:rPr>
          <w:rFonts w:ascii="Calibri" w:hAnsi="Calibri"/>
          <w:color w:val="000000" w:themeColor="text1"/>
          <w:lang w:val="en-US"/>
        </w:rPr>
        <w:fldChar w:fldCharType="separate"/>
      </w:r>
      <w:r w:rsidR="00681F55" w:rsidRPr="00204A45">
        <w:rPr>
          <w:rFonts w:ascii="Calibri" w:hAnsi="Calibri"/>
          <w:noProof/>
          <w:color w:val="000000" w:themeColor="text1"/>
          <w:lang w:val="en-US"/>
        </w:rPr>
        <w:t>(</w:t>
      </w:r>
      <w:hyperlink w:anchor="_ENREF_2" w:tooltip="Breiman, 2001 #4148" w:history="1">
        <w:r w:rsidR="007646E0" w:rsidRPr="00204A45">
          <w:rPr>
            <w:rFonts w:ascii="Calibri" w:hAnsi="Calibri"/>
            <w:noProof/>
            <w:color w:val="000000" w:themeColor="text1"/>
            <w:lang w:val="en-US"/>
          </w:rPr>
          <w:t>2</w:t>
        </w:r>
      </w:hyperlink>
      <w:r w:rsidR="00681F55" w:rsidRPr="00204A45">
        <w:rPr>
          <w:rFonts w:ascii="Calibri" w:hAnsi="Calibri"/>
          <w:noProof/>
          <w:color w:val="000000" w:themeColor="text1"/>
          <w:lang w:val="en-US"/>
        </w:rPr>
        <w:t>)</w:t>
      </w:r>
      <w:r w:rsidR="00681F55" w:rsidRPr="00204A45">
        <w:rPr>
          <w:rFonts w:ascii="Calibri" w:hAnsi="Calibri"/>
          <w:color w:val="000000" w:themeColor="text1"/>
          <w:lang w:val="en-US"/>
        </w:rPr>
        <w:fldChar w:fldCharType="end"/>
      </w:r>
      <w:r w:rsidR="001123FC" w:rsidRPr="00204A45">
        <w:rPr>
          <w:rFonts w:ascii="Calibri" w:hAnsi="Calibri"/>
          <w:color w:val="000000" w:themeColor="text1"/>
          <w:lang w:val="en-US"/>
        </w:rPr>
        <w:t xml:space="preserve"> </w:t>
      </w:r>
      <w:r w:rsidR="00AD7870" w:rsidRPr="00204A45">
        <w:rPr>
          <w:rFonts w:ascii="Calibri" w:hAnsi="Calibri"/>
          <w:color w:val="000000" w:themeColor="text1"/>
          <w:lang w:val="en-US"/>
        </w:rPr>
        <w:t xml:space="preserve">and corresponds to how </w:t>
      </w:r>
      <w:r w:rsidR="005A6C3D" w:rsidRPr="00204A45">
        <w:rPr>
          <w:rFonts w:ascii="Calibri" w:hAnsi="Calibri"/>
          <w:color w:val="000000" w:themeColor="text1"/>
          <w:lang w:val="en-US"/>
        </w:rPr>
        <w:t>data analysis</w:t>
      </w:r>
      <w:r w:rsidR="00AD7870" w:rsidRPr="00204A45">
        <w:rPr>
          <w:rFonts w:ascii="Calibri" w:hAnsi="Calibri"/>
          <w:color w:val="000000" w:themeColor="text1"/>
          <w:lang w:val="en-US"/>
        </w:rPr>
        <w:t xml:space="preserve"> </w:t>
      </w:r>
      <w:r w:rsidR="005A6C3D" w:rsidRPr="00204A45">
        <w:rPr>
          <w:rFonts w:ascii="Calibri" w:hAnsi="Calibri"/>
          <w:color w:val="000000" w:themeColor="text1"/>
          <w:lang w:val="en-US"/>
        </w:rPr>
        <w:t xml:space="preserve">is </w:t>
      </w:r>
      <w:r w:rsidR="00AD7870" w:rsidRPr="00204A45">
        <w:rPr>
          <w:rFonts w:ascii="Calibri" w:hAnsi="Calibri"/>
          <w:color w:val="000000" w:themeColor="text1"/>
          <w:lang w:val="en-US"/>
        </w:rPr>
        <w:t>often practiced in data-intensive industry</w:t>
      </w:r>
      <w:r w:rsidR="00CD3D76" w:rsidRPr="00204A45">
        <w:rPr>
          <w:rFonts w:ascii="Calibri" w:hAnsi="Calibri"/>
          <w:color w:val="000000" w:themeColor="text1"/>
          <w:lang w:val="en-US"/>
        </w:rPr>
        <w:t xml:space="preserve"> </w:t>
      </w:r>
      <w:r w:rsidR="00CD3D76"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&lt;EndNote&gt;&lt;Cite&gt;&lt;Author&gt;Henke&lt;/Author&gt;&lt;Year&gt;2016&lt;/Year&gt;&lt;RecNum&gt;6718&lt;/RecNum&gt;&lt;DisplayText&gt;(20)&lt;/DisplayText&gt;&lt;record&gt;&lt;rec-number&gt;6718&lt;/rec-number&gt;&lt;foreign-keys&gt;&lt;key app="EN" db-id="wf5d22rx0vsr0leefsq5vrd7a0vsep2xdxr9" timestamp="1481189606"&gt;6718&lt;/key&gt;&lt;/foreign-keys&gt;&lt;ref-type name="Journal Article"&gt;17&lt;/ref-type&gt;&lt;contributors&gt;&lt;authors&gt;&lt;author&gt;Henke, N.,&lt;/author&gt;&lt;author&gt;Bughin, J.,&lt;/author&gt;&lt;author&gt;Chui, M.,&lt;/author&gt;&lt;author&gt;Manyika, J.,&lt;/author&gt;&lt;author&gt;Saleh, T.,&lt;/author&gt;&lt;author&gt;Wiseman, B.,&lt;/author&gt;&lt;author&gt;Sethupathy, G.&lt;/author&gt;&lt;/authors&gt;&lt;/contributors&gt;&lt;titles&gt;&lt;title&gt;The age of analytics: Competing in a data-driven world&lt;/title&gt;&lt;secondary-title&gt;Technical report, McKinsey Global Institute.&lt;/secondary-title&gt;&lt;/titles&gt;&lt;periodical&gt;&lt;full-title&gt;Technical report, McKinsey Global Institute.&lt;/full-title&gt;&lt;/periodical&gt;&lt;dates&gt;&lt;year&gt;2016&lt;/year&gt;&lt;/dates&gt;&lt;urls&gt;&lt;/urls&gt;&lt;/record&gt;&lt;/Cite&gt;&lt;/EndNote&gt;</w:instrText>
      </w:r>
      <w:r w:rsidR="00CD3D76"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0" w:tooltip="Henke, 2016 #6718" w:history="1">
        <w:r w:rsidR="007646E0">
          <w:rPr>
            <w:rFonts w:ascii="Calibri" w:hAnsi="Calibri"/>
            <w:noProof/>
            <w:color w:val="000000" w:themeColor="text1"/>
            <w:lang w:val="en-US"/>
          </w:rPr>
          <w:t>20</w:t>
        </w:r>
      </w:hyperlink>
      <w:r w:rsidR="00965F16">
        <w:rPr>
          <w:rFonts w:ascii="Calibri" w:hAnsi="Calibri"/>
          <w:noProof/>
          <w:color w:val="000000" w:themeColor="text1"/>
          <w:lang w:val="en-US"/>
        </w:rPr>
        <w:t>)</w:t>
      </w:r>
      <w:r w:rsidR="00CD3D76" w:rsidRPr="00204A45">
        <w:rPr>
          <w:rFonts w:ascii="Calibri" w:hAnsi="Calibri"/>
          <w:color w:val="000000" w:themeColor="text1"/>
          <w:lang w:val="en-US"/>
        </w:rPr>
        <w:fldChar w:fldCharType="end"/>
      </w:r>
      <w:r w:rsidR="00F0237E" w:rsidRPr="00204A45">
        <w:rPr>
          <w:rFonts w:ascii="Calibri" w:hAnsi="Calibri"/>
          <w:color w:val="000000" w:themeColor="text1"/>
          <w:lang w:val="en-US"/>
        </w:rPr>
        <w:t>.</w:t>
      </w:r>
    </w:p>
    <w:p w14:paraId="4F0FCC00" w14:textId="77777777" w:rsidR="00204A45" w:rsidRPr="00204A45" w:rsidRDefault="00204A45" w:rsidP="00EB525A">
      <w:pPr>
        <w:shd w:val="clear" w:color="auto" w:fill="FFFFFF"/>
        <w:rPr>
          <w:rFonts w:ascii="Calibri" w:eastAsia="Times New Roman" w:hAnsi="Calibri" w:cs="Arial"/>
          <w:b/>
          <w:color w:val="222222"/>
          <w:sz w:val="17"/>
          <w:szCs w:val="17"/>
          <w:lang w:val="en-US"/>
        </w:rPr>
      </w:pPr>
    </w:p>
    <w:p w14:paraId="593B6AF2" w14:textId="72D0CB2F"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inference</w:t>
      </w:r>
    </w:p>
    <w:p w14:paraId="5782B2B5" w14:textId="71210F4A" w:rsidR="00F45FEE" w:rsidRPr="00204A45" w:rsidRDefault="00B35E17"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To </w:t>
      </w:r>
      <w:r w:rsidR="00E621F9">
        <w:rPr>
          <w:rFonts w:ascii="Calibri" w:eastAsia="Times New Roman" w:hAnsi="Calibri" w:cs="Arial"/>
          <w:color w:val="222222"/>
          <w:lang w:val="en-US"/>
        </w:rPr>
        <w:t xml:space="preserve">assess </w:t>
      </w:r>
      <w:r w:rsidR="00484D29">
        <w:rPr>
          <w:rFonts w:ascii="Calibri" w:eastAsia="Times New Roman" w:hAnsi="Calibri" w:cs="Arial"/>
          <w:color w:val="222222"/>
          <w:lang w:val="en-US"/>
        </w:rPr>
        <w:t>which</w:t>
      </w:r>
      <w:r w:rsidR="005A763F" w:rsidRPr="00204A45">
        <w:rPr>
          <w:rFonts w:ascii="Calibri" w:eastAsia="Times New Roman" w:hAnsi="Calibri" w:cs="Arial"/>
          <w:color w:val="222222"/>
          <w:lang w:val="en-US"/>
        </w:rPr>
        <w:t xml:space="preserve"> </w:t>
      </w:r>
      <w:r w:rsidR="00484D29">
        <w:rPr>
          <w:rFonts w:ascii="Calibri" w:eastAsia="Times New Roman" w:hAnsi="Calibri" w:cs="Arial"/>
          <w:color w:val="222222"/>
          <w:lang w:val="en-US"/>
        </w:rPr>
        <w:t>variables</w:t>
      </w:r>
      <w:r w:rsidR="00E621F9">
        <w:rPr>
          <w:rFonts w:ascii="Calibri" w:eastAsia="Times New Roman" w:hAnsi="Calibri" w:cs="Arial"/>
          <w:color w:val="222222"/>
          <w:lang w:val="en-US"/>
        </w:rPr>
        <w:t xml:space="preserve"> are </w:t>
      </w:r>
      <w:r w:rsidR="005A763F" w:rsidRPr="00204A45">
        <w:rPr>
          <w:rFonts w:ascii="Calibri" w:eastAsia="Times New Roman" w:hAnsi="Calibri" w:cs="Arial"/>
          <w:color w:val="222222"/>
          <w:lang w:val="en-US"/>
        </w:rPr>
        <w:t xml:space="preserve">statistically significant related to an outcome, we </w:t>
      </w:r>
      <w:r w:rsidR="00AC1BFF">
        <w:rPr>
          <w:rFonts w:ascii="Calibri" w:eastAsia="Times New Roman" w:hAnsi="Calibri" w:cs="Arial"/>
          <w:color w:val="222222"/>
          <w:lang w:val="en-US"/>
        </w:rPr>
        <w:t>evaluate the strength of evidence based on</w:t>
      </w:r>
      <w:r w:rsidR="005A763F" w:rsidRPr="00204A45">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multiple linear regression. </w:t>
      </w:r>
      <w:r w:rsidR="008D4B8A">
        <w:rPr>
          <w:rFonts w:ascii="Calibri" w:eastAsia="Times New Roman" w:hAnsi="Calibri" w:cs="Arial"/>
          <w:color w:val="222222"/>
          <w:lang w:val="en-US"/>
        </w:rPr>
        <w:t xml:space="preserve">Many statisticians have a preference for evaluating significance by considering several measures in the same </w:t>
      </w:r>
      <w:r w:rsidR="008D4B8A">
        <w:rPr>
          <w:rFonts w:ascii="Calibri" w:eastAsia="Times New Roman" w:hAnsi="Calibri" w:cs="Arial"/>
          <w:color w:val="222222"/>
          <w:lang w:val="en-US"/>
        </w:rPr>
        <w:lastRenderedPageBreak/>
        <w:t xml:space="preserve">model, rather than carrying out simple linear regression based on </w:t>
      </w:r>
      <w:r w:rsidR="000A5F84">
        <w:rPr>
          <w:rFonts w:ascii="Calibri" w:eastAsia="Times New Roman" w:hAnsi="Calibri" w:cs="Arial"/>
          <w:color w:val="222222"/>
          <w:lang w:val="en-US"/>
        </w:rPr>
        <w:t xml:space="preserve">one </w:t>
      </w:r>
      <w:r w:rsidR="008D4B8A">
        <w:rPr>
          <w:rFonts w:ascii="Calibri" w:eastAsia="Times New Roman" w:hAnsi="Calibri" w:cs="Arial"/>
          <w:color w:val="222222"/>
          <w:lang w:val="en-US"/>
        </w:rPr>
        <w:t>independent variable</w:t>
      </w:r>
      <w:r w:rsidR="000A5F84">
        <w:rPr>
          <w:rFonts w:ascii="Calibri" w:eastAsia="Times New Roman" w:hAnsi="Calibri" w:cs="Arial"/>
          <w:color w:val="222222"/>
          <w:lang w:val="en-US"/>
        </w:rPr>
        <w:t xml:space="preserve"> only</w:t>
      </w:r>
      <w:r w:rsidR="008D4B8A">
        <w:rPr>
          <w:rFonts w:ascii="Calibri" w:eastAsia="Times New Roman" w:hAnsi="Calibri" w:cs="Arial"/>
          <w:color w:val="222222"/>
          <w:lang w:val="en-US"/>
        </w:rPr>
        <w:t xml:space="preserve"> </w:t>
      </w:r>
      <w:r w:rsidR="00856DA8">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&lt;EndNote&gt;&lt;Cite&gt;&lt;Author&gt;Wu&lt;/Author&gt;&lt;Year&gt;2009&lt;/Year&gt;&lt;RecNum&gt;5997&lt;/RecNum&gt;&lt;Prefix&gt;cf. &lt;/Prefix&gt;&lt;DisplayText&gt;(cf. 21)&lt;/DisplayText&gt;&lt;record&gt;&lt;rec-number&gt;5997&lt;/rec-number&gt;&lt;foreign-keys&gt;&lt;key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EndNote&gt;</w:instrText>
      </w:r>
      <w:r w:rsidR="00856DA8">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1" w:tooltip="Wu, 2009 #5997" w:history="1">
        <w:r w:rsidR="007646E0">
          <w:rPr>
            <w:rFonts w:ascii="Calibri" w:eastAsia="Times New Roman" w:hAnsi="Calibri" w:cs="Arial"/>
            <w:noProof/>
            <w:color w:val="222222"/>
            <w:lang w:val="en-US"/>
          </w:rPr>
          <w:t>cf. 21</w:t>
        </w:r>
      </w:hyperlink>
      <w:r w:rsidR="00965F16">
        <w:rPr>
          <w:rFonts w:ascii="Calibri" w:eastAsia="Times New Roman" w:hAnsi="Calibri" w:cs="Arial"/>
          <w:noProof/>
          <w:color w:val="222222"/>
          <w:lang w:val="en-US"/>
        </w:rPr>
        <w:t>)</w:t>
      </w:r>
      <w:r w:rsidR="00856DA8">
        <w:rPr>
          <w:rFonts w:ascii="Calibri" w:eastAsia="Times New Roman" w:hAnsi="Calibri" w:cs="Arial"/>
          <w:color w:val="222222"/>
          <w:lang w:val="en-US"/>
        </w:rPr>
        <w:fldChar w:fldCharType="end"/>
      </w:r>
      <w:r w:rsidR="008D4B8A">
        <w:rPr>
          <w:rFonts w:ascii="Calibri" w:eastAsia="Times New Roman" w:hAnsi="Calibri" w:cs="Arial"/>
          <w:color w:val="222222"/>
          <w:lang w:val="en-US"/>
        </w:rPr>
        <w:t xml:space="preserve">. </w:t>
      </w:r>
      <w:r w:rsidR="00A40812" w:rsidRPr="00204A45">
        <w:rPr>
          <w:rFonts w:ascii="Calibri" w:eastAsia="Times New Roman" w:hAnsi="Calibri" w:cs="Arial"/>
          <w:color w:val="222222"/>
          <w:lang w:val="en-US"/>
        </w:rPr>
        <w:t xml:space="preserve">This </w:t>
      </w:r>
      <w:r w:rsidR="00B10BCB">
        <w:rPr>
          <w:rFonts w:ascii="Calibri" w:eastAsia="Times New Roman" w:hAnsi="Calibri" w:cs="Arial"/>
          <w:color w:val="222222"/>
          <w:lang w:val="en-US"/>
        </w:rPr>
        <w:t xml:space="preserve">probably most common </w:t>
      </w:r>
      <w:r w:rsidR="00B10BCB" w:rsidRPr="00204A45">
        <w:rPr>
          <w:rFonts w:ascii="Calibri" w:eastAsia="Times New Roman" w:hAnsi="Calibri" w:cs="Arial"/>
          <w:color w:val="222222"/>
          <w:lang w:val="en-US"/>
        </w:rPr>
        <w:t>approach</w:t>
      </w:r>
      <w:r w:rsidR="00B10BCB">
        <w:rPr>
          <w:rFonts w:ascii="Calibri" w:eastAsia="Times New Roman" w:hAnsi="Calibri" w:cs="Arial"/>
          <w:color w:val="222222"/>
          <w:lang w:val="en-US"/>
        </w:rPr>
        <w:t xml:space="preserve"> to perform</w:t>
      </w:r>
      <w:r w:rsidR="005A763F" w:rsidRPr="00204A45">
        <w:rPr>
          <w:rFonts w:ascii="Calibri" w:eastAsia="Times New Roman" w:hAnsi="Calibri" w:cs="Arial"/>
          <w:color w:val="222222"/>
          <w:lang w:val="en-US"/>
        </w:rPr>
        <w:t xml:space="preserve"> least-squares r</w:t>
      </w:r>
      <w:r w:rsidR="00A40812" w:rsidRPr="00204A45">
        <w:rPr>
          <w:rFonts w:ascii="Calibri" w:eastAsia="Times New Roman" w:hAnsi="Calibri" w:cs="Arial"/>
          <w:color w:val="222222"/>
          <w:lang w:val="en-US"/>
        </w:rPr>
        <w:t>egression optimized the following objective:</w:t>
      </w:r>
    </w:p>
    <w:p w14:paraId="554E7BB5" w14:textId="77777777" w:rsidR="00F45FEE" w:rsidRPr="00204A45" w:rsidRDefault="00F45FEE" w:rsidP="00EB525A">
      <w:pPr>
        <w:shd w:val="clear" w:color="auto" w:fill="FFFFFF"/>
        <w:rPr>
          <w:rFonts w:ascii="Calibri" w:eastAsia="Times New Roman" w:hAnsi="Calibri" w:cs="Arial"/>
          <w:color w:val="222222"/>
          <w:lang w:val="en-US"/>
        </w:rPr>
      </w:pPr>
    </w:p>
    <w:p w14:paraId="313FD5DA" w14:textId="05264A92" w:rsidR="00C85609" w:rsidRPr="00204A45" w:rsidRDefault="00346BCD" w:rsidP="00EB525A">
      <w:pPr>
        <w:shd w:val="clear" w:color="auto" w:fill="FFFFFF"/>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eastAsiaTheme="majorEastAsia" w:hAnsi="Cambria Math" w:cstheme="majorBidi"/>
                      <w:i/>
                      <w:color w:val="243F60" w:themeColor="accent1" w:themeShade="7F"/>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hAnsi="Cambria Math"/>
                          <w:i/>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rPr>
                                  </m:ctrlPr>
                                </m:sSubPr>
                                <m:e>
                                  <m:r>
                                    <w:rPr>
                                      <w:rFonts w:ascii="Cambria Math" w:hAnsi="Cambria Math"/>
                                    </w:rPr>
                                    <m:t>β</m:t>
                                  </m:r>
                                </m:e>
                                <m:sub>
                                  <m:r>
                                    <w:rPr>
                                      <w:rFonts w:ascii="Cambria Math" w:hAnsi="Cambria Math"/>
                                      <w:lang w:val="en-US"/>
                                    </w:rPr>
                                    <m:t>p</m:t>
                                  </m:r>
                                </m:sub>
                              </m:sSub>
                            </m:e>
                          </m:d>
                        </m:e>
                        <m:sup>
                          <m:r>
                            <w:rPr>
                              <w:rFonts w:ascii="Cambria Math" w:hAnsi="Cambria Math"/>
                              <w:lang w:val="en-US"/>
                            </w:rPr>
                            <m:t>2</m:t>
                          </m:r>
                        </m:sup>
                      </m:sSup>
                      <m:r>
                        <w:rPr>
                          <w:rFonts w:ascii="Cambria Math" w:hAnsi="Cambria Math"/>
                          <w:lang w:val="en-US"/>
                        </w:rPr>
                        <m:t xml:space="preserve"> </m:t>
                      </m:r>
                    </m:e>
                  </m:nary>
                </m:e>
              </m:d>
            </m:e>
          </m:d>
          <m:r>
            <w:rPr>
              <w:rFonts w:ascii="Cambria Math" w:hAnsi="Cambria Math"/>
              <w:lang w:val="en-US"/>
            </w:rPr>
            <m:t>,</m:t>
          </m:r>
        </m:oMath>
      </m:oMathPara>
    </w:p>
    <w:p w14:paraId="4FEE4762" w14:textId="77777777" w:rsidR="00C85609" w:rsidRPr="00204A45" w:rsidRDefault="00C85609" w:rsidP="00EB525A">
      <w:pPr>
        <w:shd w:val="clear" w:color="auto" w:fill="FFFFFF"/>
        <w:rPr>
          <w:rFonts w:ascii="Calibri" w:eastAsia="Times New Roman" w:hAnsi="Calibri" w:cs="Arial"/>
          <w:color w:val="222222"/>
          <w:lang w:val="en-US"/>
        </w:rPr>
      </w:pPr>
    </w:p>
    <w:p w14:paraId="6A857563" w14:textId="7AADA691" w:rsidR="005773F6" w:rsidRPr="00204A45" w:rsidRDefault="00E85D69" w:rsidP="00766769">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where</w:t>
      </w:r>
      <w:r w:rsidR="007D0C5F"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w:t>
      </w:r>
      <w:r w:rsidR="00AE1E14" w:rsidRPr="00204A45">
        <w:rPr>
          <w:rFonts w:ascii="Calibri" w:eastAsia="Times New Roman" w:hAnsi="Calibri" w:cs="Arial"/>
          <w:color w:val="222222"/>
          <w:lang w:val="en-US"/>
        </w:rPr>
        <w:t xml:space="preserve">is the number of </w:t>
      </w:r>
      <w:r w:rsidR="007D0C5F" w:rsidRPr="00204A45">
        <w:rPr>
          <w:rFonts w:ascii="Calibri" w:eastAsia="Times New Roman" w:hAnsi="Calibri" w:cs="Arial"/>
          <w:color w:val="222222"/>
          <w:lang w:val="en-US"/>
        </w:rPr>
        <w:t xml:space="preserve">individuals who contributed to the dataset, </w:t>
      </w:r>
      <m:oMath>
        <m:r>
          <w:rPr>
            <w:rFonts w:ascii="Cambria Math" w:eastAsia="Times New Roman" w:hAnsi="Cambria Math" w:cs="Arial"/>
            <w:color w:val="222222"/>
            <w:lang w:val="en-US"/>
          </w:rPr>
          <m:t>p</m:t>
        </m:r>
      </m:oMath>
      <w:r w:rsidR="00553AB8" w:rsidRPr="00204A45">
        <w:rPr>
          <w:rFonts w:ascii="Calibri" w:eastAsia="Times New Roman" w:hAnsi="Calibri" w:cs="Arial"/>
          <w:color w:val="222222"/>
          <w:lang w:val="en-US"/>
        </w:rPr>
        <w:t xml:space="preserve"> is the number of </w:t>
      </w:r>
      <w:r w:rsidR="007B4442" w:rsidRPr="00204A45">
        <w:rPr>
          <w:rFonts w:ascii="Calibri" w:eastAsia="Times New Roman" w:hAnsi="Calibri" w:cs="Arial"/>
          <w:color w:val="222222"/>
          <w:lang w:val="en-US"/>
        </w:rPr>
        <w:t xml:space="preserve">input </w:t>
      </w:r>
      <w:r w:rsidR="00553AB8" w:rsidRPr="00204A45">
        <w:rPr>
          <w:rFonts w:ascii="Calibri" w:eastAsia="Times New Roman" w:hAnsi="Calibri" w:cs="Arial"/>
          <w:color w:val="222222"/>
          <w:lang w:val="en-US"/>
        </w:rPr>
        <w:t xml:space="preserve">variables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7B4442" w:rsidRPr="00204A45">
        <w:rPr>
          <w:rFonts w:ascii="Calibri" w:eastAsia="Times New Roman" w:hAnsi="Calibri" w:cs="Arial"/>
          <w:color w:val="222222"/>
          <w:lang w:val="en-US"/>
        </w:rPr>
        <w:t xml:space="preserve"> </w:t>
      </w:r>
      <w:r w:rsidR="009D4724" w:rsidRPr="00204A45">
        <w:rPr>
          <w:rFonts w:ascii="Calibri" w:eastAsia="Times New Roman" w:hAnsi="Calibri" w:cs="Arial"/>
          <w:color w:val="222222"/>
          <w:lang w:val="en-US"/>
        </w:rPr>
        <w:t xml:space="preserve">(called </w:t>
      </w:r>
      <w:r w:rsidR="009D4724" w:rsidRPr="00204A45">
        <w:rPr>
          <w:rFonts w:ascii="Calibri" w:eastAsia="Times New Roman" w:hAnsi="Calibri" w:cs="Arial"/>
          <w:i/>
          <w:color w:val="222222"/>
          <w:lang w:val="en-US"/>
        </w:rPr>
        <w:t xml:space="preserve">independent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explanatory variables</w:t>
      </w:r>
      <w:r w:rsidR="009D4724" w:rsidRPr="00204A45">
        <w:rPr>
          <w:rFonts w:ascii="Calibri" w:eastAsia="Times New Roman" w:hAnsi="Calibri" w:cs="Arial"/>
          <w:color w:val="222222"/>
          <w:lang w:val="en-US"/>
        </w:rPr>
        <w:t xml:space="preserve">) </w:t>
      </w:r>
      <w:r w:rsidR="00553AB8" w:rsidRPr="00204A45">
        <w:rPr>
          <w:rFonts w:ascii="Calibri" w:eastAsia="Times New Roman" w:hAnsi="Calibri" w:cs="Arial"/>
          <w:color w:val="222222"/>
          <w:lang w:val="en-US"/>
        </w:rPr>
        <w:t>measured for each individual,</w:t>
      </w:r>
      <w:r w:rsidR="00505200" w:rsidRPr="00204A45">
        <w:rPr>
          <w:rFonts w:ascii="Calibri" w:eastAsia="Times New Roman" w:hAnsi="Calibri" w:cs="Arial"/>
          <w:color w:val="222222"/>
          <w:lang w:val="en-US"/>
        </w:rPr>
        <w:t xml:space="preserve"> and</w:t>
      </w:r>
      <w:r w:rsidR="00553AB8" w:rsidRPr="00204A45">
        <w:rPr>
          <w:rFonts w:ascii="Calibri" w:eastAsia="Times New Roman" w:hAnsi="Calibri" w:cs="Arial"/>
          <w:color w:val="222222"/>
          <w:lang w:val="en-US"/>
        </w:rPr>
        <w:t xml:space="preserve"> </w:t>
      </w:r>
      <m:oMath>
        <m:r>
          <w:rPr>
            <w:rFonts w:ascii="Cambria Math" w:eastAsia="Times New Roman" w:hAnsi="Cambria Math" w:cs="Arial"/>
            <w:color w:val="222222"/>
            <w:lang w:val="en-US"/>
          </w:rPr>
          <m:t>y</m:t>
        </m:r>
      </m:oMath>
      <w:r w:rsidR="00505200" w:rsidRPr="00204A45">
        <w:rPr>
          <w:rFonts w:ascii="Calibri" w:eastAsia="Times New Roman" w:hAnsi="Calibri" w:cs="Arial"/>
          <w:color w:val="222222"/>
          <w:lang w:val="en-US"/>
        </w:rPr>
        <w:t xml:space="preserve"> is the </w:t>
      </w:r>
      <w:r w:rsidR="009D4724" w:rsidRPr="00204A45">
        <w:rPr>
          <w:rFonts w:ascii="Calibri" w:eastAsia="Times New Roman" w:hAnsi="Calibri" w:cs="Arial"/>
          <w:color w:val="222222"/>
          <w:lang w:val="en-US"/>
        </w:rPr>
        <w:t xml:space="preserve">outcome measure (called </w:t>
      </w:r>
      <w:r w:rsidR="009D4724" w:rsidRPr="00204A45">
        <w:rPr>
          <w:rFonts w:ascii="Calibri" w:eastAsia="Times New Roman" w:hAnsi="Calibri" w:cs="Arial"/>
          <w:i/>
          <w:color w:val="222222"/>
          <w:lang w:val="en-US"/>
        </w:rPr>
        <w:t xml:space="preserve">dependent </w:t>
      </w:r>
      <w:r w:rsidR="009D4724" w:rsidRPr="00204A45">
        <w:rPr>
          <w:rFonts w:ascii="Calibri" w:eastAsia="Times New Roman" w:hAnsi="Calibri" w:cs="Arial"/>
          <w:color w:val="222222"/>
          <w:lang w:val="en-US"/>
        </w:rPr>
        <w:t xml:space="preserve">or </w:t>
      </w:r>
      <w:r w:rsidR="009D4724" w:rsidRPr="00204A45">
        <w:rPr>
          <w:rFonts w:ascii="Calibri" w:eastAsia="Times New Roman" w:hAnsi="Calibri" w:cs="Arial"/>
          <w:i/>
          <w:color w:val="222222"/>
          <w:lang w:val="en-US"/>
        </w:rPr>
        <w:t>explained variable</w:t>
      </w:r>
      <w:r w:rsidR="009D4724" w:rsidRPr="00204A45">
        <w:rPr>
          <w:rFonts w:ascii="Calibri" w:eastAsia="Times New Roman" w:hAnsi="Calibri" w:cs="Arial"/>
          <w:color w:val="222222"/>
          <w:lang w:val="en-US"/>
        </w:rPr>
        <w:t>)</w:t>
      </w:r>
      <w:r w:rsidR="00505200" w:rsidRPr="00204A45">
        <w:rPr>
          <w:rFonts w:ascii="Calibri" w:eastAsia="Times New Roman" w:hAnsi="Calibri" w:cs="Arial"/>
          <w:color w:val="222222"/>
          <w:lang w:val="en-US"/>
        </w:rPr>
        <w:t xml:space="preserve"> that </w:t>
      </w:r>
      <w:r w:rsidR="005D16B2" w:rsidRPr="00204A45">
        <w:rPr>
          <w:rFonts w:ascii="Calibri" w:eastAsia="Times New Roman" w:hAnsi="Calibri" w:cs="Arial"/>
          <w:color w:val="222222"/>
          <w:lang w:val="en-US"/>
        </w:rPr>
        <w:t xml:space="preserve">is to be expressed as a weighted sum of the variables </w:t>
      </w:r>
      <m:oMath>
        <m:r>
          <w:rPr>
            <w:rFonts w:ascii="Cambria Math" w:eastAsia="Times New Roman" w:hAnsi="Cambria Math" w:cs="Arial"/>
            <w:color w:val="222222"/>
            <w:lang w:val="en-US"/>
          </w:rPr>
          <m:t>x</m:t>
        </m:r>
      </m:oMath>
      <w:r w:rsidR="005D16B2" w:rsidRPr="00204A45">
        <w:rPr>
          <w:rFonts w:ascii="Calibri" w:eastAsia="Times New Roman" w:hAnsi="Calibri" w:cs="Arial"/>
          <w:color w:val="222222"/>
          <w:lang w:val="en-US"/>
        </w:rPr>
        <w:t>.</w:t>
      </w:r>
      <w:r w:rsidR="003D2484">
        <w:rPr>
          <w:rFonts w:ascii="Calibri" w:eastAsia="Times New Roman" w:hAnsi="Calibri" w:cs="Arial"/>
          <w:color w:val="222222"/>
          <w:lang w:val="en-US"/>
        </w:rPr>
        <w:t xml:space="preserve"> The data were standardized by mean centering to zero and variance scaling to one.</w:t>
      </w:r>
      <w:r w:rsidR="005D16B2" w:rsidRPr="00204A45">
        <w:rPr>
          <w:rFonts w:ascii="Calibri" w:eastAsia="Times New Roman" w:hAnsi="Calibri" w:cs="Arial"/>
          <w:color w:val="222222"/>
          <w:lang w:val="en-US"/>
        </w:rPr>
        <w:t xml:space="preserve"> This linear combination </w:t>
      </w:r>
      <w:r w:rsidR="00BD4730" w:rsidRPr="00204A45">
        <w:rPr>
          <w:rFonts w:ascii="Calibri" w:eastAsia="Times New Roman" w:hAnsi="Calibri" w:cs="Arial"/>
          <w:color w:val="222222"/>
          <w:lang w:val="en-US"/>
        </w:rPr>
        <w:t xml:space="preserve">is estimated by fitting the </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randomly initialized</w:t>
      </w:r>
      <w:r w:rsidR="008B2A70">
        <w:rPr>
          <w:rFonts w:ascii="Calibri" w:eastAsia="Times New Roman" w:hAnsi="Calibri" w:cs="Arial"/>
          <w:color w:val="222222"/>
          <w:lang w:val="en-US"/>
        </w:rPr>
        <w:t>)</w:t>
      </w:r>
      <w:r w:rsidR="00BD4730" w:rsidRPr="00204A45">
        <w:rPr>
          <w:rFonts w:ascii="Calibri" w:eastAsia="Times New Roman" w:hAnsi="Calibri" w:cs="Arial"/>
          <w:color w:val="222222"/>
          <w:lang w:val="en-US"/>
        </w:rPr>
        <w:t xml:space="preserve"> </w:t>
      </w:r>
      <m:oMath>
        <m:r>
          <w:rPr>
            <w:rFonts w:ascii="Cambria Math" w:hAnsi="Cambria Math"/>
          </w:rPr>
          <m:t>β</m:t>
        </m:r>
      </m:oMath>
      <w:r w:rsidR="00BD4730" w:rsidRPr="00204A45">
        <w:rPr>
          <w:rFonts w:ascii="Calibri" w:eastAsia="Times New Roman" w:hAnsi="Calibri" w:cs="Arial"/>
          <w:lang w:val="en-US"/>
        </w:rPr>
        <w:t xml:space="preserve"> coefficients to the observations in the dataset.</w:t>
      </w:r>
      <w:r w:rsidR="005773F6" w:rsidRPr="00204A45">
        <w:rPr>
          <w:rFonts w:ascii="Calibri" w:eastAsia="Times New Roman" w:hAnsi="Calibri" w:cs="Arial"/>
          <w:lang w:val="en-US"/>
        </w:rPr>
        <w:t xml:space="preserve"> </w:t>
      </w:r>
      <w:r w:rsidR="00C819FB">
        <w:rPr>
          <w:rFonts w:ascii="Calibri" w:hAnsi="Calibri" w:cs="Arial"/>
          <w:color w:val="000000"/>
          <w:lang w:val="en-US" w:eastAsia="en-US"/>
        </w:rPr>
        <w:t>The approach can answer questions about</w:t>
      </w:r>
      <w:r w:rsidR="001C1457" w:rsidRPr="00204A45">
        <w:rPr>
          <w:rFonts w:ascii="Calibri" w:hAnsi="Calibri" w:cs="Arial"/>
          <w:color w:val="000000"/>
          <w:lang w:val="en-US" w:eastAsia="en-US"/>
        </w:rPr>
        <w:t xml:space="preserve"> the relative contributions of each of the input variables in explaining the output y.</w:t>
      </w:r>
      <w:r w:rsidR="001C1457" w:rsidRPr="00204A45">
        <w:rPr>
          <w:rFonts w:ascii="Calibri" w:eastAsia="Times New Roman" w:hAnsi="Calibri" w:cs="Arial"/>
          <w:lang w:val="en-US"/>
        </w:rPr>
        <w:t xml:space="preserve"> </w:t>
      </w:r>
      <w:r w:rsidR="00766769" w:rsidRPr="00204A45">
        <w:rPr>
          <w:rFonts w:ascii="Calibri" w:eastAsia="Times New Roman" w:hAnsi="Calibri" w:cs="Arial"/>
          <w:color w:val="222222"/>
          <w:lang w:val="en-US"/>
        </w:rPr>
        <w:t xml:space="preserve">Mechanisms in the data are assumed to be sufficiently described by means and variances as parts of the probability model </w:t>
      </w:r>
      <w:r w:rsidR="00766769" w:rsidRPr="00204A45">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&lt;EndNote&gt;&lt;Cite&gt;&lt;Author&gt;Casella&lt;/Author&gt;&lt;Year&gt;2002&lt;/Year&gt;&lt;RecNum&gt;6913&lt;/RecNum&gt;&lt;DisplayText&gt;(16)&lt;/DisplayText&gt;&lt;record&gt;&lt;rec-number&gt;6913&lt;/rec-number&gt;&lt;foreign-keys&gt;&lt;key app="EN" db-id="wf5d22rx0vsr0leefsq5vrd7a0vsep2xdxr9" timestamp="1501791184"&gt;6913&lt;/key&gt;&lt;/foreign-keys&gt;&lt;ref-type name="Book"&gt;6&lt;/ref-type&gt;&lt;contributors&gt;&lt;authors&gt;&lt;author&gt;Casella, George&lt;/author&gt;&lt;author&gt;Berger, Roger L&lt;/author&gt;&lt;/authors&gt;&lt;/contributors&gt;&lt;titles&gt;&lt;title&gt;Statistical inference&lt;/title&gt;&lt;/titles&gt;&lt;volume&gt;2&lt;/volume&gt;&lt;dates&gt;&lt;year&gt;2002&lt;/year&gt;&lt;/dates&gt;&lt;publisher&gt;Duxbury Pacific Grove, CA&lt;/publisher&gt;&lt;urls&gt;&lt;/urls&gt;&lt;/record&gt;&lt;/Cite&gt;&lt;/EndNote&gt;</w:instrText>
      </w:r>
      <w:r w:rsidR="00766769" w:rsidRPr="00204A45">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16" w:tooltip="Casella, 2002 #6913" w:history="1">
        <w:r w:rsidR="007646E0">
          <w:rPr>
            <w:rFonts w:ascii="Calibri" w:eastAsia="Times New Roman" w:hAnsi="Calibri" w:cs="Arial"/>
            <w:noProof/>
            <w:color w:val="222222"/>
            <w:lang w:val="en-US"/>
          </w:rPr>
          <w:t>16</w:t>
        </w:r>
      </w:hyperlink>
      <w:r w:rsidR="00965F16">
        <w:rPr>
          <w:rFonts w:ascii="Calibri" w:eastAsia="Times New Roman" w:hAnsi="Calibri" w:cs="Arial"/>
          <w:noProof/>
          <w:color w:val="222222"/>
          <w:lang w:val="en-US"/>
        </w:rPr>
        <w:t>)</w:t>
      </w:r>
      <w:r w:rsidR="00766769" w:rsidRPr="00204A45">
        <w:rPr>
          <w:rFonts w:ascii="Calibri" w:eastAsia="Times New Roman" w:hAnsi="Calibri" w:cs="Arial"/>
          <w:color w:val="222222"/>
          <w:lang w:val="en-US"/>
        </w:rPr>
        <w:fldChar w:fldCharType="end"/>
      </w:r>
      <w:r w:rsidR="00766769" w:rsidRPr="00204A45">
        <w:rPr>
          <w:rFonts w:ascii="Calibri" w:eastAsia="Times New Roman" w:hAnsi="Calibri" w:cs="Arial"/>
          <w:color w:val="222222"/>
          <w:lang w:val="en-US"/>
        </w:rPr>
        <w:t xml:space="preserve">. </w:t>
      </w:r>
      <w:r w:rsidR="0099524D">
        <w:rPr>
          <w:rFonts w:ascii="Calibri" w:eastAsia="Times New Roman" w:hAnsi="Calibri" w:cs="Arial"/>
          <w:lang w:val="en-US"/>
        </w:rPr>
        <w:t>T</w:t>
      </w:r>
      <w:r w:rsidR="005773F6" w:rsidRPr="00204A45">
        <w:rPr>
          <w:rFonts w:ascii="Calibri" w:eastAsia="Times New Roman" w:hAnsi="Calibri" w:cs="Arial"/>
          <w:color w:val="222222"/>
          <w:lang w:val="en-US"/>
        </w:rPr>
        <w:t xml:space="preserve">he </w:t>
      </w:r>
      <w:r w:rsidR="000E27E3">
        <w:rPr>
          <w:rFonts w:ascii="Calibri" w:eastAsia="Times New Roman" w:hAnsi="Calibri" w:cs="Arial"/>
          <w:lang w:val="en-US"/>
        </w:rPr>
        <w:t>fitted</w:t>
      </w:r>
      <w:r w:rsidR="000E27E3" w:rsidRPr="00204A45">
        <w:rPr>
          <w:rFonts w:ascii="Calibri" w:eastAsia="Times New Roman" w:hAnsi="Calibri" w:cs="Arial"/>
          <w:color w:val="222222"/>
          <w:lang w:val="en-US"/>
        </w:rPr>
        <w:t xml:space="preserve"> </w:t>
      </w:r>
      <w:r w:rsidR="005773F6" w:rsidRPr="00204A45">
        <w:rPr>
          <w:rFonts w:ascii="Calibri" w:eastAsia="Times New Roman" w:hAnsi="Calibri" w:cs="Arial"/>
          <w:color w:val="222222"/>
          <w:lang w:val="en-US"/>
        </w:rPr>
        <w:t xml:space="preserve">model is </w:t>
      </w:r>
      <w:r w:rsidR="008B3F73" w:rsidRPr="00204A45">
        <w:rPr>
          <w:rFonts w:ascii="Calibri" w:eastAsia="Times New Roman" w:hAnsi="Calibri" w:cs="Arial"/>
          <w:color w:val="222222"/>
          <w:lang w:val="en-US"/>
        </w:rPr>
        <w:t xml:space="preserve">assumed to </w:t>
      </w:r>
      <w:r w:rsidR="0099524D">
        <w:rPr>
          <w:rFonts w:ascii="Calibri" w:eastAsia="Times New Roman" w:hAnsi="Calibri" w:cs="Arial"/>
          <w:color w:val="222222"/>
          <w:lang w:val="en-US"/>
        </w:rPr>
        <w:t>encapsulate</w:t>
      </w:r>
      <w:r w:rsidR="008B3F73" w:rsidRPr="00204A45">
        <w:rPr>
          <w:rFonts w:ascii="Calibri" w:eastAsia="Times New Roman" w:hAnsi="Calibri" w:cs="Arial"/>
          <w:color w:val="222222"/>
          <w:lang w:val="en-US"/>
        </w:rPr>
        <w:t xml:space="preserve"> </w:t>
      </w:r>
      <w:r w:rsidR="0099524D">
        <w:rPr>
          <w:rFonts w:ascii="Calibri" w:eastAsia="Times New Roman" w:hAnsi="Calibri" w:cs="Arial"/>
          <w:color w:val="222222"/>
          <w:lang w:val="en-US"/>
        </w:rPr>
        <w:t>a</w:t>
      </w:r>
      <w:r w:rsidR="008B3F73" w:rsidRPr="00204A45">
        <w:rPr>
          <w:rFonts w:ascii="Calibri" w:eastAsia="Times New Roman" w:hAnsi="Calibri" w:cs="Arial"/>
          <w:color w:val="222222"/>
          <w:lang w:val="en-US"/>
        </w:rPr>
        <w:t xml:space="preserve"> complete</w:t>
      </w:r>
      <w:r w:rsidR="005773F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description </w:t>
      </w:r>
      <w:r w:rsidR="005773F6" w:rsidRPr="00204A45">
        <w:rPr>
          <w:rFonts w:ascii="Calibri" w:eastAsia="Times New Roman" w:hAnsi="Calibri" w:cs="Arial"/>
          <w:color w:val="222222"/>
          <w:lang w:val="en-US"/>
        </w:rPr>
        <w:t xml:space="preserve">of how the </w:t>
      </w:r>
      <w:r w:rsidR="0010724D" w:rsidRPr="00204A45">
        <w:rPr>
          <w:rFonts w:ascii="Calibri" w:eastAsia="Times New Roman" w:hAnsi="Calibri" w:cs="Arial"/>
          <w:color w:val="222222"/>
          <w:lang w:val="en-US"/>
        </w:rPr>
        <w:t xml:space="preserve">particular </w:t>
      </w:r>
      <w:r w:rsidR="005773F6" w:rsidRPr="00204A45">
        <w:rPr>
          <w:rFonts w:ascii="Calibri" w:eastAsia="Times New Roman" w:hAnsi="Calibri" w:cs="Arial"/>
          <w:color w:val="222222"/>
          <w:lang w:val="en-US"/>
        </w:rPr>
        <w:t xml:space="preserve">input measures </w:t>
      </w:r>
      <w:r w:rsidR="00930356" w:rsidRPr="00204A45">
        <w:rPr>
          <w:rFonts w:ascii="Calibri" w:eastAsia="Times New Roman" w:hAnsi="Calibri" w:cs="Arial"/>
          <w:color w:val="222222"/>
          <w:lang w:val="en-US"/>
        </w:rPr>
        <w:t xml:space="preserve">increase or decrease </w:t>
      </w:r>
      <w:r w:rsidR="00C819FB">
        <w:rPr>
          <w:rFonts w:ascii="Calibri" w:eastAsia="Times New Roman" w:hAnsi="Calibri" w:cs="Arial"/>
          <w:color w:val="222222"/>
          <w:lang w:val="en-US"/>
        </w:rPr>
        <w:t xml:space="preserve">in parallel </w:t>
      </w:r>
      <w:r w:rsidR="00930356" w:rsidRPr="00204A45">
        <w:rPr>
          <w:rFonts w:ascii="Calibri" w:eastAsia="Times New Roman" w:hAnsi="Calibri" w:cs="Arial"/>
          <w:color w:val="222222"/>
          <w:lang w:val="en-US"/>
        </w:rPr>
        <w:t>with</w:t>
      </w:r>
      <w:r w:rsidR="005773F6" w:rsidRPr="00204A45">
        <w:rPr>
          <w:rFonts w:ascii="Calibri" w:eastAsia="Times New Roman" w:hAnsi="Calibri" w:cs="Arial"/>
          <w:color w:val="222222"/>
          <w:lang w:val="en-US"/>
        </w:rPr>
        <w:t xml:space="preserve"> each other</w:t>
      </w:r>
      <w:r w:rsidR="00930356" w:rsidRPr="00204A45">
        <w:rPr>
          <w:rFonts w:ascii="Calibri" w:eastAsia="Times New Roman" w:hAnsi="Calibri" w:cs="Arial"/>
          <w:color w:val="222222"/>
          <w:lang w:val="en-US"/>
        </w:rPr>
        <w:t xml:space="preserve"> </w:t>
      </w:r>
      <w:r w:rsidR="008B3F73" w:rsidRPr="00204A45">
        <w:rPr>
          <w:rFonts w:ascii="Calibri" w:eastAsia="Times New Roman" w:hAnsi="Calibri" w:cs="Arial"/>
          <w:color w:val="222222"/>
          <w:lang w:val="en-US"/>
        </w:rPr>
        <w:t xml:space="preserve">to collectively </w:t>
      </w:r>
      <w:r w:rsidR="000E27E3">
        <w:rPr>
          <w:rFonts w:ascii="Calibri" w:eastAsia="Times New Roman" w:hAnsi="Calibri" w:cs="Arial"/>
          <w:color w:val="222222"/>
          <w:lang w:val="en-US"/>
        </w:rPr>
        <w:t>explain variability in</w:t>
      </w:r>
      <w:r w:rsidR="00930356" w:rsidRPr="00204A45">
        <w:rPr>
          <w:rFonts w:ascii="Calibri" w:eastAsia="Times New Roman" w:hAnsi="Calibri" w:cs="Arial"/>
          <w:color w:val="222222"/>
          <w:lang w:val="en-US"/>
        </w:rPr>
        <w:t xml:space="preserve"> the response variable.</w:t>
      </w:r>
    </w:p>
    <w:p w14:paraId="7A945213" w14:textId="381745AF" w:rsidR="00560633" w:rsidRPr="00204A45" w:rsidRDefault="00B87B7F" w:rsidP="00204A45">
      <w:pPr>
        <w:shd w:val="clear" w:color="auto" w:fill="FFFFFF"/>
        <w:ind w:firstLine="708"/>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After model estimation, </w:t>
      </w:r>
      <w:r w:rsidR="00EA08DA" w:rsidRPr="00204A45">
        <w:rPr>
          <w:rFonts w:ascii="Calibri" w:hAnsi="Calibri" w:cs="Arial"/>
          <w:color w:val="000000"/>
          <w:lang w:val="en-US" w:eastAsia="en-US"/>
        </w:rPr>
        <w:t xml:space="preserve">statistical inference </w:t>
      </w:r>
      <w:r w:rsidR="00C37F23">
        <w:rPr>
          <w:rFonts w:ascii="Calibri" w:hAnsi="Calibri" w:cs="Arial"/>
          <w:color w:val="000000"/>
          <w:lang w:val="en-US" w:eastAsia="en-US"/>
        </w:rPr>
        <w:t xml:space="preserve">was drawn as a second step </w:t>
      </w:r>
      <w:r w:rsidR="00EA08DA" w:rsidRPr="00204A45">
        <w:rPr>
          <w:rFonts w:ascii="Calibri" w:hAnsi="Calibri" w:cs="Arial"/>
          <w:color w:val="000000"/>
          <w:lang w:val="en-US" w:eastAsia="en-US"/>
        </w:rPr>
        <w:t xml:space="preserve">to decide whether the contribution of input variable </w:t>
      </w:r>
      <m:oMath>
        <m:sSub>
          <m:sSubPr>
            <m:ctrlPr>
              <w:rPr>
                <w:rFonts w:ascii="Cambria Math" w:eastAsia="Times New Roman" w:hAnsi="Cambria Math" w:cs="Arial"/>
                <w:i/>
                <w:color w:val="222222"/>
                <w:lang w:val="en-US"/>
              </w:rPr>
            </m:ctrlPr>
          </m:sSubPr>
          <m:e>
            <m:r>
              <w:rPr>
                <w:rFonts w:ascii="Cambria Math" w:eastAsia="Times New Roman" w:hAnsi="Cambria Math" w:cs="Arial"/>
                <w:color w:val="222222"/>
                <w:lang w:val="en-US"/>
              </w:rPr>
              <m:t>x</m:t>
            </m:r>
          </m:e>
          <m:sub>
            <m:r>
              <w:rPr>
                <w:rFonts w:ascii="Cambria Math" w:eastAsia="Times New Roman" w:hAnsi="Cambria Math" w:cs="Arial"/>
                <w:color w:val="222222"/>
                <w:lang w:val="en-US"/>
              </w:rPr>
              <m:t>i</m:t>
            </m:r>
          </m:sub>
        </m:sSub>
      </m:oMath>
      <w:r w:rsidR="00EA08DA" w:rsidRPr="00204A45">
        <w:rPr>
          <w:rFonts w:ascii="Calibri" w:hAnsi="Calibri" w:cs="Arial"/>
          <w:color w:val="000000"/>
          <w:lang w:val="en-US" w:eastAsia="en-US"/>
        </w:rPr>
        <w:t xml:space="preserve"> in explaining the response </w:t>
      </w:r>
      <m:oMath>
        <m:r>
          <w:rPr>
            <w:rFonts w:ascii="Cambria Math" w:hAnsi="Cambria Math" w:cs="Arial"/>
            <w:color w:val="000000"/>
            <w:lang w:val="en-US" w:eastAsia="en-US"/>
          </w:rPr>
          <m:t>y</m:t>
        </m:r>
      </m:oMath>
      <w:r w:rsidR="00EA08DA" w:rsidRPr="00204A45">
        <w:rPr>
          <w:rFonts w:ascii="Calibri" w:hAnsi="Calibri" w:cs="Arial"/>
          <w:color w:val="000000"/>
          <w:lang w:val="en-US" w:eastAsia="en-US"/>
        </w:rPr>
        <w:t xml:space="preserve"> is sufficiently important</w:t>
      </w:r>
      <w:r w:rsidR="00955703" w:rsidRPr="00204A45">
        <w:rPr>
          <w:rFonts w:ascii="Calibri" w:hAnsi="Calibri" w:cs="Arial"/>
          <w:color w:val="000000"/>
          <w:lang w:val="en-US" w:eastAsia="en-US"/>
        </w:rPr>
        <w:t xml:space="preserve"> to be </w:t>
      </w:r>
      <w:r w:rsidR="00955703" w:rsidRPr="00204A45">
        <w:rPr>
          <w:rFonts w:ascii="Calibri" w:hAnsi="Calibri" w:cs="Arial"/>
          <w:i/>
          <w:color w:val="000000"/>
          <w:lang w:val="en-US" w:eastAsia="en-US"/>
        </w:rPr>
        <w:t>significant</w:t>
      </w:r>
      <w:r w:rsidR="00EA08DA" w:rsidRPr="00204A45">
        <w:rPr>
          <w:rFonts w:ascii="Calibri" w:hAnsi="Calibri" w:cs="Arial"/>
          <w:color w:val="000000"/>
          <w:lang w:val="en-US" w:eastAsia="en-US"/>
        </w:rPr>
        <w:t xml:space="preserve">. </w:t>
      </w:r>
      <w:r w:rsidR="00241D2C">
        <w:rPr>
          <w:rFonts w:ascii="Calibri" w:hAnsi="Calibri" w:cs="Arial"/>
          <w:color w:val="000000"/>
          <w:lang w:val="en-US" w:eastAsia="en-US"/>
        </w:rPr>
        <w:t>T</w:t>
      </w:r>
      <w:r w:rsidR="00D740C2" w:rsidRPr="00204A45">
        <w:rPr>
          <w:rFonts w:ascii="Calibri" w:hAnsi="Calibri" w:cs="Arial"/>
          <w:color w:val="000000"/>
          <w:lang w:val="en-US" w:eastAsia="en-US"/>
        </w:rPr>
        <w:t xml:space="preserve">he </w:t>
      </w:r>
      <w:r w:rsidR="00241D2C">
        <w:rPr>
          <w:rFonts w:ascii="Calibri" w:hAnsi="Calibri" w:cs="Arial"/>
          <w:color w:val="000000"/>
          <w:lang w:val="en-US" w:eastAsia="en-US"/>
        </w:rPr>
        <w:t>relevance of the</w:t>
      </w:r>
      <w:r w:rsidR="00EA08DA" w:rsidRPr="00204A45">
        <w:rPr>
          <w:rFonts w:ascii="Calibri" w:hAnsi="Calibri" w:cs="Arial"/>
          <w:color w:val="000000"/>
          <w:lang w:val="en-US" w:eastAsia="en-US"/>
        </w:rPr>
        <w:t xml:space="preserve"> effect</w:t>
      </w:r>
      <w:r w:rsidR="00241D2C">
        <w:rPr>
          <w:rFonts w:ascii="Calibri" w:hAnsi="Calibri" w:cs="Arial"/>
          <w:color w:val="000000"/>
          <w:lang w:val="en-US" w:eastAsia="en-US"/>
        </w:rPr>
        <w:t>s is</w:t>
      </w:r>
      <w:r w:rsidR="00D740C2" w:rsidRPr="00204A45">
        <w:rPr>
          <w:rFonts w:ascii="Calibri" w:hAnsi="Calibri" w:cs="Arial"/>
          <w:color w:val="000000"/>
          <w:lang w:val="en-US" w:eastAsia="en-US"/>
        </w:rPr>
        <w:t xml:space="preserve"> </w:t>
      </w:r>
      <w:r w:rsidR="00241D2C">
        <w:rPr>
          <w:rFonts w:ascii="Calibri" w:hAnsi="Calibri" w:cs="Arial"/>
          <w:color w:val="000000"/>
          <w:lang w:val="en-US" w:eastAsia="en-US"/>
        </w:rPr>
        <w:t xml:space="preserve">computed </w:t>
      </w:r>
      <w:r w:rsidR="00D740C2" w:rsidRPr="00204A45">
        <w:rPr>
          <w:rFonts w:ascii="Calibri" w:hAnsi="Calibri" w:cs="Arial"/>
          <w:color w:val="000000"/>
          <w:lang w:val="en-US" w:eastAsia="en-US"/>
        </w:rPr>
        <w:t xml:space="preserve">based on the </w:t>
      </w:r>
      <w:r w:rsidR="00D740C2" w:rsidRPr="00204A45">
        <w:rPr>
          <w:rFonts w:ascii="Calibri" w:eastAsia="Times New Roman" w:hAnsi="Calibri" w:cs="Arial"/>
          <w:color w:val="222222"/>
          <w:lang w:val="en-US"/>
        </w:rPr>
        <w:t xml:space="preserve">confidence intervals of the beta coefficients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&lt;EndNote&gt;&lt;Cite&gt;&lt;Author&gt;Gelman&lt;/Author&gt;&lt;Year&gt;2007&lt;/Year&gt;&lt;RecNum&gt;7004&lt;/RecNum&gt;&lt;DisplayText&gt;(22)&lt;/DisplayText&gt;&lt;record&gt;&lt;rec-number&gt;7004&lt;/rec-number&gt;&lt;foreign-keys&gt;&lt;key app="EN" db-id="wf5d22rx0vsr0leefsq5vrd7a0vsep2xdxr9" timestamp="1514646933"&gt;7004&lt;/key&gt;&lt;/foreign-keys&gt;&lt;ref-type name="Book"&gt;6&lt;/ref-type&gt;&lt;contributors&gt;&lt;authors&gt;&lt;author&gt;Gelman, Andrew&lt;/author&gt;&lt;author&gt;Hill, Jennifer&lt;/author&gt;&lt;/authors&gt;&lt;/contributors&gt;&lt;titles&gt;&lt;title&gt;Data analysis using regression and multilevelhierarchical models&lt;/title&gt;&lt;/titles&gt;&lt;volume&gt;1&lt;/volume&gt;&lt;dates&gt;&lt;year&gt;2007&lt;/year&gt;&lt;/dates&gt;&lt;publisher&gt;Cambridge University Press New York, NY, USA&lt;/publisher&gt;&lt;urls&gt;&lt;/urls&gt;&lt;/record&gt;&lt;/Cite&gt;&lt;/EndNote&gt;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2" w:tooltip="Gelman, 2007 #7004" w:history="1">
        <w:r w:rsidR="007646E0">
          <w:rPr>
            <w:rFonts w:ascii="Calibri" w:eastAsia="Times New Roman" w:hAnsi="Calibri" w:cs="Arial"/>
            <w:noProof/>
            <w:color w:val="222222"/>
            <w:lang w:val="en-US"/>
          </w:rPr>
          <w:t>22</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00D740C2" w:rsidRPr="00204A45">
        <w:rPr>
          <w:rFonts w:ascii="Calibri" w:eastAsia="Times New Roman" w:hAnsi="Calibri" w:cs="Arial"/>
          <w:color w:val="222222"/>
          <w:lang w:val="en-US"/>
        </w:rPr>
        <w:t xml:space="preserve">. </w:t>
      </w:r>
      <w:r w:rsidR="00D740C2" w:rsidRPr="00204A45">
        <w:rPr>
          <w:rStyle w:val="s2"/>
          <w:rFonts w:ascii="Calibri" w:hAnsi="Calibri"/>
          <w:color w:val="000000" w:themeColor="text1"/>
          <w:lang w:val="en-US"/>
        </w:rPr>
        <w:t xml:space="preserve">Inferential conclusions are drawn by formally testing for the existence of an effect expressed under the null-hypothesis (e.g., a gene is not associated with schizophrenia) in opposition to the alternative hypothesis (e.g., a gene is associated with schizophrenia). The ensuing </w:t>
      </w:r>
      <w:r w:rsidR="00D740C2" w:rsidRPr="00204A45">
        <w:rPr>
          <w:rStyle w:val="s2"/>
          <w:rFonts w:ascii="Calibri" w:hAnsi="Calibri"/>
          <w:i/>
          <w:color w:val="000000" w:themeColor="text1"/>
          <w:lang w:val="en-US"/>
        </w:rPr>
        <w:t>p</w:t>
      </w:r>
      <w:r w:rsidR="00D740C2" w:rsidRPr="00204A45">
        <w:rPr>
          <w:rStyle w:val="s2"/>
          <w:rFonts w:ascii="Calibri" w:hAnsi="Calibri"/>
          <w:color w:val="000000" w:themeColor="text1"/>
          <w:lang w:val="en-US"/>
        </w:rPr>
        <w:t xml:space="preserve">-value indicates whether data from the subject sample at hand are too extreme to occur under the null hypothesis. </w:t>
      </w:r>
      <w:r w:rsidR="00D740C2" w:rsidRPr="00204A45">
        <w:rPr>
          <w:rFonts w:ascii="Calibri" w:eastAsia="Times New Roman" w:hAnsi="Calibri" w:cs="Arial"/>
          <w:color w:val="222222"/>
          <w:lang w:val="en-US"/>
        </w:rPr>
        <w:t>Each of them corresponds to the null hypothesis that the beta at hand deviates from zero, whereas the other model coefficients do not. A non-signi</w:t>
      </w:r>
      <w:r w:rsidR="00812BC7" w:rsidRPr="00204A45">
        <w:rPr>
          <w:rFonts w:ascii="Calibri" w:eastAsia="Times New Roman" w:hAnsi="Calibri" w:cs="Arial"/>
          <w:color w:val="222222"/>
          <w:lang w:val="en-US"/>
        </w:rPr>
        <w:t>f</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cant beta coeffic</w:t>
      </w:r>
      <w:r w:rsidR="00766769" w:rsidRPr="00204A45">
        <w:rPr>
          <w:rFonts w:ascii="Calibri" w:eastAsia="Times New Roman" w:hAnsi="Calibri" w:cs="Arial"/>
          <w:color w:val="222222"/>
          <w:lang w:val="en-US"/>
        </w:rPr>
        <w:t>i</w:t>
      </w:r>
      <w:r w:rsidR="00812BC7" w:rsidRPr="00204A45">
        <w:rPr>
          <w:rFonts w:ascii="Calibri" w:eastAsia="Times New Roman" w:hAnsi="Calibri" w:cs="Arial"/>
          <w:color w:val="222222"/>
          <w:lang w:val="en-US"/>
        </w:rPr>
        <w:t>ent suggest that the variable can be dropped from the model</w:t>
      </w:r>
      <w:r w:rsidR="00D740C2" w:rsidRPr="00204A45">
        <w:rPr>
          <w:rFonts w:ascii="Calibri" w:eastAsia="Times New Roman" w:hAnsi="Calibri" w:cs="Arial"/>
          <w:color w:val="222222"/>
          <w:lang w:val="en-US"/>
        </w:rPr>
        <w:t xml:space="preserve"> with little or no worse explanation.</w:t>
      </w:r>
      <w:r w:rsidR="00766769" w:rsidRPr="00204A45">
        <w:rPr>
          <w:rFonts w:ascii="Calibri" w:eastAsia="Times New Roman" w:hAnsi="Calibri" w:cs="Arial"/>
          <w:color w:val="222222"/>
          <w:lang w:val="en-US"/>
        </w:rPr>
        <w:t xml:space="preserve"> </w:t>
      </w:r>
      <w:r w:rsidR="007034C2" w:rsidRPr="00204A45">
        <w:rPr>
          <w:rStyle w:val="s2"/>
          <w:rFonts w:ascii="Calibri" w:hAnsi="Calibri"/>
          <w:color w:val="000000" w:themeColor="text1"/>
          <w:lang w:val="en-US"/>
        </w:rPr>
        <w:t xml:space="preserve">In </w:t>
      </w:r>
      <w:r w:rsidR="00766769" w:rsidRPr="00204A45">
        <w:rPr>
          <w:rStyle w:val="s2"/>
          <w:rFonts w:ascii="Calibri" w:hAnsi="Calibri"/>
          <w:color w:val="000000" w:themeColor="text1"/>
          <w:lang w:val="en-US"/>
        </w:rPr>
        <w:t xml:space="preserve">typical applications of </w:t>
      </w:r>
      <w:r w:rsidR="007034C2" w:rsidRPr="00204A45">
        <w:rPr>
          <w:rStyle w:val="s2"/>
          <w:rFonts w:ascii="Calibri" w:hAnsi="Calibri"/>
          <w:color w:val="000000" w:themeColor="text1"/>
          <w:lang w:val="en-US"/>
        </w:rPr>
        <w:t xml:space="preserve">null-hypothesis testing, the p-value is computed on the entire data from </w:t>
      </w:r>
      <w:r w:rsidR="007034C2" w:rsidRPr="00204A45">
        <w:rPr>
          <w:rStyle w:val="s2"/>
          <w:rFonts w:ascii="Calibri" w:hAnsi="Calibri"/>
          <w:i/>
          <w:color w:val="000000" w:themeColor="text1"/>
          <w:lang w:val="en-US"/>
        </w:rPr>
        <w:t>a</w:t>
      </w:r>
      <w:r w:rsidR="00F30778" w:rsidRPr="00204A45">
        <w:rPr>
          <w:rStyle w:val="s2"/>
          <w:rFonts w:ascii="Calibri" w:hAnsi="Calibri"/>
          <w:i/>
          <w:color w:val="000000" w:themeColor="text1"/>
          <w:lang w:val="en-US"/>
        </w:rPr>
        <w:t>ll</w:t>
      </w:r>
      <w:r w:rsidR="007034C2" w:rsidRPr="00204A45">
        <w:rPr>
          <w:rStyle w:val="s2"/>
          <w:rFonts w:ascii="Calibri" w:hAnsi="Calibri"/>
          <w:color w:val="000000" w:themeColor="text1"/>
          <w:lang w:val="en-US"/>
        </w:rPr>
        <w:t xml:space="preserve"> </w:t>
      </w:r>
      <w:r w:rsidR="00F30778" w:rsidRPr="00204A45">
        <w:rPr>
          <w:rStyle w:val="s2"/>
          <w:rFonts w:ascii="Calibri" w:hAnsi="Calibri"/>
          <w:color w:val="000000" w:themeColor="text1"/>
          <w:lang w:val="en-US"/>
        </w:rPr>
        <w:t>considered subjects</w:t>
      </w:r>
      <w:r w:rsidR="007034C2" w:rsidRPr="00204A45">
        <w:rPr>
          <w:rStyle w:val="s2"/>
          <w:rFonts w:ascii="Calibri" w:hAnsi="Calibri"/>
          <w:color w:val="000000" w:themeColor="text1"/>
          <w:lang w:val="en-US"/>
        </w:rPr>
        <w:t>.</w:t>
      </w:r>
    </w:p>
    <w:p w14:paraId="18519DCA" w14:textId="77777777" w:rsidR="00F45FEE" w:rsidRPr="00204A45" w:rsidRDefault="00F45FEE" w:rsidP="00EB525A">
      <w:pPr>
        <w:shd w:val="clear" w:color="auto" w:fill="FFFFFF"/>
        <w:rPr>
          <w:rFonts w:ascii="Calibri" w:eastAsia="Times New Roman" w:hAnsi="Calibri" w:cs="Arial"/>
          <w:color w:val="222222"/>
          <w:lang w:val="en-US"/>
        </w:rPr>
      </w:pPr>
    </w:p>
    <w:p w14:paraId="0E1F1199" w14:textId="75734BA5" w:rsidR="00F45FEE" w:rsidRPr="00204A45" w:rsidRDefault="00F45FEE" w:rsidP="00EB525A">
      <w:pPr>
        <w:shd w:val="clear" w:color="auto" w:fill="FFFFFF"/>
        <w:rPr>
          <w:rFonts w:ascii="Calibri" w:eastAsia="Times New Roman" w:hAnsi="Calibri" w:cs="Arial"/>
          <w:b/>
          <w:color w:val="222222"/>
          <w:lang w:val="en-US"/>
        </w:rPr>
      </w:pPr>
      <w:r w:rsidRPr="00204A45">
        <w:rPr>
          <w:rFonts w:ascii="Calibri" w:eastAsia="Times New Roman" w:hAnsi="Calibri" w:cs="Arial"/>
          <w:b/>
          <w:color w:val="222222"/>
          <w:lang w:val="en-US"/>
        </w:rPr>
        <w:t>Using the linear model for prediction</w:t>
      </w:r>
    </w:p>
    <w:p w14:paraId="58F2CB6F" w14:textId="2EE8BA66" w:rsidR="00F45FEE" w:rsidRPr="00204A45" w:rsidRDefault="009C74DD" w:rsidP="00204A45">
      <w:pPr>
        <w:ind w:firstLine="708"/>
        <w:contextualSpacing/>
        <w:jc w:val="both"/>
        <w:rPr>
          <w:rFonts w:ascii="Calibri" w:hAnsi="Calibri" w:cs="Helvetica"/>
          <w:bCs/>
          <w:color w:val="000000"/>
          <w:lang w:val="en-US" w:eastAsia="en-US"/>
        </w:rPr>
      </w:pPr>
      <w:r w:rsidRPr="00204A45">
        <w:rPr>
          <w:rFonts w:ascii="Calibri" w:eastAsia="Times New Roman" w:hAnsi="Calibri" w:cs="Arial"/>
          <w:color w:val="222222"/>
          <w:lang w:val="en-US"/>
        </w:rPr>
        <w:t>For comparison with ordinary linear regression, we chose</w:t>
      </w:r>
      <w:r w:rsidR="009011AA" w:rsidRPr="00204A45">
        <w:rPr>
          <w:rFonts w:ascii="Calibri" w:eastAsia="Times New Roman" w:hAnsi="Calibri" w:cs="Arial"/>
          <w:color w:val="222222"/>
          <w:lang w:val="en-US"/>
        </w:rPr>
        <w:t xml:space="preserve"> the LASSO as a minor modification to turn it into a predictive pattern-learning algorithm</w:t>
      </w:r>
      <w:r w:rsidRPr="00204A45">
        <w:rPr>
          <w:rFonts w:ascii="Calibri" w:eastAsia="Times New Roman" w:hAnsi="Calibri" w:cs="Arial"/>
          <w:color w:val="222222"/>
          <w:lang w:val="en-US"/>
        </w:rPr>
        <w:t xml:space="preserve"> </w:t>
      </w:r>
      <w:r w:rsidR="00FE1872">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&lt;EndNote&gt;&lt;Cite&gt;&lt;Author&gt;Tibshirani&lt;/Author&gt;&lt;Year&gt;1996&lt;/Year&gt;&lt;RecNum&gt;5961&lt;/RecNum&gt;&lt;DisplayText&gt;(23)&lt;/DisplayText&gt;&lt;record&gt;&lt;rec-number&gt;5961&lt;/rec-number&gt;&lt;foreign-keys&gt;&lt;key app="EN" db-id="wf5d22rx0vsr0leefsq5vrd7a0vsep2xdxr9" timestamp="1450776479"&gt;5961&lt;/key&gt;&lt;/foreign-keys&gt;&lt;ref-type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(Methodological)&lt;/secondary-title&gt;&lt;/titles&gt;&lt;periodical&gt;&lt;full-title&gt;Journal of the Royal Statistical Society. Series B (Methodological)&lt;/full-title&gt;&lt;/periodical&gt;&lt;pages&gt;267-288&lt;/pages&gt;&lt;dates&gt;&lt;year&gt;1996&lt;/year&gt;&lt;/dates&gt;&lt;isbn&gt;0035-9246&lt;/isbn&gt;&lt;urls&gt;&lt;/urls&gt;&lt;/record&gt;&lt;/Cite&gt;&lt;/EndNote&gt;</w:instrText>
      </w:r>
      <w:r w:rsidR="00FE1872">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23" w:tooltip="Tibshirani, 1996 #5961" w:history="1">
        <w:r w:rsidR="007646E0">
          <w:rPr>
            <w:rFonts w:ascii="Calibri" w:eastAsia="Times New Roman" w:hAnsi="Calibri" w:cs="Arial"/>
            <w:noProof/>
            <w:color w:val="222222"/>
            <w:lang w:val="en-US"/>
          </w:rPr>
          <w:t>23</w:t>
        </w:r>
      </w:hyperlink>
      <w:r w:rsidR="00965F16">
        <w:rPr>
          <w:rFonts w:ascii="Calibri" w:eastAsia="Times New Roman" w:hAnsi="Calibri" w:cs="Arial"/>
          <w:noProof/>
          <w:color w:val="222222"/>
          <w:lang w:val="en-US"/>
        </w:rPr>
        <w:t>)</w:t>
      </w:r>
      <w:r w:rsidR="00FE1872">
        <w:rPr>
          <w:rFonts w:ascii="Calibri" w:eastAsia="Times New Roman" w:hAnsi="Calibri" w:cs="Arial"/>
          <w:color w:val="222222"/>
          <w:lang w:val="en-US"/>
        </w:rPr>
        <w:fldChar w:fldCharType="end"/>
      </w:r>
      <w:r w:rsidRPr="00204A45">
        <w:rPr>
          <w:rFonts w:ascii="Calibri" w:eastAsia="Times New Roman" w:hAnsi="Calibri" w:cs="Arial"/>
          <w:color w:val="222222"/>
          <w:lang w:val="en-US"/>
        </w:rPr>
        <w:t>.</w:t>
      </w:r>
      <w:r w:rsidR="00683662" w:rsidRPr="00204A45">
        <w:rPr>
          <w:rFonts w:ascii="Calibri" w:eastAsia="Times New Roman" w:hAnsi="Calibri" w:cs="Arial"/>
          <w:color w:val="222222"/>
          <w:lang w:val="en-US"/>
        </w:rPr>
        <w:t xml:space="preserve"> </w:t>
      </w:r>
      <w:r w:rsidR="00BA211A" w:rsidRPr="00204A45">
        <w:rPr>
          <w:rFonts w:ascii="Calibri" w:hAnsi="Calibri" w:cs="Helvetica"/>
          <w:bCs/>
          <w:color w:val="000000"/>
          <w:lang w:val="en-US" w:eastAsia="en-US"/>
        </w:rPr>
        <w:t xml:space="preserve">The </w:t>
      </w:r>
      <w:r w:rsidR="00AD75AF">
        <w:rPr>
          <w:rFonts w:ascii="Calibri" w:hAnsi="Calibri" w:cs="Helvetica"/>
          <w:bCs/>
          <w:color w:val="000000"/>
          <w:lang w:val="en-US" w:eastAsia="en-US"/>
        </w:rPr>
        <w:t>specified model</w:t>
      </w:r>
      <w:r w:rsidR="00BA211A" w:rsidRPr="00204A45">
        <w:rPr>
          <w:rFonts w:ascii="Calibri" w:hAnsi="Calibri" w:cs="Helvetica"/>
          <w:bCs/>
          <w:color w:val="000000"/>
          <w:lang w:val="en-US" w:eastAsia="en-US"/>
        </w:rPr>
        <w:t xml:space="preserve"> </w:t>
      </w:r>
      <w:r w:rsidR="00AD75AF">
        <w:rPr>
          <w:rFonts w:ascii="Calibri" w:hAnsi="Calibri" w:cs="Helvetica"/>
          <w:bCs/>
          <w:color w:val="000000"/>
          <w:lang w:val="en-US" w:eastAsia="en-US"/>
        </w:rPr>
        <w:t xml:space="preserve">is </w:t>
      </w:r>
      <w:r w:rsidR="00BA211A" w:rsidRPr="00204A45">
        <w:rPr>
          <w:rFonts w:ascii="Calibri" w:hAnsi="Calibri" w:cs="Helvetica"/>
          <w:bCs/>
          <w:color w:val="000000"/>
          <w:lang w:val="en-US" w:eastAsia="en-US"/>
        </w:rPr>
        <w:t>almost the same, but the goal is different.</w:t>
      </w:r>
      <w:r w:rsidR="00EF480C">
        <w:rPr>
          <w:rFonts w:ascii="Calibri" w:hAnsi="Calibri" w:cs="Helvetica"/>
          <w:bCs/>
          <w:color w:val="000000"/>
          <w:lang w:val="en-US" w:eastAsia="en-US"/>
        </w:rPr>
        <w:t xml:space="preserve"> Its sparsity </w:t>
      </w:r>
      <w:r w:rsidR="00671C06">
        <w:rPr>
          <w:rFonts w:ascii="Calibri" w:hAnsi="Calibri" w:cs="Helvetica"/>
          <w:bCs/>
          <w:color w:val="000000"/>
          <w:lang w:val="en-US" w:eastAsia="en-US"/>
        </w:rPr>
        <w:t>constraint</w:t>
      </w:r>
      <w:r w:rsidR="00264269">
        <w:rPr>
          <w:rFonts w:ascii="Calibri" w:hAnsi="Calibri" w:cs="Helvetica"/>
          <w:bCs/>
          <w:color w:val="000000"/>
          <w:lang w:val="en-US" w:eastAsia="en-US"/>
        </w:rPr>
        <w:t xml:space="preserve"> is potentially the easiest</w:t>
      </w:r>
      <w:r w:rsidR="00BA211A" w:rsidRPr="00204A45">
        <w:rPr>
          <w:rFonts w:ascii="Calibri" w:hAnsi="Calibri" w:cs="Helvetica"/>
          <w:bCs/>
          <w:color w:val="000000"/>
          <w:lang w:val="en-US" w:eastAsia="en-US"/>
        </w:rPr>
        <w:t xml:space="preserve"> </w:t>
      </w:r>
      <w:r w:rsidR="00264269">
        <w:rPr>
          <w:rFonts w:ascii="Calibri" w:hAnsi="Calibri" w:cs="Helvetica"/>
          <w:bCs/>
          <w:color w:val="000000"/>
          <w:lang w:val="en-US" w:eastAsia="en-US"/>
        </w:rPr>
        <w:t xml:space="preserve">means to enforce that not all input variables are relevant in </w:t>
      </w:r>
      <w:r w:rsidR="00AD75AF">
        <w:rPr>
          <w:rFonts w:ascii="Calibri" w:hAnsi="Calibri" w:cs="Helvetica"/>
          <w:bCs/>
          <w:color w:val="000000"/>
          <w:lang w:val="en-US" w:eastAsia="en-US"/>
        </w:rPr>
        <w:t>a</w:t>
      </w:r>
      <w:r w:rsidR="00264269">
        <w:rPr>
          <w:rFonts w:ascii="Calibri" w:hAnsi="Calibri" w:cs="Helvetica"/>
          <w:bCs/>
          <w:color w:val="000000"/>
          <w:lang w:val="en-US" w:eastAsia="en-US"/>
        </w:rPr>
        <w:t xml:space="preserve"> linear model and could be left out </w:t>
      </w:r>
      <w:r w:rsidR="00FE1872">
        <w:rPr>
          <w:rFonts w:ascii="Calibri" w:hAnsi="Calibri" w:cs="Helvetica"/>
          <w:bCs/>
          <w:color w:val="000000"/>
          <w:lang w:val="en-US" w:eastAsia="en-US"/>
        </w:rPr>
        <w:fldChar w:fldCharType="begin"/>
      </w:r>
      <w:r w:rsidR="00965F16">
        <w:rPr>
          <w:rFonts w:ascii="Calibri" w:hAnsi="Calibri" w:cs="Helvetica"/>
          <w:bCs/>
          <w:color w:val="000000"/>
          <w:lang w:val="en-US" w:eastAsia="en-US"/>
        </w:rPr>
        <w:instrText xml:space="preserve"> ADDIN EN.CITE &lt;EndNote&gt;&lt;Cite&gt;&lt;Author&gt;Hastie&lt;/Author&gt;&lt;Year&gt;2015&lt;/Year&gt;&lt;RecNum&gt;5915&lt;/RecNum&gt;&lt;DisplayText&gt;(24)&lt;/DisplayText&gt;&lt;record&gt;&lt;rec-number&gt;5915&lt;/rec-number&gt;&lt;foreign-keys&gt;&lt;key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FE1872">
        <w:rPr>
          <w:rFonts w:ascii="Calibri" w:hAnsi="Calibri" w:cs="Helvetica"/>
          <w:bCs/>
          <w:color w:val="000000"/>
          <w:lang w:val="en-US" w:eastAsia="en-US"/>
        </w:rPr>
        <w:fldChar w:fldCharType="separate"/>
      </w:r>
      <w:r w:rsidR="00965F16">
        <w:rPr>
          <w:rFonts w:ascii="Calibri" w:hAnsi="Calibri" w:cs="Helvetica"/>
          <w:bCs/>
          <w:noProof/>
          <w:color w:val="000000"/>
          <w:lang w:val="en-US" w:eastAsia="en-US"/>
        </w:rPr>
        <w:t>(</w:t>
      </w:r>
      <w:hyperlink w:anchor="_ENREF_24" w:tooltip="Hastie, 2015 #5915" w:history="1">
        <w:r w:rsidR="007646E0">
          <w:rPr>
            <w:rFonts w:ascii="Calibri" w:hAnsi="Calibri" w:cs="Helvetica"/>
            <w:bCs/>
            <w:noProof/>
            <w:color w:val="000000"/>
            <w:lang w:val="en-US" w:eastAsia="en-US"/>
          </w:rPr>
          <w:t>24</w:t>
        </w:r>
      </w:hyperlink>
      <w:r w:rsidR="00965F16">
        <w:rPr>
          <w:rFonts w:ascii="Calibri" w:hAnsi="Calibri" w:cs="Helvetica"/>
          <w:bCs/>
          <w:noProof/>
          <w:color w:val="000000"/>
          <w:lang w:val="en-US" w:eastAsia="en-US"/>
        </w:rPr>
        <w:t>)</w:t>
      </w:r>
      <w:r w:rsidR="00FE1872">
        <w:rPr>
          <w:rFonts w:ascii="Calibri" w:hAnsi="Calibri" w:cs="Helvetica"/>
          <w:bCs/>
          <w:color w:val="000000"/>
          <w:lang w:val="en-US" w:eastAsia="en-US"/>
        </w:rPr>
        <w:fldChar w:fldCharType="end"/>
      </w:r>
      <w:r w:rsidR="00264269">
        <w:rPr>
          <w:rFonts w:ascii="Calibri" w:hAnsi="Calibri" w:cs="Helvetica"/>
          <w:bCs/>
          <w:color w:val="000000"/>
          <w:lang w:val="en-US" w:eastAsia="en-US"/>
        </w:rPr>
        <w:t xml:space="preserve">. </w:t>
      </w:r>
      <w:r w:rsidR="00264073">
        <w:rPr>
          <w:rFonts w:ascii="Calibri" w:hAnsi="Calibri" w:cs="Helvetica"/>
          <w:bCs/>
          <w:color w:val="000000"/>
          <w:lang w:val="en-US" w:eastAsia="en-US"/>
        </w:rPr>
        <w:t xml:space="preserve"> We want to identify subsets of the input variables with the strongest effects. </w:t>
      </w:r>
      <w:r w:rsidR="00683662" w:rsidRPr="00204A45">
        <w:rPr>
          <w:rFonts w:ascii="Calibri" w:eastAsia="Times New Roman" w:hAnsi="Calibri" w:cs="Arial"/>
          <w:color w:val="222222"/>
          <w:lang w:val="en-US"/>
        </w:rPr>
        <w:t xml:space="preserve">Automatic variable selection is achieved by minimizing </w:t>
      </w:r>
      <w:r w:rsidR="00CE7945" w:rsidRPr="00204A45">
        <w:rPr>
          <w:rFonts w:ascii="Calibri" w:eastAsia="Times New Roman" w:hAnsi="Calibri" w:cs="Arial"/>
          <w:color w:val="222222"/>
          <w:lang w:val="en-US"/>
        </w:rPr>
        <w:t>a very similar</w:t>
      </w:r>
      <w:r w:rsidR="00683662" w:rsidRPr="00204A45">
        <w:rPr>
          <w:rFonts w:ascii="Calibri" w:eastAsia="Times New Roman" w:hAnsi="Calibri" w:cs="Arial"/>
          <w:color w:val="222222"/>
          <w:lang w:val="en-US"/>
        </w:rPr>
        <w:t xml:space="preserve"> optimization objective:</w:t>
      </w:r>
    </w:p>
    <w:p w14:paraId="102AEDD6" w14:textId="77777777" w:rsidR="00C85609" w:rsidRPr="00204A45" w:rsidRDefault="00C85609" w:rsidP="00EB525A">
      <w:pPr>
        <w:shd w:val="clear" w:color="auto" w:fill="FFFFFF"/>
        <w:rPr>
          <w:rFonts w:ascii="Calibri" w:eastAsia="Times New Roman" w:hAnsi="Calibri" w:cs="Arial"/>
          <w:color w:val="222222"/>
          <w:lang w:val="en-US"/>
        </w:rPr>
      </w:pPr>
    </w:p>
    <w:p w14:paraId="59F2E81B" w14:textId="6533CA38" w:rsidR="00C85609" w:rsidRPr="00204A45" w:rsidRDefault="00346BCD" w:rsidP="00E72E1E">
      <w:pPr>
        <w:pStyle w:val="berschrift3"/>
        <w:rPr>
          <w:rFonts w:ascii="Calibri" w:eastAsia="Times New Roman" w:hAnsi="Calibri" w:cs="Arial"/>
          <w:color w:val="222222"/>
          <w:lang w:val="en-US"/>
        </w:rPr>
      </w:pPr>
      <m:oMathPara>
        <m:oMath>
          <m:sSub>
            <m:sSubPr>
              <m:ctrlPr>
                <w:rPr>
                  <w:rFonts w:ascii="Cambria Math" w:hAnsi="Cambria Math"/>
                  <w:i/>
                </w:rPr>
              </m:ctrlPr>
            </m:sSubPr>
            <m:e>
              <m:r>
                <w:rPr>
                  <w:rFonts w:ascii="Cambria Math" w:hAnsi="Cambria Math"/>
                </w:rPr>
                <m:t>min</m:t>
              </m:r>
            </m:e>
            <m:sub>
              <m:r>
                <w:rPr>
                  <w:rFonts w:ascii="Cambria Math" w:hAnsi="Cambria Math"/>
                </w:rPr>
                <m:t>β</m:t>
              </m:r>
              <m:r>
                <w:rPr>
                  <w:rFonts w:ascii="Cambria Math" w:hAnsi="Cambria Math"/>
                  <w:lang w:val="en-US"/>
                </w:rPr>
                <m:t>∈</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p</m:t>
                  </m:r>
                </m:sup>
              </m:sSup>
            </m:sub>
          </m:sSub>
          <m:r>
            <w:rPr>
              <w:rFonts w:ascii="Cambria Math" w:hAnsi="Cambria Math"/>
              <w:lang w:val="en-US"/>
            </w:rPr>
            <m:t xml:space="preserve"> </m:t>
          </m:r>
          <m:d>
            <m:dPr>
              <m:begChr m:val="{"/>
              <m:endChr m:val=""/>
              <m:ctrlPr>
                <w:rPr>
                  <w:rFonts w:ascii="Cambria Math" w:eastAsiaTheme="minorEastAsia" w:hAnsi="Cambria Math" w:cs="Times New Roman"/>
                  <w:i/>
                  <w:color w:val="auto"/>
                </w:rPr>
              </m:ctrlPr>
            </m:dPr>
            <m:e>
              <m:d>
                <m:dPr>
                  <m:begChr m:val=""/>
                  <m:endChr m:val="}"/>
                  <m:ctrlPr>
                    <w:rPr>
                      <w:rFonts w:ascii="Cambria Math" w:eastAsiaTheme="minorEastAsia" w:hAnsi="Cambria Math" w:cs="Times New Roman"/>
                      <w:i/>
                      <w:color w:val="auto"/>
                    </w:rPr>
                  </m:ctrlPr>
                </m:dPr>
                <m:e>
                  <m:f>
                    <m:fPr>
                      <m:ctrlPr>
                        <w:rPr>
                          <w:rFonts w:ascii="Cambria Math" w:eastAsiaTheme="minorEastAsia" w:hAnsi="Cambria Math" w:cs="Times New Roman"/>
                          <w:i/>
                          <w:color w:val="auto"/>
                        </w:rPr>
                      </m:ctrlPr>
                    </m:fPr>
                    <m:num>
                      <m:r>
                        <w:rPr>
                          <w:rFonts w:ascii="Cambria Math" w:hAnsi="Cambria Math"/>
                          <w:lang w:val="en-US"/>
                        </w:rPr>
                        <m:t>1</m:t>
                      </m:r>
                    </m:num>
                    <m:den>
                      <m:r>
                        <w:rPr>
                          <w:rFonts w:ascii="Cambria Math" w:hAnsi="Cambria Math"/>
                        </w:rPr>
                        <m:t>n</m:t>
                      </m:r>
                    </m:den>
                  </m:f>
                  <m:r>
                    <w:rPr>
                      <w:rFonts w:ascii="Cambria Math" w:hAnsi="Cambria Math"/>
                      <w:lang w:val="en-US"/>
                    </w:rPr>
                    <m:t xml:space="preserve"> </m:t>
                  </m:r>
                  <m:nary>
                    <m:naryPr>
                      <m:chr m:val="∑"/>
                      <m:limLoc m:val="undOvr"/>
                      <m:ctrlPr>
                        <w:rPr>
                          <w:rFonts w:ascii="Cambria Math" w:eastAsiaTheme="minorEastAsia" w:hAnsi="Cambria Math" w:cs="Times New Roman"/>
                          <w:i/>
                          <w:color w:val="auto"/>
                        </w:rPr>
                      </m:ctrlPr>
                    </m:naryPr>
                    <m:sub>
                      <m:r>
                        <w:rPr>
                          <w:rFonts w:ascii="Cambria Math" w:hAnsi="Cambria Math"/>
                        </w:rPr>
                        <m:t>i</m:t>
                      </m:r>
                      <m:r>
                        <w:rPr>
                          <w:rFonts w:ascii="Cambria Math" w:hAnsi="Cambria Math"/>
                          <w:lang w:val="en-US"/>
                        </w:rPr>
                        <m:t>=1</m:t>
                      </m:r>
                    </m:sub>
                    <m:sup>
                      <m:r>
                        <w:rPr>
                          <w:rFonts w:ascii="Cambria Math" w:hAnsi="Cambria Math"/>
                        </w:rPr>
                        <m:t>n</m:t>
                      </m:r>
                    </m:sup>
                    <m:e>
                      <m:sSup>
                        <m:sSupPr>
                          <m:ctrlPr>
                            <w:rPr>
                              <w:rFonts w:ascii="Cambria Math" w:eastAsiaTheme="minorEastAsia" w:hAnsi="Cambria Math" w:cs="Times New Roman"/>
                              <w:i/>
                              <w:color w:val="auto"/>
                              <w:lang w:val="en-US"/>
                            </w:rPr>
                          </m:ctrlPr>
                        </m:sSupPr>
                        <m:e>
                          <m:d>
                            <m:dPr>
                              <m:ctrlPr>
                                <w:rPr>
                                  <w:rFonts w:ascii="Cambria Math" w:eastAsiaTheme="minorEastAsia" w:hAnsi="Cambria Math" w:cs="Times New Roman"/>
                                  <w:i/>
                                  <w:color w:val="auto"/>
                                  <w:lang w:val="en-US"/>
                                </w:rPr>
                              </m:ctrlPr>
                            </m:dPr>
                            <m:e>
                              <m:sSub>
                                <m:sSubPr>
                                  <m:ctrlPr>
                                    <w:rPr>
                                      <w:rFonts w:ascii="Cambria Math" w:eastAsiaTheme="minorEastAsia" w:hAnsi="Cambria Math" w:cs="Times New Roman"/>
                                      <w:i/>
                                      <w:color w:val="auto"/>
                                    </w:rPr>
                                  </m:ctrlPr>
                                </m:sSubPr>
                                <m:e>
                                  <m:r>
                                    <w:rPr>
                                      <w:rFonts w:ascii="Cambria Math" w:hAnsi="Cambria Math"/>
                                    </w:rPr>
                                    <m:t>y</m:t>
                                  </m:r>
                                </m:e>
                                <m:sub>
                                  <m:r>
                                    <w:rPr>
                                      <w:rFonts w:ascii="Cambria Math" w:hAnsi="Cambria Math"/>
                                    </w:rPr>
                                    <m:t>i</m:t>
                                  </m:r>
                                </m:sub>
                              </m:sSub>
                              <m:r>
                                <w:rPr>
                                  <w:rFonts w:ascii="Cambria Math" w:hAnsi="Cambria Math"/>
                                  <w:lang w:val="en-US"/>
                                </w:rPr>
                                <m:t xml:space="preserve">-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1</m:t>
                                  </m:r>
                                </m:sub>
                              </m:sSub>
                              <m:r>
                                <w:rPr>
                                  <w:rFonts w:ascii="Cambria Math" w:hAnsi="Cambria Math"/>
                                  <w:lang w:val="en-US"/>
                                </w:rPr>
                                <m:t xml:space="preserve">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2</m:t>
                                  </m:r>
                                </m:sub>
                              </m:sSub>
                              <m:r>
                                <w:rPr>
                                  <w:rFonts w:ascii="Cambria Math" w:hAnsi="Cambria Math"/>
                                  <w:lang w:val="en-US"/>
                                </w:rPr>
                                <m:t xml:space="preserve"> - … - </m:t>
                              </m:r>
                              <m:sSub>
                                <m:sSubPr>
                                  <m:ctrlPr>
                                    <w:rPr>
                                      <w:rFonts w:ascii="Cambria Math" w:eastAsiaTheme="minorEastAsia" w:hAnsi="Cambria Math" w:cs="Times New Roman"/>
                                      <w:i/>
                                      <w:color w:val="auto"/>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eastAsiaTheme="minorEastAsia" w:hAnsi="Cambria Math" w:cs="Times New Roman"/>
                                      <w:i/>
                                      <w:color w:val="auto"/>
                                    </w:rPr>
                                  </m:ctrlPr>
                                </m:sSubPr>
                                <m:e>
                                  <m:r>
                                    <w:rPr>
                                      <w:rFonts w:ascii="Cambria Math" w:hAnsi="Cambria Math"/>
                                    </w:rPr>
                                    <m:t>β</m:t>
                                  </m:r>
                                </m:e>
                                <m:sub>
                                  <m:r>
                                    <w:rPr>
                                      <w:rFonts w:ascii="Cambria Math" w:hAnsi="Cambria Math"/>
                                      <w:lang w:val="en-US"/>
                                    </w:rPr>
                                    <m:t>p</m:t>
                                  </m:r>
                                </m:sub>
                              </m:sSub>
                              <m:ctrlPr>
                                <w:rPr>
                                  <w:rFonts w:ascii="Cambria Math" w:hAnsi="Cambria Math"/>
                                  <w:i/>
                                  <w:lang w:val="en-US"/>
                                </w:rPr>
                              </m:ctrlPr>
                            </m:e>
                          </m:d>
                        </m:e>
                        <m:sup>
                          <m:r>
                            <w:rPr>
                              <w:rFonts w:ascii="Cambria Math" w:eastAsiaTheme="minorEastAsia" w:hAnsi="Cambria Math" w:cs="Times New Roman"/>
                              <w:color w:val="auto"/>
                              <w:lang w:val="en-US"/>
                            </w:rPr>
                            <m:t>2</m:t>
                          </m:r>
                        </m:sup>
                      </m:sSup>
                      <m:r>
                        <w:rPr>
                          <w:rFonts w:ascii="Cambria Math" w:hAnsi="Cambria Math"/>
                          <w:lang w:val="en-US"/>
                        </w:rPr>
                        <m:t xml:space="preserve"> </m:t>
                      </m:r>
                    </m:e>
                  </m:nary>
                  <m:r>
                    <w:rPr>
                      <w:rFonts w:ascii="Cambria Math" w:eastAsiaTheme="minorEastAsia" w:hAnsi="Cambria Math" w:cs="Times New Roman"/>
                      <w:color w:val="auto"/>
                      <w:lang w:val="en-US"/>
                    </w:rPr>
                    <m:t xml:space="preserve">+ </m:t>
                  </m:r>
                  <m:r>
                    <w:rPr>
                      <w:rFonts w:ascii="Cambria Math" w:eastAsiaTheme="minorEastAsia" w:hAnsi="Cambria Math" w:cs="Times New Roman"/>
                      <w:color w:val="auto"/>
                    </w:rPr>
                    <m:t>λ</m:t>
                  </m:r>
                  <m:sSub>
                    <m:sSubPr>
                      <m:ctrlPr>
                        <w:rPr>
                          <w:rFonts w:ascii="Cambria Math" w:eastAsiaTheme="minorEastAsia" w:hAnsi="Cambria Math" w:cs="Times New Roman"/>
                          <w:i/>
                          <w:color w:val="auto"/>
                        </w:rPr>
                      </m:ctrlPr>
                    </m:sSubPr>
                    <m:e>
                      <m:d>
                        <m:dPr>
                          <m:begChr m:val="‖"/>
                          <m:endChr m:val="‖"/>
                          <m:ctrlPr>
                            <w:rPr>
                              <w:rFonts w:ascii="Cambria Math" w:eastAsiaTheme="minorEastAsia" w:hAnsi="Cambria Math" w:cs="Times New Roman"/>
                              <w:i/>
                              <w:color w:val="auto"/>
                            </w:rPr>
                          </m:ctrlPr>
                        </m:dPr>
                        <m:e>
                          <m:r>
                            <w:rPr>
                              <w:rFonts w:ascii="Cambria Math" w:eastAsiaTheme="minorEastAsia" w:hAnsi="Cambria Math" w:cs="Times New Roman"/>
                              <w:color w:val="auto"/>
                            </w:rPr>
                            <m:t>β</m:t>
                          </m:r>
                        </m:e>
                      </m:d>
                    </m:e>
                    <m:sub>
                      <m:r>
                        <w:rPr>
                          <w:rFonts w:ascii="Cambria Math" w:eastAsiaTheme="minorEastAsia" w:hAnsi="Cambria Math" w:cs="Times New Roman"/>
                          <w:color w:val="auto"/>
                          <w:lang w:val="en-US"/>
                        </w:rPr>
                        <m:t>1</m:t>
                      </m:r>
                    </m:sub>
                  </m:sSub>
                </m:e>
              </m:d>
            </m:e>
          </m:d>
          <m:r>
            <w:rPr>
              <w:rFonts w:ascii="Cambria Math" w:hAnsi="Cambria Math"/>
              <w:lang w:val="en-US"/>
            </w:rPr>
            <m:t>,</m:t>
          </m:r>
        </m:oMath>
      </m:oMathPara>
    </w:p>
    <w:p w14:paraId="7C8885EC" w14:textId="77777777" w:rsidR="008307AC" w:rsidRPr="00204A45" w:rsidRDefault="008307AC" w:rsidP="00EB525A">
      <w:pPr>
        <w:shd w:val="clear" w:color="auto" w:fill="FFFFFF"/>
        <w:rPr>
          <w:rFonts w:ascii="Calibri" w:hAnsi="Calibri"/>
          <w:lang w:val="en-US"/>
        </w:rPr>
      </w:pPr>
    </w:p>
    <w:p w14:paraId="6D110AE9" w14:textId="7951F498" w:rsidR="001C1457" w:rsidRPr="00204A45" w:rsidRDefault="001C1457" w:rsidP="00204A45">
      <w:pPr>
        <w:shd w:val="clear" w:color="auto" w:fill="FFFFFF"/>
        <w:jc w:val="both"/>
        <w:rPr>
          <w:rFonts w:ascii="Calibri" w:eastAsia="Times New Roman" w:hAnsi="Calibri" w:cs="Arial"/>
          <w:color w:val="222222"/>
          <w:lang w:val="en-US"/>
        </w:rPr>
      </w:pPr>
      <w:r w:rsidRPr="00204A45">
        <w:rPr>
          <w:rFonts w:ascii="Calibri" w:eastAsia="Times New Roman" w:hAnsi="Calibri" w:cs="Arial"/>
          <w:color w:val="222222"/>
          <w:lang w:val="en-US"/>
        </w:rPr>
        <w:t xml:space="preserve">where </w:t>
      </w:r>
      <m:oMath>
        <m:r>
          <w:rPr>
            <w:rFonts w:ascii="Cambria Math" w:eastAsia="Times New Roman" w:hAnsi="Cambria Math" w:cs="Arial"/>
            <w:color w:val="222222"/>
            <w:lang w:val="en-US"/>
          </w:rPr>
          <m:t>n</m:t>
        </m:r>
      </m:oMath>
      <w:r w:rsidRPr="00204A45">
        <w:rPr>
          <w:rFonts w:ascii="Calibri" w:eastAsia="Times New Roman" w:hAnsi="Calibri" w:cs="Arial"/>
          <w:color w:val="222222"/>
          <w:lang w:val="en-US"/>
        </w:rPr>
        <w:t xml:space="preserve"> is the number of individuals who </w:t>
      </w:r>
      <w:r w:rsidR="009011AA" w:rsidRPr="00204A45">
        <w:rPr>
          <w:rFonts w:ascii="Calibri" w:eastAsia="Times New Roman" w:hAnsi="Calibri" w:cs="Arial"/>
          <w:color w:val="222222"/>
          <w:lang w:val="en-US"/>
        </w:rPr>
        <w:t>are included</w:t>
      </w:r>
      <w:r w:rsidRPr="00204A45">
        <w:rPr>
          <w:rFonts w:ascii="Calibri" w:eastAsia="Times New Roman" w:hAnsi="Calibri" w:cs="Arial"/>
          <w:color w:val="222222"/>
          <w:lang w:val="en-US"/>
        </w:rPr>
        <w:t xml:space="preserve"> </w:t>
      </w:r>
      <w:r w:rsidR="009011AA" w:rsidRPr="00204A45">
        <w:rPr>
          <w:rFonts w:ascii="Calibri" w:eastAsia="Times New Roman" w:hAnsi="Calibri" w:cs="Arial"/>
          <w:color w:val="222222"/>
          <w:lang w:val="en-US"/>
        </w:rPr>
        <w:t xml:space="preserve">in </w:t>
      </w:r>
      <w:r w:rsidRPr="00204A45">
        <w:rPr>
          <w:rFonts w:ascii="Calibri" w:eastAsia="Times New Roman" w:hAnsi="Calibri" w:cs="Arial"/>
          <w:color w:val="222222"/>
          <w:lang w:val="en-US"/>
        </w:rPr>
        <w:t xml:space="preserve">the dataset, </w:t>
      </w:r>
      <m:oMath>
        <m:r>
          <w:rPr>
            <w:rFonts w:ascii="Cambria Math" w:eastAsia="Times New Roman" w:hAnsi="Cambria Math" w:cs="Arial"/>
            <w:color w:val="222222"/>
            <w:lang w:val="en-US"/>
          </w:rPr>
          <m:t>p</m:t>
        </m:r>
      </m:oMath>
      <w:r w:rsidRPr="00204A45">
        <w:rPr>
          <w:rFonts w:ascii="Calibri" w:eastAsia="Times New Roman" w:hAnsi="Calibri" w:cs="Arial"/>
          <w:color w:val="222222"/>
          <w:lang w:val="en-US"/>
        </w:rPr>
        <w:t xml:space="preserve"> is the number of input 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(in this context often called </w:t>
      </w:r>
      <w:r w:rsidRPr="00204A45">
        <w:rPr>
          <w:rFonts w:ascii="Calibri" w:eastAsia="Times New Roman" w:hAnsi="Calibri" w:cs="Arial"/>
          <w:i/>
          <w:color w:val="222222"/>
          <w:lang w:val="en-US"/>
        </w:rPr>
        <w:t>features</w:t>
      </w:r>
      <w:r w:rsidRPr="00204A45">
        <w:rPr>
          <w:rFonts w:ascii="Calibri" w:eastAsia="Times New Roman" w:hAnsi="Calibri" w:cs="Arial"/>
          <w:color w:val="222222"/>
          <w:lang w:val="en-US"/>
        </w:rPr>
        <w:t xml:space="preserve">) measured for each individual, and </w:t>
      </w:r>
      <m:oMath>
        <m:r>
          <w:rPr>
            <w:rFonts w:ascii="Cambria Math" w:eastAsia="Times New Roman" w:hAnsi="Cambria Math" w:cs="Arial"/>
            <w:color w:val="222222"/>
            <w:lang w:val="en-US"/>
          </w:rPr>
          <m:t>y</m:t>
        </m:r>
      </m:oMath>
      <w:r w:rsidRPr="00204A45">
        <w:rPr>
          <w:rFonts w:ascii="Calibri" w:eastAsia="Times New Roman" w:hAnsi="Calibri" w:cs="Arial"/>
          <w:color w:val="222222"/>
          <w:lang w:val="en-US"/>
        </w:rPr>
        <w:t xml:space="preserve"> is the outcome measure (called </w:t>
      </w:r>
      <w:r w:rsidRPr="00204A45">
        <w:rPr>
          <w:rFonts w:ascii="Calibri" w:eastAsia="Times New Roman" w:hAnsi="Calibri" w:cs="Arial"/>
          <w:i/>
          <w:color w:val="222222"/>
          <w:lang w:val="en-US"/>
        </w:rPr>
        <w:t>target variable</w:t>
      </w:r>
      <w:r w:rsidRPr="00204A45">
        <w:rPr>
          <w:rFonts w:ascii="Calibri" w:eastAsia="Times New Roman" w:hAnsi="Calibri" w:cs="Arial"/>
          <w:color w:val="222222"/>
          <w:lang w:val="en-US"/>
        </w:rPr>
        <w:t xml:space="preserve">) that is to be expressed as a weighted sum of the </w:t>
      </w:r>
      <w:r w:rsidR="00821EE5">
        <w:rPr>
          <w:rFonts w:ascii="Calibri" w:eastAsia="Times New Roman" w:hAnsi="Calibri" w:cs="Arial"/>
          <w:color w:val="222222"/>
          <w:lang w:val="en-US"/>
        </w:rPr>
        <w:t xml:space="preserve">standardized </w:t>
      </w:r>
      <w:r w:rsidRPr="00204A45">
        <w:rPr>
          <w:rFonts w:ascii="Calibri" w:eastAsia="Times New Roman" w:hAnsi="Calibri" w:cs="Arial"/>
          <w:color w:val="222222"/>
          <w:lang w:val="en-US"/>
        </w:rPr>
        <w:t xml:space="preserve">variables </w:t>
      </w:r>
      <m:oMath>
        <m:r>
          <w:rPr>
            <w:rFonts w:ascii="Cambria Math" w:eastAsia="Times New Roman" w:hAnsi="Cambria Math" w:cs="Arial"/>
            <w:color w:val="222222"/>
            <w:lang w:val="en-US"/>
          </w:rPr>
          <m:t>x</m:t>
        </m:r>
      </m:oMath>
      <w:r w:rsidRPr="00204A45">
        <w:rPr>
          <w:rFonts w:ascii="Calibri" w:eastAsia="Times New Roman" w:hAnsi="Calibri" w:cs="Arial"/>
          <w:color w:val="222222"/>
          <w:lang w:val="en-US"/>
        </w:rPr>
        <w:t xml:space="preserve">. This linear combination is estimated by fitting the randomly </w:t>
      </w:r>
      <w:r w:rsidRPr="00204A45">
        <w:rPr>
          <w:rFonts w:ascii="Calibri" w:eastAsia="Times New Roman" w:hAnsi="Calibri" w:cs="Arial"/>
          <w:color w:val="222222"/>
          <w:lang w:val="en-US"/>
        </w:rPr>
        <w:lastRenderedPageBreak/>
        <w:t xml:space="preserve">initialized </w:t>
      </w:r>
      <m:oMath>
        <m:r>
          <w:rPr>
            <w:rFonts w:ascii="Cambria Math" w:hAnsi="Cambria Math"/>
          </w:rPr>
          <m:t>β</m:t>
        </m:r>
      </m:oMath>
      <w:r w:rsidRPr="00204A45">
        <w:rPr>
          <w:rFonts w:ascii="Calibri" w:eastAsia="Times New Roman" w:hAnsi="Calibri" w:cs="Arial"/>
          <w:lang w:val="en-US"/>
        </w:rPr>
        <w:t xml:space="preserve"> coefficients to the observations in the dataset. </w:t>
      </w:r>
      <w:r w:rsidR="005E6670" w:rsidRPr="00204A45">
        <w:rPr>
          <w:rFonts w:ascii="Calibri" w:eastAsia="Times New Roman" w:hAnsi="Calibri" w:cs="Arial"/>
          <w:color w:val="222222"/>
          <w:lang w:val="en-US"/>
        </w:rPr>
        <w:t xml:space="preserve">The hyper-parameter </w:t>
      </w:r>
      <m:oMath>
        <m:r>
          <w:rPr>
            <w:rFonts w:ascii="Cambria Math" w:hAnsi="Cambria Math"/>
          </w:rPr>
          <m:t>λ</m:t>
        </m:r>
      </m:oMath>
      <w:r w:rsidR="005E6670" w:rsidRPr="00204A45">
        <w:rPr>
          <w:rFonts w:ascii="Calibri" w:hAnsi="Calibri"/>
          <w:lang w:val="en-US"/>
        </w:rPr>
        <w:t xml:space="preserve"> controls the amount of sparsity imposed on the model fitting. The higher </w:t>
      </w:r>
      <m:oMath>
        <m:r>
          <w:rPr>
            <w:rFonts w:ascii="Cambria Math" w:hAnsi="Cambria Math"/>
          </w:rPr>
          <m:t>λ</m:t>
        </m:r>
        <m:r>
          <w:rPr>
            <w:rFonts w:ascii="Cambria Math" w:hAnsi="Cambria Math"/>
            <w:lang w:val="en-US"/>
          </w:rPr>
          <m:t xml:space="preserve">, </m:t>
        </m:r>
      </m:oMath>
      <w:r w:rsidR="005E6670" w:rsidRPr="00204A45">
        <w:rPr>
          <w:rFonts w:ascii="Calibri" w:hAnsi="Calibri"/>
          <w:lang w:val="en-US"/>
        </w:rPr>
        <w:t xml:space="preserve">the higher the tendency to set specific coefficients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005E6670" w:rsidRPr="00204A45">
        <w:rPr>
          <w:rFonts w:ascii="Calibri" w:hAnsi="Calibri"/>
          <w:lang w:val="en-US"/>
        </w:rPr>
        <w:t xml:space="preserve"> to exactly zero, which effectively “silences” the corresponding measures influence on explaining the output variable.</w:t>
      </w:r>
      <w:r w:rsidR="005E6670" w:rsidRPr="00204A45">
        <w:rPr>
          <w:rFonts w:ascii="Calibri" w:eastAsia="Times New Roman" w:hAnsi="Calibri" w:cs="Arial"/>
          <w:lang w:val="en-US"/>
        </w:rPr>
        <w:t xml:space="preserve"> </w:t>
      </w:r>
      <w:r w:rsidR="00567373" w:rsidRPr="00204A45">
        <w:rPr>
          <w:rFonts w:ascii="Calibri" w:eastAsia="Times New Roman" w:hAnsi="Calibri" w:cs="Arial"/>
          <w:color w:val="222222"/>
          <w:lang w:val="en-US"/>
        </w:rPr>
        <w:t>A probability model is not “required” - w</w:t>
      </w:r>
      <w:r w:rsidR="003D2484">
        <w:rPr>
          <w:rFonts w:ascii="Calibri" w:eastAsia="Times New Roman" w:hAnsi="Calibri" w:cs="Arial"/>
          <w:color w:val="222222"/>
          <w:lang w:val="en-US"/>
        </w:rPr>
        <w:t>h</w:t>
      </w:r>
      <w:r w:rsidR="00567373" w:rsidRPr="00204A45">
        <w:rPr>
          <w:rFonts w:ascii="Calibri" w:eastAsia="Times New Roman" w:hAnsi="Calibri" w:cs="Arial"/>
          <w:color w:val="222222"/>
          <w:lang w:val="en-US"/>
        </w:rPr>
        <w:t xml:space="preserve">ether the confidence intervals exceeded a threshold or not is here often no optimality criterion for variable importance. We also do not assume that means and variances full describe the probabilistic mechanissm in the data, only that they are informative enough to make useful predictions about the future. </w:t>
      </w:r>
      <w:r w:rsidR="008D63B0" w:rsidRPr="00204A45">
        <w:rPr>
          <w:rFonts w:ascii="Calibri" w:hAnsi="Calibri" w:cs="Arial"/>
          <w:color w:val="000000"/>
          <w:lang w:val="en-US" w:eastAsia="en-US"/>
        </w:rPr>
        <w:t xml:space="preserve">The confusion thing is that it is the motivation that is utterly different, the mathematics of the optimization objective is the same (if </w:t>
      </w:r>
      <m:oMath>
        <m:r>
          <w:rPr>
            <w:rFonts w:ascii="Cambria Math" w:hAnsi="Cambria Math"/>
          </w:rPr>
          <m:t>λ</m:t>
        </m:r>
        <m:r>
          <w:rPr>
            <w:rFonts w:ascii="Cambria Math" w:hAnsi="Cambria Math" w:cs="Arial"/>
            <w:lang w:val="en-US"/>
          </w:rPr>
          <m:t>=0</m:t>
        </m:r>
      </m:oMath>
      <w:r w:rsidR="008D63B0" w:rsidRPr="00204A45">
        <w:rPr>
          <w:rFonts w:ascii="Calibri" w:hAnsi="Calibri" w:cs="Arial"/>
          <w:lang w:val="en-US"/>
        </w:rPr>
        <w:t>)</w:t>
      </w:r>
      <w:r w:rsidR="008D63B0" w:rsidRPr="00204A45">
        <w:rPr>
          <w:rFonts w:ascii="Calibri" w:hAnsi="Calibri" w:cs="Arial"/>
          <w:color w:val="000000"/>
          <w:lang w:val="en-US" w:eastAsia="en-US"/>
        </w:rPr>
        <w:t xml:space="preserve">, there is a key difference in perspective. </w:t>
      </w:r>
      <w:r w:rsidRPr="00204A45">
        <w:rPr>
          <w:rFonts w:ascii="Calibri" w:eastAsia="Times New Roman" w:hAnsi="Calibri" w:cs="Arial"/>
          <w:lang w:val="en-US"/>
        </w:rPr>
        <w:t xml:space="preserve">Once fitted, </w:t>
      </w:r>
      <w:r w:rsidRPr="00204A45">
        <w:rPr>
          <w:rFonts w:ascii="Calibri" w:eastAsia="Times New Roman" w:hAnsi="Calibri" w:cs="Arial"/>
          <w:color w:val="222222"/>
          <w:lang w:val="en-US"/>
        </w:rPr>
        <w:t xml:space="preserve">the model </w:t>
      </w:r>
      <w:r w:rsidR="008D63B0" w:rsidRPr="00204A45">
        <w:rPr>
          <w:rFonts w:ascii="Calibri" w:eastAsia="Times New Roman" w:hAnsi="Calibri" w:cs="Arial"/>
          <w:color w:val="222222"/>
          <w:lang w:val="en-US"/>
        </w:rPr>
        <w:t xml:space="preserve">can be applied to other samples </w:t>
      </w:r>
      <w:r w:rsidR="005E6670" w:rsidRPr="00204A45">
        <w:rPr>
          <w:rFonts w:ascii="Calibri" w:eastAsia="Times New Roman" w:hAnsi="Calibri" w:cs="Arial"/>
          <w:color w:val="222222"/>
          <w:lang w:val="en-US"/>
        </w:rPr>
        <w:t xml:space="preserve">to </w:t>
      </w:r>
      <w:r w:rsidR="005E6670" w:rsidRPr="00204A45">
        <w:rPr>
          <w:rFonts w:ascii="Calibri" w:eastAsia="Times New Roman" w:hAnsi="Calibri" w:cs="Arial"/>
          <w:i/>
          <w:color w:val="222222"/>
          <w:lang w:val="en-US"/>
        </w:rPr>
        <w:t xml:space="preserve">predict </w:t>
      </w:r>
      <w:r w:rsidR="005E6670" w:rsidRPr="00204A45">
        <w:rPr>
          <w:rFonts w:ascii="Calibri" w:eastAsia="Times New Roman" w:hAnsi="Calibri" w:cs="Arial"/>
          <w:color w:val="222222"/>
          <w:lang w:val="en-US"/>
        </w:rPr>
        <w:t>unobserved outputs</w:t>
      </w:r>
      <w:r w:rsidR="008D63B0" w:rsidRPr="00204A45">
        <w:rPr>
          <w:rFonts w:ascii="Calibri" w:eastAsia="Times New Roman" w:hAnsi="Calibri" w:cs="Arial"/>
          <w:color w:val="222222"/>
          <w:lang w:val="en-US"/>
        </w:rPr>
        <w:t xml:space="preserve"> or ”shipped” to other laboratories for </w:t>
      </w:r>
      <w:r w:rsidR="005E6670" w:rsidRPr="00204A45">
        <w:rPr>
          <w:rFonts w:ascii="Calibri" w:eastAsia="Times New Roman" w:hAnsi="Calibri" w:cs="Arial"/>
          <w:color w:val="222222"/>
          <w:lang w:val="en-US"/>
        </w:rPr>
        <w:t>repeated application</w:t>
      </w:r>
      <w:r w:rsidRPr="00204A45">
        <w:rPr>
          <w:rFonts w:ascii="Calibri" w:eastAsia="Times New Roman" w:hAnsi="Calibri" w:cs="Arial"/>
          <w:color w:val="222222"/>
          <w:lang w:val="en-US"/>
        </w:rPr>
        <w:t>.</w:t>
      </w:r>
      <w:r w:rsidR="00567373" w:rsidRPr="00204A45">
        <w:rPr>
          <w:rFonts w:ascii="Calibri" w:eastAsia="Times New Roman" w:hAnsi="Calibri" w:cs="Arial"/>
          <w:color w:val="222222"/>
          <w:lang w:val="en-US"/>
        </w:rPr>
        <w:t xml:space="preserve"> </w:t>
      </w:r>
      <w:r w:rsidR="00567373" w:rsidRPr="00204A45">
        <w:rPr>
          <w:rFonts w:ascii="Calibri" w:hAnsi="Calibri" w:cs="Arial"/>
          <w:color w:val="000000" w:themeColor="text1"/>
          <w:lang w:val="en-US"/>
        </w:rPr>
        <w:t>The chosen model automatically chooses the minimal subset of variables necessary for classifying for instance healthy versus diagnosed individuals.</w:t>
      </w:r>
      <w:r w:rsidR="00BA211A" w:rsidRPr="00204A45">
        <w:rPr>
          <w:rFonts w:ascii="Calibri" w:eastAsia="Times New Roman" w:hAnsi="Calibri" w:cs="Arial"/>
          <w:color w:val="222222"/>
          <w:lang w:val="en-US"/>
        </w:rPr>
        <w:t xml:space="preserve"> </w:t>
      </w:r>
      <w:r w:rsidR="00BA211A" w:rsidRPr="00204A45">
        <w:rPr>
          <w:rFonts w:ascii="Calibri" w:eastAsia="Times New Roman" w:hAnsi="Calibri" w:cs="Arial"/>
          <w:color w:val="FF0000"/>
          <w:lang w:val="en-US"/>
        </w:rPr>
        <w:t xml:space="preserve">At its extreme, </w:t>
      </w:r>
      <w:r w:rsidR="00BA211A" w:rsidRPr="00204A45">
        <w:rPr>
          <w:rFonts w:ascii="Calibri" w:hAnsi="Calibri" w:cs="Arial"/>
          <w:color w:val="FF0000"/>
          <w:lang w:val="en-US" w:eastAsia="en-US"/>
        </w:rPr>
        <w:t>we do not use beta because we just use them as an intermediate step to achieve prediction, not because we care about this parameter itself so much.</w:t>
      </w:r>
    </w:p>
    <w:p w14:paraId="2BE96985" w14:textId="008073F7" w:rsidR="00151E68" w:rsidRPr="00204A45" w:rsidRDefault="00CB0CAA" w:rsidP="00204A45">
      <w:pPr>
        <w:widowControl w:val="0"/>
        <w:autoSpaceDE w:val="0"/>
        <w:autoSpaceDN w:val="0"/>
        <w:adjustRightInd w:val="0"/>
        <w:spacing w:line="240" w:lineRule="atLeast"/>
        <w:ind w:firstLine="708"/>
        <w:jc w:val="both"/>
        <w:rPr>
          <w:rFonts w:ascii="Calibri" w:hAnsi="Calibri" w:cs="Arial"/>
          <w:color w:val="000000"/>
          <w:lang w:val="en-US" w:eastAsia="en-US"/>
        </w:rPr>
      </w:pPr>
      <w:r w:rsidRPr="00204A45">
        <w:rPr>
          <w:rFonts w:ascii="Calibri" w:hAnsi="Calibri"/>
          <w:lang w:val="en-US"/>
        </w:rPr>
        <w:t>Following model estimation, the importance of the candidate model is evaluated based on empirical guarantees.</w:t>
      </w:r>
      <w:r w:rsidR="00BA211A" w:rsidRPr="00204A45">
        <w:rPr>
          <w:rFonts w:ascii="Calibri" w:hAnsi="Calibri"/>
          <w:lang w:val="en-US"/>
        </w:rPr>
        <w:t xml:space="preserve"> </w:t>
      </w:r>
      <w:r w:rsidR="00BA211A" w:rsidRPr="00204A45">
        <w:rPr>
          <w:rFonts w:ascii="Calibri" w:hAnsi="Calibri" w:cs="Arial"/>
          <w:color w:val="000000" w:themeColor="text1"/>
          <w:lang w:val="en-US"/>
        </w:rPr>
        <w:t>Answering the question whether an obtained predictive algorithms generalizes to unseen data is tackled in a heuristic fashion.</w:t>
      </w:r>
      <w:r w:rsidR="00567373" w:rsidRPr="00204A45">
        <w:rPr>
          <w:rFonts w:ascii="Calibri" w:hAnsi="Calibri" w:cs="Arial"/>
          <w:color w:val="000000" w:themeColor="text1"/>
          <w:lang w:val="en-US"/>
        </w:rPr>
        <w:t xml:space="preserve"> </w:t>
      </w:r>
      <w:r w:rsidR="00567373" w:rsidRPr="00204A45">
        <w:rPr>
          <w:rFonts w:ascii="Calibri" w:hAnsi="Calibri"/>
          <w:color w:val="000000" w:themeColor="text1"/>
          <w:lang w:val="en-US"/>
        </w:rPr>
        <w:t xml:space="preserve">It is typically achieved by identifying relationships in one set of subjects as a function of how these patterns persists in other individuals from a different set of subjects. Here, model parameters are typically estimated on some data while the emerging model is explicitly put to the test in some independent data from unseen individuals </w:t>
      </w:r>
      <w:r w:rsidR="00567373" w:rsidRPr="00204A45">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5" w:tooltip="Shalev-Shwartz, 2014 #6721" w:history="1">
        <w:r w:rsidR="007646E0">
          <w:rPr>
            <w:rFonts w:ascii="Calibri" w:hAnsi="Calibri"/>
            <w:noProof/>
            <w:color w:val="000000" w:themeColor="text1"/>
            <w:lang w:val="en-US"/>
          </w:rPr>
          <w:t>25</w:t>
        </w:r>
      </w:hyperlink>
      <w:r w:rsidR="00965F16">
        <w:rPr>
          <w:rFonts w:ascii="Calibri" w:hAnsi="Calibri"/>
          <w:noProof/>
          <w:color w:val="000000" w:themeColor="text1"/>
          <w:lang w:val="en-US"/>
        </w:rPr>
        <w:t>)</w:t>
      </w:r>
      <w:r w:rsidR="00567373" w:rsidRPr="00204A45">
        <w:rPr>
          <w:rFonts w:ascii="Calibri" w:hAnsi="Calibri"/>
          <w:color w:val="000000" w:themeColor="text1"/>
          <w:lang w:val="en-US"/>
        </w:rPr>
        <w:fldChar w:fldCharType="end"/>
      </w:r>
      <w:r w:rsidR="00567373" w:rsidRPr="00204A45">
        <w:rPr>
          <w:rFonts w:ascii="Calibri" w:hAnsi="Calibri"/>
          <w:color w:val="000000" w:themeColor="text1"/>
          <w:lang w:val="en-US"/>
        </w:rPr>
        <w:t xml:space="preserve">. </w:t>
      </w:r>
      <w:r w:rsidR="00352296">
        <w:rPr>
          <w:rFonts w:ascii="Calibri" w:hAnsi="Calibri"/>
          <w:color w:val="000000" w:themeColor="text1"/>
          <w:lang w:val="en-US"/>
        </w:rPr>
        <w:t xml:space="preserve">Explicit </w:t>
      </w:r>
      <w:r w:rsidR="00352296">
        <w:rPr>
          <w:rStyle w:val="s2"/>
          <w:rFonts w:ascii="Calibri" w:hAnsi="Calibri"/>
          <w:color w:val="000000" w:themeColor="text1"/>
          <w:lang w:val="en-US"/>
        </w:rPr>
        <w:t>model checking was performed by</w:t>
      </w:r>
      <w:r w:rsidR="00567373" w:rsidRPr="00204A45">
        <w:rPr>
          <w:rStyle w:val="s2"/>
          <w:rFonts w:ascii="Calibri" w:hAnsi="Calibri"/>
          <w:color w:val="000000" w:themeColor="text1"/>
          <w:lang w:val="en-US"/>
        </w:rPr>
        <w:t xml:space="preserve"> evaluating the prediction performance of learning algorithms is typically performed by a procedure called </w:t>
      </w:r>
      <w:r w:rsidR="00567373" w:rsidRPr="00204A45">
        <w:rPr>
          <w:rStyle w:val="s2"/>
          <w:rFonts w:ascii="Calibri" w:hAnsi="Calibri"/>
          <w:i/>
          <w:color w:val="000000" w:themeColor="text1"/>
          <w:lang w:val="en-US"/>
        </w:rPr>
        <w:t>cross-validation</w:t>
      </w:r>
      <w:r w:rsidR="00567373" w:rsidRPr="00204A45">
        <w:rPr>
          <w:rStyle w:val="s2"/>
          <w:rFonts w:ascii="Calibri" w:hAnsi="Calibri"/>
          <w:color w:val="000000" w:themeColor="text1"/>
          <w:lang w:val="en-US"/>
        </w:rPr>
        <w:t xml:space="preserve">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&lt;EndNote&gt;&lt;Cite&gt;&lt;Author&gt;Shalev-Shwartz&lt;/Author&gt;&lt;Year&gt;2014&lt;/Year&gt;&lt;RecNum&gt;6721&lt;/RecNum&gt;&lt;DisplayText&gt;(25)&lt;/DisplayText&gt;&lt;record&gt;&lt;rec-number&gt;6721&lt;/rec-number&gt;&lt;foreign-keys&gt;&lt;key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25" w:tooltip="Shalev-Shwartz, 2014 #6721" w:history="1">
        <w:r w:rsidR="007646E0">
          <w:rPr>
            <w:rStyle w:val="s2"/>
            <w:rFonts w:ascii="Calibri" w:hAnsi="Calibri"/>
            <w:noProof/>
            <w:color w:val="000000" w:themeColor="text1"/>
            <w:lang w:val="en-US"/>
          </w:rPr>
          <w:t>25</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First, the machine-learning algorithm is built on a larger part of the dataset. Second, emerging candidate algorithms are evaluated and selected on unused data </w:t>
      </w:r>
      <w:r w:rsidR="00567373" w:rsidRPr="00204A45">
        <w:rPr>
          <w:rStyle w:val="s2"/>
          <w:rFonts w:ascii="Calibri" w:hAnsi="Calibri"/>
          <w:color w:val="000000" w:themeColor="text1"/>
          <w:lang w:val="en-US"/>
        </w:rPr>
        <w:fldChar w:fldCharType="begin"/>
      </w:r>
      <w:r w:rsidR="00965F16">
        <w:rPr>
          <w:rStyle w:val="s2"/>
          <w:rFonts w:ascii="Calibri" w:hAnsi="Calibri"/>
          <w:color w:val="000000" w:themeColor="text1"/>
          <w:lang w:val="en-US"/>
        </w:rPr>
        <w:instrText xml:space="preserve"> ADDIN EN.CITE &lt;EndNote&gt;&lt;Cite&gt;&lt;Author&gt;Hastie&lt;/Author&gt;&lt;Year&gt;2001&lt;/Year&gt;&lt;RecNum&gt;3957&lt;/RecNum&gt;&lt;DisplayText&gt;(17)&lt;/DisplayText&gt;&lt;record&gt;&lt;rec-number&gt;3957&lt;/rec-number&gt;&lt;foreign-keys&gt;&lt;key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Statistics&lt;/publisher&gt;&lt;urls&gt;&lt;/urls&gt;&lt;/record&gt;&lt;/Cite&gt;&lt;/EndNote&gt;</w:instrText>
      </w:r>
      <w:r w:rsidR="00567373" w:rsidRPr="00204A45">
        <w:rPr>
          <w:rStyle w:val="s2"/>
          <w:rFonts w:ascii="Calibri" w:hAnsi="Calibri"/>
          <w:color w:val="000000" w:themeColor="text1"/>
          <w:lang w:val="en-US"/>
        </w:rPr>
        <w:fldChar w:fldCharType="separate"/>
      </w:r>
      <w:r w:rsidR="00965F16">
        <w:rPr>
          <w:rStyle w:val="s2"/>
          <w:rFonts w:ascii="Calibri" w:hAnsi="Calibri"/>
          <w:noProof/>
          <w:color w:val="000000" w:themeColor="text1"/>
          <w:lang w:val="en-US"/>
        </w:rPr>
        <w:t>(</w:t>
      </w:r>
      <w:hyperlink w:anchor="_ENREF_17" w:tooltip="Hastie, 2001 #3957" w:history="1">
        <w:r w:rsidR="007646E0">
          <w:rPr>
            <w:rStyle w:val="s2"/>
            <w:rFonts w:ascii="Calibri" w:hAnsi="Calibri"/>
            <w:noProof/>
            <w:color w:val="000000" w:themeColor="text1"/>
            <w:lang w:val="en-US"/>
          </w:rPr>
          <w:t>17</w:t>
        </w:r>
      </w:hyperlink>
      <w:r w:rsidR="00965F16">
        <w:rPr>
          <w:rStyle w:val="s2"/>
          <w:rFonts w:ascii="Calibri" w:hAnsi="Calibri"/>
          <w:noProof/>
          <w:color w:val="000000" w:themeColor="text1"/>
          <w:lang w:val="en-US"/>
        </w:rPr>
        <w:t>)</w:t>
      </w:r>
      <w:r w:rsidR="00567373" w:rsidRPr="00204A45">
        <w:rPr>
          <w:rStyle w:val="s2"/>
          <w:rFonts w:ascii="Calibri" w:hAnsi="Calibri"/>
          <w:color w:val="000000" w:themeColor="text1"/>
          <w:lang w:val="en-US"/>
        </w:rPr>
        <w:fldChar w:fldCharType="end"/>
      </w:r>
      <w:r w:rsidR="00567373" w:rsidRPr="00204A45">
        <w:rPr>
          <w:rStyle w:val="s2"/>
          <w:rFonts w:ascii="Calibri" w:hAnsi="Calibri"/>
          <w:color w:val="000000" w:themeColor="text1"/>
          <w:lang w:val="en-US"/>
        </w:rPr>
        <w:t xml:space="preserve">. Because all conditions for independent, identically distributed observations are usually met for the left-out data, the out-of-sample prediction performance on the testing data samples can quantify how likely the same pattern could be detected in future, not yet seen patients. </w:t>
      </w:r>
      <w:r w:rsidR="00567373" w:rsidRPr="00204A45">
        <w:rPr>
          <w:rFonts w:ascii="Calibri" w:hAnsi="Calibri" w:cs="Helvetica"/>
          <w:color w:val="000000"/>
          <w:lang w:val="en-US" w:eastAsia="en-US"/>
        </w:rPr>
        <w:t>We care much more about a model's performance on the test data set than the</w:t>
      </w:r>
      <w:r w:rsidR="00204A45" w:rsidRPr="00204A45">
        <w:rPr>
          <w:rFonts w:ascii="Calibri" w:hAnsi="Calibri" w:cs="Arial"/>
          <w:color w:val="000000"/>
          <w:lang w:val="en-US" w:eastAsia="en-US"/>
        </w:rPr>
        <w:t xml:space="preserve"> </w:t>
      </w:r>
      <w:r w:rsidR="00567373" w:rsidRPr="00204A45">
        <w:rPr>
          <w:rFonts w:ascii="Calibri" w:hAnsi="Calibri" w:cs="Helvetica"/>
          <w:color w:val="000000"/>
          <w:lang w:val="en-US" w:eastAsia="en-US"/>
        </w:rPr>
        <w:t>training data set, since its performance on the test data set is much more likely to predict how the model will do on (other) unseen data.</w:t>
      </w:r>
      <w:r w:rsidR="00204A45" w:rsidRPr="00204A45">
        <w:rPr>
          <w:rFonts w:ascii="Calibri" w:hAnsi="Calibri" w:cs="Helvetica"/>
          <w:color w:val="000000"/>
          <w:lang w:val="en-US" w:eastAsia="en-US"/>
        </w:rPr>
        <w:t xml:space="preserve"> </w:t>
      </w:r>
      <w:r w:rsidR="00204A45" w:rsidRPr="00204A45">
        <w:rPr>
          <w:rFonts w:ascii="Calibri" w:hAnsi="Calibri" w:cs="Calibri"/>
          <w:color w:val="000000" w:themeColor="text1"/>
          <w:lang w:val="en-US"/>
        </w:rPr>
        <w:t>This approach to draw rigorous conclusion from data with the linear model assesses</w:t>
      </w:r>
      <w:r w:rsidR="00E665BB" w:rsidRPr="00204A45">
        <w:rPr>
          <w:rFonts w:ascii="Calibri" w:hAnsi="Calibri" w:cs="Calibri"/>
          <w:color w:val="000000" w:themeColor="text1"/>
          <w:lang w:val="en-US"/>
        </w:rPr>
        <w:t xml:space="preserve"> the robustness of patterns between typically many variables by testing how well an already fitted model extrapolates to unseen brain measurements. </w:t>
      </w:r>
      <w:r w:rsidR="00346DB6">
        <w:rPr>
          <w:rFonts w:ascii="Calibri" w:hAnsi="Calibri" w:cs="Arial"/>
          <w:color w:val="000000" w:themeColor="text1"/>
          <w:lang w:val="en-US"/>
        </w:rPr>
        <w:t>To this end</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the cross-validation procedure</w:t>
      </w:r>
      <w:r w:rsidR="00E665BB" w:rsidRPr="00204A45">
        <w:rPr>
          <w:rFonts w:ascii="Calibri" w:hAnsi="Calibri" w:cs="Arial"/>
          <w:color w:val="000000" w:themeColor="text1"/>
          <w:lang w:val="en-US"/>
        </w:rPr>
        <w:t xml:space="preserve"> </w:t>
      </w:r>
      <w:r w:rsidR="00346DB6">
        <w:rPr>
          <w:rFonts w:ascii="Calibri" w:hAnsi="Calibri" w:cs="Arial"/>
          <w:color w:val="000000" w:themeColor="text1"/>
          <w:lang w:val="en-US"/>
        </w:rPr>
        <w:t xml:space="preserve">was </w:t>
      </w:r>
      <w:r w:rsidR="00E665BB" w:rsidRPr="00204A45">
        <w:rPr>
          <w:rFonts w:ascii="Calibri" w:hAnsi="Calibri" w:cs="Arial"/>
          <w:color w:val="000000" w:themeColor="text1"/>
          <w:lang w:val="en-US"/>
        </w:rPr>
        <w:t xml:space="preserve">used to quantify out-of-sample performance by an unbiased estimate of a model's capacity to generalize to data samples acquired in the future. </w:t>
      </w:r>
      <w:r w:rsidR="006A10A4">
        <w:rPr>
          <w:rFonts w:ascii="Calibri" w:hAnsi="Calibri" w:cs="Arial"/>
          <w:color w:val="000000" w:themeColor="text1"/>
          <w:lang w:val="en-US"/>
        </w:rPr>
        <w:t>As the Lasso does not provide a full least-squares fit due to its shrinkage property, we computed unbiased out-of-sample predictions using ordinary least-squares on the collection of active variables.</w:t>
      </w:r>
    </w:p>
    <w:p w14:paraId="2E6493CE" w14:textId="455DF7F5" w:rsidR="004C6FB4" w:rsidRPr="00204A45" w:rsidRDefault="00151E68" w:rsidP="00204A45">
      <w:pPr>
        <w:shd w:val="clear" w:color="auto" w:fill="FFFFFF"/>
        <w:ind w:firstLine="708"/>
        <w:jc w:val="both"/>
        <w:rPr>
          <w:rFonts w:ascii="Calibri" w:hAnsi="Calibri"/>
          <w:color w:val="000000" w:themeColor="text1"/>
          <w:lang w:val="en-US"/>
        </w:rPr>
      </w:pPr>
      <w:r w:rsidRPr="00204A45">
        <w:rPr>
          <w:rFonts w:ascii="Calibri" w:hAnsi="Calibri"/>
          <w:color w:val="000000" w:themeColor="text1"/>
          <w:lang w:val="en-US"/>
        </w:rPr>
        <w:t xml:space="preserve">This analysis paradigm, routinely practiced in many applications of pattern-recognition algorithms, is centered around evaluating the capacity of already extracted models to derive quantities of interest from new, potentially later encountered individuals. If an already extracted model embodying an identified relationship, reflected in the estimated parameters, is assessed in new individuals whose data were not used to estimate the parameters, the statistical analysis can be said to be an </w:t>
      </w:r>
      <w:r w:rsidRPr="00204A45">
        <w:rPr>
          <w:rFonts w:ascii="Calibri" w:hAnsi="Calibri"/>
          <w:i/>
          <w:color w:val="000000" w:themeColor="text1"/>
          <w:lang w:val="en-US"/>
        </w:rPr>
        <w:t>out-of-sample prediction</w:t>
      </w:r>
      <w:r w:rsidRPr="00204A45">
        <w:rPr>
          <w:rFonts w:ascii="Calibri" w:hAnsi="Calibri"/>
          <w:color w:val="000000" w:themeColor="text1"/>
          <w:lang w:val="en-US"/>
        </w:rPr>
        <w:t>. This form of building models from data has been explicitly optimized for and is naturally applicable to a single data point, such as one whole-brain scan or one sequenced genome of a particular individual.</w:t>
      </w:r>
      <w:r w:rsidR="00A623EE" w:rsidRPr="00204A45">
        <w:rPr>
          <w:rFonts w:ascii="Calibri" w:hAnsi="Calibri"/>
          <w:color w:val="000000" w:themeColor="text1"/>
          <w:lang w:val="en-US"/>
        </w:rPr>
        <w:t xml:space="preserve"> </w:t>
      </w:r>
      <w:r w:rsidR="00D36B0F" w:rsidRPr="00204A45">
        <w:rPr>
          <w:rFonts w:ascii="Calibri" w:hAnsi="Calibri" w:cs="Arial"/>
          <w:color w:val="000000" w:themeColor="text1"/>
          <w:lang w:val="en-US"/>
        </w:rPr>
        <w:t xml:space="preserve">Note that we cannot compute the usual p-values on the selected input variables </w:t>
      </w:r>
      <w:r w:rsidR="00D36B0F" w:rsidRPr="00204A45">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 </w:instrText>
      </w:r>
      <w:r w:rsidR="00965F16">
        <w:rPr>
          <w:rFonts w:ascii="Calibri" w:hAnsi="Calibri" w:cs="Arial"/>
          <w:color w:val="000000" w:themeColor="text1"/>
          <w:lang w:val="en-US"/>
        </w:rPr>
        <w:fldChar w:fldCharType="begin">
          <w:fldData xml:space="preserve">PEVuZE5vdGU+PENpdGU+PEF1dGhvcj5UYXlsb3I8L0F1dGhvcj48WWVhcj4yMDE1PC9ZZWFyPjxS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</w:fldData>
        </w:fldChar>
      </w:r>
      <w:r w:rsidR="00965F16">
        <w:rPr>
          <w:rFonts w:ascii="Calibri" w:hAnsi="Calibri" w:cs="Arial"/>
          <w:color w:val="000000" w:themeColor="text1"/>
          <w:lang w:val="en-US"/>
        </w:rPr>
        <w:instrText xml:space="preserve"> ADDIN EN.CITE.DATA </w:instrText>
      </w:r>
      <w:r w:rsidR="00965F16">
        <w:rPr>
          <w:rFonts w:ascii="Calibri" w:hAnsi="Calibri" w:cs="Arial"/>
          <w:color w:val="000000" w:themeColor="text1"/>
          <w:lang w:val="en-US"/>
        </w:rPr>
      </w:r>
      <w:r w:rsidR="00965F16">
        <w:rPr>
          <w:rFonts w:ascii="Calibri" w:hAnsi="Calibri" w:cs="Arial"/>
          <w:color w:val="000000" w:themeColor="text1"/>
          <w:lang w:val="en-US"/>
        </w:rPr>
        <w:fldChar w:fldCharType="end"/>
      </w:r>
      <w:r w:rsidR="00D36B0F" w:rsidRPr="00204A45">
        <w:rPr>
          <w:rFonts w:ascii="Calibri" w:hAnsi="Calibri" w:cs="Arial"/>
          <w:color w:val="000000" w:themeColor="text1"/>
          <w:lang w:val="en-US"/>
        </w:rPr>
      </w:r>
      <w:r w:rsidR="00D36B0F"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6" w:tooltip="Taylor, 2015 #5998" w:history="1">
        <w:r w:rsidR="007646E0">
          <w:rPr>
            <w:rFonts w:ascii="Calibri" w:hAnsi="Calibri" w:cs="Arial"/>
            <w:noProof/>
            <w:color w:val="000000" w:themeColor="text1"/>
            <w:lang w:val="en-US"/>
          </w:rPr>
          <w:t>26</w:t>
        </w:r>
      </w:hyperlink>
      <w:r w:rsidR="00965F16">
        <w:rPr>
          <w:rFonts w:ascii="Calibri" w:hAnsi="Calibri" w:cs="Arial"/>
          <w:noProof/>
          <w:color w:val="000000" w:themeColor="text1"/>
          <w:lang w:val="en-US"/>
        </w:rPr>
        <w:t xml:space="preserve">, </w:t>
      </w:r>
      <w:hyperlink w:anchor="_ENREF_27" w:tooltip="Loftus, 2015 #6152" w:history="1">
        <w:r w:rsidR="007646E0">
          <w:rPr>
            <w:rFonts w:ascii="Calibri" w:hAnsi="Calibri" w:cs="Arial"/>
            <w:noProof/>
            <w:color w:val="000000" w:themeColor="text1"/>
            <w:lang w:val="en-US"/>
          </w:rPr>
          <w:t>27</w:t>
        </w:r>
      </w:hyperlink>
      <w:r w:rsidR="00965F16">
        <w:rPr>
          <w:rFonts w:ascii="Calibri" w:hAnsi="Calibri" w:cs="Arial"/>
          <w:noProof/>
          <w:color w:val="000000" w:themeColor="text1"/>
          <w:lang w:val="en-US"/>
        </w:rPr>
        <w:t>)</w:t>
      </w:r>
      <w:r w:rsidR="00D36B0F" w:rsidRPr="00204A45">
        <w:rPr>
          <w:rFonts w:ascii="Calibri" w:hAnsi="Calibri" w:cs="Arial"/>
          <w:color w:val="000000" w:themeColor="text1"/>
          <w:lang w:val="en-US"/>
        </w:rPr>
        <w:fldChar w:fldCharType="end"/>
      </w:r>
      <w:r w:rsidR="00D36B0F" w:rsidRPr="00204A45">
        <w:rPr>
          <w:rFonts w:ascii="Calibri" w:hAnsi="Calibri" w:cs="Arial"/>
          <w:color w:val="000000" w:themeColor="text1"/>
          <w:lang w:val="en-US"/>
        </w:rPr>
        <w:t>.</w:t>
      </w:r>
      <w:r w:rsidR="0022481D" w:rsidRPr="00204A45">
        <w:rPr>
          <w:rFonts w:ascii="Calibri" w:hAnsi="Calibri" w:cs="Arial"/>
          <w:color w:val="000000" w:themeColor="text1"/>
          <w:lang w:val="en-US"/>
        </w:rPr>
        <w:t xml:space="preserve"> </w:t>
      </w:r>
      <w:r w:rsidR="00D36B0F" w:rsidRPr="00204A45">
        <w:rPr>
          <w:rFonts w:ascii="Calibri" w:hAnsi="Calibri" w:cs="Arial"/>
          <w:color w:val="000000" w:themeColor="text1"/>
          <w:lang w:val="en-US"/>
        </w:rPr>
        <w:t>This is because</w:t>
      </w:r>
      <w:r w:rsidR="0022481D" w:rsidRPr="00204A45">
        <w:rPr>
          <w:rFonts w:ascii="Calibri" w:hAnsi="Calibri" w:cs="Arial"/>
          <w:color w:val="000000" w:themeColor="text1"/>
          <w:lang w:val="en-US"/>
        </w:rPr>
        <w:t xml:space="preserve"> the variable selection procedure is itself a </w:t>
      </w:r>
      <w:r w:rsidR="00BA211A" w:rsidRPr="00204A45">
        <w:rPr>
          <w:rFonts w:ascii="Calibri" w:hAnsi="Calibri" w:cs="Arial"/>
          <w:color w:val="000000" w:themeColor="text1"/>
          <w:lang w:val="en-US"/>
        </w:rPr>
        <w:t>random</w:t>
      </w:r>
      <w:r w:rsidR="0022481D" w:rsidRPr="00204A45">
        <w:rPr>
          <w:rFonts w:ascii="Calibri" w:hAnsi="Calibri" w:cs="Arial"/>
          <w:color w:val="000000" w:themeColor="text1"/>
          <w:lang w:val="en-US"/>
        </w:rPr>
        <w:t xml:space="preserve"> process that is </w:t>
      </w:r>
      <w:r w:rsidR="00D36B0F" w:rsidRPr="00204A45">
        <w:rPr>
          <w:rFonts w:ascii="Calibri" w:hAnsi="Calibri" w:cs="Arial"/>
          <w:color w:val="000000" w:themeColor="text1"/>
          <w:lang w:val="en-US"/>
        </w:rPr>
        <w:t xml:space="preserve">ignored </w:t>
      </w:r>
      <w:r w:rsidR="0022481D" w:rsidRPr="00204A45">
        <w:rPr>
          <w:rFonts w:ascii="Calibri" w:hAnsi="Calibri" w:cs="Arial"/>
          <w:color w:val="000000" w:themeColor="text1"/>
          <w:lang w:val="en-US"/>
        </w:rPr>
        <w:t xml:space="preserve">by the theoretical guarantees of classical inference for statistical significance </w:t>
      </w:r>
      <w:r w:rsidR="0022481D"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22481D"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7646E0">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22481D" w:rsidRPr="00204A45">
        <w:rPr>
          <w:rFonts w:ascii="Calibri" w:hAnsi="Calibri" w:cs="Arial"/>
          <w:color w:val="000000" w:themeColor="text1"/>
          <w:lang w:val="en-US"/>
        </w:rPr>
        <w:fldChar w:fldCharType="end"/>
      </w:r>
      <w:r w:rsidR="0022481D" w:rsidRPr="00204A45">
        <w:rPr>
          <w:rFonts w:ascii="Calibri" w:hAnsi="Calibri" w:cs="Arial"/>
          <w:color w:val="000000" w:themeColor="text1"/>
          <w:lang w:val="en-US"/>
        </w:rPr>
        <w:t>.</w:t>
      </w:r>
      <w:r w:rsidR="00AD103E" w:rsidRPr="00204A45">
        <w:rPr>
          <w:rFonts w:ascii="Calibri" w:hAnsi="Calibri" w:cs="Arial"/>
          <w:color w:val="000000" w:themeColor="text1"/>
          <w:lang w:val="en-US"/>
        </w:rPr>
        <w:t xml:space="preserve"> </w:t>
      </w:r>
      <w:r w:rsidR="00AD103E" w:rsidRPr="00204A45">
        <w:rPr>
          <w:rFonts w:ascii="Calibri" w:hAnsi="Calibri" w:cs="Arial"/>
          <w:color w:val="000000" w:themeColor="text1"/>
          <w:lang w:val="en-US"/>
        </w:rPr>
        <w:lastRenderedPageBreak/>
        <w:t>Put in yet another way, data-driven model selection is corrupting hypothesis-driven statistical inference because the sampling distribution of the</w:t>
      </w:r>
      <w:r w:rsidR="00BA211A" w:rsidRPr="00204A45">
        <w:rPr>
          <w:rFonts w:ascii="Calibri" w:hAnsi="Calibri" w:cs="Arial"/>
          <w:color w:val="000000" w:themeColor="text1"/>
          <w:lang w:val="en-US"/>
        </w:rPr>
        <w:t xml:space="preserve"> parameter estimates is altered,</w:t>
      </w:r>
      <w:r w:rsidR="00AD103E" w:rsidRPr="00204A45">
        <w:rPr>
          <w:rFonts w:ascii="Calibri" w:hAnsi="Calibri" w:cs="Arial"/>
          <w:color w:val="000000" w:themeColor="text1"/>
          <w:lang w:val="en-US"/>
        </w:rPr>
        <w:t xml:space="preserve"> </w:t>
      </w:r>
      <w:r w:rsidR="00BA211A" w:rsidRPr="00204A45">
        <w:rPr>
          <w:rFonts w:ascii="Calibri" w:hAnsi="Calibri" w:cs="Arial"/>
          <w:color w:val="000000" w:themeColor="text1"/>
          <w:lang w:val="en-US"/>
        </w:rPr>
        <w:t>causing c</w:t>
      </w:r>
      <w:r w:rsidR="00AD103E" w:rsidRPr="00204A45">
        <w:rPr>
          <w:rFonts w:ascii="Calibri" w:hAnsi="Calibri" w:cs="Arial"/>
          <w:color w:val="000000" w:themeColor="text1"/>
          <w:lang w:val="en-US"/>
        </w:rPr>
        <w:t xml:space="preserve">lassical statistical </w:t>
      </w:r>
      <w:r w:rsidR="00BA211A" w:rsidRPr="00204A45">
        <w:rPr>
          <w:rFonts w:ascii="Calibri" w:hAnsi="Calibri" w:cs="Arial"/>
          <w:color w:val="000000" w:themeColor="text1"/>
          <w:lang w:val="en-US"/>
        </w:rPr>
        <w:t xml:space="preserve">to </w:t>
      </w:r>
      <w:r w:rsidR="00AD103E" w:rsidRPr="00204A45">
        <w:rPr>
          <w:rFonts w:ascii="Calibri" w:hAnsi="Calibri" w:cs="Arial"/>
          <w:color w:val="000000" w:themeColor="text1"/>
          <w:lang w:val="en-US"/>
        </w:rPr>
        <w:t xml:space="preserve">become invalid and the p values become optimistically biased </w:t>
      </w:r>
      <w:r w:rsidR="00AD103E" w:rsidRPr="00204A45">
        <w:rPr>
          <w:rFonts w:ascii="Calibri" w:hAnsi="Calibri" w:cs="Arial"/>
          <w:color w:val="000000" w:themeColor="text1"/>
          <w:lang w:val="en-US"/>
        </w:rPr>
        <w:fldChar w:fldCharType="begin"/>
      </w:r>
      <w:r w:rsidR="00965F16">
        <w:rPr>
          <w:rFonts w:ascii="Calibri" w:hAnsi="Calibri" w:cs="Arial"/>
          <w:color w:val="000000" w:themeColor="text1"/>
          <w:lang w:val="en-US"/>
        </w:rPr>
        <w:instrText xml:space="preserve"> ADDIN EN.CITE &lt;EndNote&gt;&lt;Cite&gt;&lt;Author&gt;Berk&lt;/Author&gt;&lt;Year&gt;2013&lt;/Year&gt;&lt;RecNum&gt;6004&lt;/RecNum&gt;&lt;DisplayText&gt;(28)&lt;/DisplayText&gt;&lt;record&gt;&lt;rec-number&gt;6004&lt;/rec-number&gt;&lt;foreign-keys&gt;&lt;key app="EN" db-id="wf5d22rx0vsr0leefsq5vrd7a0vsep2xdxr9" timestamp="1451215076"&gt;6004&lt;/key&gt;&lt;/foreign-keys&gt;&lt;ref-type name="Journal Article"&gt;17&lt;/ref-type&gt;&lt;contributors&gt;&lt;authors&gt;&lt;author&gt;Berk, Richard&lt;/author&gt;&lt;author&gt;Brown, Lawrence&lt;/author&gt;&lt;author&gt;Buja, Andreas&lt;/author&gt;&lt;author&gt;Zhang, Kai&lt;/author&gt;&lt;author&gt;Zhao, Linda&lt;/author&gt;&lt;/authors&gt;&lt;/contributors&gt;&lt;titles&gt;&lt;title&gt;Valid post-selection inference&lt;/title&gt;&lt;secondary-title&gt;The Annals of Statistics&lt;/secondary-title&gt;&lt;/titles&gt;&lt;periodical&gt;&lt;full-title&gt;The Annals of Statistics&lt;/full-title&gt;&lt;/periodical&gt;&lt;pages&gt;802-837&lt;/pages&gt;&lt;volume&gt;41&lt;/volume&gt;&lt;number&gt;2&lt;/number&gt;&lt;dates&gt;&lt;year&gt;2013&lt;/year&gt;&lt;/dates&gt;&lt;isbn&gt;0090-5364&lt;/isbn&gt;&lt;urls&gt;&lt;/urls&gt;&lt;/record&gt;&lt;/Cite&gt;&lt;/EndNote&gt;</w:instrText>
      </w:r>
      <w:r w:rsidR="00AD103E" w:rsidRPr="00204A45">
        <w:rPr>
          <w:rFonts w:ascii="Calibri" w:hAnsi="Calibri" w:cs="Arial"/>
          <w:color w:val="000000" w:themeColor="text1"/>
          <w:lang w:val="en-US"/>
        </w:rPr>
        <w:fldChar w:fldCharType="separate"/>
      </w:r>
      <w:r w:rsidR="00965F16">
        <w:rPr>
          <w:rFonts w:ascii="Calibri" w:hAnsi="Calibri" w:cs="Arial"/>
          <w:noProof/>
          <w:color w:val="000000" w:themeColor="text1"/>
          <w:lang w:val="en-US"/>
        </w:rPr>
        <w:t>(</w:t>
      </w:r>
      <w:hyperlink w:anchor="_ENREF_28" w:tooltip="Berk, 2013 #6004" w:history="1">
        <w:r w:rsidR="007646E0">
          <w:rPr>
            <w:rFonts w:ascii="Calibri" w:hAnsi="Calibri" w:cs="Arial"/>
            <w:noProof/>
            <w:color w:val="000000" w:themeColor="text1"/>
            <w:lang w:val="en-US"/>
          </w:rPr>
          <w:t>28</w:t>
        </w:r>
      </w:hyperlink>
      <w:r w:rsidR="00965F16">
        <w:rPr>
          <w:rFonts w:ascii="Calibri" w:hAnsi="Calibri" w:cs="Arial"/>
          <w:noProof/>
          <w:color w:val="000000" w:themeColor="text1"/>
          <w:lang w:val="en-US"/>
        </w:rPr>
        <w:t>)</w:t>
      </w:r>
      <w:r w:rsidR="00AD103E" w:rsidRPr="00204A45">
        <w:rPr>
          <w:rFonts w:ascii="Calibri" w:hAnsi="Calibri" w:cs="Arial"/>
          <w:color w:val="000000" w:themeColor="text1"/>
          <w:lang w:val="en-US"/>
        </w:rPr>
        <w:fldChar w:fldCharType="end"/>
      </w:r>
      <w:r w:rsidR="00AD103E" w:rsidRPr="00204A45">
        <w:rPr>
          <w:rFonts w:ascii="Calibri" w:hAnsi="Calibri" w:cs="Arial"/>
          <w:color w:val="000000" w:themeColor="text1"/>
          <w:lang w:val="en-US"/>
        </w:rPr>
        <w:t>.</w:t>
      </w:r>
    </w:p>
    <w:p w14:paraId="63871D20" w14:textId="77777777" w:rsidR="004C6FB4" w:rsidRPr="00FD352A" w:rsidRDefault="004C6FB4" w:rsidP="00EB525A">
      <w:pPr>
        <w:shd w:val="clear" w:color="auto" w:fill="FFFFFF"/>
        <w:rPr>
          <w:rFonts w:ascii="Calibri" w:eastAsia="Times New Roman" w:hAnsi="Calibri" w:cs="Arial"/>
          <w:color w:val="222222"/>
          <w:lang w:val="en-US"/>
        </w:rPr>
      </w:pPr>
    </w:p>
    <w:p w14:paraId="517545EA" w14:textId="20045B16" w:rsidR="004C6FB4" w:rsidRPr="00FD352A" w:rsidRDefault="004C6FB4" w:rsidP="00EB525A">
      <w:pPr>
        <w:shd w:val="clear" w:color="auto" w:fill="FFFFFF"/>
        <w:rPr>
          <w:rFonts w:ascii="Calibri" w:eastAsia="Times New Roman" w:hAnsi="Calibri" w:cs="Arial"/>
          <w:b/>
          <w:color w:val="222222"/>
          <w:lang w:val="en-US"/>
        </w:rPr>
      </w:pPr>
      <w:r w:rsidRPr="00FD352A">
        <w:rPr>
          <w:rFonts w:ascii="Calibri" w:eastAsia="Times New Roman" w:hAnsi="Calibri" w:cs="Arial"/>
          <w:b/>
          <w:color w:val="222222"/>
          <w:lang w:val="en-US"/>
        </w:rPr>
        <w:t>Simulation</w:t>
      </w:r>
    </w:p>
    <w:p w14:paraId="13B87159" w14:textId="77777777" w:rsidR="004C6FB4" w:rsidRPr="00FD352A" w:rsidRDefault="004C6FB4" w:rsidP="00EB525A">
      <w:pPr>
        <w:shd w:val="clear" w:color="auto" w:fill="FFFFFF"/>
        <w:rPr>
          <w:rFonts w:ascii="Calibri" w:eastAsia="Times New Roman" w:hAnsi="Calibri" w:cs="Arial"/>
          <w:color w:val="222222"/>
          <w:lang w:val="en-US"/>
        </w:rPr>
      </w:pPr>
    </w:p>
    <w:p w14:paraId="1B08146D" w14:textId="118FA640" w:rsidR="004C6FB4" w:rsidRDefault="004C6FB4" w:rsidP="00EB525A">
      <w:pPr>
        <w:shd w:val="clear" w:color="auto" w:fill="FFFFFF"/>
        <w:rPr>
          <w:rFonts w:ascii="Calibri" w:eastAsia="Times New Roman" w:hAnsi="Calibri" w:cs="Arial"/>
          <w:color w:val="222222"/>
          <w:lang w:val="en-US"/>
        </w:rPr>
      </w:pPr>
      <w:r w:rsidRPr="00FD352A">
        <w:rPr>
          <w:rFonts w:ascii="Calibri" w:eastAsia="Times New Roman" w:hAnsi="Calibri" w:cs="Arial"/>
          <w:color w:val="222222"/>
          <w:lang w:val="en-US"/>
        </w:rPr>
        <w:t xml:space="preserve">It is been noted that predictive guarantees are </w:t>
      </w:r>
      <w:r w:rsidR="006D1AD9" w:rsidRPr="00FD352A">
        <w:rPr>
          <w:rFonts w:ascii="Calibri" w:eastAsia="Times New Roman" w:hAnsi="Calibri" w:cs="Arial"/>
          <w:color w:val="222222"/>
          <w:lang w:val="en-US"/>
        </w:rPr>
        <w:t xml:space="preserve">often </w:t>
      </w:r>
      <w:r w:rsidRPr="00FD352A">
        <w:rPr>
          <w:rFonts w:ascii="Calibri" w:eastAsia="Times New Roman" w:hAnsi="Calibri" w:cs="Arial"/>
          <w:color w:val="222222"/>
          <w:lang w:val="en-US"/>
        </w:rPr>
        <w:t xml:space="preserve">challenging to derive based on formal theory </w:t>
      </w:r>
      <w:r w:rsidRPr="00FD352A">
        <w:rPr>
          <w:rFonts w:ascii="Calibri" w:eastAsia="Times New Roman" w:hAnsi="Calibri" w:cs="Arial"/>
          <w:color w:val="222222"/>
          <w:lang w:val="en-US"/>
        </w:rPr>
        <w:fldChar w:fldCharType="begin"/>
      </w:r>
      <w:r w:rsidR="00965F16">
        <w:rPr>
          <w:rFonts w:ascii="Calibri" w:eastAsia="Times New Roman" w:hAnsi="Calibri" w:cs="Arial"/>
          <w:color w:val="222222"/>
          <w:lang w:val="en-US"/>
        </w:rPr>
        <w:instrText xml:space="preserve"> ADDIN EN.CITE &lt;EndNote&gt;&lt;Cite&gt;&lt;Author&gt;Efron&lt;/Author&gt;&lt;Year&gt;2016&lt;/Year&gt;&lt;RecNum&gt;6362&lt;/RecNum&gt;&lt;DisplayText&gt;(6, 25)&lt;/DisplayText&gt;&lt;record&gt;&lt;rec-number&gt;6362&lt;/rec-number&gt;&lt;foreign-keys&gt;&lt;key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Press&lt;/publisher&gt;&lt;urls&gt;&lt;/urls&gt;&lt;/record&gt;&lt;/Cite&gt;&lt;Cite&gt;&lt;Author&gt;Shalev-Shwartz&lt;/Author&gt;&lt;Year&gt;2014&lt;/Year&gt;&lt;RecNum&gt;6721&lt;/RecNum&gt;&lt;record&gt;&lt;rec-number&gt;6721&lt;/rec-number&gt;&lt;foreign-keys&gt;&lt;key app="EN" db-id="wf5d22rx0vsr0leefsq5vrd7a0vsep2xdxr9" timestamp="1481535415"&gt;6721&lt;/key&gt;&lt;/foreign-keys&gt;&lt;ref-type name="Book"&gt;6&lt;/ref-type&gt;&lt;contributors&gt;&lt;authors&gt;&lt;author&gt;Shalev-Shwartz, Shai&lt;/author&gt;&lt;author&gt;Ben-David, Shai&lt;/author&gt;&lt;/authors&gt;&lt;/contributors&gt;&lt;titles&gt;&lt;title&gt;Understanding machine learning: From theory to algorithms&lt;/title&gt;&lt;/titles&gt;&lt;dates&gt;&lt;year&gt;2014&lt;/year&gt;&lt;/dates&gt;&lt;publisher&gt;Cambridge University Press&lt;/publisher&gt;&lt;isbn&gt;1139952749&lt;/isbn&gt;&lt;urls&gt;&lt;/urls&gt;&lt;/record&gt;&lt;/Cite&gt;&lt;/EndNote&gt;</w:instrText>
      </w:r>
      <w:r w:rsidRPr="00FD352A">
        <w:rPr>
          <w:rFonts w:ascii="Calibri" w:eastAsia="Times New Roman" w:hAnsi="Calibri" w:cs="Arial"/>
          <w:color w:val="222222"/>
          <w:lang w:val="en-US"/>
        </w:rPr>
        <w:fldChar w:fldCharType="separate"/>
      </w:r>
      <w:r w:rsidR="00965F16">
        <w:rPr>
          <w:rFonts w:ascii="Calibri" w:eastAsia="Times New Roman" w:hAnsi="Calibri" w:cs="Arial"/>
          <w:noProof/>
          <w:color w:val="222222"/>
          <w:lang w:val="en-US"/>
        </w:rPr>
        <w:t>(</w:t>
      </w:r>
      <w:hyperlink w:anchor="_ENREF_6" w:tooltip="Efron, 2016 #6362" w:history="1">
        <w:r w:rsidR="007646E0">
          <w:rPr>
            <w:rFonts w:ascii="Calibri" w:eastAsia="Times New Roman" w:hAnsi="Calibri" w:cs="Arial"/>
            <w:noProof/>
            <w:color w:val="222222"/>
            <w:lang w:val="en-US"/>
          </w:rPr>
          <w:t>6</w:t>
        </w:r>
      </w:hyperlink>
      <w:r w:rsidR="00965F16">
        <w:rPr>
          <w:rFonts w:ascii="Calibri" w:eastAsia="Times New Roman" w:hAnsi="Calibri" w:cs="Arial"/>
          <w:noProof/>
          <w:color w:val="222222"/>
          <w:lang w:val="en-US"/>
        </w:rPr>
        <w:t xml:space="preserve">, </w:t>
      </w:r>
      <w:hyperlink w:anchor="_ENREF_25" w:tooltip="Shalev-Shwartz, 2014 #6721" w:history="1">
        <w:r w:rsidR="007646E0">
          <w:rPr>
            <w:rFonts w:ascii="Calibri" w:eastAsia="Times New Roman" w:hAnsi="Calibri" w:cs="Arial"/>
            <w:noProof/>
            <w:color w:val="222222"/>
            <w:lang w:val="en-US"/>
          </w:rPr>
          <w:t>25</w:t>
        </w:r>
      </w:hyperlink>
      <w:r w:rsidR="00965F16">
        <w:rPr>
          <w:rFonts w:ascii="Calibri" w:eastAsia="Times New Roman" w:hAnsi="Calibri" w:cs="Arial"/>
          <w:noProof/>
          <w:color w:val="222222"/>
          <w:lang w:val="en-US"/>
        </w:rPr>
        <w:t>)</w:t>
      </w:r>
      <w:r w:rsidRPr="00FD352A">
        <w:rPr>
          <w:rFonts w:ascii="Calibri" w:eastAsia="Times New Roman" w:hAnsi="Calibri" w:cs="Arial"/>
          <w:color w:val="222222"/>
          <w:lang w:val="en-US"/>
        </w:rPr>
        <w:fldChar w:fldCharType="end"/>
      </w:r>
      <w:r w:rsidRPr="00FD352A">
        <w:rPr>
          <w:rFonts w:ascii="Calibri" w:eastAsia="Times New Roman" w:hAnsi="Calibri" w:cs="Arial"/>
          <w:color w:val="222222"/>
          <w:lang w:val="en-US"/>
        </w:rPr>
        <w:t>.</w:t>
      </w:r>
      <w:r w:rsidR="004B2564" w:rsidRPr="00FD352A">
        <w:rPr>
          <w:rFonts w:ascii="Calibri" w:eastAsia="Times New Roman" w:hAnsi="Calibri" w:cs="Arial"/>
          <w:color w:val="222222"/>
          <w:lang w:val="en-US"/>
        </w:rPr>
        <w:t xml:space="preserve"> -&gt; empirical simulutations</w:t>
      </w:r>
    </w:p>
    <w:p w14:paraId="7ED57D53" w14:textId="77777777" w:rsidR="00483C49" w:rsidRDefault="00483C49" w:rsidP="00EB525A">
      <w:pPr>
        <w:shd w:val="clear" w:color="auto" w:fill="FFFFFF"/>
        <w:rPr>
          <w:rFonts w:ascii="Calibri" w:eastAsia="Times New Roman" w:hAnsi="Calibri" w:cs="Arial"/>
          <w:color w:val="222222"/>
          <w:lang w:val="en-US"/>
        </w:rPr>
      </w:pPr>
    </w:p>
    <w:p w14:paraId="5F35C9FE" w14:textId="780FFD09"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Scenarios</w:t>
      </w:r>
    </w:p>
    <w:p w14:paraId="7C1C587A" w14:textId="5166D64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a)</w:t>
      </w:r>
      <w:r w:rsidR="00E62A88">
        <w:rPr>
          <w:rFonts w:ascii="Calibri" w:eastAsia="Times New Roman" w:hAnsi="Calibri" w:cs="Arial"/>
          <w:color w:val="222222"/>
          <w:lang w:val="en-US"/>
        </w:rPr>
        <w:t xml:space="preserve"> changing</w:t>
      </w:r>
      <w:r w:rsidR="00EE18C8">
        <w:rPr>
          <w:rFonts w:ascii="Calibri" w:eastAsia="Times New Roman" w:hAnsi="Calibri" w:cs="Arial"/>
          <w:color w:val="222222"/>
          <w:lang w:val="en-US"/>
        </w:rPr>
        <w:t xml:space="preserve"> proportion of input variables to be related </w:t>
      </w:r>
      <w:r w:rsidR="0092332C">
        <w:rPr>
          <w:rFonts w:ascii="Calibri" w:eastAsia="Times New Roman" w:hAnsi="Calibri" w:cs="Arial"/>
          <w:color w:val="222222"/>
          <w:lang w:val="en-US"/>
        </w:rPr>
        <w:t xml:space="preserve">or not related </w:t>
      </w:r>
      <w:r w:rsidR="00EE18C8">
        <w:rPr>
          <w:rFonts w:ascii="Calibri" w:eastAsia="Times New Roman" w:hAnsi="Calibri" w:cs="Arial"/>
          <w:color w:val="222222"/>
          <w:lang w:val="en-US"/>
        </w:rPr>
        <w:t>to the output</w:t>
      </w:r>
    </w:p>
    <w:p w14:paraId="186B422D" w14:textId="0107088C" w:rsidR="00483C49" w:rsidRDefault="00483C49"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b)</w:t>
      </w:r>
      <w:r w:rsidR="00EE18C8">
        <w:rPr>
          <w:rFonts w:ascii="Calibri" w:eastAsia="Times New Roman" w:hAnsi="Calibri" w:cs="Arial"/>
          <w:color w:val="222222"/>
          <w:lang w:val="en-US"/>
        </w:rPr>
        <w:t xml:space="preserve"> </w:t>
      </w:r>
      <w:r w:rsidR="00E5021E">
        <w:rPr>
          <w:rFonts w:ascii="Calibri" w:eastAsia="Times New Roman" w:hAnsi="Calibri" w:cs="Arial"/>
          <w:color w:val="222222"/>
          <w:lang w:val="en-US"/>
        </w:rPr>
        <w:t>different ratio of samples to variables</w:t>
      </w:r>
      <w:r w:rsidR="006A1066">
        <w:rPr>
          <w:rFonts w:ascii="Calibri" w:eastAsia="Times New Roman" w:hAnsi="Calibri" w:cs="Arial"/>
          <w:color w:val="222222"/>
          <w:lang w:val="en-US"/>
        </w:rPr>
        <w:t xml:space="preserve"> (varying n and keeping p constant to preserve the lambda grid)</w:t>
      </w:r>
    </w:p>
    <w:p w14:paraId="226825BE" w14:textId="77777777" w:rsidR="00A53237" w:rsidRDefault="00F161C2" w:rsidP="00A53237">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 xml:space="preserve">c) </w:t>
      </w:r>
      <w:r w:rsidR="00A53237">
        <w:rPr>
          <w:rFonts w:ascii="Calibri" w:eastAsia="Times New Roman" w:hAnsi="Calibri" w:cs="Arial"/>
          <w:color w:val="222222"/>
          <w:lang w:val="en-US"/>
        </w:rPr>
        <w:t>with or without noise in the data (added to Y)</w:t>
      </w:r>
    </w:p>
    <w:p w14:paraId="6E4F4B2F" w14:textId="2A13A3A5" w:rsidR="00483C49"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d</w:t>
      </w:r>
      <w:r w:rsidR="00483C49">
        <w:rPr>
          <w:rFonts w:ascii="Calibri" w:eastAsia="Times New Roman" w:hAnsi="Calibri" w:cs="Arial"/>
          <w:color w:val="222222"/>
          <w:lang w:val="en-US"/>
        </w:rPr>
        <w:t>)</w:t>
      </w:r>
      <w:r w:rsidR="00E5021E">
        <w:rPr>
          <w:rFonts w:ascii="Calibri" w:eastAsia="Times New Roman" w:hAnsi="Calibri" w:cs="Arial"/>
          <w:color w:val="222222"/>
          <w:lang w:val="en-US"/>
        </w:rPr>
        <w:t xml:space="preserve"> </w:t>
      </w:r>
      <w:r w:rsidR="00A53237">
        <w:rPr>
          <w:rFonts w:ascii="Calibri" w:eastAsia="Times New Roman" w:hAnsi="Calibri" w:cs="Arial"/>
          <w:color w:val="222222"/>
          <w:lang w:val="en-US"/>
        </w:rPr>
        <w:t>degrees of multicollinearity between the relevant variables (50% and 95% covariance)</w:t>
      </w:r>
    </w:p>
    <w:p w14:paraId="4173D8F6" w14:textId="0B8EDC8D" w:rsidR="00E5021E" w:rsidRDefault="00F161C2" w:rsidP="00EB525A">
      <w:pPr>
        <w:shd w:val="clear" w:color="auto" w:fill="FFFFFF"/>
        <w:rPr>
          <w:rFonts w:ascii="Calibri" w:eastAsia="Times New Roman" w:hAnsi="Calibri" w:cs="Arial"/>
          <w:color w:val="222222"/>
          <w:lang w:val="en-US"/>
        </w:rPr>
      </w:pPr>
      <w:r>
        <w:rPr>
          <w:rFonts w:ascii="Calibri" w:eastAsia="Times New Roman" w:hAnsi="Calibri" w:cs="Arial"/>
          <w:color w:val="222222"/>
          <w:lang w:val="en-US"/>
        </w:rPr>
        <w:t>e</w:t>
      </w:r>
      <w:r w:rsidR="00E5021E">
        <w:rPr>
          <w:rFonts w:ascii="Calibri" w:eastAsia="Times New Roman" w:hAnsi="Calibri" w:cs="Arial"/>
          <w:color w:val="222222"/>
          <w:lang w:val="en-US"/>
        </w:rPr>
        <w:t xml:space="preserve">) </w:t>
      </w:r>
      <w:r w:rsidR="00786D39">
        <w:rPr>
          <w:rFonts w:ascii="Calibri" w:eastAsia="Times New Roman" w:hAnsi="Calibri" w:cs="Arial"/>
          <w:color w:val="222222"/>
          <w:lang w:val="en-US"/>
        </w:rPr>
        <w:t xml:space="preserve">aberration in the ground truth by pathological variable transformations: </w:t>
      </w:r>
      <w:r w:rsidR="00294BDB">
        <w:rPr>
          <w:rFonts w:ascii="Calibri" w:eastAsia="Times New Roman" w:hAnsi="Calibri" w:cs="Arial"/>
          <w:color w:val="222222"/>
          <w:lang w:val="en-US"/>
        </w:rPr>
        <w:t xml:space="preserve">polynomial transformations, </w:t>
      </w:r>
      <w:r w:rsidR="00786D39">
        <w:rPr>
          <w:rFonts w:ascii="Calibri" w:eastAsia="Times New Roman" w:hAnsi="Calibri" w:cs="Arial"/>
          <w:color w:val="222222"/>
          <w:lang w:val="en-US"/>
        </w:rPr>
        <w:t>abs, log, exp, sqrt, 1/x</w:t>
      </w:r>
    </w:p>
    <w:p w14:paraId="2D930465" w14:textId="77777777" w:rsidR="00483C49" w:rsidRPr="00FD352A" w:rsidRDefault="00483C49" w:rsidP="00EB525A">
      <w:pPr>
        <w:shd w:val="clear" w:color="auto" w:fill="FFFFFF"/>
        <w:rPr>
          <w:rFonts w:ascii="Calibri" w:eastAsia="Times New Roman" w:hAnsi="Calibri" w:cs="Arial"/>
          <w:color w:val="222222"/>
          <w:lang w:val="en-US"/>
        </w:rPr>
      </w:pPr>
    </w:p>
    <w:p w14:paraId="71C9297D" w14:textId="77777777" w:rsidR="00351241" w:rsidRPr="00FD352A" w:rsidRDefault="00351241" w:rsidP="00EB525A">
      <w:pPr>
        <w:shd w:val="clear" w:color="auto" w:fill="FFFFFF"/>
        <w:rPr>
          <w:rFonts w:ascii="Calibri" w:eastAsia="Times New Roman" w:hAnsi="Calibri" w:cs="Arial"/>
          <w:color w:val="222222"/>
          <w:lang w:val="en-US"/>
        </w:rPr>
      </w:pPr>
    </w:p>
    <w:p w14:paraId="4D49A15C" w14:textId="151D93EC" w:rsidR="00351241" w:rsidRPr="00FD352A" w:rsidRDefault="00351241" w:rsidP="00EB525A">
      <w:pPr>
        <w:shd w:val="clear" w:color="auto" w:fill="FFFFFF"/>
        <w:rPr>
          <w:rFonts w:ascii="Calibri" w:eastAsia="Times New Roman" w:hAnsi="Calibri" w:cs="Arial"/>
          <w:color w:val="222222"/>
          <w:lang w:val="en-US"/>
        </w:rPr>
      </w:pPr>
      <w:r w:rsidRPr="00FD352A">
        <w:rPr>
          <w:rFonts w:ascii="Calibri" w:hAnsi="Calibri" w:cs="Arial"/>
          <w:color w:val="000000"/>
          <w:lang w:val="en-US" w:eastAsia="en-US"/>
        </w:rPr>
        <w:t>One place where statistics and computation seem to converge beautifully is when the model is expressed as a simulation: </w:t>
      </w:r>
      <w:r w:rsidRPr="00FD352A">
        <w:rPr>
          <w:rFonts w:ascii="Calibri" w:hAnsi="Calibri" w:cs="Arial"/>
          <w:color w:val="66CCFF"/>
          <w:lang w:val="en-US" w:eastAsia="en-US"/>
        </w:rPr>
        <w:t>All variables have clear semantic interpretations</w:t>
      </w:r>
    </w:p>
    <w:p w14:paraId="5A677461" w14:textId="1543B237" w:rsidR="00BA2930" w:rsidRPr="00051DC0" w:rsidRDefault="00684E75" w:rsidP="000A5874">
      <w:pPr>
        <w:contextualSpacing/>
        <w:jc w:val="both"/>
        <w:rPr>
          <w:rFonts w:ascii="Calibri" w:hAnsi="Calibri"/>
          <w:b/>
          <w:color w:val="000000" w:themeColor="text1"/>
          <w:lang w:val="en-US"/>
        </w:rPr>
      </w:pPr>
      <w:r w:rsidRPr="00FD352A">
        <w:rPr>
          <w:rFonts w:ascii="Calibri" w:hAnsi="Calibri"/>
          <w:b/>
          <w:color w:val="000000" w:themeColor="text1"/>
          <w:lang w:val="en-US"/>
        </w:rPr>
        <w:br w:type="column"/>
      </w:r>
      <w:r w:rsidR="00BA2930" w:rsidRPr="00051DC0">
        <w:rPr>
          <w:rFonts w:ascii="Calibri" w:hAnsi="Calibri"/>
          <w:b/>
          <w:color w:val="000000" w:themeColor="text1"/>
          <w:lang w:val="en-US"/>
        </w:rPr>
        <w:lastRenderedPageBreak/>
        <w:t>Results</w:t>
      </w:r>
    </w:p>
    <w:p w14:paraId="2BEB478F" w14:textId="77777777" w:rsidR="00F056F8" w:rsidRDefault="00F056F8" w:rsidP="00CB2DA0">
      <w:pPr>
        <w:spacing w:line="360" w:lineRule="auto"/>
        <w:contextualSpacing/>
        <w:jc w:val="both"/>
        <w:rPr>
          <w:rFonts w:ascii="Calibri" w:hAnsi="Calibri"/>
          <w:b/>
          <w:color w:val="000000" w:themeColor="text1"/>
          <w:lang w:val="en-US"/>
        </w:rPr>
      </w:pPr>
    </w:p>
    <w:p w14:paraId="76F0B0CE" w14:textId="6E3C0C67" w:rsidR="00E62A88" w:rsidRDefault="0069595A" w:rsidP="00CB2DA0">
      <w:pPr>
        <w:spacing w:line="360" w:lineRule="auto"/>
        <w:contextualSpacing/>
        <w:jc w:val="both"/>
        <w:rPr>
          <w:rFonts w:ascii="Calibri" w:hAnsi="Calibri"/>
          <w:i/>
          <w:color w:val="000000" w:themeColor="text1"/>
          <w:lang w:val="en-US"/>
        </w:rPr>
      </w:pPr>
      <w:r>
        <w:rPr>
          <w:rFonts w:ascii="Calibri" w:hAnsi="Calibri"/>
          <w:i/>
          <w:color w:val="000000" w:themeColor="text1"/>
          <w:lang w:val="en-US"/>
        </w:rPr>
        <w:t>Simulated data</w:t>
      </w:r>
    </w:p>
    <w:p w14:paraId="4166C8B6" w14:textId="1F2ECE67" w:rsidR="00E62A88" w:rsidRDefault="00E62A88" w:rsidP="00CB2DA0">
      <w:pPr>
        <w:spacing w:line="360" w:lineRule="auto"/>
        <w:contextualSpacing/>
        <w:jc w:val="both"/>
        <w:rPr>
          <w:rFonts w:ascii="Calibri" w:hAnsi="Calibri"/>
          <w:color w:val="000000" w:themeColor="text1"/>
          <w:lang w:val="en-US"/>
        </w:rPr>
      </w:pPr>
      <w:r>
        <w:rPr>
          <w:rFonts w:ascii="Calibri" w:hAnsi="Calibri"/>
          <w:color w:val="000000" w:themeColor="text1"/>
          <w:lang w:val="en-US"/>
        </w:rPr>
        <w:t>Abc</w:t>
      </w:r>
    </w:p>
    <w:p w14:paraId="56878250" w14:textId="77777777" w:rsidR="0039026A" w:rsidRDefault="0039026A" w:rsidP="00CB2DA0">
      <w:pPr>
        <w:spacing w:line="360" w:lineRule="auto"/>
        <w:contextualSpacing/>
        <w:jc w:val="both"/>
        <w:rPr>
          <w:rFonts w:ascii="Calibri" w:hAnsi="Calibri"/>
          <w:color w:val="000000" w:themeColor="text1"/>
          <w:lang w:val="en-US"/>
        </w:rPr>
      </w:pPr>
    </w:p>
    <w:p w14:paraId="717ECF30" w14:textId="0D1280FF" w:rsidR="0039026A" w:rsidRPr="0039026A" w:rsidRDefault="00FE747C" w:rsidP="0039026A">
      <w:pPr>
        <w:rPr>
          <w:rFonts w:eastAsia="Times New Roman"/>
          <w:lang w:val="en-US"/>
        </w:rPr>
      </w:pPr>
      <w:r w:rsidRPr="00FE747C">
        <w:rPr>
          <w:rFonts w:eastAsia="Times New Roman"/>
          <w:lang w:val="en-US"/>
        </w:rPr>
        <w:br/>
      </w:r>
      <w:r>
        <w:rPr>
          <w:rFonts w:ascii="Helvetica" w:eastAsia="Times New Roman" w:hAnsi="Helvetica"/>
          <w:color w:val="263238"/>
          <w:sz w:val="20"/>
          <w:szCs w:val="20"/>
          <w:lang w:val="en-US"/>
        </w:rPr>
        <w:t>For convenience</w:t>
      </w:r>
      <w:r w:rsidRPr="00FE747C">
        <w:rPr>
          <w:rFonts w:ascii="Helvetica" w:eastAsia="Times New Roman" w:hAnsi="Helvetica"/>
          <w:color w:val="263238"/>
          <w:sz w:val="20"/>
          <w:szCs w:val="20"/>
          <w:lang w:val="en-US"/>
        </w:rPr>
        <w:t xml:space="preserve">, we refrained from running the analysis pipelines on </w:t>
      </w:r>
      <w:r>
        <w:rPr>
          <w:rFonts w:ascii="Helvetica" w:eastAsia="Times New Roman" w:hAnsi="Helvetica"/>
          <w:color w:val="263238"/>
          <w:sz w:val="20"/>
          <w:szCs w:val="20"/>
          <w:lang w:val="en-US"/>
        </w:rPr>
        <w:t>a local workstation</w:t>
      </w:r>
      <w:r w:rsidRPr="00FE747C">
        <w:rPr>
          <w:rFonts w:ascii="Helvetica" w:eastAsia="Times New Roman" w:hAnsi="Helvetica"/>
          <w:color w:val="263238"/>
          <w:sz w:val="20"/>
          <w:szCs w:val="20"/>
          <w:lang w:val="en-US"/>
        </w:rPr>
        <w:t>.</w:t>
      </w:r>
      <w:r>
        <w:rPr>
          <w:rFonts w:eastAsia="Times New Roman"/>
          <w:lang w:val="en-US"/>
        </w:rPr>
        <w:t xml:space="preserve"> </w:t>
      </w:r>
      <w:r w:rsidR="0039026A" w:rsidRPr="0039026A">
        <w:rPr>
          <w:rFonts w:ascii="Helvetica" w:eastAsia="Times New Roman" w:hAnsi="Helvetica"/>
          <w:color w:val="263238"/>
          <w:sz w:val="20"/>
          <w:szCs w:val="20"/>
          <w:lang w:val="en-US"/>
        </w:rPr>
        <w:t xml:space="preserve">The simulations were </w:t>
      </w:r>
      <w:r w:rsidR="00065912">
        <w:rPr>
          <w:rFonts w:ascii="Helvetica" w:eastAsia="Times New Roman" w:hAnsi="Helvetica"/>
          <w:color w:val="263238"/>
          <w:sz w:val="20"/>
          <w:szCs w:val="20"/>
          <w:lang w:val="en-US"/>
        </w:rPr>
        <w:t>realized</w:t>
      </w:r>
      <w:r w:rsidR="009F3BBF">
        <w:rPr>
          <w:rFonts w:ascii="Helvetica" w:eastAsia="Times New Roman" w:hAnsi="Helvetica"/>
          <w:color w:val="263238"/>
          <w:sz w:val="20"/>
          <w:szCs w:val="20"/>
          <w:lang w:val="en-US"/>
        </w:rPr>
        <w:t xml:space="preserve"> using</w:t>
      </w:r>
      <w:r w:rsidR="0039026A" w:rsidRPr="0039026A">
        <w:rPr>
          <w:rFonts w:ascii="Helvetica" w:eastAsia="Times New Roman" w:hAnsi="Helvetica"/>
          <w:color w:val="263238"/>
          <w:sz w:val="20"/>
          <w:szCs w:val="20"/>
          <w:lang w:val="en-US"/>
        </w:rPr>
        <w:t xml:space="preserve"> a parallel computing </w:t>
      </w:r>
      <w:r w:rsidR="003B1C98">
        <w:rPr>
          <w:rFonts w:ascii="Helvetica" w:eastAsia="Times New Roman" w:hAnsi="Helvetica"/>
          <w:color w:val="263238"/>
          <w:sz w:val="20"/>
          <w:szCs w:val="20"/>
          <w:lang w:val="en-US"/>
        </w:rPr>
        <w:t>server</w:t>
      </w:r>
      <w:r w:rsidR="00475DDC">
        <w:rPr>
          <w:rFonts w:ascii="Helvetica" w:eastAsia="Times New Roman" w:hAnsi="Helvetica"/>
          <w:color w:val="263238"/>
          <w:sz w:val="20"/>
          <w:szCs w:val="20"/>
          <w:lang w:val="en-US"/>
        </w:rPr>
        <w:t xml:space="preserve"> with 48 </w:t>
      </w:r>
      <w:r w:rsidR="007017E5">
        <w:rPr>
          <w:rFonts w:ascii="Helvetica" w:eastAsia="Times New Roman" w:hAnsi="Helvetica"/>
          <w:color w:val="263238"/>
          <w:sz w:val="20"/>
          <w:szCs w:val="20"/>
          <w:lang w:val="en-US"/>
        </w:rPr>
        <w:t xml:space="preserve">Intel Xeon </w:t>
      </w:r>
      <w:r w:rsidR="00475DDC">
        <w:rPr>
          <w:rFonts w:ascii="Helvetica" w:eastAsia="Times New Roman" w:hAnsi="Helvetica"/>
          <w:color w:val="263238"/>
          <w:sz w:val="20"/>
          <w:szCs w:val="20"/>
          <w:lang w:val="en-US"/>
        </w:rPr>
        <w:t>CPUs (1,200 - 2,900</w:t>
      </w:r>
      <w:r w:rsidR="00065912">
        <w:rPr>
          <w:rFonts w:ascii="Helvetica" w:eastAsia="Times New Roman" w:hAnsi="Helvetica"/>
          <w:color w:val="263238"/>
          <w:sz w:val="20"/>
          <w:szCs w:val="20"/>
          <w:lang w:val="en-US"/>
        </w:rPr>
        <w:t xml:space="preserve"> </w:t>
      </w:r>
      <w:r w:rsidR="00475DDC">
        <w:rPr>
          <w:rFonts w:ascii="Helvetica" w:eastAsia="Times New Roman" w:hAnsi="Helvetica"/>
          <w:color w:val="263238"/>
          <w:sz w:val="20"/>
          <w:szCs w:val="20"/>
          <w:lang w:val="en-US"/>
        </w:rPr>
        <w:t>GHz</w:t>
      </w:r>
      <w:r w:rsidR="0039026A" w:rsidRPr="0039026A">
        <w:rPr>
          <w:rFonts w:ascii="Helvetica" w:eastAsia="Times New Roman" w:hAnsi="Helvetica"/>
          <w:color w:val="263238"/>
          <w:sz w:val="20"/>
          <w:szCs w:val="20"/>
          <w:lang w:val="en-US"/>
        </w:rPr>
        <w:t>) and 62</w:t>
      </w:r>
      <w:r w:rsidR="00065912">
        <w:rPr>
          <w:rFonts w:ascii="Helvetica" w:eastAsia="Times New Roman" w:hAnsi="Helvetica"/>
          <w:color w:val="263238"/>
          <w:sz w:val="20"/>
          <w:szCs w:val="20"/>
          <w:lang w:val="en-US"/>
        </w:rPr>
        <w:t xml:space="preserve"> </w:t>
      </w:r>
      <w:r w:rsidR="0039026A" w:rsidRPr="0039026A">
        <w:rPr>
          <w:rFonts w:ascii="Helvetica" w:eastAsia="Times New Roman" w:hAnsi="Helvetica"/>
          <w:color w:val="263238"/>
          <w:sz w:val="20"/>
          <w:szCs w:val="20"/>
          <w:lang w:val="en-US"/>
        </w:rPr>
        <w:t>GB working memory.</w:t>
      </w:r>
      <w:r w:rsidR="00C074F8">
        <w:rPr>
          <w:rFonts w:ascii="Helvetica" w:eastAsia="Times New Roman" w:hAnsi="Helvetica"/>
          <w:color w:val="263238"/>
          <w:sz w:val="20"/>
          <w:szCs w:val="20"/>
          <w:lang w:val="en-US"/>
        </w:rPr>
        <w:t xml:space="preserve"> 1 week of computation</w:t>
      </w:r>
    </w:p>
    <w:p w14:paraId="279F0B23" w14:textId="77777777" w:rsidR="0039026A" w:rsidRPr="00E62A88" w:rsidRDefault="0039026A" w:rsidP="00CB2DA0">
      <w:pPr>
        <w:spacing w:line="360" w:lineRule="auto"/>
        <w:contextualSpacing/>
        <w:jc w:val="both"/>
        <w:rPr>
          <w:rFonts w:ascii="Calibri" w:hAnsi="Calibri"/>
          <w:color w:val="000000" w:themeColor="text1"/>
          <w:lang w:val="en-US"/>
        </w:rPr>
      </w:pPr>
    </w:p>
    <w:p w14:paraId="066378C7" w14:textId="77777777" w:rsidR="00E62A88" w:rsidRDefault="00E62A88" w:rsidP="00CB2DA0">
      <w:pPr>
        <w:spacing w:line="360" w:lineRule="auto"/>
        <w:contextualSpacing/>
        <w:jc w:val="both"/>
        <w:rPr>
          <w:rFonts w:ascii="Calibri" w:hAnsi="Calibri"/>
          <w:b/>
          <w:color w:val="000000" w:themeColor="text1"/>
          <w:lang w:val="en-US"/>
        </w:rPr>
      </w:pPr>
    </w:p>
    <w:p w14:paraId="763C4CAB" w14:textId="77777777" w:rsidR="00F55694" w:rsidRDefault="00F55694" w:rsidP="00CB2DA0">
      <w:pPr>
        <w:spacing w:line="360" w:lineRule="auto"/>
        <w:contextualSpacing/>
        <w:jc w:val="both"/>
        <w:rPr>
          <w:rFonts w:ascii="Calibri" w:hAnsi="Calibri"/>
          <w:b/>
          <w:color w:val="000000" w:themeColor="text1"/>
          <w:lang w:val="en-US"/>
        </w:rPr>
      </w:pPr>
    </w:p>
    <w:p w14:paraId="0256391B" w14:textId="1D4F3EE4" w:rsidR="00F55694" w:rsidRPr="00F55694" w:rsidRDefault="00F55694" w:rsidP="00CB2DA0">
      <w:pPr>
        <w:spacing w:line="360" w:lineRule="auto"/>
        <w:contextualSpacing/>
        <w:jc w:val="both"/>
        <w:rPr>
          <w:rFonts w:ascii="Calibri" w:hAnsi="Calibri"/>
          <w:color w:val="000000" w:themeColor="text1"/>
          <w:lang w:val="en-US"/>
        </w:rPr>
      </w:pPr>
      <w:r w:rsidRPr="00F55694">
        <w:rPr>
          <w:rFonts w:ascii="Calibri" w:hAnsi="Calibri"/>
          <w:color w:val="000000" w:themeColor="text1"/>
          <w:lang w:val="en-US"/>
        </w:rPr>
        <w:t xml:space="preserve">We </w:t>
      </w:r>
      <w:r>
        <w:rPr>
          <w:rFonts w:ascii="Calibri" w:hAnsi="Calibri"/>
          <w:color w:val="000000" w:themeColor="text1"/>
          <w:lang w:val="en-US"/>
        </w:rPr>
        <w:t>made a series of observations...</w:t>
      </w:r>
    </w:p>
    <w:p w14:paraId="311D2C75" w14:textId="77777777" w:rsidR="00E62A88" w:rsidRDefault="00E62A88" w:rsidP="00CB2DA0">
      <w:pPr>
        <w:spacing w:line="360" w:lineRule="auto"/>
        <w:contextualSpacing/>
        <w:jc w:val="both"/>
        <w:rPr>
          <w:rFonts w:ascii="Calibri" w:hAnsi="Calibri"/>
          <w:b/>
          <w:color w:val="000000" w:themeColor="text1"/>
          <w:lang w:val="en-US"/>
        </w:rPr>
      </w:pPr>
    </w:p>
    <w:p w14:paraId="473F46E4" w14:textId="77777777" w:rsidR="00E62A88" w:rsidRDefault="00E62A88" w:rsidP="00CB2DA0">
      <w:pPr>
        <w:spacing w:line="360" w:lineRule="auto"/>
        <w:contextualSpacing/>
        <w:jc w:val="both"/>
        <w:rPr>
          <w:rFonts w:ascii="Calibri" w:hAnsi="Calibri"/>
          <w:b/>
          <w:color w:val="000000" w:themeColor="text1"/>
          <w:lang w:val="en-US"/>
        </w:rPr>
      </w:pPr>
    </w:p>
    <w:p w14:paraId="618F701E" w14:textId="665E6A0B" w:rsidR="00E62A88" w:rsidRPr="00456D75" w:rsidRDefault="00E62A88" w:rsidP="00456D75">
      <w:pPr>
        <w:spacing w:line="360" w:lineRule="auto"/>
        <w:contextualSpacing/>
        <w:jc w:val="both"/>
        <w:rPr>
          <w:rFonts w:ascii="Calibri" w:hAnsi="Calibri"/>
          <w:i/>
          <w:color w:val="000000" w:themeColor="text1"/>
          <w:lang w:val="en-US"/>
        </w:rPr>
      </w:pPr>
      <w:r w:rsidRPr="00456D75">
        <w:rPr>
          <w:rFonts w:ascii="Calibri" w:hAnsi="Calibri"/>
          <w:i/>
          <w:color w:val="000000" w:themeColor="text1"/>
          <w:lang w:val="en-US"/>
        </w:rPr>
        <w:t>Real data</w:t>
      </w:r>
    </w:p>
    <w:p w14:paraId="56CD2030" w14:textId="04C59462" w:rsidR="00E62A88" w:rsidRPr="00BC54C2" w:rsidRDefault="00FC1C54" w:rsidP="00BC54C2">
      <w:pPr>
        <w:ind w:firstLine="708"/>
        <w:contextualSpacing/>
        <w:jc w:val="both"/>
        <w:rPr>
          <w:rFonts w:ascii="Calibri" w:hAnsi="Calibri"/>
          <w:color w:val="000000" w:themeColor="text1"/>
          <w:lang w:val="en-US"/>
        </w:rPr>
      </w:pPr>
      <w:r w:rsidRPr="00BC54C2">
        <w:rPr>
          <w:rFonts w:ascii="Calibri" w:hAnsi="Calibri"/>
          <w:color w:val="000000" w:themeColor="text1"/>
          <w:lang w:val="en-US"/>
        </w:rPr>
        <w:t xml:space="preserve">In addition to the simulated datasets, the same comparison between explanatory modeling and predictive modeling </w:t>
      </w:r>
      <w:r w:rsidR="00D13F7F" w:rsidRPr="00BC54C2">
        <w:rPr>
          <w:rFonts w:ascii="Calibri" w:hAnsi="Calibri"/>
          <w:color w:val="000000" w:themeColor="text1"/>
          <w:lang w:val="en-US"/>
        </w:rPr>
        <w:t xml:space="preserve">was carried out </w:t>
      </w:r>
      <w:r w:rsidRPr="00BC54C2">
        <w:rPr>
          <w:rFonts w:ascii="Calibri" w:hAnsi="Calibri"/>
          <w:color w:val="000000" w:themeColor="text1"/>
          <w:lang w:val="en-US"/>
        </w:rPr>
        <w:t>in a common real-world datasets.</w:t>
      </w:r>
      <w:r w:rsidR="00462F0A" w:rsidRPr="00BC54C2">
        <w:rPr>
          <w:rFonts w:ascii="Calibri" w:hAnsi="Calibri"/>
          <w:color w:val="000000" w:themeColor="text1"/>
          <w:lang w:val="en-US"/>
        </w:rPr>
        <w:t xml:space="preserve"> The </w:t>
      </w:r>
      <w:r w:rsidR="00AC61C0" w:rsidRPr="00BC54C2">
        <w:rPr>
          <w:rFonts w:ascii="Calibri" w:hAnsi="Calibri"/>
          <w:color w:val="000000" w:themeColor="text1"/>
          <w:lang w:val="en-US"/>
        </w:rPr>
        <w:t xml:space="preserve">quantitative re-evaluation is presented here for </w:t>
      </w:r>
      <w:r w:rsidR="00462F0A" w:rsidRPr="00BC54C2">
        <w:rPr>
          <w:rFonts w:ascii="Calibri" w:hAnsi="Calibri"/>
          <w:color w:val="000000" w:themeColor="text1"/>
          <w:lang w:val="en-US"/>
        </w:rPr>
        <w:t>four medical datasets</w:t>
      </w:r>
      <w:r w:rsidR="001B38C8" w:rsidRPr="00BC54C2">
        <w:rPr>
          <w:rFonts w:ascii="Calibri" w:hAnsi="Calibri"/>
          <w:color w:val="000000" w:themeColor="text1"/>
          <w:lang w:val="en-US"/>
        </w:rPr>
        <w:t xml:space="preserve"> that </w:t>
      </w:r>
      <w:r w:rsidR="004B6A9B">
        <w:rPr>
          <w:rFonts w:ascii="Calibri" w:hAnsi="Calibri"/>
          <w:color w:val="000000" w:themeColor="text1"/>
          <w:lang w:val="en-US"/>
        </w:rPr>
        <w:t>are</w:t>
      </w:r>
      <w:r w:rsidR="00BC4A47" w:rsidRPr="00BC54C2">
        <w:rPr>
          <w:rFonts w:ascii="Calibri" w:hAnsi="Calibri"/>
          <w:color w:val="000000" w:themeColor="text1"/>
          <w:lang w:val="en-US"/>
        </w:rPr>
        <w:t xml:space="preserve"> frequently used as examples in data-analysis </w:t>
      </w:r>
      <w:r w:rsidR="00D11528" w:rsidRPr="00BC54C2">
        <w:rPr>
          <w:rFonts w:ascii="Calibri" w:hAnsi="Calibri"/>
          <w:color w:val="000000" w:themeColor="text1"/>
          <w:lang w:val="en-US"/>
        </w:rPr>
        <w:t xml:space="preserve">teaching and </w:t>
      </w:r>
      <w:r w:rsidR="00BC4A47" w:rsidRPr="00BC54C2">
        <w:rPr>
          <w:rFonts w:ascii="Calibri" w:hAnsi="Calibri"/>
          <w:color w:val="000000" w:themeColor="text1"/>
          <w:lang w:val="en-US"/>
        </w:rPr>
        <w:t xml:space="preserve">textbooks </w:t>
      </w:r>
      <w:r w:rsidR="001B38C8" w:rsidRPr="00BC54C2">
        <w:rPr>
          <w:rFonts w:ascii="Calibri" w:hAnsi="Calibri"/>
          <w:color w:val="000000" w:themeColor="text1"/>
          <w:lang w:val="en-US"/>
        </w:rPr>
        <w:fldChar w:fldCharType="begin"/>
      </w:r>
      <w:r w:rsidR="00A4739B" w:rsidRPr="00BC54C2">
        <w:rPr>
          <w:rFonts w:ascii="Calibri" w:hAnsi="Calibri"/>
          <w:color w:val="000000" w:themeColor="text1"/>
          <w:lang w:val="en-US"/>
        </w:rPr>
        <w:instrText xml:space="preserve"> ADDIN EN.CITE &lt;EndNote&gt;&lt;Cite&gt;&lt;Author&gt;Hastie&lt;/Author&gt;&lt;Year&gt;2001&lt;/Year&gt;&lt;RecNum&gt;3957&lt;/RecNum&gt;&lt;Prefix&gt;e.g.`, &lt;/Prefix&gt;&lt;DisplayText&gt;(e.g., 17, 24)&lt;/DisplayText&gt;&lt;record&gt;&lt;rec-number&gt;3957&lt;/rec-number&gt;&lt;foreign-keys&gt;&lt;key app="EN" db-id="wf5d22rx0vsr0leefsq5vrd7a0vsep2xdxr9" timestamp="1381069260"&gt;3957&lt;/key&gt;&lt;/foreign-keys&gt;&lt;ref-type name="Book"&gt;6&lt;/ref-type&gt;&lt;contributors&gt;&lt;authors&gt;&lt;author&gt;Hastie, T.&lt;/author&gt;&lt;author&gt;Tibshirani, R.&lt;/author&gt;&lt;author&gt;Friedman, J.&lt;/author&gt;&lt;/authors&gt;&lt;/contributors&gt;&lt;titles&gt;&lt;title&gt;The Elements of Statistical Learning&lt;/title&gt;&lt;/titles&gt;&lt;dates&gt;&lt;year&gt;2001&lt;/year&gt;&lt;/dates&gt;&lt;pub-location&gt;Heidelberg, Germany&lt;/pub-location&gt;&lt;publisher&gt;Springer Series in Statistics&lt;/publisher&gt;&lt;urls&gt;&lt;/urls&gt;&lt;/record&gt;&lt;/Cite&gt;&lt;Cite&gt;&lt;Author&gt;Hastie&lt;/Author&gt;&lt;Year&gt;2015&lt;/Year&gt;&lt;RecNum&gt;5915&lt;/RecNum&gt;&lt;record&gt;&lt;rec-number&gt;5915&lt;/rec-number&gt;&lt;foreign-keys&gt;&lt;key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1B38C8" w:rsidRPr="00BC54C2">
        <w:rPr>
          <w:rFonts w:ascii="Calibri" w:hAnsi="Calibri"/>
          <w:color w:val="000000" w:themeColor="text1"/>
          <w:lang w:val="en-US"/>
        </w:rPr>
        <w:fldChar w:fldCharType="separate"/>
      </w:r>
      <w:r w:rsidR="00A4739B" w:rsidRPr="00BC54C2">
        <w:rPr>
          <w:rFonts w:ascii="Calibri" w:hAnsi="Calibri"/>
          <w:noProof/>
          <w:color w:val="000000" w:themeColor="text1"/>
          <w:lang w:val="en-US"/>
        </w:rPr>
        <w:t xml:space="preserve">(e.g., </w:t>
      </w:r>
      <w:hyperlink w:anchor="_ENREF_17" w:tooltip="Hastie, 2001 #3957" w:history="1">
        <w:r w:rsidR="007646E0" w:rsidRPr="00BC54C2">
          <w:rPr>
            <w:rFonts w:ascii="Calibri" w:hAnsi="Calibri"/>
            <w:noProof/>
            <w:color w:val="000000" w:themeColor="text1"/>
            <w:lang w:val="en-US"/>
          </w:rPr>
          <w:t>17</w:t>
        </w:r>
      </w:hyperlink>
      <w:r w:rsidR="00A4739B" w:rsidRPr="00BC54C2">
        <w:rPr>
          <w:rFonts w:ascii="Calibri" w:hAnsi="Calibri"/>
          <w:noProof/>
          <w:color w:val="000000" w:themeColor="text1"/>
          <w:lang w:val="en-US"/>
        </w:rPr>
        <w:t xml:space="preserve">, </w:t>
      </w:r>
      <w:hyperlink w:anchor="_ENREF_24" w:tooltip="Hastie, 2015 #5915" w:history="1">
        <w:r w:rsidR="007646E0" w:rsidRPr="00BC54C2">
          <w:rPr>
            <w:rFonts w:ascii="Calibri" w:hAnsi="Calibri"/>
            <w:noProof/>
            <w:color w:val="000000" w:themeColor="text1"/>
            <w:lang w:val="en-US"/>
          </w:rPr>
          <w:t>24</w:t>
        </w:r>
      </w:hyperlink>
      <w:r w:rsidR="00A4739B" w:rsidRPr="00BC54C2">
        <w:rPr>
          <w:rFonts w:ascii="Calibri" w:hAnsi="Calibri"/>
          <w:noProof/>
          <w:color w:val="000000" w:themeColor="text1"/>
          <w:lang w:val="en-US"/>
        </w:rPr>
        <w:t>)</w:t>
      </w:r>
      <w:r w:rsidR="001B38C8" w:rsidRPr="00BC54C2">
        <w:rPr>
          <w:rFonts w:ascii="Calibri" w:hAnsi="Calibri"/>
          <w:color w:val="000000" w:themeColor="text1"/>
          <w:lang w:val="en-US"/>
        </w:rPr>
        <w:fldChar w:fldCharType="end"/>
      </w:r>
      <w:r w:rsidR="001B38C8" w:rsidRPr="00BC54C2">
        <w:rPr>
          <w:rFonts w:ascii="Calibri" w:hAnsi="Calibri"/>
          <w:color w:val="000000" w:themeColor="text1"/>
          <w:lang w:val="en-US"/>
        </w:rPr>
        <w:t>.</w:t>
      </w:r>
    </w:p>
    <w:p w14:paraId="1D2394D1" w14:textId="4DE3C12D" w:rsidR="00F362C3" w:rsidRPr="00BC54C2" w:rsidRDefault="00D86A9D" w:rsidP="00BC54C2">
      <w:pPr>
        <w:ind w:firstLine="708"/>
        <w:jc w:val="both"/>
        <w:rPr>
          <w:rFonts w:ascii="Calibri" w:eastAsia="Times New Roman" w:hAnsi="Calibri"/>
          <w:lang w:val="en-US"/>
        </w:rPr>
      </w:pPr>
      <w:r w:rsidRPr="00BC54C2">
        <w:rPr>
          <w:rFonts w:ascii="Calibri" w:hAnsi="Calibri"/>
          <w:color w:val="000000" w:themeColor="text1"/>
          <w:lang w:val="en-US"/>
        </w:rPr>
        <w:t xml:space="preserve">In the </w:t>
      </w:r>
      <w:r w:rsidR="005D5091" w:rsidRPr="00BC54C2">
        <w:rPr>
          <w:rFonts w:ascii="Calibri" w:hAnsi="Calibri"/>
          <w:color w:val="000000" w:themeColor="text1"/>
          <w:u w:val="single"/>
          <w:lang w:val="en-US"/>
        </w:rPr>
        <w:t>birthweight dataset</w:t>
      </w:r>
      <w:r w:rsidR="005D5091" w:rsidRPr="00BC54C2">
        <w:rPr>
          <w:rFonts w:ascii="Calibri" w:hAnsi="Calibri"/>
          <w:color w:val="000000" w:themeColor="text1"/>
          <w:lang w:val="en-US"/>
        </w:rPr>
        <w:t>,</w:t>
      </w:r>
      <w:r w:rsidR="004B153C" w:rsidRPr="00BC54C2">
        <w:rPr>
          <w:rFonts w:ascii="Calibri" w:hAnsi="Calibri"/>
          <w:color w:val="000000" w:themeColor="text1"/>
          <w:lang w:val="en-US"/>
        </w:rPr>
        <w:t xml:space="preserve"> ordinary linear regression</w:t>
      </w:r>
      <w:r w:rsidR="004B153C" w:rsidRPr="00BC54C2">
        <w:rPr>
          <w:rFonts w:ascii="Calibri" w:eastAsia="Times New Roman" w:hAnsi="Calibri"/>
          <w:shd w:val="clear" w:color="auto" w:fill="FFFFFF"/>
          <w:lang w:val="en-US"/>
        </w:rPr>
        <w:t xml:space="preserve"> was used to evaluate the </w:t>
      </w:r>
      <w:r w:rsidR="00A36A06">
        <w:rPr>
          <w:rFonts w:ascii="Calibri" w:eastAsia="Times New Roman" w:hAnsi="Calibri"/>
          <w:shd w:val="clear" w:color="auto" w:fill="FFFFFF"/>
          <w:lang w:val="en-US"/>
        </w:rPr>
        <w:t>relation</w:t>
      </w:r>
      <w:r w:rsidR="004B153C" w:rsidRPr="00BC54C2">
        <w:rPr>
          <w:rFonts w:ascii="Calibri" w:eastAsia="Times New Roman" w:hAnsi="Calibri"/>
          <w:shd w:val="clear" w:color="auto" w:fill="FFFFFF"/>
          <w:lang w:val="en-US"/>
        </w:rPr>
        <w:t xml:space="preserve"> of </w:t>
      </w:r>
      <w:r w:rsidR="005308A7" w:rsidRPr="00BC54C2">
        <w:rPr>
          <w:rFonts w:ascii="Calibri" w:eastAsia="Times New Roman" w:hAnsi="Calibri"/>
          <w:shd w:val="clear" w:color="auto" w:fill="FFFFFF"/>
          <w:lang w:val="en-US"/>
        </w:rPr>
        <w:t>8</w:t>
      </w:r>
      <w:r w:rsidR="004B153C" w:rsidRPr="00BC54C2">
        <w:rPr>
          <w:rFonts w:ascii="Calibri" w:eastAsia="Times New Roman" w:hAnsi="Calibri"/>
          <w:shd w:val="clear" w:color="auto" w:fill="FFFFFF"/>
          <w:lang w:val="en-US"/>
        </w:rPr>
        <w:t xml:space="preserve"> candidate measures </w:t>
      </w:r>
      <w:r w:rsidR="00A36A06">
        <w:rPr>
          <w:rFonts w:ascii="Calibri" w:eastAsia="Times New Roman" w:hAnsi="Calibri"/>
          <w:shd w:val="clear" w:color="auto" w:fill="FFFFFF"/>
          <w:lang w:val="en-US"/>
        </w:rPr>
        <w:t>to</w:t>
      </w:r>
      <w:r w:rsidR="004B153C" w:rsidRPr="00BC54C2">
        <w:rPr>
          <w:rFonts w:ascii="Calibri" w:eastAsia="Times New Roman" w:hAnsi="Calibri"/>
          <w:shd w:val="clear" w:color="auto" w:fill="FFFFFF"/>
          <w:lang w:val="en-US"/>
        </w:rPr>
        <w:t xml:space="preserve"> the </w:t>
      </w:r>
      <w:r w:rsidR="00A36A06">
        <w:rPr>
          <w:rFonts w:ascii="Calibri" w:eastAsia="Times New Roman" w:hAnsi="Calibri"/>
          <w:shd w:val="clear" w:color="auto" w:fill="FFFFFF"/>
          <w:lang w:val="en-US"/>
        </w:rPr>
        <w:t xml:space="preserve">body </w:t>
      </w:r>
      <w:r w:rsidR="004B153C" w:rsidRPr="00BC54C2">
        <w:rPr>
          <w:rFonts w:ascii="Calibri" w:eastAsia="Times New Roman" w:hAnsi="Calibri"/>
          <w:shd w:val="clear" w:color="auto" w:fill="FFFFFF"/>
          <w:lang w:val="en-US"/>
        </w:rPr>
        <w:t xml:space="preserve">weight of </w:t>
      </w:r>
      <w:r w:rsidR="005308A7" w:rsidRPr="00BC54C2">
        <w:rPr>
          <w:rFonts w:ascii="Calibri" w:eastAsia="Times New Roman" w:hAnsi="Calibri"/>
          <w:shd w:val="clear" w:color="auto" w:fill="FFFFFF"/>
          <w:lang w:val="en-US"/>
        </w:rPr>
        <w:t xml:space="preserve">189 </w:t>
      </w:r>
      <w:r w:rsidR="004B153C" w:rsidRPr="00BC54C2">
        <w:rPr>
          <w:rFonts w:ascii="Calibri" w:eastAsia="Times New Roman" w:hAnsi="Calibri"/>
          <w:shd w:val="clear" w:color="auto" w:fill="FFFFFF"/>
          <w:lang w:val="en-US"/>
        </w:rPr>
        <w:t xml:space="preserve">newborn babies. </w:t>
      </w:r>
      <w:r w:rsidR="00E30C3E" w:rsidRPr="00BC54C2">
        <w:rPr>
          <w:rFonts w:ascii="Calibri" w:eastAsia="Times New Roman" w:hAnsi="Calibri"/>
          <w:shd w:val="clear" w:color="auto" w:fill="FFFFFF"/>
          <w:lang w:val="en-US"/>
        </w:rPr>
        <w:t>[</w:t>
      </w:r>
      <w:r w:rsidR="00E30C3E" w:rsidRPr="00BC54C2">
        <w:rPr>
          <w:rFonts w:ascii="Calibri" w:eastAsia="Times New Roman" w:hAnsi="Calibri"/>
          <w:color w:val="FF0000"/>
          <w:shd w:val="clear" w:color="auto" w:fill="FFFFFF"/>
          <w:lang w:val="en-US"/>
        </w:rPr>
        <w:t>add multi-collinearity?</w:t>
      </w:r>
      <w:r w:rsidR="00E30C3E" w:rsidRPr="00BC54C2">
        <w:rPr>
          <w:rFonts w:ascii="Calibri" w:eastAsia="Times New Roman" w:hAnsi="Calibri"/>
          <w:shd w:val="clear" w:color="auto" w:fill="FFFFFF"/>
          <w:lang w:val="en-US"/>
        </w:rPr>
        <w:t xml:space="preserve">] </w:t>
      </w:r>
      <w:r w:rsidR="004B153C" w:rsidRPr="00BC54C2">
        <w:rPr>
          <w:rFonts w:ascii="Calibri" w:eastAsia="Times New Roman" w:hAnsi="Calibri"/>
          <w:shd w:val="clear" w:color="auto" w:fill="FFFFFF"/>
          <w:lang w:val="en-US"/>
        </w:rPr>
        <w:t xml:space="preserve">The </w:t>
      </w:r>
      <w:r w:rsidR="005308A7" w:rsidRPr="00BC54C2">
        <w:rPr>
          <w:rFonts w:ascii="Calibri" w:eastAsia="Times New Roman" w:hAnsi="Calibri"/>
          <w:shd w:val="clear" w:color="auto" w:fill="FFFFFF"/>
          <w:lang w:val="en-US"/>
        </w:rPr>
        <w:t xml:space="preserve">3 </w:t>
      </w:r>
      <w:r w:rsidR="004B153C" w:rsidRPr="00BC54C2">
        <w:rPr>
          <w:rFonts w:ascii="Calibri" w:eastAsia="Times New Roman" w:hAnsi="Calibri"/>
          <w:shd w:val="clear" w:color="auto" w:fill="FFFFFF"/>
          <w:lang w:val="en-US"/>
        </w:rPr>
        <w:t xml:space="preserve">effects </w:t>
      </w:r>
      <w:r w:rsidR="00003679" w:rsidRPr="00BC54C2">
        <w:rPr>
          <w:rFonts w:ascii="Calibri" w:eastAsia="Times New Roman" w:hAnsi="Calibri"/>
          <w:shd w:val="clear" w:color="auto" w:fill="FFFFFF"/>
          <w:lang w:val="en-US"/>
        </w:rPr>
        <w:t xml:space="preserve">that reached statistical significance at p &lt; 0.05 </w:t>
      </w:r>
      <w:r w:rsidR="004B153C" w:rsidRPr="00BC54C2">
        <w:rPr>
          <w:rFonts w:ascii="Calibri" w:eastAsia="Times New Roman" w:hAnsi="Calibri"/>
          <w:shd w:val="clear" w:color="auto" w:fill="FFFFFF"/>
          <w:lang w:val="en-US"/>
        </w:rPr>
        <w:t xml:space="preserve">comprised </w:t>
      </w:r>
      <w:r w:rsidR="00FB446F" w:rsidRPr="00BC54C2">
        <w:rPr>
          <w:rFonts w:ascii="Calibri" w:hAnsi="Calibri"/>
          <w:color w:val="000000" w:themeColor="text1"/>
          <w:lang w:val="en-US"/>
        </w:rPr>
        <w:t xml:space="preserve">the </w:t>
      </w:r>
      <w:r w:rsidR="00FB446F" w:rsidRPr="00BC54C2">
        <w:rPr>
          <w:rFonts w:ascii="Calibri" w:eastAsia="Times New Roman" w:hAnsi="Calibri"/>
          <w:shd w:val="clear" w:color="auto" w:fill="FFFFFF"/>
          <w:lang w:val="en-US"/>
        </w:rPr>
        <w:t xml:space="preserve">mother's weight at </w:t>
      </w:r>
      <w:r w:rsidR="00F609F8">
        <w:rPr>
          <w:rFonts w:ascii="Calibri" w:eastAsia="Times New Roman" w:hAnsi="Calibri"/>
          <w:shd w:val="clear" w:color="auto" w:fill="FFFFFF"/>
          <w:lang w:val="en-US"/>
        </w:rPr>
        <w:t xml:space="preserve">the </w:t>
      </w:r>
      <w:r w:rsidR="00FB446F" w:rsidRPr="00BC54C2">
        <w:rPr>
          <w:rFonts w:ascii="Calibri" w:eastAsia="Times New Roman" w:hAnsi="Calibri"/>
          <w:shd w:val="clear" w:color="auto" w:fill="FFFFFF"/>
          <w:lang w:val="en-US"/>
        </w:rPr>
        <w:t>last menstrual period</w:t>
      </w:r>
      <w:r w:rsidR="00FB446F" w:rsidRPr="00BC54C2">
        <w:rPr>
          <w:rFonts w:ascii="Calibri" w:hAnsi="Calibri"/>
          <w:color w:val="000000" w:themeColor="text1"/>
          <w:lang w:val="en-US"/>
        </w:rPr>
        <w:t xml:space="preserve"> (p=0.018</w:t>
      </w:r>
      <w:r w:rsidR="00934DA3" w:rsidRPr="00BC54C2">
        <w:rPr>
          <w:rFonts w:ascii="Calibri" w:hAnsi="Calibri"/>
          <w:color w:val="000000" w:themeColor="text1"/>
          <w:lang w:val="en-US"/>
        </w:rPr>
        <w:t>, lwt</w:t>
      </w:r>
      <w:r w:rsidR="00FB446F" w:rsidRPr="00BC54C2">
        <w:rPr>
          <w:rFonts w:ascii="Calibri" w:hAnsi="Calibri"/>
          <w:color w:val="000000" w:themeColor="text1"/>
          <w:lang w:val="en-US"/>
        </w:rPr>
        <w:t xml:space="preserve">), </w:t>
      </w:r>
      <w:r w:rsidR="00FF0D2E">
        <w:rPr>
          <w:rFonts w:ascii="Calibri" w:hAnsi="Calibri"/>
          <w:color w:val="000000" w:themeColor="text1"/>
          <w:lang w:val="en-US"/>
        </w:rPr>
        <w:t xml:space="preserve">existing </w:t>
      </w:r>
      <w:r w:rsidR="00FB446F" w:rsidRPr="00BC54C2">
        <w:rPr>
          <w:rFonts w:ascii="Calibri" w:hAnsi="Calibri"/>
          <w:color w:val="000000" w:themeColor="text1"/>
          <w:lang w:val="en-US"/>
        </w:rPr>
        <w:t>history of hypertension (p=0.012</w:t>
      </w:r>
      <w:r w:rsidR="00934DA3" w:rsidRPr="00BC54C2">
        <w:rPr>
          <w:rFonts w:ascii="Calibri" w:hAnsi="Calibri"/>
          <w:color w:val="000000" w:themeColor="text1"/>
          <w:lang w:val="en-US"/>
        </w:rPr>
        <w:t>, ht</w:t>
      </w:r>
      <w:r w:rsidR="00FB446F" w:rsidRPr="00BC54C2">
        <w:rPr>
          <w:rFonts w:ascii="Calibri" w:hAnsi="Calibri"/>
          <w:color w:val="000000" w:themeColor="text1"/>
          <w:lang w:val="en-US"/>
        </w:rPr>
        <w:t xml:space="preserve">), and </w:t>
      </w:r>
      <w:r w:rsidR="004B153C" w:rsidRPr="00BC54C2">
        <w:rPr>
          <w:rFonts w:ascii="Calibri" w:eastAsia="Times New Roman" w:hAnsi="Calibri"/>
          <w:shd w:val="clear" w:color="auto" w:fill="FFFFFF"/>
          <w:lang w:val="en-US"/>
        </w:rPr>
        <w:t>presence of uterine irritability (</w:t>
      </w:r>
      <w:r w:rsidR="004B153C" w:rsidRPr="00BC54C2">
        <w:rPr>
          <w:rFonts w:ascii="Calibri" w:hAnsi="Calibri"/>
          <w:color w:val="000000" w:themeColor="text1"/>
          <w:lang w:val="en-US"/>
        </w:rPr>
        <w:t>p=0.002</w:t>
      </w:r>
      <w:r w:rsidR="00934DA3" w:rsidRPr="00BC54C2">
        <w:rPr>
          <w:rFonts w:ascii="Calibri" w:hAnsi="Calibri"/>
          <w:color w:val="000000" w:themeColor="text1"/>
          <w:lang w:val="en-US"/>
        </w:rPr>
        <w:t>, ui</w:t>
      </w:r>
      <w:r w:rsidR="004B153C" w:rsidRPr="00BC54C2">
        <w:rPr>
          <w:rFonts w:ascii="Calibri" w:eastAsia="Times New Roman" w:hAnsi="Calibri"/>
          <w:shd w:val="clear" w:color="auto" w:fill="FFFFFF"/>
          <w:lang w:val="en-US"/>
        </w:rPr>
        <w:t>)</w:t>
      </w:r>
      <w:r w:rsidR="00FB446F" w:rsidRPr="00BC54C2">
        <w:rPr>
          <w:rFonts w:ascii="Calibri" w:eastAsia="Times New Roman" w:hAnsi="Calibri"/>
          <w:shd w:val="clear" w:color="auto" w:fill="FFFFFF"/>
          <w:lang w:val="en-US"/>
        </w:rPr>
        <w:t>.</w:t>
      </w:r>
      <w:r w:rsidR="00E848C1" w:rsidRPr="00BC54C2">
        <w:rPr>
          <w:rFonts w:ascii="Calibri" w:eastAsia="Times New Roman" w:hAnsi="Calibri"/>
          <w:shd w:val="clear" w:color="auto" w:fill="FFFFFF"/>
          <w:lang w:val="en-US"/>
        </w:rPr>
        <w:t xml:space="preserve"> The in-sample model fit amounted to </w:t>
      </w:r>
      <w:r w:rsidR="00E848C1" w:rsidRPr="00BC54C2">
        <w:rPr>
          <w:rFonts w:ascii="Calibri" w:hAnsi="Calibri"/>
          <w:color w:val="000000" w:themeColor="text1"/>
          <w:lang w:val="en-US"/>
        </w:rPr>
        <w:t>R</w:t>
      </w:r>
      <w:r w:rsidR="00E848C1" w:rsidRPr="00BC54C2">
        <w:rPr>
          <w:rFonts w:ascii="Calibri" w:hAnsi="Calibri"/>
          <w:color w:val="000000" w:themeColor="text1"/>
          <w:vertAlign w:val="superscript"/>
          <w:lang w:val="en-US"/>
        </w:rPr>
        <w:t>2</w:t>
      </w:r>
      <w:r w:rsidR="00E848C1" w:rsidRPr="00BC54C2">
        <w:rPr>
          <w:rFonts w:ascii="Calibri" w:hAnsi="Calibri"/>
          <w:color w:val="000000" w:themeColor="text1"/>
          <w:lang w:val="en-US"/>
        </w:rPr>
        <w:t>=0.141.</w:t>
      </w:r>
      <w:r w:rsidR="005308A7" w:rsidRPr="00BC54C2">
        <w:rPr>
          <w:rFonts w:ascii="Calibri" w:hAnsi="Calibri"/>
          <w:color w:val="000000" w:themeColor="text1"/>
          <w:lang w:val="en-US"/>
        </w:rPr>
        <w:t xml:space="preserve"> In the prediction setting, linear models were trained </w:t>
      </w:r>
      <w:r w:rsidR="00924076" w:rsidRPr="00BC54C2">
        <w:rPr>
          <w:rFonts w:ascii="Calibri" w:hAnsi="Calibri"/>
          <w:color w:val="000000" w:themeColor="text1"/>
          <w:lang w:val="en-US"/>
        </w:rPr>
        <w:t xml:space="preserve">and evaluated </w:t>
      </w:r>
      <w:r w:rsidR="005308A7" w:rsidRPr="00BC54C2">
        <w:rPr>
          <w:rFonts w:ascii="Calibri" w:hAnsi="Calibri"/>
          <w:color w:val="000000" w:themeColor="text1"/>
          <w:lang w:val="en-US"/>
        </w:rPr>
        <w:t>on the same data</w:t>
      </w:r>
      <w:r w:rsidR="007F4D3E" w:rsidRPr="00BC54C2">
        <w:rPr>
          <w:rFonts w:ascii="Calibri" w:hAnsi="Calibri"/>
          <w:color w:val="000000" w:themeColor="text1"/>
          <w:lang w:val="en-US"/>
        </w:rPr>
        <w:t>. The best estimate of the explained variance expected in other babies from the same population reached only R</w:t>
      </w:r>
      <w:r w:rsidR="007F4D3E" w:rsidRPr="00BC54C2">
        <w:rPr>
          <w:rFonts w:ascii="Calibri" w:hAnsi="Calibri"/>
          <w:color w:val="000000" w:themeColor="text1"/>
          <w:vertAlign w:val="superscript"/>
          <w:lang w:val="en-US"/>
        </w:rPr>
        <w:t>2</w:t>
      </w:r>
      <w:r w:rsidR="007F4D3E" w:rsidRPr="00BC54C2">
        <w:rPr>
          <w:rFonts w:ascii="Calibri" w:hAnsi="Calibri"/>
          <w:color w:val="000000" w:themeColor="text1"/>
          <w:lang w:val="en-US"/>
        </w:rPr>
        <w:t xml:space="preserve">=0.08 </w:t>
      </w:r>
      <w:r w:rsidR="00DE3A79" w:rsidRPr="00BC54C2">
        <w:rPr>
          <w:rFonts w:ascii="Calibri" w:hAnsi="Calibri"/>
          <w:color w:val="000000" w:themeColor="text1"/>
          <w:lang w:val="en-US"/>
        </w:rPr>
        <w:t>(</w:t>
      </w:r>
      <w:r w:rsidR="002D08DA" w:rsidRPr="00BC54C2">
        <w:rPr>
          <w:rFonts w:ascii="Calibri" w:hAnsi="Calibri"/>
          <w:color w:val="000000" w:themeColor="text1"/>
          <w:lang w:val="en-US"/>
        </w:rPr>
        <w:t>as measured by</w:t>
      </w:r>
      <w:r w:rsidR="00DE3A79" w:rsidRPr="00BC54C2">
        <w:rPr>
          <w:rFonts w:ascii="Calibri" w:hAnsi="Calibri"/>
          <w:color w:val="000000" w:themeColor="text1"/>
          <w:lang w:val="en-US"/>
        </w:rPr>
        <w:t xml:space="preserve"> </w:t>
      </w:r>
      <w:r w:rsidR="00B051FE" w:rsidRPr="00BC54C2">
        <w:rPr>
          <w:rFonts w:ascii="Calibri" w:hAnsi="Calibri"/>
          <w:color w:val="000000" w:themeColor="text1"/>
          <w:lang w:val="en-US"/>
        </w:rPr>
        <w:t xml:space="preserve">unbiased </w:t>
      </w:r>
      <w:r w:rsidR="00DE3A79" w:rsidRPr="00BC54C2">
        <w:rPr>
          <w:rFonts w:ascii="Calibri" w:hAnsi="Calibri"/>
          <w:color w:val="000000" w:themeColor="text1"/>
          <w:lang w:val="en-US"/>
        </w:rPr>
        <w:t xml:space="preserve">out-of-sample prediction accuracy) </w:t>
      </w:r>
      <w:r w:rsidR="007F4D3E" w:rsidRPr="00BC54C2">
        <w:rPr>
          <w:rFonts w:ascii="Calibri" w:hAnsi="Calibri"/>
          <w:color w:val="000000" w:themeColor="text1"/>
          <w:lang w:val="en-US"/>
        </w:rPr>
        <w:t xml:space="preserve">based on </w:t>
      </w:r>
      <w:r w:rsidR="00DE3A79" w:rsidRPr="00BC54C2">
        <w:rPr>
          <w:rFonts w:ascii="Calibri" w:hAnsi="Calibri"/>
          <w:color w:val="000000" w:themeColor="text1"/>
          <w:lang w:val="en-US"/>
        </w:rPr>
        <w:t xml:space="preserve">the full set of </w:t>
      </w:r>
      <w:r w:rsidR="007F4D3E" w:rsidRPr="00BC54C2">
        <w:rPr>
          <w:rFonts w:ascii="Calibri" w:hAnsi="Calibri"/>
          <w:color w:val="000000" w:themeColor="text1"/>
          <w:lang w:val="en-US"/>
        </w:rPr>
        <w:t>8 input measures.</w:t>
      </w:r>
      <w:r w:rsidR="002931C3" w:rsidRPr="00BC54C2">
        <w:rPr>
          <w:rFonts w:ascii="Calibri" w:hAnsi="Calibri"/>
          <w:color w:val="000000" w:themeColor="text1"/>
          <w:lang w:val="en-US"/>
        </w:rPr>
        <w:t xml:space="preserve"> </w:t>
      </w:r>
      <w:r w:rsidR="00AF26B5" w:rsidRPr="00BC54C2">
        <w:rPr>
          <w:rFonts w:ascii="Calibri" w:hAnsi="Calibri"/>
          <w:color w:val="000000" w:themeColor="text1"/>
          <w:lang w:val="en-US"/>
        </w:rPr>
        <w:t xml:space="preserve">After automatically silencing the influence of the age of the mother and </w:t>
      </w:r>
      <w:r w:rsidR="00AF26B5" w:rsidRPr="00BC54C2">
        <w:rPr>
          <w:rFonts w:ascii="Calibri" w:eastAsia="Times New Roman" w:hAnsi="Calibri"/>
          <w:shd w:val="clear" w:color="auto" w:fill="FFFFFF"/>
          <w:lang w:val="en-US"/>
        </w:rPr>
        <w:t>number of physician visits during the first trimester</w:t>
      </w:r>
      <w:r w:rsidR="00AF26B5" w:rsidRPr="00BC54C2">
        <w:rPr>
          <w:rFonts w:ascii="Calibri" w:eastAsia="Times New Roman" w:hAnsi="Calibri"/>
          <w:lang w:val="en-US"/>
        </w:rPr>
        <w:t xml:space="preserve"> (</w:t>
      </w:r>
      <w:r w:rsidR="00AF26B5" w:rsidRPr="00BC54C2">
        <w:rPr>
          <w:rFonts w:ascii="Calibri" w:hAnsi="Calibri"/>
          <w:color w:val="000000" w:themeColor="text1"/>
          <w:lang w:val="en-US"/>
        </w:rPr>
        <w:t xml:space="preserve">ftv), the remaining 6 active measures </w:t>
      </w:r>
      <w:r w:rsidR="00456D75" w:rsidRPr="00BC54C2">
        <w:rPr>
          <w:rFonts w:ascii="Calibri" w:eastAsia="Times New Roman" w:hAnsi="Calibri"/>
          <w:lang w:val="en-US"/>
        </w:rPr>
        <w:t xml:space="preserve">still </w:t>
      </w:r>
      <w:r w:rsidR="008B6F4E">
        <w:rPr>
          <w:rFonts w:ascii="Calibri" w:eastAsia="Times New Roman" w:hAnsi="Calibri"/>
          <w:lang w:val="en-US"/>
        </w:rPr>
        <w:t>allowed for</w:t>
      </w:r>
      <w:r w:rsidR="00456D75" w:rsidRPr="00BC54C2">
        <w:rPr>
          <w:rFonts w:ascii="Calibri" w:eastAsia="Times New Roman" w:hAnsi="Calibri"/>
          <w:lang w:val="en-US"/>
        </w:rPr>
        <w:t xml:space="preserve"> a prediction performance of </w:t>
      </w:r>
      <w:r w:rsidR="00884D71" w:rsidRPr="00BC54C2">
        <w:rPr>
          <w:rFonts w:ascii="Calibri" w:hAnsi="Calibri"/>
          <w:color w:val="000000" w:themeColor="text1"/>
          <w:lang w:val="en-US"/>
        </w:rPr>
        <w:t>R</w:t>
      </w:r>
      <w:r w:rsidR="00884D71" w:rsidRPr="00BC54C2">
        <w:rPr>
          <w:rFonts w:ascii="Calibri" w:hAnsi="Calibri"/>
          <w:color w:val="000000" w:themeColor="text1"/>
          <w:vertAlign w:val="superscript"/>
          <w:lang w:val="en-US"/>
        </w:rPr>
        <w:t>2</w:t>
      </w:r>
      <w:r w:rsidR="00686084" w:rsidRPr="00BC54C2">
        <w:rPr>
          <w:rFonts w:ascii="Calibri" w:hAnsi="Calibri"/>
          <w:color w:val="000000" w:themeColor="text1"/>
          <w:lang w:val="en-US"/>
        </w:rPr>
        <w:t>=0.06</w:t>
      </w:r>
      <w:r w:rsidR="00456D75" w:rsidRPr="00BC54C2">
        <w:rPr>
          <w:rFonts w:ascii="Calibri" w:hAnsi="Calibri"/>
          <w:color w:val="000000" w:themeColor="text1"/>
          <w:lang w:val="en-US"/>
        </w:rPr>
        <w:t xml:space="preserve">. These appeared to be a predictive core subset among the input measures because at 5 out of </w:t>
      </w:r>
      <w:r w:rsidR="004A3F34" w:rsidRPr="00BC54C2">
        <w:rPr>
          <w:rFonts w:ascii="Calibri" w:hAnsi="Calibri"/>
          <w:color w:val="000000" w:themeColor="text1"/>
          <w:lang w:val="en-US"/>
        </w:rPr>
        <w:t>8 coeff</w:t>
      </w:r>
      <w:r w:rsidR="00456D75" w:rsidRPr="00BC54C2">
        <w:rPr>
          <w:rFonts w:ascii="Calibri" w:hAnsi="Calibri"/>
          <w:color w:val="000000" w:themeColor="text1"/>
          <w:lang w:val="en-US"/>
        </w:rPr>
        <w:t>icients</w:t>
      </w:r>
      <w:r w:rsidR="004A3F34" w:rsidRPr="00BC54C2">
        <w:rPr>
          <w:rFonts w:ascii="Calibri" w:hAnsi="Calibri"/>
          <w:color w:val="000000" w:themeColor="text1"/>
          <w:lang w:val="en-US"/>
        </w:rPr>
        <w:t xml:space="preserve"> the </w:t>
      </w:r>
      <w:r w:rsidR="00456D75" w:rsidRPr="00BC54C2">
        <w:rPr>
          <w:rFonts w:ascii="Calibri" w:hAnsi="Calibri"/>
          <w:color w:val="000000" w:themeColor="text1"/>
          <w:lang w:val="en-US"/>
        </w:rPr>
        <w:t xml:space="preserve">linear </w:t>
      </w:r>
      <w:r w:rsidR="004A3F34" w:rsidRPr="00BC54C2">
        <w:rPr>
          <w:rFonts w:ascii="Calibri" w:hAnsi="Calibri"/>
          <w:color w:val="000000" w:themeColor="text1"/>
          <w:lang w:val="en-US"/>
        </w:rPr>
        <w:t xml:space="preserve">model </w:t>
      </w:r>
      <w:r w:rsidR="006C24B7">
        <w:rPr>
          <w:rFonts w:ascii="Calibri" w:hAnsi="Calibri"/>
          <w:color w:val="000000" w:themeColor="text1"/>
          <w:lang w:val="en-US"/>
        </w:rPr>
        <w:t xml:space="preserve">prediction </w:t>
      </w:r>
      <w:r w:rsidR="00456D75" w:rsidRPr="00BC54C2">
        <w:rPr>
          <w:rFonts w:ascii="Calibri" w:hAnsi="Calibri"/>
          <w:color w:val="000000" w:themeColor="text1"/>
          <w:lang w:val="en-US"/>
        </w:rPr>
        <w:t xml:space="preserve">deteriorated to </w:t>
      </w:r>
      <w:r w:rsidR="006C24B7">
        <w:rPr>
          <w:rFonts w:ascii="Calibri" w:hAnsi="Calibri"/>
          <w:color w:val="000000" w:themeColor="text1"/>
          <w:lang w:val="en-US"/>
        </w:rPr>
        <w:t xml:space="preserve">be </w:t>
      </w:r>
      <w:r w:rsidR="004A3F34" w:rsidRPr="00BC54C2">
        <w:rPr>
          <w:rFonts w:ascii="Calibri" w:hAnsi="Calibri"/>
          <w:color w:val="000000" w:themeColor="text1"/>
          <w:lang w:val="en-US"/>
        </w:rPr>
        <w:t>worse than the average model</w:t>
      </w:r>
      <w:r w:rsidR="00456D75" w:rsidRPr="00BC54C2">
        <w:rPr>
          <w:rFonts w:ascii="Calibri" w:hAnsi="Calibri"/>
          <w:color w:val="000000" w:themeColor="text1"/>
          <w:lang w:val="en-US"/>
        </w:rPr>
        <w:t>.</w:t>
      </w:r>
      <w:r w:rsidR="002D08DA" w:rsidRPr="00BC54C2">
        <w:rPr>
          <w:rFonts w:ascii="Calibri" w:hAnsi="Calibri"/>
          <w:color w:val="000000" w:themeColor="text1"/>
          <w:lang w:val="en-US"/>
        </w:rPr>
        <w:t xml:space="preserve"> </w:t>
      </w:r>
      <w:r w:rsidR="008F32ED" w:rsidRPr="00BC54C2">
        <w:rPr>
          <w:rFonts w:ascii="Calibri" w:hAnsi="Calibri"/>
          <w:color w:val="000000" w:themeColor="text1"/>
          <w:lang w:val="en-US"/>
        </w:rPr>
        <w:t xml:space="preserve">Comparing the </w:t>
      </w:r>
      <w:r w:rsidR="00BF2C63" w:rsidRPr="00BC54C2">
        <w:rPr>
          <w:rFonts w:ascii="Calibri" w:hAnsi="Calibri"/>
          <w:color w:val="000000" w:themeColor="text1"/>
          <w:lang w:val="en-US"/>
        </w:rPr>
        <w:t xml:space="preserve">identification of </w:t>
      </w:r>
      <w:r w:rsidR="008F32ED" w:rsidRPr="00BC54C2">
        <w:rPr>
          <w:rFonts w:ascii="Calibri" w:hAnsi="Calibri"/>
          <w:color w:val="000000" w:themeColor="text1"/>
          <w:lang w:val="en-US"/>
        </w:rPr>
        <w:t xml:space="preserve">strongest </w:t>
      </w:r>
      <w:r w:rsidR="00584E9D">
        <w:rPr>
          <w:rFonts w:ascii="Calibri" w:hAnsi="Calibri"/>
          <w:color w:val="000000" w:themeColor="text1"/>
          <w:lang w:val="en-US"/>
        </w:rPr>
        <w:t>measures</w:t>
      </w:r>
      <w:r w:rsidR="008F32ED" w:rsidRPr="00BC54C2">
        <w:rPr>
          <w:rFonts w:ascii="Calibri" w:hAnsi="Calibri"/>
          <w:color w:val="000000" w:themeColor="text1"/>
          <w:lang w:val="en-US"/>
        </w:rPr>
        <w:t xml:space="preserve"> by classical inference and prediction on </w:t>
      </w:r>
      <w:r w:rsidR="002D08DA" w:rsidRPr="00BC54C2">
        <w:rPr>
          <w:rFonts w:ascii="Calibri" w:hAnsi="Calibri"/>
          <w:color w:val="000000" w:themeColor="text1"/>
          <w:lang w:val="en-US"/>
        </w:rPr>
        <w:t xml:space="preserve">the birthweight data, a few </w:t>
      </w:r>
      <w:r w:rsidR="00F362C3" w:rsidRPr="00BC54C2">
        <w:rPr>
          <w:rFonts w:ascii="Calibri" w:hAnsi="Calibri"/>
          <w:color w:val="000000" w:themeColor="text1"/>
          <w:lang w:val="en-US"/>
        </w:rPr>
        <w:t xml:space="preserve">variables </w:t>
      </w:r>
      <w:r w:rsidR="002D08DA" w:rsidRPr="00BC54C2">
        <w:rPr>
          <w:rFonts w:ascii="Calibri" w:hAnsi="Calibri"/>
          <w:color w:val="000000" w:themeColor="text1"/>
          <w:lang w:val="en-US"/>
        </w:rPr>
        <w:t xml:space="preserve">easily reached </w:t>
      </w:r>
      <w:r w:rsidR="008F32ED" w:rsidRPr="00BC54C2">
        <w:rPr>
          <w:rFonts w:ascii="Calibri" w:hAnsi="Calibri"/>
          <w:color w:val="000000" w:themeColor="text1"/>
          <w:lang w:val="en-US"/>
        </w:rPr>
        <w:t>significance.</w:t>
      </w:r>
      <w:r w:rsidR="002D08DA" w:rsidRPr="00BC54C2">
        <w:rPr>
          <w:rFonts w:ascii="Calibri" w:hAnsi="Calibri"/>
          <w:color w:val="000000" w:themeColor="text1"/>
          <w:lang w:val="en-US"/>
        </w:rPr>
        <w:t xml:space="preserve"> </w:t>
      </w:r>
      <w:r w:rsidR="008F32ED" w:rsidRPr="00BC54C2">
        <w:rPr>
          <w:rFonts w:ascii="Calibri" w:hAnsi="Calibri"/>
          <w:color w:val="000000" w:themeColor="text1"/>
          <w:lang w:val="en-US"/>
        </w:rPr>
        <w:t xml:space="preserve">However, </w:t>
      </w:r>
      <w:r w:rsidR="00F0716A">
        <w:rPr>
          <w:rFonts w:ascii="Calibri" w:hAnsi="Calibri"/>
          <w:color w:val="000000" w:themeColor="text1"/>
          <w:lang w:val="en-US"/>
        </w:rPr>
        <w:t xml:space="preserve">based on the same data, </w:t>
      </w:r>
      <w:r w:rsidR="002D08DA" w:rsidRPr="00BC54C2">
        <w:rPr>
          <w:rFonts w:ascii="Calibri" w:hAnsi="Calibri"/>
          <w:color w:val="000000" w:themeColor="text1"/>
          <w:lang w:val="en-US"/>
        </w:rPr>
        <w:t xml:space="preserve">it was </w:t>
      </w:r>
      <w:r w:rsidR="00F362C3" w:rsidRPr="00BC54C2">
        <w:rPr>
          <w:rFonts w:ascii="Calibri" w:hAnsi="Calibri"/>
          <w:color w:val="000000" w:themeColor="text1"/>
          <w:lang w:val="en-US"/>
        </w:rPr>
        <w:t xml:space="preserve">challenging to </w:t>
      </w:r>
      <w:r w:rsidR="002D08DA" w:rsidRPr="00BC54C2">
        <w:rPr>
          <w:rFonts w:ascii="Calibri" w:hAnsi="Calibri"/>
          <w:color w:val="000000" w:themeColor="text1"/>
          <w:lang w:val="en-US"/>
        </w:rPr>
        <w:t xml:space="preserve">obtain a </w:t>
      </w:r>
      <w:r w:rsidR="00F362C3" w:rsidRPr="00BC54C2">
        <w:rPr>
          <w:rFonts w:ascii="Calibri" w:hAnsi="Calibri"/>
          <w:color w:val="000000" w:themeColor="text1"/>
          <w:lang w:val="en-US"/>
        </w:rPr>
        <w:t>predict</w:t>
      </w:r>
      <w:r w:rsidR="002D08DA" w:rsidRPr="00BC54C2">
        <w:rPr>
          <w:rFonts w:ascii="Calibri" w:hAnsi="Calibri"/>
          <w:color w:val="000000" w:themeColor="text1"/>
          <w:lang w:val="en-US"/>
        </w:rPr>
        <w:t xml:space="preserve">ive model with convincing </w:t>
      </w:r>
      <w:r w:rsidR="008F32ED" w:rsidRPr="00BC54C2">
        <w:rPr>
          <w:rFonts w:ascii="Calibri" w:hAnsi="Calibri"/>
          <w:color w:val="000000" w:themeColor="text1"/>
          <w:lang w:val="en-US"/>
        </w:rPr>
        <w:t xml:space="preserve">pattern </w:t>
      </w:r>
      <w:r w:rsidR="002D08DA" w:rsidRPr="00BC54C2">
        <w:rPr>
          <w:rFonts w:ascii="Calibri" w:hAnsi="Calibri"/>
          <w:color w:val="000000" w:themeColor="text1"/>
          <w:lang w:val="en-US"/>
        </w:rPr>
        <w:t>generalization to new data</w:t>
      </w:r>
      <w:r w:rsidR="004D15AA" w:rsidRPr="00BC54C2">
        <w:rPr>
          <w:rFonts w:ascii="Calibri" w:hAnsi="Calibri"/>
          <w:color w:val="000000" w:themeColor="text1"/>
          <w:lang w:val="en-US"/>
        </w:rPr>
        <w:t xml:space="preserve">, despite </w:t>
      </w:r>
      <w:r w:rsidR="002D08DA" w:rsidRPr="00BC54C2">
        <w:rPr>
          <w:rFonts w:ascii="Calibri" w:hAnsi="Calibri"/>
          <w:color w:val="000000" w:themeColor="text1"/>
          <w:lang w:val="en-US"/>
        </w:rPr>
        <w:t>the reasonable sample size.</w:t>
      </w:r>
    </w:p>
    <w:p w14:paraId="24CC4988" w14:textId="05734217" w:rsidR="004D6EDE" w:rsidRPr="00980766" w:rsidRDefault="001556C0" w:rsidP="00C074F8">
      <w:pPr>
        <w:ind w:firstLine="708"/>
        <w:contextualSpacing/>
        <w:jc w:val="both"/>
        <w:rPr>
          <w:rFonts w:ascii="Calibri" w:hAnsi="Calibri"/>
          <w:color w:val="000000" w:themeColor="text1"/>
          <w:lang w:val="en-US"/>
        </w:rPr>
      </w:pPr>
      <w:r w:rsidRPr="00BC54C2">
        <w:rPr>
          <w:rFonts w:ascii="Calibri" w:hAnsi="Calibri"/>
          <w:color w:val="000000" w:themeColor="text1"/>
          <w:lang w:val="en-US"/>
        </w:rPr>
        <w:t xml:space="preserve">In the </w:t>
      </w:r>
      <w:r w:rsidRPr="00BC54C2">
        <w:rPr>
          <w:rFonts w:ascii="Calibri" w:hAnsi="Calibri"/>
          <w:color w:val="000000" w:themeColor="text1"/>
          <w:u w:val="single"/>
          <w:lang w:val="en-US"/>
        </w:rPr>
        <w:t>p</w:t>
      </w:r>
      <w:r w:rsidR="00DF7546" w:rsidRPr="00BC54C2">
        <w:rPr>
          <w:rFonts w:ascii="Calibri" w:hAnsi="Calibri"/>
          <w:color w:val="000000" w:themeColor="text1"/>
          <w:u w:val="single"/>
          <w:lang w:val="en-US"/>
        </w:rPr>
        <w:t>rostate</w:t>
      </w:r>
      <w:r w:rsidR="00B5392F" w:rsidRPr="00BC54C2">
        <w:rPr>
          <w:rFonts w:ascii="Calibri" w:hAnsi="Calibri"/>
          <w:color w:val="000000" w:themeColor="text1"/>
          <w:u w:val="single"/>
          <w:lang w:val="en-US"/>
        </w:rPr>
        <w:t xml:space="preserve"> </w:t>
      </w:r>
      <w:r w:rsidR="00DF7546" w:rsidRPr="00BC54C2">
        <w:rPr>
          <w:rFonts w:ascii="Calibri" w:hAnsi="Calibri"/>
          <w:color w:val="000000" w:themeColor="text1"/>
          <w:u w:val="single"/>
          <w:lang w:val="en-US"/>
        </w:rPr>
        <w:t xml:space="preserve">cancer </w:t>
      </w:r>
      <w:r w:rsidR="00B5392F" w:rsidRPr="00BC54C2">
        <w:rPr>
          <w:rFonts w:ascii="Calibri" w:hAnsi="Calibri"/>
          <w:color w:val="000000" w:themeColor="text1"/>
          <w:u w:val="single"/>
          <w:lang w:val="en-US"/>
        </w:rPr>
        <w:t>data</w:t>
      </w:r>
      <w:r w:rsidRPr="00BC54C2">
        <w:rPr>
          <w:rFonts w:ascii="Calibri" w:hAnsi="Calibri"/>
          <w:color w:val="000000" w:themeColor="text1"/>
          <w:u w:val="single"/>
          <w:lang w:val="en-US"/>
        </w:rPr>
        <w:t>set,</w:t>
      </w:r>
      <w:r w:rsidR="009D3961" w:rsidRPr="00BC54C2">
        <w:rPr>
          <w:rFonts w:ascii="Calibri" w:hAnsi="Calibri"/>
          <w:color w:val="000000" w:themeColor="text1"/>
          <w:lang w:val="en-US"/>
        </w:rPr>
        <w:t xml:space="preserve"> none of 8 input </w:t>
      </w:r>
      <w:r w:rsidR="00F06E8F" w:rsidRPr="00BC54C2">
        <w:rPr>
          <w:rFonts w:ascii="Calibri" w:hAnsi="Calibri"/>
          <w:color w:val="000000" w:themeColor="text1"/>
          <w:lang w:val="en-US"/>
        </w:rPr>
        <w:t>measures</w:t>
      </w:r>
      <w:r w:rsidR="009D3961" w:rsidRPr="00BC54C2">
        <w:rPr>
          <w:rFonts w:ascii="Calibri" w:hAnsi="Calibri"/>
          <w:color w:val="000000" w:themeColor="text1"/>
          <w:lang w:val="en-US"/>
        </w:rPr>
        <w:t xml:space="preserve"> </w:t>
      </w:r>
      <w:r w:rsidR="00A77C36">
        <w:rPr>
          <w:rFonts w:ascii="Calibri" w:hAnsi="Calibri"/>
          <w:color w:val="000000" w:themeColor="text1"/>
          <w:lang w:val="en-US"/>
        </w:rPr>
        <w:t>turned out</w:t>
      </w:r>
      <w:r w:rsidR="00DF7546" w:rsidRPr="00BC54C2">
        <w:rPr>
          <w:rFonts w:ascii="Calibri" w:hAnsi="Calibri"/>
          <w:color w:val="000000" w:themeColor="text1"/>
          <w:lang w:val="en-US"/>
        </w:rPr>
        <w:t xml:space="preserve"> to be</w:t>
      </w:r>
      <w:r w:rsidR="009D3961" w:rsidRPr="00BC54C2">
        <w:rPr>
          <w:rFonts w:ascii="Calibri" w:hAnsi="Calibri"/>
          <w:color w:val="000000" w:themeColor="text1"/>
          <w:lang w:val="en-US"/>
        </w:rPr>
        <w:t xml:space="preserve"> statistically significantly associated with </w:t>
      </w:r>
      <w:r w:rsidR="00DF7546" w:rsidRPr="00BC54C2">
        <w:rPr>
          <w:rFonts w:ascii="Calibri" w:hAnsi="Calibri"/>
          <w:color w:val="000000" w:themeColor="text1"/>
          <w:lang w:val="en-US"/>
        </w:rPr>
        <w:t>prostate-specific antigen (</w:t>
      </w:r>
      <w:r w:rsidR="009D3961" w:rsidRPr="00BC54C2">
        <w:rPr>
          <w:rFonts w:ascii="Calibri" w:hAnsi="Calibri"/>
          <w:color w:val="000000" w:themeColor="text1"/>
          <w:lang w:val="en-US"/>
        </w:rPr>
        <w:t>PSA</w:t>
      </w:r>
      <w:r w:rsidR="00DF7546" w:rsidRPr="00BC54C2">
        <w:rPr>
          <w:rFonts w:ascii="Calibri" w:hAnsi="Calibri"/>
          <w:color w:val="000000" w:themeColor="text1"/>
          <w:lang w:val="en-US"/>
        </w:rPr>
        <w:t>)</w:t>
      </w:r>
      <w:r w:rsidR="00C31DA3">
        <w:rPr>
          <w:rFonts w:ascii="Calibri" w:hAnsi="Calibri"/>
          <w:color w:val="000000" w:themeColor="text1"/>
          <w:lang w:val="en-US"/>
        </w:rPr>
        <w:t xml:space="preserve"> </w:t>
      </w:r>
      <w:r w:rsidR="00C31DA3">
        <w:rPr>
          <w:rFonts w:ascii="Calibri" w:hAnsi="Calibri"/>
          <w:color w:val="000000" w:themeColor="text1"/>
          <w:sz w:val="22"/>
          <w:szCs w:val="22"/>
          <w:lang w:val="en-US"/>
        </w:rPr>
        <w:t>in 87 men</w:t>
      </w:r>
      <w:r w:rsidR="00DF7546" w:rsidRPr="00BC54C2">
        <w:rPr>
          <w:rFonts w:ascii="Calibri" w:hAnsi="Calibri"/>
          <w:color w:val="000000" w:themeColor="text1"/>
          <w:lang w:val="en-US"/>
        </w:rPr>
        <w:t>.</w:t>
      </w:r>
      <w:r w:rsidR="00DC605F" w:rsidRPr="00BC54C2">
        <w:rPr>
          <w:rFonts w:ascii="Calibri" w:hAnsi="Calibri"/>
          <w:color w:val="000000" w:themeColor="text1"/>
          <w:lang w:val="en-US"/>
        </w:rPr>
        <w:t xml:space="preserve"> </w:t>
      </w:r>
      <w:r w:rsidR="00FC0291" w:rsidRPr="00BC54C2">
        <w:rPr>
          <w:rFonts w:ascii="Calibri" w:hAnsi="Calibri"/>
          <w:color w:val="000000" w:themeColor="text1"/>
          <w:lang w:val="en-US"/>
        </w:rPr>
        <w:t xml:space="preserve">This molecule is </w:t>
      </w:r>
      <w:r w:rsidR="00440EB2" w:rsidRPr="00BC54C2">
        <w:rPr>
          <w:rFonts w:ascii="Calibri" w:hAnsi="Calibri"/>
          <w:color w:val="000000" w:themeColor="text1"/>
          <w:lang w:val="en-US"/>
        </w:rPr>
        <w:t>widely</w:t>
      </w:r>
      <w:r w:rsidR="00FC0291" w:rsidRPr="00BC54C2">
        <w:rPr>
          <w:rFonts w:ascii="Calibri" w:hAnsi="Calibri"/>
          <w:color w:val="000000" w:themeColor="text1"/>
          <w:lang w:val="en-US"/>
        </w:rPr>
        <w:t xml:space="preserve"> used </w:t>
      </w:r>
      <w:r w:rsidR="00440EB2" w:rsidRPr="00BC54C2">
        <w:rPr>
          <w:rFonts w:ascii="Calibri" w:hAnsi="Calibri"/>
          <w:color w:val="000000" w:themeColor="text1"/>
          <w:lang w:val="en-US"/>
        </w:rPr>
        <w:t xml:space="preserve">by medical doctors </w:t>
      </w:r>
      <w:r w:rsidR="00FC0291" w:rsidRPr="00BC54C2">
        <w:rPr>
          <w:rFonts w:ascii="Calibri" w:hAnsi="Calibri"/>
          <w:color w:val="000000" w:themeColor="text1"/>
          <w:lang w:val="en-US"/>
        </w:rPr>
        <w:t xml:space="preserve">for screening and monitoring of </w:t>
      </w:r>
      <w:r w:rsidR="00594EA3" w:rsidRPr="00BC54C2">
        <w:rPr>
          <w:rFonts w:ascii="Calibri" w:hAnsi="Calibri"/>
          <w:color w:val="000000" w:themeColor="text1"/>
          <w:lang w:val="en-US"/>
        </w:rPr>
        <w:t xml:space="preserve">cancer to guide whether or not to </w:t>
      </w:r>
      <w:r w:rsidR="00F0265A">
        <w:rPr>
          <w:rFonts w:ascii="Calibri" w:hAnsi="Calibri"/>
          <w:color w:val="000000" w:themeColor="text1"/>
          <w:lang w:val="en-US"/>
        </w:rPr>
        <w:t xml:space="preserve">surgically </w:t>
      </w:r>
      <w:r w:rsidR="00594EA3" w:rsidRPr="00BC54C2">
        <w:rPr>
          <w:rFonts w:ascii="Calibri" w:hAnsi="Calibri"/>
          <w:color w:val="000000" w:themeColor="text1"/>
          <w:lang w:val="en-US"/>
        </w:rPr>
        <w:t xml:space="preserve">remove </w:t>
      </w:r>
      <w:r w:rsidR="003C337E">
        <w:rPr>
          <w:rFonts w:ascii="Calibri" w:hAnsi="Calibri"/>
          <w:color w:val="000000" w:themeColor="text1"/>
          <w:lang w:val="en-US"/>
        </w:rPr>
        <w:t xml:space="preserve">the </w:t>
      </w:r>
      <w:r w:rsidR="00FC0291" w:rsidRPr="00BC54C2">
        <w:rPr>
          <w:rFonts w:ascii="Calibri" w:hAnsi="Calibri"/>
          <w:color w:val="000000" w:themeColor="text1"/>
          <w:lang w:val="en-US"/>
        </w:rPr>
        <w:t>prostate</w:t>
      </w:r>
      <w:r w:rsidR="00C275F5">
        <w:rPr>
          <w:rFonts w:ascii="Calibri" w:hAnsi="Calibri"/>
          <w:color w:val="000000" w:themeColor="text1"/>
          <w:lang w:val="en-US"/>
        </w:rPr>
        <w:t xml:space="preserve"> gland</w:t>
      </w:r>
      <w:r w:rsidR="00FC0291" w:rsidRPr="00BC54C2">
        <w:rPr>
          <w:rFonts w:ascii="Calibri" w:hAnsi="Calibri"/>
          <w:color w:val="000000" w:themeColor="text1"/>
          <w:lang w:val="en-US"/>
        </w:rPr>
        <w:t xml:space="preserve">. </w:t>
      </w:r>
      <w:r w:rsidR="00F06E8F" w:rsidRPr="00BC54C2">
        <w:rPr>
          <w:rFonts w:ascii="Calibri" w:hAnsi="Calibri"/>
          <w:color w:val="000000" w:themeColor="text1"/>
          <w:lang w:val="en-US"/>
        </w:rPr>
        <w:t xml:space="preserve">Cancer volume (lcavol) </w:t>
      </w:r>
      <w:r w:rsidR="00DC605F" w:rsidRPr="00BC54C2">
        <w:rPr>
          <w:rFonts w:ascii="Calibri" w:hAnsi="Calibri"/>
          <w:color w:val="000000" w:themeColor="text1"/>
          <w:lang w:val="en-US"/>
        </w:rPr>
        <w:t xml:space="preserve">was </w:t>
      </w:r>
      <w:r w:rsidR="00F06E8F" w:rsidRPr="00BC54C2">
        <w:rPr>
          <w:rFonts w:ascii="Calibri" w:hAnsi="Calibri"/>
          <w:color w:val="000000" w:themeColor="text1"/>
          <w:lang w:val="en-US"/>
        </w:rPr>
        <w:t xml:space="preserve">closest to being judged important with </w:t>
      </w:r>
      <w:r w:rsidR="00DC605F" w:rsidRPr="00BC54C2">
        <w:rPr>
          <w:rFonts w:ascii="Calibri" w:hAnsi="Calibri"/>
          <w:color w:val="000000" w:themeColor="text1"/>
          <w:lang w:val="en-US"/>
        </w:rPr>
        <w:t>p=0.081</w:t>
      </w:r>
      <w:r w:rsidR="00F06E8F" w:rsidRPr="00BC54C2">
        <w:rPr>
          <w:rFonts w:ascii="Calibri" w:hAnsi="Calibri"/>
          <w:color w:val="000000" w:themeColor="text1"/>
          <w:lang w:val="en-US"/>
        </w:rPr>
        <w:t>.</w:t>
      </w:r>
      <w:r w:rsidR="009A3209" w:rsidRPr="00BC54C2">
        <w:rPr>
          <w:rFonts w:ascii="Calibri" w:hAnsi="Calibri"/>
          <w:color w:val="000000" w:themeColor="text1"/>
          <w:lang w:val="en-US"/>
        </w:rPr>
        <w:t xml:space="preserve"> In contrast, </w:t>
      </w:r>
      <w:r w:rsidR="00D37278" w:rsidRPr="00BC54C2">
        <w:rPr>
          <w:rFonts w:ascii="Calibri" w:hAnsi="Calibri"/>
          <w:color w:val="000000" w:themeColor="text1"/>
          <w:lang w:val="en-US"/>
        </w:rPr>
        <w:t>the estimated</w:t>
      </w:r>
      <w:r w:rsidR="00B5392F" w:rsidRPr="00BC54C2">
        <w:rPr>
          <w:rFonts w:ascii="Calibri" w:hAnsi="Calibri"/>
          <w:color w:val="000000" w:themeColor="text1"/>
          <w:lang w:val="en-US"/>
        </w:rPr>
        <w:t xml:space="preserve"> prediction</w:t>
      </w:r>
      <w:r w:rsidR="00D37278" w:rsidRPr="00BC54C2">
        <w:rPr>
          <w:rFonts w:ascii="Calibri" w:hAnsi="Calibri"/>
          <w:color w:val="000000" w:themeColor="text1"/>
          <w:lang w:val="en-US"/>
        </w:rPr>
        <w:t xml:space="preserve"> accuracy</w:t>
      </w:r>
      <w:r w:rsidR="00DC605F" w:rsidRPr="00BC54C2">
        <w:rPr>
          <w:rFonts w:ascii="Calibri" w:hAnsi="Calibri"/>
          <w:color w:val="000000" w:themeColor="text1"/>
          <w:lang w:val="en-US"/>
        </w:rPr>
        <w:t xml:space="preserve"> </w:t>
      </w:r>
      <w:r w:rsidR="00D37278" w:rsidRPr="00BC54C2">
        <w:rPr>
          <w:rFonts w:ascii="Calibri" w:hAnsi="Calibri"/>
          <w:color w:val="000000" w:themeColor="text1"/>
          <w:lang w:val="en-US"/>
        </w:rPr>
        <w:t xml:space="preserve">achieved </w:t>
      </w:r>
      <w:r w:rsidR="00DC605F" w:rsidRPr="00BC54C2">
        <w:rPr>
          <w:rFonts w:ascii="Calibri" w:hAnsi="Calibri"/>
          <w:color w:val="000000" w:themeColor="text1"/>
          <w:lang w:val="en-US"/>
        </w:rPr>
        <w:t>R</w:t>
      </w:r>
      <w:r w:rsidR="00DC605F" w:rsidRPr="00BC54C2">
        <w:rPr>
          <w:rFonts w:ascii="Calibri" w:hAnsi="Calibri"/>
          <w:color w:val="000000" w:themeColor="text1"/>
          <w:vertAlign w:val="superscript"/>
          <w:lang w:val="en-US"/>
        </w:rPr>
        <w:t>2</w:t>
      </w:r>
      <w:r w:rsidR="00DC605F" w:rsidRPr="00BC54C2">
        <w:rPr>
          <w:rFonts w:ascii="Calibri" w:hAnsi="Calibri"/>
          <w:color w:val="000000" w:themeColor="text1"/>
          <w:lang w:val="en-US"/>
        </w:rPr>
        <w:t xml:space="preserve">=0.42 with 8/8 </w:t>
      </w:r>
      <w:r w:rsidR="009A08F7" w:rsidRPr="00BC54C2">
        <w:rPr>
          <w:rFonts w:ascii="Calibri" w:hAnsi="Calibri"/>
          <w:color w:val="000000" w:themeColor="text1"/>
          <w:lang w:val="en-US"/>
        </w:rPr>
        <w:t>coefficients,</w:t>
      </w:r>
      <w:r w:rsidR="00DC605F" w:rsidRPr="00BC54C2">
        <w:rPr>
          <w:rFonts w:ascii="Calibri" w:hAnsi="Calibri"/>
          <w:color w:val="000000" w:themeColor="text1"/>
          <w:lang w:val="en-US"/>
        </w:rPr>
        <w:t xml:space="preserve"> R</w:t>
      </w:r>
      <w:r w:rsidR="00DC605F" w:rsidRPr="00BC54C2">
        <w:rPr>
          <w:rFonts w:ascii="Calibri" w:hAnsi="Calibri"/>
          <w:color w:val="000000" w:themeColor="text1"/>
          <w:vertAlign w:val="superscript"/>
          <w:lang w:val="en-US"/>
        </w:rPr>
        <w:t>2</w:t>
      </w:r>
      <w:r w:rsidR="00DC605F" w:rsidRPr="00BC54C2">
        <w:rPr>
          <w:rFonts w:ascii="Calibri" w:hAnsi="Calibri"/>
          <w:color w:val="000000" w:themeColor="text1"/>
          <w:lang w:val="en-US"/>
        </w:rPr>
        <w:t>=0.42 with 5/8 coefficients, R</w:t>
      </w:r>
      <w:r w:rsidR="00DC605F" w:rsidRPr="00BC54C2">
        <w:rPr>
          <w:rFonts w:ascii="Calibri" w:hAnsi="Calibri"/>
          <w:color w:val="000000" w:themeColor="text1"/>
          <w:vertAlign w:val="superscript"/>
          <w:lang w:val="en-US"/>
        </w:rPr>
        <w:t>2</w:t>
      </w:r>
      <w:r w:rsidR="00DC605F" w:rsidRPr="00BC54C2">
        <w:rPr>
          <w:rFonts w:ascii="Calibri" w:hAnsi="Calibri"/>
          <w:color w:val="000000" w:themeColor="text1"/>
          <w:lang w:val="en-US"/>
        </w:rPr>
        <w:t xml:space="preserve">=0.38 with 3/8 coefficients, </w:t>
      </w:r>
      <w:r w:rsidR="009A08F7" w:rsidRPr="00BC54C2">
        <w:rPr>
          <w:rFonts w:ascii="Calibri" w:hAnsi="Calibri"/>
          <w:color w:val="000000" w:themeColor="text1"/>
          <w:lang w:val="en-US"/>
        </w:rPr>
        <w:t xml:space="preserve">and </w:t>
      </w:r>
      <w:r w:rsidR="00043C4B" w:rsidRPr="00BC54C2">
        <w:rPr>
          <w:rFonts w:ascii="Calibri" w:hAnsi="Calibri"/>
          <w:color w:val="000000" w:themeColor="text1"/>
          <w:lang w:val="en-US"/>
        </w:rPr>
        <w:t xml:space="preserve">still </w:t>
      </w:r>
      <w:r w:rsidR="00DC605F" w:rsidRPr="00BC54C2">
        <w:rPr>
          <w:rFonts w:ascii="Calibri" w:hAnsi="Calibri"/>
          <w:color w:val="000000" w:themeColor="text1"/>
          <w:lang w:val="en-US"/>
        </w:rPr>
        <w:t>R</w:t>
      </w:r>
      <w:r w:rsidR="00DC605F" w:rsidRPr="00BC54C2">
        <w:rPr>
          <w:rFonts w:ascii="Calibri" w:hAnsi="Calibri"/>
          <w:color w:val="000000" w:themeColor="text1"/>
          <w:vertAlign w:val="superscript"/>
          <w:lang w:val="en-US"/>
        </w:rPr>
        <w:t>2</w:t>
      </w:r>
      <w:r w:rsidR="009A08F7" w:rsidRPr="00BC54C2">
        <w:rPr>
          <w:rFonts w:ascii="Calibri" w:hAnsi="Calibri"/>
          <w:color w:val="000000" w:themeColor="text1"/>
          <w:lang w:val="en-US"/>
        </w:rPr>
        <w:t>=0.35 with 2/8 coefficients.</w:t>
      </w:r>
      <w:r w:rsidR="00DC605F" w:rsidRPr="00BC54C2">
        <w:rPr>
          <w:rFonts w:ascii="Calibri" w:hAnsi="Calibri"/>
          <w:color w:val="000000" w:themeColor="text1"/>
          <w:lang w:val="en-US"/>
        </w:rPr>
        <w:t xml:space="preserve"> </w:t>
      </w:r>
      <w:r w:rsidR="009A08F7" w:rsidRPr="00BC54C2">
        <w:rPr>
          <w:rFonts w:ascii="Calibri" w:hAnsi="Calibri"/>
          <w:color w:val="000000" w:themeColor="text1"/>
          <w:lang w:val="en-US"/>
        </w:rPr>
        <w:t xml:space="preserve">Notably, the single most useful measure to predict the PSA </w:t>
      </w:r>
      <w:r w:rsidR="009A08F7" w:rsidRPr="00BC54C2">
        <w:rPr>
          <w:rFonts w:ascii="Calibri" w:hAnsi="Calibri"/>
          <w:color w:val="000000" w:themeColor="text1"/>
          <w:lang w:val="en-US"/>
        </w:rPr>
        <w:lastRenderedPageBreak/>
        <w:t xml:space="preserve">concentration in a given man was the cancer volume with an explained population variance of </w:t>
      </w:r>
      <w:r w:rsidR="00DC605F" w:rsidRPr="00BC54C2">
        <w:rPr>
          <w:rFonts w:ascii="Calibri" w:hAnsi="Calibri"/>
          <w:color w:val="000000" w:themeColor="text1"/>
          <w:lang w:val="en-US"/>
        </w:rPr>
        <w:t>R</w:t>
      </w:r>
      <w:r w:rsidR="00DC605F" w:rsidRPr="00BC54C2">
        <w:rPr>
          <w:rFonts w:ascii="Calibri" w:hAnsi="Calibri"/>
          <w:color w:val="000000" w:themeColor="text1"/>
          <w:vertAlign w:val="superscript"/>
          <w:lang w:val="en-US"/>
        </w:rPr>
        <w:t>2</w:t>
      </w:r>
      <w:r w:rsidR="00DC605F" w:rsidRPr="00BC54C2">
        <w:rPr>
          <w:rFonts w:ascii="Calibri" w:hAnsi="Calibri"/>
          <w:color w:val="000000" w:themeColor="text1"/>
          <w:lang w:val="en-US"/>
        </w:rPr>
        <w:t>=0.25 with 1/8 coefficients</w:t>
      </w:r>
      <w:r w:rsidR="000E6B51" w:rsidRPr="00BC54C2">
        <w:rPr>
          <w:rFonts w:ascii="Calibri" w:hAnsi="Calibri"/>
          <w:color w:val="000000" w:themeColor="text1"/>
          <w:lang w:val="en-US"/>
        </w:rPr>
        <w:t xml:space="preserve"> (lcavol)</w:t>
      </w:r>
      <w:r w:rsidR="009A08F7" w:rsidRPr="00BC54C2">
        <w:rPr>
          <w:rFonts w:ascii="Calibri" w:hAnsi="Calibri"/>
          <w:color w:val="000000" w:themeColor="text1"/>
          <w:lang w:val="en-US"/>
        </w:rPr>
        <w:t xml:space="preserve">. That is, despite lacking statistical significance, </w:t>
      </w:r>
      <w:r w:rsidR="00043C4B" w:rsidRPr="00BC54C2">
        <w:rPr>
          <w:rFonts w:ascii="Calibri" w:hAnsi="Calibri"/>
          <w:color w:val="000000" w:themeColor="text1"/>
          <w:lang w:val="en-US"/>
        </w:rPr>
        <w:t xml:space="preserve">there </w:t>
      </w:r>
      <w:r w:rsidR="009A08F7" w:rsidRPr="00BC54C2">
        <w:rPr>
          <w:rFonts w:ascii="Calibri" w:hAnsi="Calibri"/>
          <w:color w:val="000000" w:themeColor="text1"/>
          <w:lang w:val="en-US"/>
        </w:rPr>
        <w:t>were</w:t>
      </w:r>
      <w:r w:rsidR="00043C4B" w:rsidRPr="00BC54C2">
        <w:rPr>
          <w:rFonts w:ascii="Calibri" w:hAnsi="Calibri"/>
          <w:color w:val="000000" w:themeColor="text1"/>
          <w:lang w:val="en-US"/>
        </w:rPr>
        <w:t xml:space="preserve"> coherent </w:t>
      </w:r>
      <w:r w:rsidR="009A08F7" w:rsidRPr="00BC54C2">
        <w:rPr>
          <w:rFonts w:ascii="Calibri" w:hAnsi="Calibri"/>
          <w:color w:val="000000" w:themeColor="text1"/>
          <w:lang w:val="en-US"/>
        </w:rPr>
        <w:t xml:space="preserve">predictive </w:t>
      </w:r>
      <w:r w:rsidR="00043C4B" w:rsidRPr="00BC54C2">
        <w:rPr>
          <w:rFonts w:ascii="Calibri" w:hAnsi="Calibri"/>
          <w:color w:val="000000" w:themeColor="text1"/>
          <w:lang w:val="en-US"/>
        </w:rPr>
        <w:t xml:space="preserve">patterns in the data that </w:t>
      </w:r>
      <w:r w:rsidR="009A08F7" w:rsidRPr="00BC54C2">
        <w:rPr>
          <w:rFonts w:ascii="Calibri" w:hAnsi="Calibri"/>
          <w:color w:val="000000" w:themeColor="text1"/>
          <w:lang w:val="en-US"/>
        </w:rPr>
        <w:t>were</w:t>
      </w:r>
      <w:r w:rsidR="00043C4B" w:rsidRPr="00BC54C2">
        <w:rPr>
          <w:rFonts w:ascii="Calibri" w:hAnsi="Calibri"/>
          <w:color w:val="000000" w:themeColor="text1"/>
          <w:lang w:val="en-US"/>
        </w:rPr>
        <w:t xml:space="preserve"> reliably extracted</w:t>
      </w:r>
      <w:r w:rsidR="009A08F7" w:rsidRPr="00BC54C2">
        <w:rPr>
          <w:rFonts w:ascii="Calibri" w:hAnsi="Calibri"/>
          <w:color w:val="000000" w:themeColor="text1"/>
          <w:lang w:val="en-US"/>
        </w:rPr>
        <w:t xml:space="preserve"> across several input variables.</w:t>
      </w:r>
      <w:r w:rsidR="00043C4B" w:rsidRPr="00BC54C2">
        <w:rPr>
          <w:rFonts w:ascii="Calibri" w:hAnsi="Calibri"/>
          <w:color w:val="000000" w:themeColor="text1"/>
          <w:lang w:val="en-US"/>
        </w:rPr>
        <w:t xml:space="preserve"> </w:t>
      </w:r>
      <w:r w:rsidR="009A08F7" w:rsidRPr="00BC54C2">
        <w:rPr>
          <w:rFonts w:ascii="Calibri" w:hAnsi="Calibri"/>
          <w:color w:val="000000" w:themeColor="text1"/>
          <w:lang w:val="en-US"/>
        </w:rPr>
        <w:t>T</w:t>
      </w:r>
      <w:r w:rsidR="00E05C7C" w:rsidRPr="00BC54C2">
        <w:rPr>
          <w:rFonts w:ascii="Calibri" w:hAnsi="Calibri"/>
          <w:color w:val="000000" w:themeColor="text1"/>
          <w:lang w:val="en-US"/>
        </w:rPr>
        <w:t xml:space="preserve">he </w:t>
      </w:r>
      <w:r w:rsidR="00C31453">
        <w:rPr>
          <w:rFonts w:ascii="Calibri" w:hAnsi="Calibri"/>
          <w:color w:val="000000" w:themeColor="text1"/>
          <w:lang w:val="en-US"/>
        </w:rPr>
        <w:t>combined</w:t>
      </w:r>
      <w:r w:rsidR="00E05C7C" w:rsidRPr="00BC54C2">
        <w:rPr>
          <w:rFonts w:ascii="Calibri" w:hAnsi="Calibri"/>
          <w:color w:val="000000" w:themeColor="text1"/>
          <w:lang w:val="en-US"/>
        </w:rPr>
        <w:t xml:space="preserve"> input from several variables was required to achieve the </w:t>
      </w:r>
      <w:r w:rsidR="009A08F7" w:rsidRPr="00BC54C2">
        <w:rPr>
          <w:rFonts w:ascii="Calibri" w:hAnsi="Calibri"/>
          <w:color w:val="000000" w:themeColor="text1"/>
          <w:lang w:val="en-US"/>
        </w:rPr>
        <w:t>highest prediction performances.</w:t>
      </w:r>
      <w:r w:rsidR="00E05C7C" w:rsidRPr="00BC54C2">
        <w:rPr>
          <w:rFonts w:ascii="Calibri" w:hAnsi="Calibri"/>
          <w:color w:val="000000" w:themeColor="text1"/>
          <w:lang w:val="en-US"/>
        </w:rPr>
        <w:t xml:space="preserve"> </w:t>
      </w:r>
      <w:r w:rsidR="009A08F7" w:rsidRPr="00BC54C2">
        <w:rPr>
          <w:rFonts w:ascii="Calibri" w:hAnsi="Calibri"/>
          <w:color w:val="000000" w:themeColor="text1"/>
          <w:lang w:val="en-US"/>
        </w:rPr>
        <w:t>T</w:t>
      </w:r>
      <w:r w:rsidR="00D90216" w:rsidRPr="00BC54C2">
        <w:rPr>
          <w:rFonts w:ascii="Calibri" w:hAnsi="Calibri"/>
          <w:color w:val="000000" w:themeColor="text1"/>
          <w:lang w:val="en-US"/>
        </w:rPr>
        <w:t>he prediction approach also detailed that lcavol &gt; svi &gt; lweight</w:t>
      </w:r>
      <w:r w:rsidR="00E05C7C" w:rsidRPr="00BC54C2">
        <w:rPr>
          <w:rFonts w:ascii="Calibri" w:hAnsi="Calibri"/>
          <w:color w:val="000000" w:themeColor="text1"/>
          <w:lang w:val="en-US"/>
        </w:rPr>
        <w:t xml:space="preserve"> </w:t>
      </w:r>
      <w:r w:rsidR="006C5AD2" w:rsidRPr="00BC54C2">
        <w:rPr>
          <w:rFonts w:ascii="Calibri" w:hAnsi="Calibri"/>
          <w:color w:val="000000" w:themeColor="text1"/>
          <w:lang w:val="en-US"/>
        </w:rPr>
        <w:t>carry the most relevant information to forecast a man’s PSA level.</w:t>
      </w:r>
      <w:r w:rsidR="00E05C7C" w:rsidRPr="00BC54C2">
        <w:rPr>
          <w:rFonts w:ascii="Calibri" w:hAnsi="Calibri"/>
          <w:color w:val="000000" w:themeColor="text1"/>
          <w:lang w:val="en-US"/>
        </w:rPr>
        <w:t xml:space="preserve"> </w:t>
      </w:r>
      <w:r w:rsidR="006C5AD2" w:rsidRPr="00BC54C2">
        <w:rPr>
          <w:rFonts w:ascii="Calibri" w:hAnsi="Calibri"/>
          <w:color w:val="000000" w:themeColor="text1"/>
          <w:lang w:val="en-US"/>
        </w:rPr>
        <w:t xml:space="preserve">The ordered ranking </w:t>
      </w:r>
      <w:r w:rsidR="009A72D1">
        <w:rPr>
          <w:rFonts w:ascii="Calibri" w:hAnsi="Calibri"/>
          <w:color w:val="000000" w:themeColor="text1"/>
          <w:lang w:val="en-US"/>
        </w:rPr>
        <w:t>coincided with</w:t>
      </w:r>
      <w:r w:rsidR="008C68DC" w:rsidRPr="00BC54C2">
        <w:rPr>
          <w:rFonts w:ascii="Calibri" w:hAnsi="Calibri"/>
          <w:color w:val="000000" w:themeColor="text1"/>
          <w:lang w:val="en-US"/>
        </w:rPr>
        <w:t xml:space="preserve"> the absolute beta coefficients </w:t>
      </w:r>
      <w:r w:rsidR="00C44C1D">
        <w:rPr>
          <w:rFonts w:ascii="Calibri" w:hAnsi="Calibri"/>
          <w:color w:val="000000" w:themeColor="text1"/>
          <w:lang w:val="en-US"/>
        </w:rPr>
        <w:t>obtained using</w:t>
      </w:r>
      <w:r w:rsidR="008C68DC" w:rsidRPr="00BC54C2">
        <w:rPr>
          <w:rFonts w:ascii="Calibri" w:hAnsi="Calibri"/>
          <w:color w:val="000000" w:themeColor="text1"/>
          <w:lang w:val="en-US"/>
        </w:rPr>
        <w:t xml:space="preserve"> </w:t>
      </w:r>
      <w:r w:rsidR="00C570F2" w:rsidRPr="00BC54C2">
        <w:rPr>
          <w:rFonts w:ascii="Calibri" w:hAnsi="Calibri"/>
          <w:color w:val="000000" w:themeColor="text1"/>
          <w:lang w:val="en-US"/>
        </w:rPr>
        <w:t>linear regression. I</w:t>
      </w:r>
      <w:r w:rsidR="000B6DCB" w:rsidRPr="00BC54C2">
        <w:rPr>
          <w:rFonts w:ascii="Calibri" w:hAnsi="Calibri"/>
          <w:color w:val="000000" w:themeColor="text1"/>
          <w:lang w:val="en-US"/>
        </w:rPr>
        <w:t xml:space="preserve">n </w:t>
      </w:r>
      <w:r w:rsidR="00C570F2" w:rsidRPr="00BC54C2">
        <w:rPr>
          <w:rFonts w:ascii="Calibri" w:hAnsi="Calibri"/>
          <w:color w:val="000000" w:themeColor="text1"/>
          <w:lang w:val="en-US"/>
        </w:rPr>
        <w:t xml:space="preserve">the prostate cancer </w:t>
      </w:r>
      <w:r w:rsidR="000B6DCB" w:rsidRPr="00BC54C2">
        <w:rPr>
          <w:rFonts w:ascii="Calibri" w:hAnsi="Calibri"/>
          <w:color w:val="000000" w:themeColor="text1"/>
          <w:lang w:val="en-US"/>
        </w:rPr>
        <w:t>dataset, in-samp</w:t>
      </w:r>
      <w:r w:rsidR="00BC54C2" w:rsidRPr="00BC54C2">
        <w:rPr>
          <w:rFonts w:ascii="Calibri" w:hAnsi="Calibri"/>
          <w:color w:val="000000" w:themeColor="text1"/>
          <w:lang w:val="en-US"/>
        </w:rPr>
        <w:t>le model estimation reverberated</w:t>
      </w:r>
      <w:r w:rsidR="000B6DCB" w:rsidRPr="00BC54C2">
        <w:rPr>
          <w:rFonts w:ascii="Calibri" w:hAnsi="Calibri"/>
          <w:color w:val="000000" w:themeColor="text1"/>
          <w:lang w:val="en-US"/>
        </w:rPr>
        <w:t xml:space="preserve"> with </w:t>
      </w:r>
      <w:r w:rsidR="00400BE8" w:rsidRPr="00BC54C2">
        <w:rPr>
          <w:rFonts w:ascii="Calibri" w:hAnsi="Calibri"/>
          <w:color w:val="000000" w:themeColor="text1"/>
          <w:lang w:val="en-US"/>
        </w:rPr>
        <w:t xml:space="preserve">(all three positive) </w:t>
      </w:r>
      <w:r w:rsidR="000B6DCB" w:rsidRPr="00980766">
        <w:rPr>
          <w:rFonts w:ascii="Calibri" w:hAnsi="Calibri"/>
          <w:color w:val="000000" w:themeColor="text1"/>
          <w:lang w:val="en-US"/>
        </w:rPr>
        <w:t>variable importance in out-of-samp</w:t>
      </w:r>
      <w:r w:rsidR="00BC54C2" w:rsidRPr="00980766">
        <w:rPr>
          <w:rFonts w:ascii="Calibri" w:hAnsi="Calibri"/>
          <w:color w:val="000000" w:themeColor="text1"/>
          <w:lang w:val="en-US"/>
        </w:rPr>
        <w:t>le prediction performance, but wa</w:t>
      </w:r>
      <w:r w:rsidR="000B6DCB" w:rsidRPr="00980766">
        <w:rPr>
          <w:rFonts w:ascii="Calibri" w:hAnsi="Calibri"/>
          <w:color w:val="000000" w:themeColor="text1"/>
          <w:lang w:val="en-US"/>
        </w:rPr>
        <w:t>s at odds with</w:t>
      </w:r>
      <w:r w:rsidR="00C31DA3" w:rsidRPr="00980766">
        <w:rPr>
          <w:rFonts w:ascii="Calibri" w:hAnsi="Calibri"/>
          <w:color w:val="000000" w:themeColor="text1"/>
          <w:lang w:val="en-US"/>
        </w:rPr>
        <w:t xml:space="preserve"> the obtained</w:t>
      </w:r>
      <w:r w:rsidR="000B6DCB" w:rsidRPr="00980766">
        <w:rPr>
          <w:rFonts w:ascii="Calibri" w:hAnsi="Calibri"/>
          <w:color w:val="000000" w:themeColor="text1"/>
          <w:lang w:val="en-US"/>
        </w:rPr>
        <w:t xml:space="preserve"> </w:t>
      </w:r>
      <w:r w:rsidR="00BC54C2" w:rsidRPr="00980766">
        <w:rPr>
          <w:rFonts w:ascii="Calibri" w:hAnsi="Calibri"/>
          <w:color w:val="000000" w:themeColor="text1"/>
          <w:lang w:val="en-US"/>
        </w:rPr>
        <w:t xml:space="preserve">insignificant </w:t>
      </w:r>
      <w:r w:rsidR="000B6DCB" w:rsidRPr="00980766">
        <w:rPr>
          <w:rFonts w:ascii="Calibri" w:hAnsi="Calibri"/>
          <w:color w:val="000000" w:themeColor="text1"/>
          <w:lang w:val="en-US"/>
        </w:rPr>
        <w:t>p-value</w:t>
      </w:r>
      <w:r w:rsidR="00BC54C2" w:rsidRPr="00980766">
        <w:rPr>
          <w:rFonts w:ascii="Calibri" w:hAnsi="Calibri"/>
          <w:color w:val="000000" w:themeColor="text1"/>
          <w:lang w:val="en-US"/>
        </w:rPr>
        <w:t>s.</w:t>
      </w:r>
    </w:p>
    <w:p w14:paraId="3BD40553" w14:textId="1A8CAE48" w:rsidR="004D6EDE" w:rsidRPr="00980766" w:rsidRDefault="009B58D4" w:rsidP="00C074F8">
      <w:pPr>
        <w:pStyle w:val="HTMLVorformatiert"/>
        <w:shd w:val="clear" w:color="auto" w:fill="FFFFFF"/>
        <w:jc w:val="both"/>
        <w:textAlignment w:val="baseline"/>
        <w:rPr>
          <w:rFonts w:ascii="Calibri" w:hAnsi="Calibri"/>
          <w:color w:val="000000"/>
          <w:sz w:val="24"/>
          <w:szCs w:val="24"/>
          <w:lang w:val="en-US"/>
        </w:rPr>
      </w:pPr>
      <w:r w:rsidRPr="00980766">
        <w:rPr>
          <w:rFonts w:ascii="Calibri" w:hAnsi="Calibri"/>
          <w:color w:val="000000" w:themeColor="text1"/>
          <w:sz w:val="24"/>
          <w:szCs w:val="24"/>
          <w:lang w:val="en-US"/>
        </w:rPr>
        <w:tab/>
      </w:r>
      <w:r w:rsidR="00C44C1D" w:rsidRPr="00980766">
        <w:rPr>
          <w:rFonts w:ascii="Calibri" w:hAnsi="Calibri"/>
          <w:color w:val="000000" w:themeColor="text1"/>
          <w:sz w:val="24"/>
          <w:szCs w:val="24"/>
          <w:lang w:val="en-US"/>
        </w:rPr>
        <w:t>In the</w:t>
      </w:r>
      <w:r w:rsidR="00C44C1D" w:rsidRPr="00980766">
        <w:rPr>
          <w:rFonts w:ascii="Calibri" w:hAnsi="Calibri"/>
          <w:color w:val="000000" w:themeColor="text1"/>
          <w:sz w:val="24"/>
          <w:szCs w:val="24"/>
          <w:u w:val="single"/>
          <w:lang w:val="en-US"/>
        </w:rPr>
        <w:t xml:space="preserve"> </w:t>
      </w:r>
      <w:r w:rsidR="00C44C1D" w:rsidRPr="00C074F8">
        <w:rPr>
          <w:rFonts w:ascii="Calibri" w:hAnsi="Calibri"/>
          <w:color w:val="000000" w:themeColor="text1"/>
          <w:sz w:val="24"/>
          <w:szCs w:val="24"/>
          <w:u w:val="single"/>
          <w:lang w:val="en-US"/>
        </w:rPr>
        <w:t>d</w:t>
      </w:r>
      <w:r w:rsidR="004D6EDE" w:rsidRPr="00C074F8">
        <w:rPr>
          <w:rFonts w:ascii="Calibri" w:hAnsi="Calibri"/>
          <w:color w:val="000000" w:themeColor="text1"/>
          <w:sz w:val="24"/>
          <w:szCs w:val="24"/>
          <w:u w:val="single"/>
          <w:lang w:val="en-US"/>
        </w:rPr>
        <w:t>iabetes</w:t>
      </w:r>
      <w:r w:rsidR="00C44C1D" w:rsidRPr="00C074F8">
        <w:rPr>
          <w:rFonts w:ascii="Calibri" w:hAnsi="Calibri"/>
          <w:color w:val="000000" w:themeColor="text1"/>
          <w:sz w:val="24"/>
          <w:szCs w:val="24"/>
          <w:u w:val="single"/>
          <w:lang w:val="en-US"/>
        </w:rPr>
        <w:t xml:space="preserve"> dataset</w:t>
      </w:r>
      <w:r w:rsidR="00C44C1D" w:rsidRPr="00980766">
        <w:rPr>
          <w:rFonts w:ascii="Calibri" w:hAnsi="Calibri"/>
          <w:color w:val="000000" w:themeColor="text1"/>
          <w:sz w:val="24"/>
          <w:szCs w:val="24"/>
          <w:lang w:val="en-US"/>
        </w:rPr>
        <w:t>,</w:t>
      </w:r>
      <w:r w:rsidR="004336D3" w:rsidRPr="00980766">
        <w:rPr>
          <w:rFonts w:ascii="Calibri" w:hAnsi="Calibri"/>
          <w:color w:val="000000" w:themeColor="text1"/>
          <w:sz w:val="24"/>
          <w:szCs w:val="24"/>
          <w:lang w:val="en-US"/>
        </w:rPr>
        <w:t xml:space="preserve"> disease progression after one year</w:t>
      </w:r>
      <w:r w:rsidR="004336D3" w:rsidRPr="00980766">
        <w:rPr>
          <w:rFonts w:ascii="Calibri" w:hAnsi="Calibri"/>
          <w:b/>
          <w:color w:val="000000" w:themeColor="text1"/>
          <w:sz w:val="24"/>
          <w:szCs w:val="24"/>
          <w:lang w:val="en-US"/>
        </w:rPr>
        <w:t xml:space="preserve"> </w:t>
      </w:r>
      <w:r w:rsidR="00980766" w:rsidRPr="00980766">
        <w:rPr>
          <w:rFonts w:ascii="Calibri" w:hAnsi="Calibri"/>
          <w:color w:val="000000" w:themeColor="text1"/>
          <w:sz w:val="24"/>
          <w:szCs w:val="24"/>
          <w:lang w:val="en-US"/>
        </w:rPr>
        <w:t>was</w:t>
      </w:r>
      <w:r w:rsidR="00980766">
        <w:rPr>
          <w:rFonts w:ascii="Calibri" w:hAnsi="Calibri"/>
          <w:b/>
          <w:color w:val="000000" w:themeColor="text1"/>
          <w:sz w:val="24"/>
          <w:szCs w:val="24"/>
          <w:lang w:val="en-US"/>
        </w:rPr>
        <w:t xml:space="preserve"> </w:t>
      </w:r>
      <w:r w:rsidR="004336D3" w:rsidRPr="00980766">
        <w:rPr>
          <w:rFonts w:ascii="Calibri" w:hAnsi="Calibri"/>
          <w:color w:val="000000" w:themeColor="text1"/>
          <w:sz w:val="24"/>
          <w:szCs w:val="24"/>
          <w:lang w:val="en-US"/>
        </w:rPr>
        <w:t>to be derived from 10 measures in</w:t>
      </w:r>
      <w:r w:rsidR="004336D3" w:rsidRPr="00980766">
        <w:rPr>
          <w:rFonts w:ascii="Calibri" w:hAnsi="Calibri"/>
          <w:b/>
          <w:color w:val="000000" w:themeColor="text1"/>
          <w:sz w:val="24"/>
          <w:szCs w:val="24"/>
          <w:lang w:val="en-US"/>
        </w:rPr>
        <w:t xml:space="preserve"> </w:t>
      </w:r>
      <w:r w:rsidR="004336D3" w:rsidRPr="00980766">
        <w:rPr>
          <w:rFonts w:ascii="Calibri" w:hAnsi="Calibri"/>
          <w:color w:val="000000" w:themeColor="text1"/>
          <w:sz w:val="24"/>
          <w:szCs w:val="24"/>
          <w:lang w:val="en-US"/>
        </w:rPr>
        <w:t>442</w:t>
      </w:r>
      <w:r w:rsidR="004336D3" w:rsidRPr="00980766">
        <w:rPr>
          <w:rFonts w:ascii="Calibri" w:hAnsi="Calibri"/>
          <w:b/>
          <w:color w:val="000000" w:themeColor="text1"/>
          <w:sz w:val="24"/>
          <w:szCs w:val="24"/>
          <w:lang w:val="en-US"/>
        </w:rPr>
        <w:t xml:space="preserve"> </w:t>
      </w:r>
      <w:r w:rsidR="004336D3" w:rsidRPr="00980766">
        <w:rPr>
          <w:rFonts w:ascii="Calibri" w:hAnsi="Calibri"/>
          <w:color w:val="000000" w:themeColor="text1"/>
          <w:sz w:val="24"/>
          <w:szCs w:val="24"/>
          <w:lang w:val="en-US"/>
        </w:rPr>
        <w:t>patients.</w:t>
      </w:r>
      <w:r w:rsidR="008F38A6" w:rsidRPr="00980766">
        <w:rPr>
          <w:rFonts w:ascii="Calibri" w:hAnsi="Calibri"/>
          <w:color w:val="000000" w:themeColor="text1"/>
          <w:sz w:val="24"/>
          <w:szCs w:val="24"/>
          <w:lang w:val="en-US"/>
        </w:rPr>
        <w:t xml:space="preserve"> In modeling for inference, </w:t>
      </w:r>
      <w:r w:rsidR="005C444B" w:rsidRPr="00980766">
        <w:rPr>
          <w:rFonts w:ascii="Calibri" w:hAnsi="Calibri"/>
          <w:color w:val="000000" w:themeColor="text1"/>
          <w:sz w:val="24"/>
          <w:szCs w:val="24"/>
          <w:lang w:val="en-US"/>
        </w:rPr>
        <w:t xml:space="preserve">only the </w:t>
      </w:r>
      <w:r w:rsidR="00980766" w:rsidRPr="00980766">
        <w:rPr>
          <w:rFonts w:ascii="Calibri" w:hAnsi="Calibri"/>
          <w:color w:val="000000" w:themeColor="text1"/>
          <w:sz w:val="24"/>
          <w:szCs w:val="24"/>
          <w:lang w:val="en-US"/>
        </w:rPr>
        <w:t>b</w:t>
      </w:r>
      <w:r w:rsidR="005C444B" w:rsidRPr="00980766">
        <w:rPr>
          <w:rFonts w:ascii="Calibri" w:hAnsi="Calibri"/>
          <w:color w:val="000000" w:themeColor="text1"/>
          <w:sz w:val="24"/>
          <w:szCs w:val="24"/>
          <w:lang w:val="en-US"/>
        </w:rPr>
        <w:t>ody mass index (bmi) was deemed significant at p=0.01 among all input variables.</w:t>
      </w:r>
      <w:r w:rsidR="00A52067" w:rsidRPr="00980766">
        <w:rPr>
          <w:rFonts w:ascii="Calibri" w:hAnsi="Calibri"/>
          <w:color w:val="000000" w:themeColor="text1"/>
          <w:sz w:val="24"/>
          <w:szCs w:val="24"/>
          <w:lang w:val="en-US"/>
        </w:rPr>
        <w:t xml:space="preserve"> This single measure, however, only accounted for 3% of explained disease progression in the population in modeling for prediction. Adding the second most predictive variable</w:t>
      </w:r>
      <w:r w:rsidR="00443F50" w:rsidRPr="00980766">
        <w:rPr>
          <w:rFonts w:ascii="Calibri" w:hAnsi="Calibri"/>
          <w:color w:val="000000" w:themeColor="text1"/>
          <w:sz w:val="24"/>
          <w:szCs w:val="24"/>
          <w:lang w:val="en-US"/>
        </w:rPr>
        <w:t xml:space="preserve"> - s5 - to the linear model with bmi, </w:t>
      </w:r>
      <w:r w:rsidR="003D452C" w:rsidRPr="00980766">
        <w:rPr>
          <w:rFonts w:ascii="Calibri" w:hAnsi="Calibri"/>
          <w:color w:val="000000" w:themeColor="text1"/>
          <w:sz w:val="24"/>
          <w:szCs w:val="24"/>
          <w:lang w:val="en-US"/>
        </w:rPr>
        <w:t xml:space="preserve">boosted the prediction accuracy to </w:t>
      </w:r>
      <w:r w:rsidR="003D452C" w:rsidRPr="00980766">
        <w:rPr>
          <w:rFonts w:ascii="Calibri" w:hAnsi="Calibri"/>
          <w:color w:val="000000"/>
          <w:sz w:val="24"/>
          <w:szCs w:val="24"/>
          <w:lang w:val="en-US"/>
        </w:rPr>
        <w:t>R</w:t>
      </w:r>
      <w:r w:rsidR="003D452C" w:rsidRPr="00980766">
        <w:rPr>
          <w:rFonts w:ascii="Calibri" w:hAnsi="Calibri"/>
          <w:color w:val="000000"/>
          <w:sz w:val="24"/>
          <w:szCs w:val="24"/>
          <w:vertAlign w:val="superscript"/>
          <w:lang w:val="en-US"/>
        </w:rPr>
        <w:t>2</w:t>
      </w:r>
      <w:r w:rsidR="003D452C" w:rsidRPr="00980766">
        <w:rPr>
          <w:rFonts w:ascii="Calibri" w:hAnsi="Calibri"/>
          <w:color w:val="000000"/>
          <w:sz w:val="24"/>
          <w:szCs w:val="24"/>
          <w:lang w:val="en-US"/>
        </w:rPr>
        <w:t>=0.42.</w:t>
      </w:r>
      <w:r w:rsidR="006B43CE" w:rsidRPr="00980766">
        <w:rPr>
          <w:rFonts w:ascii="Calibri" w:hAnsi="Calibri"/>
          <w:color w:val="000000" w:themeColor="text1"/>
          <w:sz w:val="24"/>
          <w:szCs w:val="24"/>
          <w:lang w:val="en-US"/>
        </w:rPr>
        <w:t xml:space="preserve"> Adding more and ultimately all input variables into the model led to small additional improvements in prediction performance (R</w:t>
      </w:r>
      <w:r w:rsidR="006B43CE" w:rsidRPr="00980766">
        <w:rPr>
          <w:rFonts w:ascii="Calibri" w:hAnsi="Calibri"/>
          <w:color w:val="000000" w:themeColor="text1"/>
          <w:sz w:val="24"/>
          <w:szCs w:val="24"/>
          <w:vertAlign w:val="superscript"/>
          <w:lang w:val="en-US"/>
        </w:rPr>
        <w:t>2</w:t>
      </w:r>
      <w:r w:rsidR="006B43CE" w:rsidRPr="00980766">
        <w:rPr>
          <w:rFonts w:ascii="Calibri" w:hAnsi="Calibri"/>
          <w:color w:val="000000" w:themeColor="text1"/>
          <w:sz w:val="24"/>
          <w:szCs w:val="24"/>
          <w:lang w:val="en-US"/>
        </w:rPr>
        <w:t>=</w:t>
      </w:r>
      <w:r w:rsidR="006B43CE" w:rsidRPr="00980766">
        <w:rPr>
          <w:rFonts w:ascii="Calibri" w:hAnsi="Calibri"/>
          <w:color w:val="000000"/>
          <w:sz w:val="24"/>
          <w:szCs w:val="24"/>
          <w:lang w:val="en-US"/>
        </w:rPr>
        <w:t>0.46)</w:t>
      </w:r>
      <w:r w:rsidR="004E7F3C" w:rsidRPr="00980766">
        <w:rPr>
          <w:rFonts w:ascii="Calibri" w:hAnsi="Calibri"/>
          <w:color w:val="000000"/>
          <w:sz w:val="24"/>
          <w:szCs w:val="24"/>
          <w:lang w:val="en-US"/>
        </w:rPr>
        <w:t xml:space="preserve">. In fact, s5 showed the highest positive beta coefficient (at the beginning of the regularization path, where small sparsity was imposed) but </w:t>
      </w:r>
      <w:r w:rsidR="00CE5FE7" w:rsidRPr="00980766">
        <w:rPr>
          <w:rFonts w:ascii="Calibri" w:hAnsi="Calibri"/>
          <w:color w:val="000000"/>
          <w:sz w:val="24"/>
          <w:szCs w:val="24"/>
          <w:lang w:val="en-US"/>
        </w:rPr>
        <w:t>did</w:t>
      </w:r>
      <w:r w:rsidR="004E7F3C" w:rsidRPr="00980766">
        <w:rPr>
          <w:rFonts w:ascii="Calibri" w:hAnsi="Calibri"/>
          <w:color w:val="000000"/>
          <w:sz w:val="24"/>
          <w:szCs w:val="24"/>
          <w:lang w:val="en-US"/>
        </w:rPr>
        <w:t xml:space="preserve"> not turn out as the final variable remaining in the model.</w:t>
      </w:r>
      <w:r w:rsidR="00006323" w:rsidRPr="00980766">
        <w:rPr>
          <w:rFonts w:ascii="Calibri" w:hAnsi="Calibri"/>
          <w:color w:val="000000"/>
          <w:sz w:val="24"/>
          <w:szCs w:val="24"/>
          <w:lang w:val="en-US"/>
        </w:rPr>
        <w:t xml:space="preserve"> </w:t>
      </w:r>
      <w:r w:rsidR="00C074F8">
        <w:rPr>
          <w:rFonts w:ascii="Calibri" w:hAnsi="Calibri"/>
          <w:color w:val="000000"/>
          <w:sz w:val="24"/>
          <w:szCs w:val="24"/>
          <w:lang w:val="en-US"/>
        </w:rPr>
        <w:t>In fact, the</w:t>
      </w:r>
      <w:r w:rsidR="00C074F8" w:rsidRPr="00BC54C2">
        <w:rPr>
          <w:rFonts w:ascii="Calibri" w:hAnsi="Calibri"/>
          <w:color w:val="000000"/>
          <w:sz w:val="24"/>
          <w:szCs w:val="24"/>
          <w:lang w:val="en-US"/>
        </w:rPr>
        <w:t xml:space="preserve"> </w:t>
      </w:r>
      <w:r w:rsidR="00C074F8">
        <w:rPr>
          <w:rFonts w:ascii="Calibri" w:hAnsi="Calibri"/>
          <w:color w:val="000000"/>
          <w:sz w:val="24"/>
          <w:szCs w:val="24"/>
          <w:lang w:val="en-US"/>
        </w:rPr>
        <w:t xml:space="preserve">coefficient for the </w:t>
      </w:r>
      <w:r w:rsidR="00C074F8" w:rsidRPr="00BC54C2">
        <w:rPr>
          <w:rFonts w:ascii="Calibri" w:hAnsi="Calibri"/>
          <w:color w:val="000000"/>
          <w:sz w:val="24"/>
          <w:szCs w:val="24"/>
          <w:lang w:val="en-US"/>
        </w:rPr>
        <w:t xml:space="preserve">s1 </w:t>
      </w:r>
      <w:r w:rsidR="00C074F8">
        <w:rPr>
          <w:rFonts w:ascii="Calibri" w:hAnsi="Calibri"/>
          <w:color w:val="000000"/>
          <w:sz w:val="24"/>
          <w:szCs w:val="24"/>
          <w:lang w:val="en-US"/>
        </w:rPr>
        <w:t>measure showed</w:t>
      </w:r>
      <w:r w:rsidR="00C074F8" w:rsidRPr="00BC54C2">
        <w:rPr>
          <w:rFonts w:ascii="Calibri" w:hAnsi="Calibri"/>
          <w:color w:val="000000"/>
          <w:sz w:val="24"/>
          <w:szCs w:val="24"/>
          <w:lang w:val="en-US"/>
        </w:rPr>
        <w:t xml:space="preserve"> a high absolute weight in the beginning of the path, but is automatically silenced in the middle of it</w:t>
      </w:r>
      <w:r w:rsidR="00C074F8">
        <w:rPr>
          <w:rFonts w:ascii="Calibri" w:hAnsi="Calibri"/>
          <w:color w:val="000000"/>
          <w:sz w:val="24"/>
          <w:szCs w:val="24"/>
          <w:lang w:val="en-US"/>
        </w:rPr>
        <w:t xml:space="preserve">. </w:t>
      </w:r>
      <w:r w:rsidR="00006323" w:rsidRPr="00980766">
        <w:rPr>
          <w:rFonts w:ascii="Calibri" w:hAnsi="Calibri"/>
          <w:color w:val="000000"/>
          <w:sz w:val="24"/>
          <w:szCs w:val="24"/>
          <w:lang w:val="en-US"/>
        </w:rPr>
        <w:t xml:space="preserve">Summing up the results on the diabetes data, </w:t>
      </w:r>
      <w:r w:rsidRPr="00980766">
        <w:rPr>
          <w:rFonts w:ascii="Calibri" w:hAnsi="Calibri"/>
          <w:color w:val="000000" w:themeColor="text1"/>
          <w:sz w:val="24"/>
          <w:szCs w:val="24"/>
          <w:lang w:val="en-US"/>
        </w:rPr>
        <w:t>the single significant variable carries neg</w:t>
      </w:r>
      <w:r w:rsidR="00980766">
        <w:rPr>
          <w:rFonts w:ascii="Calibri" w:hAnsi="Calibri"/>
          <w:color w:val="000000" w:themeColor="text1"/>
          <w:sz w:val="24"/>
          <w:szCs w:val="24"/>
          <w:lang w:val="en-US"/>
        </w:rPr>
        <w:t>l</w:t>
      </w:r>
      <w:r w:rsidRPr="00980766">
        <w:rPr>
          <w:rFonts w:ascii="Calibri" w:hAnsi="Calibri"/>
          <w:color w:val="000000" w:themeColor="text1"/>
          <w:sz w:val="24"/>
          <w:szCs w:val="24"/>
          <w:lang w:val="en-US"/>
        </w:rPr>
        <w:t>igible information to achieve reliable prediction in new data; only when s5 is incorporated in the predictive model, when suddenly achieve very good predictions</w:t>
      </w:r>
      <w:r w:rsidRPr="00980766">
        <w:rPr>
          <w:rFonts w:ascii="Calibri" w:hAnsi="Calibri"/>
          <w:color w:val="000000"/>
          <w:sz w:val="24"/>
          <w:szCs w:val="24"/>
          <w:lang w:val="en-US"/>
        </w:rPr>
        <w:t xml:space="preserve"> in new patients not seen the model.</w:t>
      </w:r>
    </w:p>
    <w:p w14:paraId="29B37F39" w14:textId="2F41C67D" w:rsidR="00D076FA" w:rsidRPr="00BC54C2" w:rsidRDefault="00C074F8" w:rsidP="00BC54C2">
      <w:pPr>
        <w:contextualSpacing/>
        <w:jc w:val="both"/>
        <w:rPr>
          <w:rFonts w:ascii="Calibri" w:hAnsi="Calibri"/>
          <w:color w:val="000000" w:themeColor="text1"/>
          <w:lang w:val="en-US"/>
        </w:rPr>
      </w:pPr>
      <w:r>
        <w:rPr>
          <w:rFonts w:ascii="Calibri" w:hAnsi="Calibri"/>
          <w:color w:val="000000" w:themeColor="text1"/>
          <w:lang w:val="en-US"/>
        </w:rPr>
        <w:tab/>
        <w:t xml:space="preserve">Finally, in the </w:t>
      </w:r>
      <w:r w:rsidR="00A513F7" w:rsidRPr="00BC54C2">
        <w:rPr>
          <w:rFonts w:ascii="Calibri" w:hAnsi="Calibri"/>
          <w:color w:val="000000" w:themeColor="text1"/>
          <w:u w:val="single"/>
          <w:lang w:val="en-US"/>
        </w:rPr>
        <w:t>FEV</w:t>
      </w:r>
      <w:r>
        <w:rPr>
          <w:rFonts w:ascii="Calibri" w:hAnsi="Calibri"/>
          <w:color w:val="000000" w:themeColor="text1"/>
          <w:u w:val="single"/>
          <w:lang w:val="en-US"/>
        </w:rPr>
        <w:t xml:space="preserve"> dataset</w:t>
      </w:r>
      <w:r w:rsidRPr="00C074F8">
        <w:rPr>
          <w:rFonts w:ascii="Calibri" w:hAnsi="Calibri"/>
          <w:color w:val="000000" w:themeColor="text1"/>
          <w:lang w:val="en-US"/>
        </w:rPr>
        <w:t xml:space="preserve">, the </w:t>
      </w:r>
      <w:r>
        <w:rPr>
          <w:rFonts w:ascii="Calibri" w:hAnsi="Calibri"/>
          <w:color w:val="000000" w:themeColor="text1"/>
          <w:sz w:val="22"/>
          <w:szCs w:val="22"/>
          <w:lang w:val="en-US"/>
        </w:rPr>
        <w:t xml:space="preserve">lung capacity captured as </w:t>
      </w:r>
      <w:r w:rsidR="009905F4">
        <w:rPr>
          <w:rFonts w:ascii="Calibri" w:hAnsi="Calibri"/>
          <w:color w:val="000000" w:themeColor="text1"/>
          <w:sz w:val="22"/>
          <w:szCs w:val="22"/>
          <w:lang w:val="en-US"/>
        </w:rPr>
        <w:t>forced expiratory volume (FEV) wa</w:t>
      </w:r>
      <w:r>
        <w:rPr>
          <w:rFonts w:ascii="Calibri" w:hAnsi="Calibri"/>
          <w:color w:val="000000" w:themeColor="text1"/>
          <w:sz w:val="22"/>
          <w:szCs w:val="22"/>
          <w:lang w:val="en-US"/>
        </w:rPr>
        <w:t>s to be derived from 4 measures</w:t>
      </w:r>
      <w:r>
        <w:rPr>
          <w:rFonts w:ascii="Calibri" w:hAnsi="Calibri"/>
          <w:b/>
          <w:color w:val="000000" w:themeColor="text1"/>
          <w:sz w:val="22"/>
          <w:szCs w:val="22"/>
          <w:lang w:val="en-US"/>
        </w:rPr>
        <w:t xml:space="preserve"> </w:t>
      </w:r>
      <w:r>
        <w:rPr>
          <w:rFonts w:ascii="Calibri" w:hAnsi="Calibri"/>
          <w:color w:val="000000" w:themeColor="text1"/>
          <w:sz w:val="22"/>
          <w:szCs w:val="22"/>
          <w:lang w:val="en-US"/>
        </w:rPr>
        <w:t xml:space="preserve">in 654 healthy individuals. All </w:t>
      </w:r>
      <w:r w:rsidR="009905F4">
        <w:rPr>
          <w:rFonts w:ascii="Calibri" w:hAnsi="Calibri"/>
          <w:color w:val="000000" w:themeColor="text1"/>
          <w:sz w:val="22"/>
          <w:szCs w:val="22"/>
          <w:lang w:val="en-US"/>
        </w:rPr>
        <w:t xml:space="preserve">input variables </w:t>
      </w:r>
      <w:r>
        <w:rPr>
          <w:rFonts w:ascii="Calibri" w:hAnsi="Calibri"/>
          <w:color w:val="000000" w:themeColor="text1"/>
          <w:sz w:val="22"/>
          <w:szCs w:val="22"/>
          <w:lang w:val="en-US"/>
        </w:rPr>
        <w:t xml:space="preserve">easily </w:t>
      </w:r>
      <w:r w:rsidR="009905F4">
        <w:rPr>
          <w:rFonts w:ascii="Calibri" w:hAnsi="Calibri"/>
          <w:color w:val="000000" w:themeColor="text1"/>
          <w:sz w:val="22"/>
          <w:szCs w:val="22"/>
          <w:lang w:val="en-US"/>
        </w:rPr>
        <w:t xml:space="preserve">successfully </w:t>
      </w:r>
      <w:r>
        <w:rPr>
          <w:rFonts w:ascii="Calibri" w:hAnsi="Calibri"/>
          <w:color w:val="000000" w:themeColor="text1"/>
          <w:sz w:val="22"/>
          <w:szCs w:val="22"/>
          <w:lang w:val="en-US"/>
        </w:rPr>
        <w:t>exceed</w:t>
      </w:r>
      <w:r w:rsidR="009905F4">
        <w:rPr>
          <w:rFonts w:ascii="Calibri" w:hAnsi="Calibri"/>
          <w:color w:val="000000" w:themeColor="text1"/>
          <w:sz w:val="22"/>
          <w:szCs w:val="22"/>
          <w:lang w:val="en-US"/>
        </w:rPr>
        <w:t>ed</w:t>
      </w:r>
      <w:r>
        <w:rPr>
          <w:rFonts w:ascii="Calibri" w:hAnsi="Calibri"/>
          <w:color w:val="000000" w:themeColor="text1"/>
          <w:sz w:val="22"/>
          <w:szCs w:val="22"/>
          <w:lang w:val="en-US"/>
        </w:rPr>
        <w:t xml:space="preserve"> the statistical significance threshold. </w:t>
      </w:r>
      <w:r w:rsidR="009905F4">
        <w:rPr>
          <w:rFonts w:ascii="Calibri" w:hAnsi="Calibri"/>
          <w:color w:val="000000" w:themeColor="text1"/>
          <w:sz w:val="22"/>
          <w:szCs w:val="22"/>
          <w:lang w:val="en-US"/>
        </w:rPr>
        <w:t>Yet</w:t>
      </w:r>
      <w:r>
        <w:rPr>
          <w:rFonts w:ascii="Calibri" w:hAnsi="Calibri"/>
          <w:color w:val="000000" w:themeColor="text1"/>
          <w:sz w:val="22"/>
          <w:szCs w:val="22"/>
          <w:lang w:val="en-US"/>
        </w:rPr>
        <w:t xml:space="preserve">, a predictive model </w:t>
      </w:r>
      <w:r w:rsidR="009905F4">
        <w:rPr>
          <w:rFonts w:ascii="Calibri" w:hAnsi="Calibri"/>
          <w:color w:val="000000" w:themeColor="text1"/>
          <w:sz w:val="22"/>
          <w:szCs w:val="22"/>
          <w:lang w:val="en-US"/>
        </w:rPr>
        <w:t xml:space="preserve">built on the same data revealed that considering </w:t>
      </w:r>
      <w:r>
        <w:rPr>
          <w:rFonts w:ascii="Calibri" w:hAnsi="Calibri"/>
          <w:color w:val="000000" w:themeColor="text1"/>
          <w:sz w:val="22"/>
          <w:szCs w:val="22"/>
          <w:lang w:val="en-US"/>
        </w:rPr>
        <w:t>body height alone perfo</w:t>
      </w:r>
      <w:r w:rsidR="009905F4">
        <w:rPr>
          <w:rFonts w:ascii="Calibri" w:hAnsi="Calibri"/>
          <w:color w:val="000000" w:themeColor="text1"/>
          <w:sz w:val="22"/>
          <w:szCs w:val="22"/>
          <w:lang w:val="en-US"/>
        </w:rPr>
        <w:t>rmed</w:t>
      </w:r>
      <w:r>
        <w:rPr>
          <w:rFonts w:ascii="Calibri" w:hAnsi="Calibri"/>
          <w:color w:val="000000" w:themeColor="text1"/>
          <w:sz w:val="22"/>
          <w:szCs w:val="22"/>
          <w:lang w:val="en-US"/>
        </w:rPr>
        <w:t xml:space="preserve"> virtually on par with predictions based on all 4 coefficients (R</w:t>
      </w:r>
      <w:r>
        <w:rPr>
          <w:rFonts w:ascii="Calibri" w:hAnsi="Calibri"/>
          <w:color w:val="000000" w:themeColor="text1"/>
          <w:sz w:val="22"/>
          <w:szCs w:val="22"/>
          <w:vertAlign w:val="superscript"/>
          <w:lang w:val="en-US"/>
        </w:rPr>
        <w:t>2</w:t>
      </w:r>
      <w:r>
        <w:rPr>
          <w:rFonts w:ascii="Calibri" w:hAnsi="Calibri"/>
          <w:color w:val="000000" w:themeColor="text1"/>
          <w:sz w:val="22"/>
          <w:szCs w:val="22"/>
          <w:lang w:val="en-US"/>
        </w:rPr>
        <w:t>=0.74 versus R</w:t>
      </w:r>
      <w:r>
        <w:rPr>
          <w:rFonts w:ascii="Calibri" w:hAnsi="Calibri"/>
          <w:color w:val="000000" w:themeColor="text1"/>
          <w:sz w:val="22"/>
          <w:szCs w:val="22"/>
          <w:vertAlign w:val="superscript"/>
          <w:lang w:val="en-US"/>
        </w:rPr>
        <w:t>2</w:t>
      </w:r>
      <w:r>
        <w:rPr>
          <w:rFonts w:ascii="Calibri" w:hAnsi="Calibri"/>
          <w:color w:val="000000" w:themeColor="text1"/>
          <w:sz w:val="22"/>
          <w:szCs w:val="22"/>
          <w:lang w:val="en-US"/>
        </w:rPr>
        <w:t>=0.76).</w:t>
      </w:r>
      <w:r w:rsidR="009905F4">
        <w:rPr>
          <w:rFonts w:ascii="Calibri" w:hAnsi="Calibri"/>
          <w:color w:val="000000" w:themeColor="text1"/>
          <w:sz w:val="22"/>
          <w:szCs w:val="22"/>
          <w:lang w:val="en-US"/>
        </w:rPr>
        <w:t xml:space="preserve"> That is, </w:t>
      </w:r>
      <w:r w:rsidR="002B77D9" w:rsidRPr="00BC54C2">
        <w:rPr>
          <w:rFonts w:ascii="Calibri" w:hAnsi="Calibri"/>
          <w:color w:val="000000" w:themeColor="text1"/>
          <w:lang w:val="en-US"/>
        </w:rPr>
        <w:t xml:space="preserve">age, gender and </w:t>
      </w:r>
      <w:r w:rsidR="009905F4">
        <w:rPr>
          <w:rFonts w:ascii="Calibri" w:hAnsi="Calibri"/>
          <w:color w:val="000000" w:themeColor="text1"/>
          <w:lang w:val="en-US"/>
        </w:rPr>
        <w:t>smoking habits</w:t>
      </w:r>
      <w:r w:rsidR="002B77D9" w:rsidRPr="00BC54C2">
        <w:rPr>
          <w:rFonts w:ascii="Calibri" w:hAnsi="Calibri"/>
          <w:color w:val="000000" w:themeColor="text1"/>
          <w:lang w:val="en-US"/>
        </w:rPr>
        <w:t xml:space="preserve"> all easily </w:t>
      </w:r>
      <w:r w:rsidR="009905F4">
        <w:rPr>
          <w:rFonts w:ascii="Calibri" w:hAnsi="Calibri"/>
          <w:color w:val="000000" w:themeColor="text1"/>
          <w:lang w:val="en-US"/>
        </w:rPr>
        <w:t>reached statistical</w:t>
      </w:r>
      <w:r w:rsidR="002B77D9" w:rsidRPr="00BC54C2">
        <w:rPr>
          <w:rFonts w:ascii="Calibri" w:hAnsi="Calibri"/>
          <w:color w:val="000000" w:themeColor="text1"/>
          <w:lang w:val="en-US"/>
        </w:rPr>
        <w:t xml:space="preserve"> significan</w:t>
      </w:r>
      <w:r w:rsidR="009905F4">
        <w:rPr>
          <w:rFonts w:ascii="Calibri" w:hAnsi="Calibri"/>
          <w:color w:val="000000" w:themeColor="text1"/>
          <w:lang w:val="en-US"/>
        </w:rPr>
        <w:t>ce, but offered little value for the purpose of prediction.</w:t>
      </w:r>
      <w:r w:rsidR="003963E8">
        <w:rPr>
          <w:rFonts w:ascii="Calibri" w:hAnsi="Calibri"/>
          <w:color w:val="000000" w:themeColor="text1"/>
          <w:lang w:val="en-US"/>
        </w:rPr>
        <w:t xml:space="preserve"> </w:t>
      </w:r>
      <w:r w:rsidR="003963E8">
        <w:rPr>
          <w:rFonts w:ascii="Calibri" w:hAnsi="Calibri"/>
          <w:color w:val="000000"/>
          <w:lang w:val="en-US"/>
        </w:rPr>
        <w:t>In the</w:t>
      </w:r>
      <w:r w:rsidR="009129D9" w:rsidRPr="00BC54C2">
        <w:rPr>
          <w:rFonts w:ascii="Calibri" w:hAnsi="Calibri"/>
          <w:color w:val="000000"/>
          <w:lang w:val="en-US"/>
        </w:rPr>
        <w:t xml:space="preserve"> case</w:t>
      </w:r>
      <w:r w:rsidR="003963E8">
        <w:rPr>
          <w:rFonts w:ascii="Calibri" w:hAnsi="Calibri"/>
          <w:color w:val="000000"/>
          <w:lang w:val="en-US"/>
        </w:rPr>
        <w:t xml:space="preserve"> of lung capacity prediction</w:t>
      </w:r>
      <w:r w:rsidR="009129D9" w:rsidRPr="00BC54C2">
        <w:rPr>
          <w:rFonts w:ascii="Calibri" w:hAnsi="Calibri"/>
          <w:color w:val="000000"/>
          <w:lang w:val="en-US"/>
        </w:rPr>
        <w:t>, the predictive variable se</w:t>
      </w:r>
      <w:r w:rsidR="003963E8">
        <w:rPr>
          <w:rFonts w:ascii="Calibri" w:hAnsi="Calibri"/>
          <w:color w:val="000000"/>
          <w:lang w:val="en-US"/>
        </w:rPr>
        <w:t>lection concurred with highest</w:t>
      </w:r>
      <w:r w:rsidR="009129D9" w:rsidRPr="00BC54C2">
        <w:rPr>
          <w:rFonts w:ascii="Calibri" w:hAnsi="Calibri"/>
          <w:color w:val="000000"/>
          <w:lang w:val="en-US"/>
        </w:rPr>
        <w:t xml:space="preserve"> absolute coefficient in both approaches to determined importance</w:t>
      </w:r>
      <w:r w:rsidR="003963E8">
        <w:rPr>
          <w:rFonts w:ascii="Calibri" w:hAnsi="Calibri"/>
          <w:color w:val="000000"/>
          <w:lang w:val="en-US"/>
        </w:rPr>
        <w:t>.</w:t>
      </w:r>
      <w:r w:rsidR="00D076FA" w:rsidRPr="00BC54C2">
        <w:rPr>
          <w:rFonts w:ascii="Calibri" w:hAnsi="Calibri"/>
          <w:color w:val="000000"/>
          <w:lang w:val="en-US"/>
        </w:rPr>
        <w:t xml:space="preserve"> </w:t>
      </w:r>
      <w:r w:rsidR="003963E8">
        <w:rPr>
          <w:rFonts w:ascii="Calibri" w:eastAsia="Times New Roman" w:hAnsi="Calibri"/>
          <w:color w:val="000000"/>
          <w:lang w:val="en-US"/>
        </w:rPr>
        <w:t>T</w:t>
      </w:r>
      <w:r w:rsidR="00D076FA" w:rsidRPr="00BC54C2">
        <w:rPr>
          <w:rFonts w:ascii="Calibri" w:eastAsia="Times New Roman" w:hAnsi="Calibri"/>
          <w:color w:val="000000"/>
          <w:lang w:val="en-US"/>
        </w:rPr>
        <w:t xml:space="preserve">he prediction regime may </w:t>
      </w:r>
      <w:r w:rsidR="003963E8">
        <w:rPr>
          <w:rFonts w:ascii="Calibri" w:eastAsia="Times New Roman" w:hAnsi="Calibri"/>
          <w:color w:val="000000"/>
          <w:lang w:val="en-US"/>
        </w:rPr>
        <w:t xml:space="preserve">here </w:t>
      </w:r>
      <w:r w:rsidR="00D076FA" w:rsidRPr="00BC54C2">
        <w:rPr>
          <w:rFonts w:ascii="Calibri" w:eastAsia="Times New Roman" w:hAnsi="Calibri"/>
          <w:color w:val="000000"/>
          <w:lang w:val="en-US"/>
        </w:rPr>
        <w:t xml:space="preserve">miss the </w:t>
      </w:r>
      <w:r w:rsidR="003963E8">
        <w:rPr>
          <w:rFonts w:ascii="Calibri" w:eastAsia="Times New Roman" w:hAnsi="Calibri"/>
          <w:color w:val="000000"/>
          <w:lang w:val="en-US"/>
        </w:rPr>
        <w:t xml:space="preserve">potentially </w:t>
      </w:r>
      <w:r w:rsidR="00D076FA" w:rsidRPr="00BC54C2">
        <w:rPr>
          <w:rFonts w:ascii="Calibri" w:eastAsia="Times New Roman" w:hAnsi="Calibri"/>
          <w:color w:val="000000"/>
          <w:lang w:val="en-US"/>
        </w:rPr>
        <w:t>mechanistic</w:t>
      </w:r>
      <w:r w:rsidR="003963E8">
        <w:rPr>
          <w:rFonts w:ascii="Calibri" w:eastAsia="Times New Roman" w:hAnsi="Calibri"/>
          <w:color w:val="000000"/>
          <w:lang w:val="en-US"/>
        </w:rPr>
        <w:t>ally relevant</w:t>
      </w:r>
      <w:r w:rsidR="00D076FA" w:rsidRPr="00BC54C2">
        <w:rPr>
          <w:rFonts w:ascii="Calibri" w:eastAsia="Times New Roman" w:hAnsi="Calibri"/>
          <w:color w:val="000000"/>
          <w:lang w:val="en-US"/>
        </w:rPr>
        <w:t xml:space="preserve"> of </w:t>
      </w:r>
      <w:r w:rsidR="003963E8">
        <w:rPr>
          <w:rFonts w:ascii="Calibri" w:eastAsia="Times New Roman" w:hAnsi="Calibri"/>
          <w:color w:val="000000"/>
          <w:lang w:val="en-US"/>
        </w:rPr>
        <w:t xml:space="preserve">influence of </w:t>
      </w:r>
      <w:r w:rsidR="00D076FA" w:rsidRPr="00BC54C2">
        <w:rPr>
          <w:rFonts w:ascii="Calibri" w:eastAsia="Times New Roman" w:hAnsi="Calibri"/>
          <w:color w:val="000000"/>
          <w:lang w:val="en-US"/>
        </w:rPr>
        <w:t xml:space="preserve">smoking </w:t>
      </w:r>
      <w:r w:rsidR="003963E8">
        <w:rPr>
          <w:rFonts w:ascii="Calibri" w:eastAsia="Times New Roman" w:hAnsi="Calibri"/>
          <w:color w:val="000000"/>
          <w:lang w:val="en-US"/>
        </w:rPr>
        <w:t>by being much more</w:t>
      </w:r>
      <w:r w:rsidR="00D076FA" w:rsidRPr="00BC54C2">
        <w:rPr>
          <w:rFonts w:ascii="Calibri" w:eastAsia="Times New Roman" w:hAnsi="Calibri"/>
          <w:color w:val="000000"/>
          <w:lang w:val="en-US"/>
        </w:rPr>
        <w:t xml:space="preserve"> pragmatic</w:t>
      </w:r>
      <w:r w:rsidR="003963E8">
        <w:rPr>
          <w:rFonts w:ascii="Calibri" w:eastAsia="Times New Roman" w:hAnsi="Calibri"/>
          <w:color w:val="000000"/>
          <w:lang w:val="en-US"/>
        </w:rPr>
        <w:t>.</w:t>
      </w:r>
      <w:r w:rsidR="00AC217A">
        <w:rPr>
          <w:rFonts w:ascii="Calibri" w:eastAsia="Times New Roman" w:hAnsi="Calibri"/>
          <w:color w:val="000000"/>
          <w:lang w:val="en-US"/>
        </w:rPr>
        <w:t xml:space="preserve"> The </w:t>
      </w:r>
      <w:r w:rsidR="00D076FA" w:rsidRPr="00BC54C2">
        <w:rPr>
          <w:rFonts w:ascii="Calibri" w:eastAsia="Times New Roman" w:hAnsi="Calibri"/>
          <w:color w:val="000000"/>
          <w:lang w:val="en-US"/>
        </w:rPr>
        <w:t>high signif</w:t>
      </w:r>
      <w:r w:rsidR="00AC217A">
        <w:rPr>
          <w:rFonts w:ascii="Calibri" w:eastAsia="Times New Roman" w:hAnsi="Calibri"/>
          <w:color w:val="000000"/>
          <w:lang w:val="en-US"/>
        </w:rPr>
        <w:t>icance of all input variables may</w:t>
      </w:r>
      <w:r w:rsidR="00D076FA" w:rsidRPr="00BC54C2">
        <w:rPr>
          <w:rFonts w:ascii="Calibri" w:eastAsia="Times New Roman" w:hAnsi="Calibri"/>
          <w:color w:val="000000"/>
          <w:lang w:val="en-US"/>
        </w:rPr>
        <w:t xml:space="preserve"> </w:t>
      </w:r>
      <w:r w:rsidR="00AC217A">
        <w:rPr>
          <w:rFonts w:ascii="Calibri" w:eastAsia="Times New Roman" w:hAnsi="Calibri"/>
          <w:color w:val="000000"/>
          <w:lang w:val="en-US"/>
        </w:rPr>
        <w:t>have been facilitated by the</w:t>
      </w:r>
      <w:r w:rsidR="00D076FA" w:rsidRPr="00BC54C2">
        <w:rPr>
          <w:rFonts w:ascii="Calibri" w:eastAsia="Times New Roman" w:hAnsi="Calibri"/>
          <w:color w:val="000000"/>
          <w:lang w:val="en-US"/>
        </w:rPr>
        <w:t xml:space="preserve"> comparably high sample sizes</w:t>
      </w:r>
      <w:r w:rsidR="00AC217A">
        <w:rPr>
          <w:rFonts w:ascii="Calibri" w:eastAsia="Times New Roman" w:hAnsi="Calibri"/>
          <w:color w:val="000000"/>
          <w:lang w:val="en-US"/>
        </w:rPr>
        <w:t>.</w:t>
      </w:r>
    </w:p>
    <w:p w14:paraId="7935DB1B" w14:textId="1CD997D5" w:rsidR="00A513F7" w:rsidRPr="002B77D9" w:rsidRDefault="00A513F7" w:rsidP="002B77D9">
      <w:pPr>
        <w:pStyle w:val="HTMLVorformatiert"/>
        <w:shd w:val="clear" w:color="auto" w:fill="FFFFFF"/>
        <w:wordWrap w:val="0"/>
        <w:textAlignment w:val="baseline"/>
        <w:rPr>
          <w:rFonts w:ascii="Courier" w:hAnsi="Courier"/>
          <w:color w:val="000000"/>
          <w:sz w:val="21"/>
          <w:szCs w:val="21"/>
          <w:lang w:val="en-US"/>
        </w:rPr>
      </w:pPr>
    </w:p>
    <w:p w14:paraId="4F171EC2" w14:textId="77777777" w:rsidR="00E62A88" w:rsidRPr="00E62A88" w:rsidRDefault="00E62A88" w:rsidP="00E62A88">
      <w:pPr>
        <w:spacing w:line="360" w:lineRule="auto"/>
        <w:contextualSpacing/>
        <w:jc w:val="both"/>
        <w:rPr>
          <w:rFonts w:ascii="Calibri" w:hAnsi="Calibri"/>
          <w:color w:val="000000" w:themeColor="text1"/>
          <w:lang w:val="en-US"/>
        </w:rPr>
      </w:pPr>
    </w:p>
    <w:p w14:paraId="24BE9952" w14:textId="77777777" w:rsidR="00F056F8" w:rsidRDefault="007F0D06" w:rsidP="00CB2DA0">
      <w:pPr>
        <w:spacing w:line="360" w:lineRule="auto"/>
        <w:contextualSpacing/>
        <w:jc w:val="both"/>
        <w:rPr>
          <w:rFonts w:ascii="Calibri" w:hAnsi="Calibri"/>
          <w:b/>
          <w:color w:val="000000" w:themeColor="text1"/>
          <w:lang w:val="en-US"/>
        </w:rPr>
      </w:pPr>
      <w:r w:rsidRPr="00051DC0">
        <w:rPr>
          <w:rFonts w:ascii="Calibri" w:hAnsi="Calibri"/>
          <w:b/>
          <w:color w:val="000000" w:themeColor="text1"/>
          <w:lang w:val="en-US"/>
        </w:rPr>
        <w:br/>
      </w:r>
    </w:p>
    <w:p w14:paraId="0FE58351" w14:textId="3F0CAE6E" w:rsidR="00CB2DA0" w:rsidRPr="00C76687" w:rsidRDefault="00F056F8" w:rsidP="00C76687">
      <w:pPr>
        <w:contextualSpacing/>
        <w:jc w:val="both"/>
        <w:rPr>
          <w:rFonts w:ascii="Calibri" w:hAnsi="Calibri"/>
          <w:b/>
          <w:color w:val="000000" w:themeColor="text1"/>
          <w:lang w:val="en-US"/>
        </w:rPr>
      </w:pPr>
      <w:r>
        <w:rPr>
          <w:rFonts w:ascii="Calibri" w:hAnsi="Calibri"/>
          <w:b/>
          <w:color w:val="000000" w:themeColor="text1"/>
          <w:lang w:val="en-US"/>
        </w:rPr>
        <w:br w:type="column"/>
      </w:r>
      <w:r w:rsidR="00634E4B" w:rsidRPr="00C76687">
        <w:rPr>
          <w:rFonts w:ascii="Calibri" w:hAnsi="Calibri"/>
          <w:b/>
          <w:color w:val="000000" w:themeColor="text1"/>
          <w:lang w:val="en-US"/>
        </w:rPr>
        <w:lastRenderedPageBreak/>
        <w:t>Discussion</w:t>
      </w:r>
    </w:p>
    <w:p w14:paraId="2E1CECCA" w14:textId="77777777" w:rsidR="000F478A" w:rsidRPr="00C76687" w:rsidRDefault="000F478A" w:rsidP="00C76687">
      <w:pPr>
        <w:contextualSpacing/>
        <w:jc w:val="both"/>
        <w:rPr>
          <w:rFonts w:ascii="Calibri" w:hAnsi="Calibri"/>
          <w:color w:val="000000" w:themeColor="text1"/>
          <w:lang w:val="en-US"/>
        </w:rPr>
      </w:pPr>
    </w:p>
    <w:p w14:paraId="26B4D5E7" w14:textId="77777777" w:rsidR="000F478A" w:rsidRPr="00C76687" w:rsidRDefault="000F478A" w:rsidP="00C76687">
      <w:pPr>
        <w:contextualSpacing/>
        <w:jc w:val="both"/>
        <w:rPr>
          <w:rFonts w:ascii="Calibri" w:hAnsi="Calibri"/>
          <w:color w:val="000000" w:themeColor="text1"/>
          <w:lang w:val="en-US"/>
        </w:rPr>
      </w:pPr>
    </w:p>
    <w:p w14:paraId="0333930B" w14:textId="236FDFD7" w:rsidR="000F478A" w:rsidRPr="00C76687" w:rsidRDefault="0020405A" w:rsidP="00F317EE">
      <w:pPr>
        <w:ind w:firstLine="708"/>
        <w:contextualSpacing/>
        <w:jc w:val="both"/>
        <w:rPr>
          <w:rFonts w:ascii="Calibri" w:hAnsi="Calibri"/>
          <w:color w:val="000000" w:themeColor="text1"/>
          <w:lang w:val="en-US"/>
        </w:rPr>
      </w:pPr>
      <w:r>
        <w:rPr>
          <w:rFonts w:ascii="Calibri" w:hAnsi="Calibri"/>
          <w:color w:val="000000" w:themeColor="text1"/>
          <w:lang w:val="en-US"/>
        </w:rPr>
        <w:t>Conducting &gt;</w:t>
      </w:r>
      <w:r w:rsidR="000F478A" w:rsidRPr="00C76687">
        <w:rPr>
          <w:rFonts w:ascii="Calibri" w:hAnsi="Calibri"/>
          <w:color w:val="000000" w:themeColor="text1"/>
          <w:lang w:val="en-US"/>
        </w:rPr>
        <w:t xml:space="preserve">100,000 </w:t>
      </w:r>
      <w:r>
        <w:rPr>
          <w:rFonts w:ascii="Calibri" w:hAnsi="Calibri"/>
          <w:color w:val="000000" w:themeColor="text1"/>
          <w:lang w:val="en-US"/>
        </w:rPr>
        <w:t>empirical simulations was instructive</w:t>
      </w:r>
      <w:r w:rsidR="000F478A" w:rsidRPr="00C76687">
        <w:rPr>
          <w:rFonts w:ascii="Calibri" w:hAnsi="Calibri"/>
          <w:color w:val="000000" w:themeColor="text1"/>
          <w:lang w:val="en-US"/>
        </w:rPr>
        <w:t xml:space="preserve"> </w:t>
      </w:r>
      <w:r>
        <w:rPr>
          <w:rFonts w:ascii="Calibri" w:hAnsi="Calibri"/>
          <w:color w:val="000000" w:themeColor="text1"/>
          <w:lang w:val="en-US"/>
        </w:rPr>
        <w:t>in providing</w:t>
      </w:r>
      <w:r w:rsidR="000F478A" w:rsidRPr="00C76687">
        <w:rPr>
          <w:rFonts w:ascii="Calibri" w:hAnsi="Calibri"/>
          <w:color w:val="000000" w:themeColor="text1"/>
          <w:lang w:val="en-US"/>
        </w:rPr>
        <w:t xml:space="preserve"> some quantitative insight into how achieving accurate predictions in new individuals can depart from </w:t>
      </w:r>
      <w:r w:rsidR="00D908A9" w:rsidRPr="00C76687">
        <w:rPr>
          <w:rFonts w:ascii="Calibri" w:hAnsi="Calibri"/>
          <w:color w:val="000000" w:themeColor="text1"/>
          <w:lang w:val="en-US"/>
        </w:rPr>
        <w:t>identifying</w:t>
      </w:r>
      <w:r w:rsidR="000F478A" w:rsidRPr="00C76687">
        <w:rPr>
          <w:rFonts w:ascii="Calibri" w:hAnsi="Calibri"/>
          <w:color w:val="000000" w:themeColor="text1"/>
          <w:lang w:val="en-US"/>
        </w:rPr>
        <w:t xml:space="preserve"> </w:t>
      </w:r>
      <w:r w:rsidR="00D908A9" w:rsidRPr="00C76687">
        <w:rPr>
          <w:rFonts w:ascii="Calibri" w:hAnsi="Calibri"/>
          <w:color w:val="000000" w:themeColor="text1"/>
          <w:lang w:val="en-US"/>
        </w:rPr>
        <w:t xml:space="preserve">statistically significant effects across individuals. </w:t>
      </w:r>
      <w:r w:rsidR="00EA0AD4" w:rsidRPr="00C76687">
        <w:rPr>
          <w:rFonts w:ascii="Calibri" w:hAnsi="Calibri"/>
          <w:color w:val="000000" w:themeColor="text1"/>
          <w:lang w:val="en-US"/>
        </w:rPr>
        <w:t>As o</w:t>
      </w:r>
      <w:r w:rsidR="0004126D" w:rsidRPr="00C76687">
        <w:rPr>
          <w:rFonts w:ascii="Calibri" w:hAnsi="Calibri"/>
          <w:color w:val="000000" w:themeColor="text1"/>
          <w:lang w:val="en-US"/>
        </w:rPr>
        <w:t xml:space="preserve">ur main </w:t>
      </w:r>
      <w:r w:rsidR="00EA0AD4" w:rsidRPr="00C76687">
        <w:rPr>
          <w:rFonts w:ascii="Calibri" w:hAnsi="Calibri"/>
          <w:color w:val="000000" w:themeColor="text1"/>
          <w:lang w:val="en-US"/>
        </w:rPr>
        <w:t xml:space="preserve">conclusion, we discovered </w:t>
      </w:r>
      <w:r w:rsidR="0004126D" w:rsidRPr="00C76687">
        <w:rPr>
          <w:rFonts w:ascii="Calibri" w:hAnsi="Calibri"/>
          <w:color w:val="000000" w:themeColor="text1"/>
          <w:lang w:val="en-US"/>
        </w:rPr>
        <w:t xml:space="preserve">an asymmetry in how relevant effects are established in modelling prediction and modelling for inference. </w:t>
      </w:r>
      <w:r w:rsidR="008F04C6" w:rsidRPr="00C76687">
        <w:rPr>
          <w:rFonts w:ascii="Calibri" w:hAnsi="Calibri"/>
          <w:color w:val="000000" w:themeColor="text1"/>
          <w:lang w:val="en-US"/>
        </w:rPr>
        <w:t>Throughout a diver</w:t>
      </w:r>
      <w:r w:rsidR="002649F5" w:rsidRPr="00C76687">
        <w:rPr>
          <w:rFonts w:ascii="Calibri" w:hAnsi="Calibri"/>
          <w:color w:val="000000" w:themeColor="text1"/>
          <w:lang w:val="en-US"/>
        </w:rPr>
        <w:t>sity of data analysis scenarios</w:t>
      </w:r>
      <w:r w:rsidR="008F04C6" w:rsidRPr="00C76687">
        <w:rPr>
          <w:rFonts w:ascii="Calibri" w:hAnsi="Calibri"/>
          <w:color w:val="000000" w:themeColor="text1"/>
          <w:lang w:val="en-US"/>
        </w:rPr>
        <w:t xml:space="preserve"> possible in everyday research, statistically significant </w:t>
      </w:r>
      <w:r w:rsidR="002649F5" w:rsidRPr="00C76687">
        <w:rPr>
          <w:rFonts w:ascii="Calibri" w:hAnsi="Calibri"/>
          <w:color w:val="000000" w:themeColor="text1"/>
          <w:lang w:val="en-US"/>
        </w:rPr>
        <w:t xml:space="preserve">relationships were not </w:t>
      </w:r>
      <w:r w:rsidR="008400EE" w:rsidRPr="00C76687">
        <w:rPr>
          <w:rFonts w:ascii="Calibri" w:hAnsi="Calibri"/>
          <w:color w:val="000000" w:themeColor="text1"/>
          <w:lang w:val="en-US"/>
        </w:rPr>
        <w:t xml:space="preserve">always </w:t>
      </w:r>
      <w:r w:rsidR="002649F5" w:rsidRPr="00C76687">
        <w:rPr>
          <w:rFonts w:ascii="Calibri" w:hAnsi="Calibri"/>
          <w:color w:val="000000" w:themeColor="text1"/>
          <w:lang w:val="en-US"/>
        </w:rPr>
        <w:t xml:space="preserve">guaranteed to </w:t>
      </w:r>
      <w:r w:rsidR="006C54CF">
        <w:rPr>
          <w:rFonts w:ascii="Calibri" w:hAnsi="Calibri"/>
          <w:color w:val="000000" w:themeColor="text1"/>
          <w:lang w:val="en-US"/>
        </w:rPr>
        <w:t xml:space="preserve">also </w:t>
      </w:r>
      <w:r w:rsidR="000C72F4" w:rsidRPr="00C76687">
        <w:rPr>
          <w:rFonts w:ascii="Calibri" w:hAnsi="Calibri"/>
          <w:color w:val="000000" w:themeColor="text1"/>
          <w:lang w:val="en-US"/>
        </w:rPr>
        <w:t>enable successful predictions</w:t>
      </w:r>
      <w:r w:rsidR="0071488F" w:rsidRPr="00C76687">
        <w:rPr>
          <w:rFonts w:ascii="Calibri" w:hAnsi="Calibri"/>
          <w:color w:val="000000" w:themeColor="text1"/>
          <w:lang w:val="en-US"/>
        </w:rPr>
        <w:t xml:space="preserve"> when applying the model to other individuals. Effects robust </w:t>
      </w:r>
      <w:r w:rsidR="006C54CF">
        <w:rPr>
          <w:rFonts w:ascii="Calibri" w:hAnsi="Calibri"/>
          <w:color w:val="000000" w:themeColor="text1"/>
          <w:lang w:val="en-US"/>
        </w:rPr>
        <w:t xml:space="preserve">at </w:t>
      </w:r>
      <w:r w:rsidR="0071488F" w:rsidRPr="00C76687">
        <w:rPr>
          <w:rFonts w:ascii="Calibri" w:hAnsi="Calibri"/>
          <w:color w:val="000000" w:themeColor="text1"/>
          <w:lang w:val="en-US"/>
        </w:rPr>
        <w:t xml:space="preserve">the common significance level of p &lt; 0.05 varied between </w:t>
      </w:r>
      <w:r w:rsidR="00504A34" w:rsidRPr="00C76687">
        <w:rPr>
          <w:rFonts w:ascii="Calibri" w:hAnsi="Calibri"/>
          <w:color w:val="000000" w:themeColor="text1"/>
          <w:lang w:val="en-US"/>
        </w:rPr>
        <w:t xml:space="preserve">virtually </w:t>
      </w:r>
      <w:r w:rsidR="0071488F" w:rsidRPr="00C76687">
        <w:rPr>
          <w:rFonts w:ascii="Calibri" w:hAnsi="Calibri"/>
          <w:color w:val="000000" w:themeColor="text1"/>
          <w:lang w:val="en-US"/>
        </w:rPr>
        <w:t xml:space="preserve">no and almost 100% </w:t>
      </w:r>
      <w:r w:rsidR="00504A34" w:rsidRPr="00C76687">
        <w:rPr>
          <w:rFonts w:ascii="Calibri" w:hAnsi="Calibri"/>
          <w:color w:val="000000" w:themeColor="text1"/>
          <w:lang w:val="en-US"/>
        </w:rPr>
        <w:t>explained variance in fresh data.</w:t>
      </w:r>
      <w:r w:rsidR="008A470C" w:rsidRPr="00C76687">
        <w:rPr>
          <w:rFonts w:ascii="Calibri" w:hAnsi="Calibri"/>
          <w:color w:val="000000" w:themeColor="text1"/>
          <w:lang w:val="en-US"/>
        </w:rPr>
        <w:t xml:space="preserve"> By contrast, effects not significant at p &lt; 0.05 </w:t>
      </w:r>
      <w:r w:rsidR="006C54CF">
        <w:rPr>
          <w:rFonts w:ascii="Calibri" w:hAnsi="Calibri"/>
          <w:color w:val="000000" w:themeColor="text1"/>
          <w:lang w:val="en-US"/>
        </w:rPr>
        <w:t>mostly</w:t>
      </w:r>
      <w:r w:rsidR="008A470C" w:rsidRPr="00C76687">
        <w:rPr>
          <w:rFonts w:ascii="Calibri" w:hAnsi="Calibri"/>
          <w:color w:val="000000" w:themeColor="text1"/>
          <w:lang w:val="en-US"/>
        </w:rPr>
        <w:t xml:space="preserve"> failed to deliver useful predictions. In short, </w:t>
      </w:r>
      <w:r w:rsidR="00130822" w:rsidRPr="00C76687">
        <w:rPr>
          <w:rFonts w:ascii="Calibri" w:hAnsi="Calibri"/>
          <w:color w:val="000000" w:themeColor="text1"/>
          <w:lang w:val="en-US"/>
        </w:rPr>
        <w:t xml:space="preserve">even small predictive </w:t>
      </w:r>
      <w:r w:rsidR="00BE6ADC" w:rsidRPr="00C76687">
        <w:rPr>
          <w:rFonts w:ascii="Calibri" w:hAnsi="Calibri"/>
          <w:color w:val="000000" w:themeColor="text1"/>
          <w:lang w:val="en-US"/>
        </w:rPr>
        <w:t>performances</w:t>
      </w:r>
      <w:r w:rsidR="00130822" w:rsidRPr="00C76687">
        <w:rPr>
          <w:rFonts w:ascii="Calibri" w:hAnsi="Calibri"/>
          <w:color w:val="000000" w:themeColor="text1"/>
          <w:lang w:val="en-US"/>
        </w:rPr>
        <w:t xml:space="preserve"> </w:t>
      </w:r>
      <w:r w:rsidR="006C54CF">
        <w:rPr>
          <w:rFonts w:ascii="Calibri" w:hAnsi="Calibri"/>
          <w:color w:val="000000" w:themeColor="text1"/>
          <w:lang w:val="en-US"/>
        </w:rPr>
        <w:t xml:space="preserve">typically </w:t>
      </w:r>
      <w:r w:rsidR="00130822" w:rsidRPr="00C76687">
        <w:rPr>
          <w:rFonts w:ascii="Calibri" w:hAnsi="Calibri"/>
          <w:color w:val="000000" w:themeColor="text1"/>
          <w:lang w:val="en-US"/>
        </w:rPr>
        <w:t>coincided with finding underlying significant statistical relationships</w:t>
      </w:r>
      <w:r w:rsidR="00403B29" w:rsidRPr="00C76687">
        <w:rPr>
          <w:rFonts w:ascii="Calibri" w:hAnsi="Calibri"/>
          <w:color w:val="000000" w:themeColor="text1"/>
          <w:lang w:val="en-US"/>
        </w:rPr>
        <w:t xml:space="preserve"> in almost all cases.</w:t>
      </w:r>
      <w:r w:rsidR="00130822" w:rsidRPr="00C76687">
        <w:rPr>
          <w:rFonts w:ascii="Calibri" w:hAnsi="Calibri"/>
          <w:color w:val="000000" w:themeColor="text1"/>
          <w:lang w:val="en-US"/>
        </w:rPr>
        <w:t xml:space="preserve"> </w:t>
      </w:r>
      <w:r w:rsidR="00403B29" w:rsidRPr="00C76687">
        <w:rPr>
          <w:rFonts w:ascii="Calibri" w:hAnsi="Calibri"/>
          <w:color w:val="000000" w:themeColor="text1"/>
          <w:lang w:val="en-US"/>
        </w:rPr>
        <w:t xml:space="preserve">However, </w:t>
      </w:r>
      <w:r w:rsidR="00130822" w:rsidRPr="00C76687">
        <w:rPr>
          <w:rFonts w:ascii="Calibri" w:hAnsi="Calibri"/>
          <w:color w:val="000000" w:themeColor="text1"/>
          <w:lang w:val="en-US"/>
        </w:rPr>
        <w:t xml:space="preserve">even </w:t>
      </w:r>
      <w:r w:rsidR="009132A1">
        <w:rPr>
          <w:rFonts w:ascii="Calibri" w:hAnsi="Calibri"/>
          <w:color w:val="000000" w:themeColor="text1"/>
          <w:lang w:val="en-US"/>
        </w:rPr>
        <w:t xml:space="preserve">statistically </w:t>
      </w:r>
      <w:r w:rsidR="00F55694">
        <w:rPr>
          <w:rFonts w:ascii="Calibri" w:hAnsi="Calibri"/>
          <w:color w:val="000000" w:themeColor="text1"/>
          <w:lang w:val="en-US"/>
        </w:rPr>
        <w:t>strong</w:t>
      </w:r>
      <w:r w:rsidR="00BE6ADC" w:rsidRPr="00C76687">
        <w:rPr>
          <w:rFonts w:ascii="Calibri" w:hAnsi="Calibri"/>
          <w:color w:val="000000" w:themeColor="text1"/>
          <w:lang w:val="en-US"/>
        </w:rPr>
        <w:t xml:space="preserve"> </w:t>
      </w:r>
      <w:r w:rsidR="009132A1">
        <w:rPr>
          <w:rFonts w:ascii="Calibri" w:hAnsi="Calibri"/>
          <w:color w:val="000000" w:themeColor="text1"/>
          <w:lang w:val="en-US"/>
        </w:rPr>
        <w:t xml:space="preserve">findings </w:t>
      </w:r>
      <w:r w:rsidR="00130822" w:rsidRPr="00C76687">
        <w:rPr>
          <w:rFonts w:ascii="Calibri" w:hAnsi="Calibri"/>
          <w:color w:val="000000" w:themeColor="text1"/>
          <w:lang w:val="en-US"/>
        </w:rPr>
        <w:t>with very low p-values</w:t>
      </w:r>
      <w:r w:rsidR="00B46373" w:rsidRPr="00C76687">
        <w:rPr>
          <w:rFonts w:ascii="Calibri" w:hAnsi="Calibri"/>
          <w:color w:val="000000" w:themeColor="text1"/>
          <w:lang w:val="en-US"/>
        </w:rPr>
        <w:t xml:space="preserve"> shed only modest light on its value for </w:t>
      </w:r>
      <w:r w:rsidR="00BE6ADC" w:rsidRPr="00C76687">
        <w:rPr>
          <w:rFonts w:ascii="Calibri" w:hAnsi="Calibri"/>
          <w:color w:val="000000" w:themeColor="text1"/>
          <w:lang w:val="en-US"/>
        </w:rPr>
        <w:t xml:space="preserve">goal of </w:t>
      </w:r>
      <w:r w:rsidR="00B46373" w:rsidRPr="00C76687">
        <w:rPr>
          <w:rFonts w:ascii="Calibri" w:hAnsi="Calibri"/>
          <w:color w:val="000000" w:themeColor="text1"/>
          <w:lang w:val="en-US"/>
        </w:rPr>
        <w:t>prediction</w:t>
      </w:r>
      <w:r w:rsidR="00A82CF0">
        <w:rPr>
          <w:rFonts w:ascii="Calibri" w:hAnsi="Calibri"/>
          <w:color w:val="000000" w:themeColor="text1"/>
          <w:lang w:val="en-US"/>
        </w:rPr>
        <w:t xml:space="preserve"> based on the </w:t>
      </w:r>
      <w:r w:rsidR="00346270">
        <w:rPr>
          <w:rFonts w:ascii="Calibri" w:hAnsi="Calibri"/>
          <w:color w:val="000000" w:themeColor="text1"/>
          <w:lang w:val="en-US"/>
        </w:rPr>
        <w:t>same data</w:t>
      </w:r>
      <w:r w:rsidR="00B46373" w:rsidRPr="00C76687">
        <w:rPr>
          <w:rFonts w:ascii="Calibri" w:hAnsi="Calibri"/>
          <w:color w:val="000000" w:themeColor="text1"/>
          <w:lang w:val="en-US"/>
        </w:rPr>
        <w:t>.</w:t>
      </w:r>
    </w:p>
    <w:p w14:paraId="665059A2" w14:textId="77777777" w:rsidR="008740B0" w:rsidRDefault="008740B0" w:rsidP="00C76687">
      <w:pPr>
        <w:contextualSpacing/>
        <w:jc w:val="both"/>
        <w:rPr>
          <w:rFonts w:ascii="Calibri" w:hAnsi="Calibri"/>
          <w:color w:val="000000" w:themeColor="text1"/>
          <w:lang w:val="en-US"/>
        </w:rPr>
      </w:pPr>
    </w:p>
    <w:p w14:paraId="1A69414C" w14:textId="43593029" w:rsidR="0007509B" w:rsidRPr="00C76687" w:rsidRDefault="0007509B" w:rsidP="00C76687">
      <w:pPr>
        <w:contextualSpacing/>
        <w:jc w:val="both"/>
        <w:rPr>
          <w:rFonts w:ascii="Calibri" w:hAnsi="Calibri"/>
          <w:color w:val="000000" w:themeColor="text1"/>
          <w:lang w:val="en-US"/>
        </w:rPr>
      </w:pPr>
      <w:r>
        <w:rPr>
          <w:rFonts w:ascii="Calibri" w:hAnsi="Calibri"/>
          <w:color w:val="000000" w:themeColor="text1"/>
          <w:lang w:val="en-US"/>
        </w:rPr>
        <w:t>Real world settings</w:t>
      </w:r>
    </w:p>
    <w:p w14:paraId="51E77248" w14:textId="77777777" w:rsidR="000F478A" w:rsidRDefault="000F478A" w:rsidP="00C76687">
      <w:pPr>
        <w:contextualSpacing/>
        <w:jc w:val="both"/>
        <w:rPr>
          <w:rFonts w:ascii="Calibri" w:hAnsi="Calibri"/>
          <w:color w:val="000000" w:themeColor="text1"/>
          <w:lang w:val="en-US"/>
        </w:rPr>
      </w:pPr>
    </w:p>
    <w:p w14:paraId="20F34D24" w14:textId="722E7676" w:rsidR="004527DF" w:rsidRDefault="004527DF" w:rsidP="00C76687">
      <w:pPr>
        <w:contextualSpacing/>
        <w:jc w:val="both"/>
        <w:rPr>
          <w:rFonts w:ascii="Calibri" w:hAnsi="Calibri"/>
          <w:color w:val="000000" w:themeColor="text1"/>
          <w:lang w:val="en-US"/>
        </w:rPr>
      </w:pPr>
      <w:r>
        <w:rPr>
          <w:rFonts w:ascii="Calibri" w:hAnsi="Calibri"/>
          <w:color w:val="000000" w:themeColor="text1"/>
          <w:lang w:val="en-US"/>
        </w:rPr>
        <w:t>Desire to isolate true effects and extending biomedical knowledge</w:t>
      </w:r>
    </w:p>
    <w:p w14:paraId="59FE402D" w14:textId="77777777" w:rsidR="00ED1481" w:rsidRDefault="00ED1481" w:rsidP="00C76687">
      <w:pPr>
        <w:contextualSpacing/>
        <w:jc w:val="both"/>
        <w:rPr>
          <w:rFonts w:ascii="Calibri" w:hAnsi="Calibri"/>
          <w:color w:val="000000" w:themeColor="text1"/>
          <w:lang w:val="en-US"/>
        </w:rPr>
      </w:pPr>
    </w:p>
    <w:p w14:paraId="5FE81B3F"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all four possible cases occur in practice:</w:t>
      </w:r>
    </w:p>
    <w:p w14:paraId="666A3B5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and predictive</w:t>
      </w:r>
    </w:p>
    <w:p w14:paraId="14746C2E"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significant but not predictive</w:t>
      </w:r>
    </w:p>
    <w:p w14:paraId="5166CAD2" w14:textId="77777777" w:rsidR="00ED1481" w:rsidRP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but predictive</w:t>
      </w:r>
    </w:p>
    <w:p w14:paraId="09F0ED8B" w14:textId="6F7FB746" w:rsidR="00ED1481" w:rsidRDefault="00ED1481" w:rsidP="00ED1481">
      <w:pPr>
        <w:contextualSpacing/>
        <w:jc w:val="both"/>
        <w:rPr>
          <w:rFonts w:ascii="Calibri" w:hAnsi="Calibri"/>
          <w:color w:val="000000" w:themeColor="text1"/>
          <w:lang w:val="en-US"/>
        </w:rPr>
      </w:pPr>
      <w:r w:rsidRPr="00ED1481">
        <w:rPr>
          <w:rFonts w:ascii="Calibri" w:hAnsi="Calibri"/>
          <w:color w:val="000000" w:themeColor="text1"/>
          <w:lang w:val="en-US"/>
        </w:rPr>
        <w:t xml:space="preserve">  * not significant and not predictive</w:t>
      </w:r>
    </w:p>
    <w:p w14:paraId="51285661" w14:textId="77777777" w:rsidR="004527DF" w:rsidRDefault="004527DF" w:rsidP="00C76687">
      <w:pPr>
        <w:contextualSpacing/>
        <w:jc w:val="both"/>
        <w:rPr>
          <w:rFonts w:ascii="Calibri" w:hAnsi="Calibri"/>
          <w:color w:val="000000" w:themeColor="text1"/>
          <w:lang w:val="en-US"/>
        </w:rPr>
      </w:pPr>
    </w:p>
    <w:p w14:paraId="53643BB3" w14:textId="77777777" w:rsidR="00F317EE" w:rsidRDefault="00F317EE" w:rsidP="00C76687">
      <w:pPr>
        <w:contextualSpacing/>
        <w:jc w:val="both"/>
        <w:rPr>
          <w:rFonts w:ascii="Calibri" w:hAnsi="Calibri"/>
          <w:color w:val="000000" w:themeColor="text1"/>
          <w:lang w:val="en-US"/>
        </w:rPr>
      </w:pPr>
    </w:p>
    <w:p w14:paraId="37180FCB" w14:textId="49D4F82D" w:rsidR="000F478A" w:rsidRPr="00F317EE" w:rsidRDefault="00F317EE" w:rsidP="00C76687">
      <w:pPr>
        <w:contextualSpacing/>
        <w:jc w:val="both"/>
        <w:rPr>
          <w:rFonts w:ascii="Calibri" w:hAnsi="Calibri"/>
          <w:color w:val="000000" w:themeColor="text1"/>
          <w:u w:val="single"/>
          <w:lang w:val="en-US"/>
        </w:rPr>
      </w:pPr>
      <w:r w:rsidRPr="00F317EE">
        <w:rPr>
          <w:rFonts w:ascii="Calibri" w:hAnsi="Calibri"/>
          <w:color w:val="000000" w:themeColor="text1"/>
          <w:u w:val="single"/>
          <w:lang w:val="en-US"/>
        </w:rPr>
        <w:t>IMPORTANCE</w:t>
      </w:r>
    </w:p>
    <w:p w14:paraId="3FF36711" w14:textId="026FCD78" w:rsidR="00332360" w:rsidRPr="00F207D7" w:rsidRDefault="000A2CE7" w:rsidP="00F207D7">
      <w:pPr>
        <w:ind w:firstLine="708"/>
        <w:contextualSpacing/>
        <w:jc w:val="both"/>
        <w:rPr>
          <w:rFonts w:ascii="Calibri" w:hAnsi="Calibri"/>
          <w:color w:val="000000" w:themeColor="text1"/>
          <w:lang w:val="en-US"/>
        </w:rPr>
      </w:pPr>
      <w:r>
        <w:rPr>
          <w:rFonts w:ascii="Calibri" w:hAnsi="Calibri"/>
          <w:color w:val="000000" w:themeColor="text1"/>
          <w:lang w:val="en-US"/>
        </w:rPr>
        <w:t>Most researchers in biology and medicine face questions of data analysis. What does it mean that a v</w:t>
      </w:r>
      <w:r w:rsidR="008C36B9">
        <w:rPr>
          <w:rFonts w:ascii="Calibri" w:hAnsi="Calibri"/>
          <w:color w:val="000000" w:themeColor="text1"/>
          <w:lang w:val="en-US"/>
        </w:rPr>
        <w:t>ariable</w:t>
      </w:r>
      <w:r>
        <w:rPr>
          <w:rFonts w:ascii="Calibri" w:hAnsi="Calibri"/>
          <w:color w:val="000000" w:themeColor="text1"/>
          <w:lang w:val="en-US"/>
        </w:rPr>
        <w:t xml:space="preserve"> is ‘important’</w:t>
      </w:r>
      <w:r w:rsidR="00F207D7">
        <w:rPr>
          <w:rFonts w:ascii="Calibri" w:hAnsi="Calibri"/>
          <w:color w:val="000000" w:themeColor="text1"/>
          <w:lang w:val="en-US"/>
        </w:rPr>
        <w:t xml:space="preserve"> or not</w:t>
      </w:r>
      <w:r>
        <w:rPr>
          <w:rFonts w:ascii="Calibri" w:hAnsi="Calibri"/>
          <w:color w:val="000000" w:themeColor="text1"/>
          <w:lang w:val="en-US"/>
        </w:rPr>
        <w:t>?</w:t>
      </w:r>
      <w:r w:rsidR="00F207D7">
        <w:rPr>
          <w:rFonts w:ascii="Calibri" w:hAnsi="Calibri"/>
          <w:color w:val="000000" w:themeColor="text1"/>
          <w:lang w:val="en-US"/>
        </w:rPr>
        <w:t xml:space="preserve"> </w:t>
      </w:r>
      <w:r w:rsidR="006400B3">
        <w:rPr>
          <w:rFonts w:ascii="Calibri" w:hAnsi="Calibri"/>
          <w:color w:val="000000" w:themeColor="text1"/>
          <w:lang w:val="en-US"/>
        </w:rPr>
        <w:t>S</w:t>
      </w:r>
      <w:r w:rsidR="008D1056">
        <w:rPr>
          <w:rFonts w:ascii="Calibri" w:hAnsi="Calibri"/>
          <w:color w:val="000000" w:themeColor="text1"/>
          <w:lang w:val="en-US"/>
        </w:rPr>
        <w:t>tatistical s</w:t>
      </w:r>
      <w:r w:rsidR="006400B3">
        <w:rPr>
          <w:rFonts w:ascii="Calibri" w:hAnsi="Calibri"/>
          <w:color w:val="000000" w:themeColor="text1"/>
          <w:lang w:val="en-US"/>
        </w:rPr>
        <w:t>ignifi</w:t>
      </w:r>
      <w:r w:rsidR="008D1056">
        <w:rPr>
          <w:rFonts w:ascii="Calibri" w:hAnsi="Calibri"/>
          <w:color w:val="000000" w:themeColor="text1"/>
          <w:lang w:val="en-US"/>
        </w:rPr>
        <w:t xml:space="preserve">cance </w:t>
      </w:r>
      <w:r w:rsidR="0042596B">
        <w:rPr>
          <w:rFonts w:ascii="Calibri" w:hAnsi="Calibri"/>
          <w:color w:val="000000" w:themeColor="text1"/>
          <w:lang w:val="en-US"/>
        </w:rPr>
        <w:t>was determined by whether an input measure</w:t>
      </w:r>
      <w:r w:rsidR="0060599A">
        <w:rPr>
          <w:rFonts w:ascii="Calibri" w:hAnsi="Calibri"/>
          <w:color w:val="000000" w:themeColor="text1"/>
          <w:lang w:val="en-US"/>
        </w:rPr>
        <w:t xml:space="preserve"> </w:t>
      </w:r>
      <w:r w:rsidR="0042596B">
        <w:rPr>
          <w:rFonts w:ascii="Calibri" w:hAnsi="Calibri"/>
          <w:color w:val="000000" w:themeColor="text1"/>
          <w:lang w:val="en-US"/>
        </w:rPr>
        <w:t xml:space="preserve">would take the </w:t>
      </w:r>
      <w:r w:rsidR="0060599A">
        <w:rPr>
          <w:rFonts w:ascii="Calibri" w:hAnsi="Calibri"/>
          <w:color w:val="000000" w:themeColor="text1"/>
          <w:lang w:val="en-US"/>
        </w:rPr>
        <w:t xml:space="preserve">actually </w:t>
      </w:r>
      <w:r w:rsidR="0042596B">
        <w:rPr>
          <w:rFonts w:ascii="Calibri" w:hAnsi="Calibri"/>
          <w:color w:val="000000" w:themeColor="text1"/>
          <w:lang w:val="en-US"/>
        </w:rPr>
        <w:t xml:space="preserve">obtained value </w:t>
      </w:r>
      <w:r w:rsidR="001172A2">
        <w:rPr>
          <w:rFonts w:ascii="Calibri" w:hAnsi="Calibri"/>
          <w:color w:val="000000" w:themeColor="text1"/>
          <w:lang w:val="en-US"/>
        </w:rPr>
        <w:t xml:space="preserve">at least </w:t>
      </w:r>
      <w:r w:rsidR="0042596B">
        <w:rPr>
          <w:rFonts w:ascii="Calibri" w:hAnsi="Calibri"/>
          <w:color w:val="000000" w:themeColor="text1"/>
          <w:lang w:val="en-US"/>
        </w:rPr>
        <w:t>19 out of 20 times</w:t>
      </w:r>
      <w:r w:rsidR="0060599A">
        <w:rPr>
          <w:rFonts w:ascii="Calibri" w:hAnsi="Calibri"/>
          <w:color w:val="000000" w:themeColor="text1"/>
          <w:lang w:val="en-US"/>
        </w:rPr>
        <w:t xml:space="preserve"> if its impact on the outcome is not important</w:t>
      </w:r>
      <w:r w:rsidR="006400B3">
        <w:rPr>
          <w:rFonts w:ascii="Calibri" w:hAnsi="Calibri"/>
          <w:color w:val="000000" w:themeColor="text1"/>
          <w:lang w:val="en-US"/>
        </w:rPr>
        <w:t>.</w:t>
      </w:r>
      <w:r w:rsidR="00134417">
        <w:rPr>
          <w:rFonts w:ascii="Calibri" w:hAnsi="Calibri"/>
          <w:color w:val="000000" w:themeColor="text1"/>
          <w:lang w:val="en-US"/>
        </w:rPr>
        <w:t xml:space="preserve"> </w:t>
      </w:r>
      <w:r w:rsidR="008478D1">
        <w:rPr>
          <w:rFonts w:ascii="Calibri" w:hAnsi="Calibri"/>
          <w:color w:val="000000" w:themeColor="text1"/>
          <w:lang w:val="en-US"/>
        </w:rPr>
        <w:t>A</w:t>
      </w:r>
      <w:r w:rsidR="008F4632">
        <w:rPr>
          <w:rFonts w:ascii="Calibri" w:hAnsi="Calibri"/>
          <w:color w:val="000000" w:themeColor="text1"/>
          <w:lang w:val="en-US"/>
        </w:rPr>
        <w:t>n</w:t>
      </w:r>
      <w:r w:rsidR="008478D1">
        <w:rPr>
          <w:rFonts w:ascii="Calibri" w:hAnsi="Calibri"/>
          <w:color w:val="000000" w:themeColor="text1"/>
          <w:lang w:val="en-US"/>
        </w:rPr>
        <w:t xml:space="preserve"> </w:t>
      </w:r>
      <w:r w:rsidR="008F4632">
        <w:rPr>
          <w:rFonts w:ascii="Calibri" w:hAnsi="Calibri"/>
          <w:color w:val="000000" w:themeColor="text1"/>
          <w:lang w:val="en-US"/>
        </w:rPr>
        <w:t>official</w:t>
      </w:r>
      <w:r w:rsidR="008478D1">
        <w:rPr>
          <w:rFonts w:ascii="Calibri" w:hAnsi="Calibri"/>
          <w:color w:val="000000" w:themeColor="text1"/>
          <w:lang w:val="en-US"/>
        </w:rPr>
        <w:t xml:space="preserve"> report of the American Statistical Association </w:t>
      </w:r>
      <w:r w:rsidR="00103EF4">
        <w:rPr>
          <w:rFonts w:ascii="Calibri" w:hAnsi="Calibri"/>
          <w:color w:val="000000" w:themeColor="text1"/>
          <w:lang w:val="en-US"/>
        </w:rPr>
        <w:t xml:space="preserve">(ASA) </w:t>
      </w:r>
      <w:r w:rsidR="008478D1">
        <w:rPr>
          <w:rFonts w:ascii="Calibri" w:hAnsi="Calibri"/>
          <w:color w:val="000000" w:themeColor="text1"/>
          <w:lang w:val="en-US"/>
        </w:rPr>
        <w:t>emphasized that “</w:t>
      </w:r>
      <w:r w:rsidR="008478D1" w:rsidRPr="008478D1">
        <w:rPr>
          <w:rFonts w:ascii="Calibri" w:hAnsi="Calibri"/>
          <w:color w:val="000000" w:themeColor="text1"/>
          <w:lang w:val="en-US"/>
        </w:rPr>
        <w:t>Statistical significance is not equivalent to scientific, human, or economic significance</w:t>
      </w:r>
      <w:r w:rsidR="008478D1">
        <w:rPr>
          <w:rFonts w:ascii="Calibri" w:hAnsi="Calibri"/>
          <w:color w:val="000000" w:themeColor="text1"/>
          <w:lang w:val="en-US"/>
        </w:rPr>
        <w:t xml:space="preserve">” </w:t>
      </w:r>
      <w:r w:rsidR="00834D68">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9" w:tooltip="Wasserstein, 2016 #6823" w:history="1">
        <w:r w:rsidR="007646E0">
          <w:rPr>
            <w:rFonts w:ascii="Calibri" w:hAnsi="Calibri"/>
            <w:noProof/>
            <w:color w:val="000000" w:themeColor="text1"/>
            <w:lang w:val="en-US"/>
          </w:rPr>
          <w:t>29</w:t>
        </w:r>
      </w:hyperlink>
      <w:r w:rsidR="00965F16">
        <w:rPr>
          <w:rFonts w:ascii="Calibri" w:hAnsi="Calibri"/>
          <w:noProof/>
          <w:color w:val="000000" w:themeColor="text1"/>
          <w:lang w:val="en-US"/>
        </w:rPr>
        <w:t>)</w:t>
      </w:r>
      <w:r w:rsidR="00834D68">
        <w:rPr>
          <w:rFonts w:ascii="Calibri" w:hAnsi="Calibri"/>
          <w:color w:val="000000" w:themeColor="text1"/>
          <w:lang w:val="en-US"/>
        </w:rPr>
        <w:fldChar w:fldCharType="end"/>
      </w:r>
      <w:r w:rsidR="008478D1">
        <w:rPr>
          <w:rFonts w:ascii="Calibri" w:hAnsi="Calibri"/>
          <w:color w:val="000000" w:themeColor="text1"/>
          <w:lang w:val="en-US"/>
        </w:rPr>
        <w:t>.</w:t>
      </w:r>
      <w:r w:rsidR="00146E41">
        <w:rPr>
          <w:rFonts w:ascii="Calibri" w:hAnsi="Calibri"/>
          <w:color w:val="000000" w:themeColor="text1"/>
          <w:lang w:val="en-US"/>
        </w:rPr>
        <w:t xml:space="preserve"> </w:t>
      </w:r>
      <w:r w:rsidR="008F4632" w:rsidRPr="008F4632">
        <w:rPr>
          <w:rFonts w:ascii="Calibri" w:hAnsi="Calibri"/>
          <w:color w:val="000000" w:themeColor="text1"/>
          <w:lang w:val="en-US"/>
        </w:rPr>
        <w:t>An association between a candidate gene and diabetes grounded in a statistically significant p-value may not necessarily imply that the same gene will be the best choice to successfully predict whether a given individual will be affected by that disease.</w:t>
      </w:r>
      <w:r w:rsidR="00D50052">
        <w:rPr>
          <w:rFonts w:ascii="Calibri" w:hAnsi="Calibri"/>
          <w:color w:val="000000" w:themeColor="text1"/>
          <w:lang w:val="en-US"/>
        </w:rPr>
        <w:t xml:space="preserve"> </w:t>
      </w:r>
      <w:r w:rsidR="00DE7261">
        <w:rPr>
          <w:rFonts w:ascii="Calibri" w:eastAsia="Times New Roman" w:hAnsi="Calibri" w:cs="Arial"/>
          <w:bCs/>
          <w:color w:val="000000" w:themeColor="text1"/>
          <w:shd w:val="clear" w:color="auto" w:fill="FFFFFF"/>
          <w:lang w:val="en-US"/>
        </w:rPr>
        <w:t xml:space="preserve">In </w:t>
      </w:r>
      <w:r w:rsidR="00A67824">
        <w:rPr>
          <w:rFonts w:ascii="Calibri" w:eastAsia="Times New Roman" w:hAnsi="Calibri" w:cs="Arial"/>
          <w:bCs/>
          <w:color w:val="000000" w:themeColor="text1"/>
          <w:shd w:val="clear" w:color="auto" w:fill="FFFFFF"/>
          <w:lang w:val="en-US"/>
        </w:rPr>
        <w:t>a similar</w:t>
      </w:r>
      <w:r w:rsidR="00DE7261">
        <w:rPr>
          <w:rFonts w:ascii="Calibri" w:eastAsia="Times New Roman" w:hAnsi="Calibri" w:cs="Arial"/>
          <w:bCs/>
          <w:color w:val="000000" w:themeColor="text1"/>
          <w:shd w:val="clear" w:color="auto" w:fill="FFFFFF"/>
          <w:lang w:val="en-US"/>
        </w:rPr>
        <w:t xml:space="preserve"> vein</w:t>
      </w:r>
      <w:r w:rsidR="00D50052">
        <w:rPr>
          <w:rFonts w:ascii="Calibri" w:eastAsia="Times New Roman" w:hAnsi="Calibri" w:cs="Arial"/>
          <w:bCs/>
          <w:color w:val="000000" w:themeColor="text1"/>
          <w:shd w:val="clear" w:color="auto" w:fill="FFFFFF"/>
          <w:lang w:val="en-US"/>
        </w:rPr>
        <w:t>, t</w:t>
      </w:r>
      <w:r w:rsidR="00D50052" w:rsidRPr="00146E41">
        <w:rPr>
          <w:rFonts w:ascii="Calibri" w:eastAsia="Times New Roman" w:hAnsi="Calibri" w:cs="Arial"/>
          <w:bCs/>
          <w:color w:val="000000" w:themeColor="text1"/>
          <w:shd w:val="clear" w:color="auto" w:fill="FFFFFF"/>
          <w:lang w:val="en-US"/>
        </w:rPr>
        <w:t xml:space="preserve">here is </w:t>
      </w:r>
      <w:r w:rsidR="00D50052">
        <w:rPr>
          <w:rFonts w:ascii="Calibri" w:eastAsia="Times New Roman" w:hAnsi="Calibri" w:cs="Arial"/>
          <w:bCs/>
          <w:color w:val="000000" w:themeColor="text1"/>
          <w:shd w:val="clear" w:color="auto" w:fill="FFFFFF"/>
          <w:lang w:val="en-US"/>
        </w:rPr>
        <w:t>accumulating</w:t>
      </w:r>
      <w:r w:rsidR="00D50052" w:rsidRPr="00146E41">
        <w:rPr>
          <w:rFonts w:ascii="Calibri" w:eastAsia="Times New Roman" w:hAnsi="Calibri" w:cs="Arial"/>
          <w:bCs/>
          <w:color w:val="000000" w:themeColor="text1"/>
          <w:shd w:val="clear" w:color="auto" w:fill="FFFFFF"/>
          <w:lang w:val="en-US"/>
        </w:rPr>
        <w:t xml:space="preserve"> evidence from the </w:t>
      </w:r>
      <w:r w:rsidR="00DE7261">
        <w:rPr>
          <w:rFonts w:ascii="Calibri" w:eastAsia="Times New Roman" w:hAnsi="Calibri" w:cs="Arial"/>
          <w:bCs/>
          <w:color w:val="000000" w:themeColor="text1"/>
          <w:shd w:val="clear" w:color="auto" w:fill="FFFFFF"/>
          <w:lang w:val="en-US"/>
        </w:rPr>
        <w:t>current</w:t>
      </w:r>
      <w:r w:rsidR="00D50052" w:rsidRPr="00146E41">
        <w:rPr>
          <w:rFonts w:ascii="Calibri" w:eastAsia="Times New Roman" w:hAnsi="Calibri" w:cs="Arial"/>
          <w:bCs/>
          <w:color w:val="000000" w:themeColor="text1"/>
          <w:shd w:val="clear" w:color="auto" w:fill="FFFFFF"/>
          <w:lang w:val="en-US"/>
        </w:rPr>
        <w:t xml:space="preserve"> replication crisis in psychology that </w:t>
      </w:r>
      <w:r w:rsidR="00DE7261">
        <w:rPr>
          <w:rFonts w:ascii="Calibri" w:eastAsia="Times New Roman" w:hAnsi="Calibri" w:cs="Arial"/>
          <w:bCs/>
          <w:color w:val="000000" w:themeColor="text1"/>
          <w:shd w:val="clear" w:color="auto" w:fill="FFFFFF"/>
          <w:lang w:val="en-US"/>
        </w:rPr>
        <w:t>significant</w:t>
      </w:r>
      <w:r w:rsidR="00D50052" w:rsidRPr="00146E41">
        <w:rPr>
          <w:rFonts w:ascii="Calibri" w:eastAsia="Times New Roman" w:hAnsi="Calibri" w:cs="Arial"/>
          <w:bCs/>
          <w:color w:val="000000" w:themeColor="text1"/>
          <w:shd w:val="clear" w:color="auto" w:fill="FFFFFF"/>
          <w:lang w:val="en-US"/>
        </w:rPr>
        <w:t xml:space="preserve"> results </w:t>
      </w:r>
      <w:r w:rsidR="00DE7261">
        <w:rPr>
          <w:rFonts w:ascii="Calibri" w:eastAsia="Times New Roman" w:hAnsi="Calibri" w:cs="Arial"/>
          <w:bCs/>
          <w:color w:val="000000" w:themeColor="text1"/>
          <w:shd w:val="clear" w:color="auto" w:fill="FFFFFF"/>
          <w:lang w:val="en-US"/>
        </w:rPr>
        <w:t xml:space="preserve">published in a scientific paper </w:t>
      </w:r>
      <w:r w:rsidR="00F207D7">
        <w:rPr>
          <w:rFonts w:ascii="Calibri" w:eastAsia="Times New Roman" w:hAnsi="Calibri" w:cs="Arial"/>
          <w:bCs/>
          <w:color w:val="000000" w:themeColor="text1"/>
          <w:shd w:val="clear" w:color="auto" w:fill="FFFFFF"/>
          <w:lang w:val="en-US"/>
        </w:rPr>
        <w:t xml:space="preserve">are </w:t>
      </w:r>
      <w:r w:rsidR="00A67824">
        <w:rPr>
          <w:rFonts w:ascii="Calibri" w:eastAsia="Times New Roman" w:hAnsi="Calibri" w:cs="Arial"/>
          <w:bCs/>
          <w:color w:val="000000" w:themeColor="text1"/>
          <w:shd w:val="clear" w:color="auto" w:fill="FFFFFF"/>
          <w:lang w:val="en-US"/>
        </w:rPr>
        <w:t>in many cases</w:t>
      </w:r>
      <w:r w:rsidR="00F207D7">
        <w:rPr>
          <w:rFonts w:ascii="Calibri" w:eastAsia="Times New Roman" w:hAnsi="Calibri" w:cs="Arial"/>
          <w:bCs/>
          <w:color w:val="000000" w:themeColor="text1"/>
          <w:shd w:val="clear" w:color="auto" w:fill="FFFFFF"/>
          <w:lang w:val="en-US"/>
        </w:rPr>
        <w:t xml:space="preserve"> not substantiated </w:t>
      </w:r>
      <w:r w:rsidR="00D50052" w:rsidRPr="00146E41">
        <w:rPr>
          <w:rFonts w:ascii="Calibri" w:eastAsia="Times New Roman" w:hAnsi="Calibri" w:cs="Arial"/>
          <w:bCs/>
          <w:color w:val="000000" w:themeColor="text1"/>
          <w:shd w:val="clear" w:color="auto" w:fill="FFFFFF"/>
          <w:lang w:val="en-US"/>
        </w:rPr>
        <w:t xml:space="preserve">when the </w:t>
      </w:r>
      <w:r w:rsidR="00F207D7">
        <w:rPr>
          <w:rFonts w:ascii="Calibri" w:eastAsia="Times New Roman" w:hAnsi="Calibri" w:cs="Arial"/>
          <w:bCs/>
          <w:color w:val="000000" w:themeColor="text1"/>
          <w:shd w:val="clear" w:color="auto" w:fill="FFFFFF"/>
          <w:lang w:val="en-US"/>
        </w:rPr>
        <w:t>identical</w:t>
      </w:r>
      <w:r w:rsidR="00D50052" w:rsidRPr="00146E41">
        <w:rPr>
          <w:rFonts w:ascii="Calibri" w:eastAsia="Times New Roman" w:hAnsi="Calibri" w:cs="Arial"/>
          <w:bCs/>
          <w:color w:val="000000" w:themeColor="text1"/>
          <w:shd w:val="clear" w:color="auto" w:fill="FFFFFF"/>
          <w:lang w:val="en-US"/>
        </w:rPr>
        <w:t xml:space="preserve"> experiments and </w:t>
      </w:r>
      <w:r w:rsidR="00F207D7">
        <w:rPr>
          <w:rFonts w:ascii="Calibri" w:eastAsia="Times New Roman" w:hAnsi="Calibri" w:cs="Arial"/>
          <w:bCs/>
          <w:color w:val="000000" w:themeColor="text1"/>
          <w:shd w:val="clear" w:color="auto" w:fill="FFFFFF"/>
          <w:lang w:val="en-US"/>
        </w:rPr>
        <w:t xml:space="preserve">data </w:t>
      </w:r>
      <w:r w:rsidR="00D50052" w:rsidRPr="00146E41">
        <w:rPr>
          <w:rFonts w:ascii="Calibri" w:eastAsia="Times New Roman" w:hAnsi="Calibri" w:cs="Arial"/>
          <w:bCs/>
          <w:color w:val="000000" w:themeColor="text1"/>
          <w:shd w:val="clear" w:color="auto" w:fill="FFFFFF"/>
          <w:lang w:val="en-US"/>
        </w:rPr>
        <w:t xml:space="preserve">analyses </w:t>
      </w:r>
      <w:r w:rsidR="00F207D7">
        <w:rPr>
          <w:rFonts w:ascii="Calibri" w:eastAsia="Times New Roman" w:hAnsi="Calibri" w:cs="Arial"/>
          <w:bCs/>
          <w:color w:val="000000" w:themeColor="text1"/>
          <w:shd w:val="clear" w:color="auto" w:fill="FFFFFF"/>
          <w:lang w:val="en-US"/>
        </w:rPr>
        <w:t xml:space="preserve">are conducted again </w:t>
      </w:r>
      <w:r w:rsidR="00D50052" w:rsidRPr="00146E41">
        <w:rPr>
          <w:rFonts w:ascii="Calibri" w:eastAsia="Times New Roman" w:hAnsi="Calibri" w:cs="Arial"/>
          <w:bCs/>
          <w:color w:val="000000" w:themeColor="text1"/>
          <w:shd w:val="clear" w:color="auto" w:fill="FFFFFF"/>
          <w:lang w:val="en-US"/>
        </w:rPr>
        <w:t xml:space="preserve">at a later </w:t>
      </w:r>
      <w:r w:rsidR="00F207D7">
        <w:rPr>
          <w:rFonts w:ascii="Calibri" w:eastAsia="Times New Roman" w:hAnsi="Calibri" w:cs="Arial"/>
          <w:bCs/>
          <w:color w:val="000000" w:themeColor="text1"/>
          <w:shd w:val="clear" w:color="auto" w:fill="FFFFFF"/>
          <w:lang w:val="en-US"/>
        </w:rPr>
        <w:t xml:space="preserve">point in time </w:t>
      </w:r>
      <w:bookmarkStart w:id="0" w:name="_GoBack"/>
      <w:bookmarkEnd w:id="0"/>
      <w:r w:rsidR="00DE7261">
        <w:rPr>
          <w:rFonts w:ascii="Calibri" w:eastAsia="Times New Roman" w:hAnsi="Calibri" w:cs="Arial"/>
          <w:bCs/>
          <w:color w:val="000000" w:themeColor="text1"/>
          <w:shd w:val="clear" w:color="auto" w:fill="FFFFFF"/>
          <w:lang w:val="en-US"/>
        </w:rPr>
        <w:fldChar w:fldCharType="begin">
          <w:fldData xml:space="preserve">PEVuZE5vdGU+PENpdGU+PEF1dGhvcj5Db2xsYWJvcmF0aW9uPC9BdXRob3I+PFllYXI+MjAxNTwv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</w:fldData>
        </w:fldChar>
      </w:r>
      <w:r w:rsidR="007646E0">
        <w:rPr>
          <w:rFonts w:ascii="Calibri" w:eastAsia="Times New Roman" w:hAnsi="Calibri" w:cs="Arial"/>
          <w:bCs/>
          <w:color w:val="000000" w:themeColor="text1"/>
          <w:shd w:val="clear" w:color="auto" w:fill="FFFFFF"/>
          <w:lang w:val="en-US"/>
        </w:rPr>
        <w:instrText xml:space="preserve"> ADDIN EN.CITE </w:instrText>
      </w:r>
      <w:r w:rsidR="007646E0">
        <w:rPr>
          <w:rFonts w:ascii="Calibri" w:eastAsia="Times New Roman" w:hAnsi="Calibri" w:cs="Arial"/>
          <w:bCs/>
          <w:color w:val="000000" w:themeColor="text1"/>
          <w:shd w:val="clear" w:color="auto" w:fill="FFFFFF"/>
          <w:lang w:val="en-US"/>
        </w:rPr>
        <w:fldChar w:fldCharType="begin">
          <w:fldData xml:space="preserve">PEVuZE5vdGU+PENpdGU+PEF1dGhvcj5Db2xsYWJvcmF0aW9uPC9BdXRob3I+PFllYXI+MjAxNTwv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</w:fldData>
        </w:fldChar>
      </w:r>
      <w:r w:rsidR="007646E0">
        <w:rPr>
          <w:rFonts w:ascii="Calibri" w:eastAsia="Times New Roman" w:hAnsi="Calibri" w:cs="Arial"/>
          <w:bCs/>
          <w:color w:val="000000" w:themeColor="text1"/>
          <w:shd w:val="clear" w:color="auto" w:fill="FFFFFF"/>
          <w:lang w:val="en-US"/>
        </w:rPr>
        <w:instrText xml:space="preserve"> ADDIN EN.CITE.DATA </w:instrText>
      </w:r>
      <w:r w:rsidR="007646E0">
        <w:rPr>
          <w:rFonts w:ascii="Calibri" w:eastAsia="Times New Roman" w:hAnsi="Calibri" w:cs="Arial"/>
          <w:bCs/>
          <w:color w:val="000000" w:themeColor="text1"/>
          <w:shd w:val="clear" w:color="auto" w:fill="FFFFFF"/>
          <w:lang w:val="en-US"/>
        </w:rPr>
      </w:r>
      <w:r w:rsidR="007646E0">
        <w:rPr>
          <w:rFonts w:ascii="Calibri" w:eastAsia="Times New Roman" w:hAnsi="Calibri" w:cs="Arial"/>
          <w:bCs/>
          <w:color w:val="000000" w:themeColor="text1"/>
          <w:shd w:val="clear" w:color="auto" w:fill="FFFFFF"/>
          <w:lang w:val="en-US"/>
        </w:rPr>
        <w:fldChar w:fldCharType="end"/>
      </w:r>
      <w:r w:rsidR="00DE7261">
        <w:rPr>
          <w:rFonts w:ascii="Calibri" w:eastAsia="Times New Roman" w:hAnsi="Calibri" w:cs="Arial"/>
          <w:bCs/>
          <w:color w:val="000000" w:themeColor="text1"/>
          <w:shd w:val="clear" w:color="auto" w:fill="FFFFFF"/>
          <w:lang w:val="en-US"/>
        </w:rPr>
        <w:fldChar w:fldCharType="separate"/>
      </w:r>
      <w:r w:rsidR="007646E0">
        <w:rPr>
          <w:rFonts w:ascii="Calibri" w:eastAsia="Times New Roman" w:hAnsi="Calibri" w:cs="Arial"/>
          <w:bCs/>
          <w:noProof/>
          <w:color w:val="000000" w:themeColor="text1"/>
          <w:shd w:val="clear" w:color="auto" w:fill="FFFFFF"/>
          <w:lang w:val="en-US"/>
        </w:rPr>
        <w:t>(</w:t>
      </w:r>
      <w:hyperlink w:anchor="_ENREF_30" w:tooltip="Collaboration, 2015 #7032" w:history="1">
        <w:r w:rsidR="007646E0">
          <w:rPr>
            <w:rFonts w:ascii="Calibri" w:eastAsia="Times New Roman" w:hAnsi="Calibri" w:cs="Arial"/>
            <w:bCs/>
            <w:noProof/>
            <w:color w:val="000000" w:themeColor="text1"/>
            <w:shd w:val="clear" w:color="auto" w:fill="FFFFFF"/>
            <w:lang w:val="en-US"/>
          </w:rPr>
          <w:t>30-32</w:t>
        </w:r>
      </w:hyperlink>
      <w:r w:rsidR="007646E0">
        <w:rPr>
          <w:rFonts w:ascii="Calibri" w:eastAsia="Times New Roman" w:hAnsi="Calibri" w:cs="Arial"/>
          <w:bCs/>
          <w:noProof/>
          <w:color w:val="000000" w:themeColor="text1"/>
          <w:shd w:val="clear" w:color="auto" w:fill="FFFFFF"/>
          <w:lang w:val="en-US"/>
        </w:rPr>
        <w:t>)</w:t>
      </w:r>
      <w:r w:rsidR="00DE7261">
        <w:rPr>
          <w:rFonts w:ascii="Calibri" w:eastAsia="Times New Roman" w:hAnsi="Calibri" w:cs="Arial"/>
          <w:bCs/>
          <w:color w:val="000000" w:themeColor="text1"/>
          <w:shd w:val="clear" w:color="auto" w:fill="FFFFFF"/>
          <w:lang w:val="en-US"/>
        </w:rPr>
        <w:fldChar w:fldCharType="end"/>
      </w:r>
      <w:r w:rsidR="00D50052">
        <w:rPr>
          <w:rFonts w:ascii="Calibri" w:eastAsia="Times New Roman" w:hAnsi="Calibri" w:cs="Arial"/>
          <w:bCs/>
          <w:color w:val="000000" w:themeColor="text1"/>
          <w:shd w:val="clear" w:color="auto" w:fill="FFFFFF"/>
          <w:lang w:val="en-US"/>
        </w:rPr>
        <w:t>.</w:t>
      </w:r>
      <w:r w:rsidR="00F207D7">
        <w:rPr>
          <w:rFonts w:ascii="Calibri" w:hAnsi="Calibri"/>
          <w:color w:val="000000" w:themeColor="text1"/>
          <w:lang w:val="en-US"/>
        </w:rPr>
        <w:t xml:space="preserve"> </w:t>
      </w:r>
      <w:r w:rsidR="00B2072F">
        <w:rPr>
          <w:rFonts w:ascii="Calibri" w:eastAsia="Times New Roman" w:hAnsi="Calibri" w:cs="Arial"/>
          <w:bCs/>
          <w:color w:val="000000" w:themeColor="text1"/>
          <w:shd w:val="clear" w:color="auto" w:fill="FFFFFF"/>
          <w:lang w:val="en-US"/>
        </w:rPr>
        <w:t xml:space="preserve">The used Lasso method considered variable ‘importance’ </w:t>
      </w:r>
      <w:r w:rsidR="00B2072F" w:rsidRPr="00B2072F">
        <w:rPr>
          <w:rFonts w:ascii="Calibri" w:eastAsia="Times New Roman" w:hAnsi="Calibri" w:cs="Arial"/>
          <w:bCs/>
          <w:color w:val="000000" w:themeColor="text1"/>
          <w:shd w:val="clear" w:color="auto" w:fill="FFFFFF"/>
          <w:lang w:val="en-US"/>
        </w:rPr>
        <w:t>i</w:t>
      </w:r>
      <w:r w:rsidR="00F207D7">
        <w:rPr>
          <w:rFonts w:ascii="Calibri" w:eastAsia="Times New Roman" w:hAnsi="Calibri" w:cs="Arial"/>
          <w:bCs/>
          <w:color w:val="000000" w:themeColor="text1"/>
          <w:shd w:val="clear" w:color="auto" w:fill="FFFFFF"/>
          <w:lang w:val="en-US"/>
        </w:rPr>
        <w:t xml:space="preserve">n a different way. A variable was considered relevant when leaving it out hurt the ensuing </w:t>
      </w:r>
      <w:r w:rsidR="008478D1">
        <w:rPr>
          <w:rFonts w:ascii="Calibri" w:eastAsia="Times New Roman" w:hAnsi="Calibri" w:cs="Arial"/>
          <w:bCs/>
          <w:color w:val="000000" w:themeColor="text1"/>
          <w:shd w:val="clear" w:color="auto" w:fill="FFFFFF"/>
          <w:lang w:val="en-US"/>
        </w:rPr>
        <w:t xml:space="preserve">prediction accuracy </w:t>
      </w:r>
      <w:r w:rsidR="00834D68">
        <w:rPr>
          <w:rFonts w:ascii="Calibri" w:eastAsia="Times New Roman" w:hAnsi="Calibri" w:cs="Arial"/>
          <w:bCs/>
          <w:color w:val="000000" w:themeColor="text1"/>
          <w:shd w:val="clear" w:color="auto" w:fill="FFFFFF"/>
          <w:lang w:val="en-US"/>
        </w:rPr>
        <w:fldChar w:fldCharType="begin"/>
      </w:r>
      <w:r w:rsidR="00834D68">
        <w:rPr>
          <w:rFonts w:ascii="Calibri" w:eastAsia="Times New Roman" w:hAnsi="Calibri" w:cs="Arial"/>
          <w:bCs/>
          <w:color w:val="000000" w:themeColor="text1"/>
          <w:shd w:val="clear" w:color="auto" w:fill="FFFFFF"/>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834D68">
        <w:rPr>
          <w:rFonts w:ascii="Calibri" w:eastAsia="Times New Roman" w:hAnsi="Calibri" w:cs="Arial"/>
          <w:bCs/>
          <w:color w:val="000000" w:themeColor="text1"/>
          <w:shd w:val="clear" w:color="auto" w:fill="FFFFFF"/>
          <w:lang w:val="en-US"/>
        </w:rPr>
        <w:fldChar w:fldCharType="separate"/>
      </w:r>
      <w:r w:rsidR="00834D68">
        <w:rPr>
          <w:rFonts w:ascii="Calibri" w:eastAsia="Times New Roman" w:hAnsi="Calibri" w:cs="Arial"/>
          <w:bCs/>
          <w:noProof/>
          <w:color w:val="000000" w:themeColor="text1"/>
          <w:shd w:val="clear" w:color="auto" w:fill="FFFFFF"/>
          <w:lang w:val="en-US"/>
        </w:rPr>
        <w:t>(</w:t>
      </w:r>
      <w:hyperlink w:anchor="_ENREF_2" w:tooltip="Breiman, 2001 #4148" w:history="1">
        <w:r w:rsidR="007646E0">
          <w:rPr>
            <w:rFonts w:ascii="Calibri" w:eastAsia="Times New Roman" w:hAnsi="Calibri" w:cs="Arial"/>
            <w:bCs/>
            <w:noProof/>
            <w:color w:val="000000" w:themeColor="text1"/>
            <w:shd w:val="clear" w:color="auto" w:fill="FFFFFF"/>
            <w:lang w:val="en-US"/>
          </w:rPr>
          <w:t>2</w:t>
        </w:r>
      </w:hyperlink>
      <w:r w:rsidR="00834D68">
        <w:rPr>
          <w:rFonts w:ascii="Calibri" w:eastAsia="Times New Roman" w:hAnsi="Calibri" w:cs="Arial"/>
          <w:bCs/>
          <w:noProof/>
          <w:color w:val="000000" w:themeColor="text1"/>
          <w:shd w:val="clear" w:color="auto" w:fill="FFFFFF"/>
          <w:lang w:val="en-US"/>
        </w:rPr>
        <w:t>)</w:t>
      </w:r>
      <w:r w:rsidR="00834D68">
        <w:rPr>
          <w:rFonts w:ascii="Calibri" w:eastAsia="Times New Roman" w:hAnsi="Calibri" w:cs="Arial"/>
          <w:bCs/>
          <w:color w:val="000000" w:themeColor="text1"/>
          <w:shd w:val="clear" w:color="auto" w:fill="FFFFFF"/>
          <w:lang w:val="en-US"/>
        </w:rPr>
        <w:fldChar w:fldCharType="end"/>
      </w:r>
      <w:r w:rsidR="008478D1">
        <w:rPr>
          <w:rFonts w:ascii="Calibri" w:eastAsia="Times New Roman" w:hAnsi="Calibri" w:cs="Arial"/>
          <w:bCs/>
          <w:color w:val="000000" w:themeColor="text1"/>
          <w:shd w:val="clear" w:color="auto" w:fill="FFFFFF"/>
          <w:lang w:val="en-US"/>
        </w:rPr>
        <w:t>. </w:t>
      </w:r>
      <w:r w:rsidR="00332360">
        <w:rPr>
          <w:rFonts w:ascii="Calibri" w:eastAsia="Times New Roman" w:hAnsi="Calibri" w:cs="Arial"/>
          <w:bCs/>
          <w:color w:val="000000" w:themeColor="text1"/>
          <w:shd w:val="clear" w:color="auto" w:fill="FFFFFF"/>
          <w:lang w:val="en-US"/>
        </w:rPr>
        <w:t>Some authors believe that such empirical validations to establish importance may increase in the future due to expanding adoption of code and data sharing</w:t>
      </w:r>
      <w:r w:rsidR="00FD61B3">
        <w:rPr>
          <w:rFonts w:ascii="Calibri" w:eastAsia="Times New Roman" w:hAnsi="Calibri" w:cs="Arial"/>
          <w:bCs/>
          <w:color w:val="000000" w:themeColor="text1"/>
          <w:shd w:val="clear" w:color="auto" w:fill="FFFFFF"/>
          <w:lang w:val="en-US"/>
        </w:rPr>
        <w:t>, as they facilitate across-study and across-method confirmation</w:t>
      </w:r>
      <w:r w:rsidR="00332360">
        <w:rPr>
          <w:rFonts w:ascii="Calibri" w:eastAsia="Times New Roman" w:hAnsi="Calibri" w:cs="Arial"/>
          <w:bCs/>
          <w:color w:val="000000" w:themeColor="text1"/>
          <w:shd w:val="clear" w:color="auto" w:fill="FFFFFF"/>
          <w:lang w:val="en-US"/>
        </w:rPr>
        <w:t xml:space="preserve"> </w:t>
      </w:r>
      <w:r w:rsidR="00485A97">
        <w:rPr>
          <w:rFonts w:ascii="Calibri" w:eastAsia="Times New Roman" w:hAnsi="Calibri" w:cs="Arial"/>
          <w:bCs/>
          <w:color w:val="000000" w:themeColor="text1"/>
          <w:shd w:val="clear" w:color="auto" w:fill="FFFFFF"/>
          <w:lang w:val="en-US"/>
        </w:rPr>
        <w:fldChar w:fldCharType="begin"/>
      </w:r>
      <w:r w:rsidR="007646E0">
        <w:rPr>
          <w:rFonts w:ascii="Calibri" w:eastAsia="Times New Roman" w:hAnsi="Calibri" w:cs="Arial"/>
          <w:bCs/>
          <w:color w:val="000000" w:themeColor="text1"/>
          <w:shd w:val="clear" w:color="auto" w:fill="FFFFFF"/>
          <w:lang w:val="en-US"/>
        </w:rPr>
        <w:instrText xml:space="preserve"> ADDIN EN.CITE &lt;EndNote&gt;&lt;Cite&gt;&lt;Author&gt;Donoho&lt;/Author&gt;&lt;Year&gt;2017&lt;/Year&gt;&lt;RecNum&gt;7030&lt;/RecNum&gt;&lt;DisplayText&gt;(33)&lt;/DisplayText&gt;&lt;record&gt;&lt;rec-number&gt;7030&lt;/rec-number&gt;&lt;foreign-keys&gt;&lt;key app="EN" db-id="wf5d22rx0vsr0leefsq5vrd7a0vsep2xdxr9" timestamp="1523656020"&gt;7030&lt;/key&gt;&lt;/foreign-keys&gt;&lt;ref-type name="Journal Article"&gt;17&lt;/ref-type&gt;&lt;contributors&gt;&lt;authors&gt;&lt;author&gt;Donoho, David&lt;/author&gt;&lt;/authors&gt;&lt;/contributors&gt;&lt;titles&gt;&lt;title&gt;50 Years of Data Science&lt;/title&gt;&lt;secondary-title&gt;Journal of Computational and Graphical Statistics&lt;/secondary-title&gt;&lt;/titles&gt;&lt;periodical&gt;&lt;full-title&gt;Journal of computational and graphical statistics&lt;/full-title&gt;&lt;/periodical&gt;&lt;pages&gt;745-766&lt;/pages&gt;&lt;volume&gt;26&lt;/volume&gt;&lt;number&gt;4&lt;/number&gt;&lt;dates&gt;&lt;year&gt;2017&lt;/year&gt;&lt;/dates&gt;&lt;isbn&gt;1061-8600&lt;/isbn&gt;&lt;urls&gt;&lt;/urls&gt;&lt;/record&gt;&lt;/Cite&gt;&lt;/EndNote&gt;</w:instrText>
      </w:r>
      <w:r w:rsidR="00485A97">
        <w:rPr>
          <w:rFonts w:ascii="Calibri" w:eastAsia="Times New Roman" w:hAnsi="Calibri" w:cs="Arial"/>
          <w:bCs/>
          <w:color w:val="000000" w:themeColor="text1"/>
          <w:shd w:val="clear" w:color="auto" w:fill="FFFFFF"/>
          <w:lang w:val="en-US"/>
        </w:rPr>
        <w:fldChar w:fldCharType="separate"/>
      </w:r>
      <w:r w:rsidR="007646E0">
        <w:rPr>
          <w:rFonts w:ascii="Calibri" w:eastAsia="Times New Roman" w:hAnsi="Calibri" w:cs="Arial"/>
          <w:bCs/>
          <w:noProof/>
          <w:color w:val="000000" w:themeColor="text1"/>
          <w:shd w:val="clear" w:color="auto" w:fill="FFFFFF"/>
          <w:lang w:val="en-US"/>
        </w:rPr>
        <w:t>(</w:t>
      </w:r>
      <w:hyperlink w:anchor="_ENREF_33" w:tooltip="Donoho, 2017 #7030" w:history="1">
        <w:r w:rsidR="007646E0">
          <w:rPr>
            <w:rFonts w:ascii="Calibri" w:eastAsia="Times New Roman" w:hAnsi="Calibri" w:cs="Arial"/>
            <w:bCs/>
            <w:noProof/>
            <w:color w:val="000000" w:themeColor="text1"/>
            <w:shd w:val="clear" w:color="auto" w:fill="FFFFFF"/>
            <w:lang w:val="en-US"/>
          </w:rPr>
          <w:t>33</w:t>
        </w:r>
      </w:hyperlink>
      <w:r w:rsidR="007646E0">
        <w:rPr>
          <w:rFonts w:ascii="Calibri" w:eastAsia="Times New Roman" w:hAnsi="Calibri" w:cs="Arial"/>
          <w:bCs/>
          <w:noProof/>
          <w:color w:val="000000" w:themeColor="text1"/>
          <w:shd w:val="clear" w:color="auto" w:fill="FFFFFF"/>
          <w:lang w:val="en-US"/>
        </w:rPr>
        <w:t>)</w:t>
      </w:r>
      <w:r w:rsidR="00485A97">
        <w:rPr>
          <w:rFonts w:ascii="Calibri" w:eastAsia="Times New Roman" w:hAnsi="Calibri" w:cs="Arial"/>
          <w:bCs/>
          <w:color w:val="000000" w:themeColor="text1"/>
          <w:shd w:val="clear" w:color="auto" w:fill="FFFFFF"/>
          <w:lang w:val="en-US"/>
        </w:rPr>
        <w:fldChar w:fldCharType="end"/>
      </w:r>
      <w:r w:rsidR="00332360">
        <w:rPr>
          <w:rFonts w:ascii="Calibri" w:eastAsia="Times New Roman" w:hAnsi="Calibri" w:cs="Arial"/>
          <w:bCs/>
          <w:color w:val="000000" w:themeColor="text1"/>
          <w:shd w:val="clear" w:color="auto" w:fill="FFFFFF"/>
          <w:lang w:val="en-US"/>
        </w:rPr>
        <w:t>.</w:t>
      </w:r>
    </w:p>
    <w:p w14:paraId="49BB7CC5" w14:textId="5297B9FE" w:rsidR="00103EF4" w:rsidRPr="00F207D7" w:rsidRDefault="00F207D7" w:rsidP="00F207D7">
      <w:pPr>
        <w:ind w:firstLine="708"/>
        <w:contextualSpacing/>
        <w:jc w:val="both"/>
        <w:rPr>
          <w:rFonts w:ascii="Calibri" w:hAnsi="Calibri"/>
          <w:color w:val="000000" w:themeColor="text1"/>
          <w:lang w:val="en-US"/>
        </w:rPr>
      </w:pPr>
      <w:r w:rsidRPr="00F207D7">
        <w:rPr>
          <w:rFonts w:ascii="Calibri" w:hAnsi="Calibri"/>
          <w:color w:val="000000" w:themeColor="text1"/>
          <w:lang w:val="en-US"/>
        </w:rPr>
        <w:t xml:space="preserve">In fact, </w:t>
      </w:r>
      <w:r w:rsidR="004074D8">
        <w:rPr>
          <w:rFonts w:ascii="Calibri" w:hAnsi="Calibri"/>
          <w:color w:val="000000" w:themeColor="text1"/>
          <w:lang w:val="en-US"/>
        </w:rPr>
        <w:t>‘</w:t>
      </w:r>
      <w:r w:rsidRPr="00F207D7">
        <w:rPr>
          <w:rFonts w:ascii="Calibri" w:hAnsi="Calibri"/>
          <w:color w:val="000000" w:themeColor="text1"/>
          <w:lang w:val="en-US"/>
        </w:rPr>
        <w:t>i</w:t>
      </w:r>
      <w:r w:rsidR="004074D8">
        <w:rPr>
          <w:rFonts w:ascii="Calibri" w:hAnsi="Calibri"/>
          <w:color w:val="000000" w:themeColor="text1"/>
          <w:lang w:val="en-US"/>
        </w:rPr>
        <w:t>mportance’</w:t>
      </w:r>
      <w:r w:rsidRPr="00F207D7">
        <w:rPr>
          <w:rFonts w:ascii="Calibri" w:hAnsi="Calibri"/>
          <w:color w:val="000000" w:themeColor="text1"/>
          <w:lang w:val="en-US"/>
        </w:rPr>
        <w:t xml:space="preserve"> has probably no uniform theoretical basis </w:t>
      </w:r>
      <w:r w:rsidRPr="00F207D7">
        <w:rPr>
          <w:rFonts w:ascii="Calibri" w:hAnsi="Calibri"/>
          <w:color w:val="000000" w:themeColor="text1"/>
          <w:lang w:val="en-US"/>
        </w:rPr>
        <w:fldChar w:fldCharType="begin"/>
      </w:r>
      <w:r w:rsidRPr="00F207D7">
        <w:rPr>
          <w:rFonts w:ascii="Calibri" w:hAnsi="Calibri"/>
          <w:color w:val="000000" w:themeColor="text1"/>
          <w:lang w:val="en-US"/>
        </w:rPr>
        <w:instrText xml:space="preserve"> ADDIN EN.CITE &lt;EndNote&gt;&lt;Cite&gt;&lt;Author&gt;Breiman&lt;/Author&gt;&lt;Year&gt;2001&lt;/Year&gt;&lt;RecNum&gt;4148&lt;/RecNum&gt;&lt;DisplayText&gt;(2)&lt;/DisplayText&gt;&lt;record&gt;&lt;rec-number&gt;4148&lt;/rec-number&gt;&lt;foreign-keys&gt;&lt;key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Pr="00F207D7">
        <w:rPr>
          <w:rFonts w:ascii="Calibri" w:hAnsi="Calibri"/>
          <w:color w:val="000000" w:themeColor="text1"/>
          <w:lang w:val="en-US"/>
        </w:rPr>
        <w:fldChar w:fldCharType="separate"/>
      </w:r>
      <w:r w:rsidRPr="00F207D7">
        <w:rPr>
          <w:rFonts w:ascii="Calibri" w:hAnsi="Calibri"/>
          <w:noProof/>
          <w:color w:val="000000" w:themeColor="text1"/>
          <w:lang w:val="en-US"/>
        </w:rPr>
        <w:t>(</w:t>
      </w:r>
      <w:hyperlink w:anchor="_ENREF_2" w:tooltip="Breiman, 2001 #4148" w:history="1">
        <w:r w:rsidR="007646E0" w:rsidRPr="00F207D7">
          <w:rPr>
            <w:rFonts w:ascii="Calibri" w:hAnsi="Calibri"/>
            <w:noProof/>
            <w:color w:val="000000" w:themeColor="text1"/>
            <w:lang w:val="en-US"/>
          </w:rPr>
          <w:t>2</w:t>
        </w:r>
      </w:hyperlink>
      <w:r w:rsidRPr="00F207D7">
        <w:rPr>
          <w:rFonts w:ascii="Calibri" w:hAnsi="Calibri"/>
          <w:noProof/>
          <w:color w:val="000000" w:themeColor="text1"/>
          <w:lang w:val="en-US"/>
        </w:rPr>
        <w:t>)</w:t>
      </w:r>
      <w:r w:rsidRPr="00F207D7">
        <w:rPr>
          <w:rFonts w:ascii="Calibri" w:hAnsi="Calibri"/>
          <w:color w:val="000000" w:themeColor="text1"/>
          <w:lang w:val="en-US"/>
        </w:rPr>
        <w:fldChar w:fldCharType="end"/>
      </w:r>
      <w:r w:rsidRPr="00F207D7">
        <w:rPr>
          <w:rFonts w:ascii="Calibri" w:hAnsi="Calibri"/>
          <w:color w:val="000000" w:themeColor="text1"/>
          <w:lang w:val="en-US"/>
        </w:rPr>
        <w:t xml:space="preserve"> and can take different flavors even in the canonical linear model. </w:t>
      </w:r>
      <w:r w:rsidR="00254E8F">
        <w:rPr>
          <w:rFonts w:ascii="Calibri" w:hAnsi="Calibri"/>
          <w:color w:val="000000" w:themeColor="text1"/>
          <w:lang w:val="en-US"/>
        </w:rPr>
        <w:t xml:space="preserve">Just because an approach </w:t>
      </w:r>
      <w:r w:rsidR="00254E8F" w:rsidRPr="00254E8F">
        <w:rPr>
          <w:rFonts w:ascii="Calibri" w:hAnsi="Calibri"/>
          <w:color w:val="000000" w:themeColor="text1"/>
          <w:lang w:val="en-US"/>
        </w:rPr>
        <w:t xml:space="preserve">gives </w:t>
      </w:r>
      <w:r w:rsidR="00254E8F">
        <w:rPr>
          <w:rFonts w:ascii="Calibri" w:hAnsi="Calibri"/>
          <w:color w:val="000000" w:themeColor="text1"/>
          <w:lang w:val="en-US"/>
        </w:rPr>
        <w:t>quantitative an</w:t>
      </w:r>
      <w:r w:rsidR="00254E8F" w:rsidRPr="00254E8F">
        <w:rPr>
          <w:rFonts w:ascii="Calibri" w:hAnsi="Calibri"/>
          <w:color w:val="000000" w:themeColor="text1"/>
          <w:lang w:val="en-US"/>
        </w:rPr>
        <w:t>s</w:t>
      </w:r>
      <w:r w:rsidR="00254E8F">
        <w:rPr>
          <w:rFonts w:ascii="Calibri" w:hAnsi="Calibri"/>
          <w:color w:val="000000" w:themeColor="text1"/>
          <w:lang w:val="en-US"/>
        </w:rPr>
        <w:t>w</w:t>
      </w:r>
      <w:r w:rsidR="00254E8F" w:rsidRPr="00254E8F">
        <w:rPr>
          <w:rFonts w:ascii="Calibri" w:hAnsi="Calibri"/>
          <w:color w:val="000000" w:themeColor="text1"/>
          <w:lang w:val="en-US"/>
        </w:rPr>
        <w:t xml:space="preserve">ers, does not mean that the </w:t>
      </w:r>
      <w:r w:rsidR="00254E8F">
        <w:rPr>
          <w:rFonts w:ascii="Calibri" w:hAnsi="Calibri"/>
          <w:color w:val="000000" w:themeColor="text1"/>
          <w:lang w:val="en-US"/>
        </w:rPr>
        <w:t xml:space="preserve">approach </w:t>
      </w:r>
      <w:r w:rsidR="00254E8F" w:rsidRPr="00254E8F">
        <w:rPr>
          <w:rFonts w:ascii="Calibri" w:hAnsi="Calibri"/>
          <w:color w:val="000000" w:themeColor="text1"/>
          <w:lang w:val="en-US"/>
        </w:rPr>
        <w:t>has been the optimal choice for the underlying question</w:t>
      </w:r>
      <w:r w:rsidR="0025537F">
        <w:rPr>
          <w:rFonts w:ascii="Calibri" w:hAnsi="Calibri"/>
          <w:color w:val="000000" w:themeColor="text1"/>
          <w:lang w:val="en-US"/>
        </w:rPr>
        <w:t xml:space="preserve"> by the investigator</w:t>
      </w:r>
      <w:r w:rsidR="00254E8F" w:rsidRPr="00254E8F">
        <w:rPr>
          <w:rFonts w:ascii="Calibri" w:hAnsi="Calibri"/>
          <w:color w:val="000000" w:themeColor="text1"/>
          <w:lang w:val="en-US"/>
        </w:rPr>
        <w:t>.</w:t>
      </w:r>
      <w:r w:rsidR="00254E8F">
        <w:rPr>
          <w:rFonts w:ascii="Calibri" w:hAnsi="Calibri"/>
          <w:color w:val="000000" w:themeColor="text1"/>
          <w:lang w:val="en-US"/>
        </w:rPr>
        <w:t xml:space="preserve"> </w:t>
      </w:r>
      <w:r w:rsidR="007A7DA7">
        <w:rPr>
          <w:rFonts w:ascii="Calibri" w:hAnsi="Calibri"/>
          <w:color w:val="000000" w:themeColor="text1"/>
          <w:lang w:val="en-US"/>
        </w:rPr>
        <w:t xml:space="preserve">Put differently, using p-values or prediction </w:t>
      </w:r>
      <w:r w:rsidR="007A7DA7">
        <w:rPr>
          <w:rFonts w:ascii="Calibri" w:hAnsi="Calibri"/>
          <w:color w:val="000000" w:themeColor="text1"/>
          <w:lang w:val="en-US"/>
        </w:rPr>
        <w:lastRenderedPageBreak/>
        <w:t xml:space="preserve">accuracies for backing up claims </w:t>
      </w:r>
      <w:r w:rsidR="00FD3E5D">
        <w:rPr>
          <w:rFonts w:ascii="Calibri" w:hAnsi="Calibri"/>
          <w:color w:val="000000" w:themeColor="text1"/>
          <w:lang w:val="en-US"/>
        </w:rPr>
        <w:t>have both flaws</w:t>
      </w:r>
      <w:r w:rsidR="00E302D0">
        <w:rPr>
          <w:rFonts w:ascii="Calibri" w:hAnsi="Calibri"/>
          <w:color w:val="000000" w:themeColor="text1"/>
          <w:lang w:val="en-US"/>
        </w:rPr>
        <w:t xml:space="preserve"> and incomplete</w:t>
      </w:r>
      <w:r w:rsidR="007A7DA7">
        <w:rPr>
          <w:rFonts w:ascii="Calibri" w:hAnsi="Calibri"/>
          <w:color w:val="000000" w:themeColor="text1"/>
          <w:lang w:val="en-US"/>
        </w:rPr>
        <w:t xml:space="preserve"> in some way </w:t>
      </w:r>
      <w:r w:rsidR="007A7DA7">
        <w:rPr>
          <w:rFonts w:ascii="Calibri" w:hAnsi="Calibri"/>
          <w:color w:val="000000" w:themeColor="text1"/>
          <w:lang w:val="en-US"/>
        </w:rPr>
        <w:fldChar w:fldCharType="begin"/>
      </w:r>
      <w:r w:rsidR="00965F16">
        <w:rPr>
          <w:rFonts w:ascii="Calibri" w:hAnsi="Calibri"/>
          <w:color w:val="000000" w:themeColor="text1"/>
          <w:lang w:val="en-US"/>
        </w:rPr>
        <w:instrText xml:space="preserve"> ADDIN EN.CITE &lt;EndNote&gt;&lt;Cite&gt;&lt;Author&gt;Wu&lt;/Author&gt;&lt;Year&gt;2009&lt;/Year&gt;&lt;RecNum&gt;5997&lt;/RecNum&gt;&lt;DisplayText&gt;(21, 24)&lt;/DisplayText&gt;&lt;record&gt;&lt;rec-number&gt;5997&lt;/rec-number&gt;&lt;foreign-keys&gt;&lt;key app="EN" db-id="wf5d22rx0vsr0leefsq5vrd7a0vsep2xdxr9" timestamp="1451209656"&gt;5997&lt;/key&gt;&lt;/foreign-keys&gt;&lt;ref-type name="Journal Article"&gt;17&lt;/ref-type&gt;&lt;contributors&gt;&lt;authors&gt;&lt;author&gt;Wu, Tong Tong&lt;/author&gt;&lt;author&gt;Chen, Yi Fang&lt;/author&gt;&lt;author&gt;Hastie, Trevor&lt;/author&gt;&lt;author&gt;Sobel, Eric&lt;/author&gt;&lt;author&gt;Lange, Kenneth&lt;/author&gt;&lt;/authors&gt;&lt;/contributors&gt;&lt;titles&gt;&lt;title&gt;Genome-wide association analysis by lasso penalized logistic regression&lt;/title&gt;&lt;secondary-title&gt;Bioinformatics&lt;/secondary-title&gt;&lt;/titles&gt;&lt;periodical&gt;&lt;full-title&gt;Bioinformatics&lt;/full-title&gt;&lt;/periodical&gt;&lt;pages&gt;714-721&lt;/pages&gt;&lt;volume&gt;25&lt;/volume&gt;&lt;number&gt;6&lt;/number&gt;&lt;dates&gt;&lt;year&gt;2009&lt;/year&gt;&lt;/dates&gt;&lt;isbn&gt;1367-4803&lt;/isbn&gt;&lt;urls&gt;&lt;/urls&gt;&lt;/record&gt;&lt;/Cite&gt;&lt;Cite&gt;&lt;Author&gt;Hastie&lt;/Author&gt;&lt;Year&gt;2015&lt;/Year&gt;&lt;RecNum&gt;5915&lt;/RecNum&gt;&lt;record&gt;&lt;rec-number&gt;5915&lt;/rec-number&gt;&lt;foreign-keys&gt;&lt;key app="EN" db-id="wf5d22rx0vsr0leefsq5vrd7a0vsep2xdxr9" timestamp="1443542452"&gt;5915&lt;/key&gt;&lt;/foreign-keys&gt;&lt;ref-type name="Book"&gt;6&lt;/ref-type&gt;&lt;contributors&gt;&lt;authors&gt;&lt;author&gt;Hastie, T.&lt;/author&gt;&lt;author&gt;Tibshirani, R.&lt;/author&gt;&lt;author&gt;Wainwright, M.&lt;/author&gt;&lt;/authors&gt;&lt;/contributors&gt;&lt;titles&gt;&lt;title&gt;Statistical Learning with Sparsity: The Lasso and Generalizations&lt;/title&gt;&lt;/titles&gt;&lt;dates&gt;&lt;year&gt;2015&lt;/year&gt;&lt;/dates&gt;&lt;publisher&gt;CRC Press&lt;/publisher&gt;&lt;isbn&gt;1498712177&lt;/isbn&gt;&lt;urls&gt;&lt;/urls&gt;&lt;/record&gt;&lt;/Cite&gt;&lt;/EndNote&gt;</w:instrText>
      </w:r>
      <w:r w:rsidR="007A7DA7">
        <w:rPr>
          <w:rFonts w:ascii="Calibri" w:hAnsi="Calibri"/>
          <w:color w:val="000000" w:themeColor="text1"/>
          <w:lang w:val="en-US"/>
        </w:rPr>
        <w:fldChar w:fldCharType="separate"/>
      </w:r>
      <w:r w:rsidR="00965F16">
        <w:rPr>
          <w:rFonts w:ascii="Calibri" w:hAnsi="Calibri"/>
          <w:noProof/>
          <w:color w:val="000000" w:themeColor="text1"/>
          <w:lang w:val="en-US"/>
        </w:rPr>
        <w:t>(</w:t>
      </w:r>
      <w:hyperlink w:anchor="_ENREF_21" w:tooltip="Wu, 2009 #5997" w:history="1">
        <w:r w:rsidR="007646E0">
          <w:rPr>
            <w:rFonts w:ascii="Calibri" w:hAnsi="Calibri"/>
            <w:noProof/>
            <w:color w:val="000000" w:themeColor="text1"/>
            <w:lang w:val="en-US"/>
          </w:rPr>
          <w:t>21</w:t>
        </w:r>
      </w:hyperlink>
      <w:r w:rsidR="00965F16">
        <w:rPr>
          <w:rFonts w:ascii="Calibri" w:hAnsi="Calibri"/>
          <w:noProof/>
          <w:color w:val="000000" w:themeColor="text1"/>
          <w:lang w:val="en-US"/>
        </w:rPr>
        <w:t xml:space="preserve">, </w:t>
      </w:r>
      <w:hyperlink w:anchor="_ENREF_24" w:tooltip="Hastie, 2015 #5915" w:history="1">
        <w:r w:rsidR="007646E0">
          <w:rPr>
            <w:rFonts w:ascii="Calibri" w:hAnsi="Calibri"/>
            <w:noProof/>
            <w:color w:val="000000" w:themeColor="text1"/>
            <w:lang w:val="en-US"/>
          </w:rPr>
          <w:t>24</w:t>
        </w:r>
      </w:hyperlink>
      <w:r w:rsidR="00965F16">
        <w:rPr>
          <w:rFonts w:ascii="Calibri" w:hAnsi="Calibri"/>
          <w:noProof/>
          <w:color w:val="000000" w:themeColor="text1"/>
          <w:lang w:val="en-US"/>
        </w:rPr>
        <w:t>)</w:t>
      </w:r>
      <w:r w:rsidR="007A7DA7">
        <w:rPr>
          <w:rFonts w:ascii="Calibri" w:hAnsi="Calibri"/>
          <w:color w:val="000000" w:themeColor="text1"/>
          <w:lang w:val="en-US"/>
        </w:rPr>
        <w:fldChar w:fldCharType="end"/>
      </w:r>
      <w:r w:rsidR="007A7DA7">
        <w:rPr>
          <w:rFonts w:ascii="Calibri" w:hAnsi="Calibri"/>
          <w:color w:val="000000" w:themeColor="text1"/>
          <w:lang w:val="en-US"/>
        </w:rPr>
        <w:t xml:space="preserve">. </w:t>
      </w:r>
      <w:r w:rsidR="00254E8F">
        <w:rPr>
          <w:rFonts w:ascii="Calibri" w:hAnsi="Calibri"/>
          <w:color w:val="000000" w:themeColor="text1"/>
          <w:lang w:val="en-US"/>
        </w:rPr>
        <w:t xml:space="preserve">This source of uncertainty and misunderstanding </w:t>
      </w:r>
      <w:r w:rsidRPr="00F207D7">
        <w:rPr>
          <w:rFonts w:ascii="Calibri" w:hAnsi="Calibri"/>
          <w:color w:val="000000" w:themeColor="text1"/>
          <w:lang w:val="en-US"/>
        </w:rPr>
        <w:t>begs for intensified research effort</w:t>
      </w:r>
      <w:r w:rsidR="004074D8">
        <w:rPr>
          <w:rFonts w:ascii="Calibri" w:hAnsi="Calibri"/>
          <w:color w:val="000000" w:themeColor="text1"/>
          <w:lang w:val="en-US"/>
        </w:rPr>
        <w:t>s</w:t>
      </w:r>
      <w:r w:rsidRPr="00F207D7">
        <w:rPr>
          <w:rFonts w:ascii="Calibri" w:hAnsi="Calibri"/>
          <w:color w:val="000000" w:themeColor="text1"/>
          <w:lang w:val="en-US"/>
        </w:rPr>
        <w:t>.</w:t>
      </w:r>
      <w:r>
        <w:rPr>
          <w:rFonts w:ascii="Calibri" w:hAnsi="Calibri"/>
          <w:color w:val="000000" w:themeColor="text1"/>
          <w:lang w:val="en-US"/>
        </w:rPr>
        <w:t xml:space="preserve"> The </w:t>
      </w:r>
      <w:r w:rsidR="00103EF4" w:rsidRPr="00F207D7">
        <w:rPr>
          <w:rFonts w:ascii="Calibri" w:hAnsi="Calibri"/>
          <w:color w:val="000000" w:themeColor="text1"/>
          <w:lang w:val="en-US"/>
        </w:rPr>
        <w:t xml:space="preserve">ASA </w:t>
      </w:r>
      <w:r>
        <w:rPr>
          <w:rFonts w:ascii="Calibri" w:hAnsi="Calibri"/>
          <w:color w:val="000000" w:themeColor="text1"/>
          <w:lang w:val="en-US"/>
        </w:rPr>
        <w:t>statement recommended</w:t>
      </w:r>
      <w:r w:rsidR="00103EF4" w:rsidRPr="00F207D7">
        <w:rPr>
          <w:rFonts w:ascii="Calibri" w:hAnsi="Calibri"/>
          <w:color w:val="000000" w:themeColor="text1"/>
          <w:lang w:val="en-US"/>
        </w:rPr>
        <w:t>: "No single index should subs</w:t>
      </w:r>
      <w:r>
        <w:rPr>
          <w:rFonts w:ascii="Calibri" w:hAnsi="Calibri"/>
          <w:color w:val="000000" w:themeColor="text1"/>
          <w:lang w:val="en-US"/>
        </w:rPr>
        <w:t>titute for scientific reasoning</w:t>
      </w:r>
      <w:r w:rsidR="00103EF4" w:rsidRPr="00F207D7">
        <w:rPr>
          <w:rFonts w:ascii="Calibri" w:hAnsi="Calibri"/>
          <w:color w:val="000000" w:themeColor="text1"/>
          <w:lang w:val="en-US"/>
        </w:rPr>
        <w:t xml:space="preserve">" </w:t>
      </w:r>
      <w:r w:rsidR="00834D68" w:rsidRPr="00F207D7">
        <w:rPr>
          <w:rFonts w:ascii="Calibri" w:hAnsi="Calibri"/>
          <w:color w:val="000000" w:themeColor="text1"/>
        </w:rPr>
        <w:fldChar w:fldCharType="begin"/>
      </w:r>
      <w:r w:rsidR="00965F16" w:rsidRPr="00C467BA">
        <w:rPr>
          <w:rFonts w:ascii="Calibri" w:hAnsi="Calibri"/>
          <w:color w:val="000000" w:themeColor="text1"/>
          <w:lang w:val="en-US"/>
        </w:rPr>
        <w:instrText xml:space="preserve"> ADDIN EN.CITE &lt;EndNote&gt;&lt;Cite&gt;&lt;Author&gt;Wasserstein&lt;/Author&gt;&lt;Year&gt;2016&lt;/Year&gt;&lt;RecNum&gt;6823&lt;/RecNum&gt;&lt;DisplayText&gt;(29)&lt;/DisplayText&gt;&lt;record&gt;&lt;rec-number&gt;6823&lt;/rec-number&gt;&lt;foreign-keys&gt;&lt;key app="EN" db-id="wf5d22rx0vsr0leefsq5vrd7a0vsep2xdxr9" timestamp="1487245593"&gt;6823&lt;/key&gt;&lt;/foreign-keys&gt;&lt;ref-type name="Journal Article"&gt;17&lt;/ref-type&gt;&lt;contributors&gt;&lt;authors&gt;&lt;author&gt;Wasserstein, Ronald L.&lt;/author&gt;&lt;author&gt;Lazar, Nicole A.&lt;/author&gt;&lt;/authors&gt;&lt;/contributors&gt;&lt;titles&gt;&lt;title&gt;The ASA&amp;apos;s statement on p-values: context, process, and purpose&lt;/title&gt;&lt;secondary-title&gt;Am Stat&lt;/secondary-title&gt;&lt;/titles&gt;&lt;periodical&gt;&lt;full-title&gt;Am Stat&lt;/full-title&gt;&lt;/periodical&gt;&lt;pages&gt;129-133&lt;/pages&gt;&lt;volume&gt;70&lt;/volume&gt;&lt;number&gt;2&lt;/number&gt;&lt;dates&gt;&lt;year&gt;2016&lt;/year&gt;&lt;/dates&gt;&lt;urls&gt;&lt;/urls&gt;&lt;/record&gt;&lt;/Cite&gt;&lt;/EndNote&gt;</w:instrText>
      </w:r>
      <w:r w:rsidR="00834D68" w:rsidRPr="00F207D7">
        <w:rPr>
          <w:rFonts w:ascii="Calibri" w:hAnsi="Calibri"/>
          <w:color w:val="000000" w:themeColor="text1"/>
        </w:rPr>
        <w:fldChar w:fldCharType="separate"/>
      </w:r>
      <w:r w:rsidR="00965F16" w:rsidRPr="00965F16">
        <w:rPr>
          <w:rFonts w:ascii="Calibri" w:hAnsi="Calibri"/>
          <w:noProof/>
          <w:color w:val="000000" w:themeColor="text1"/>
          <w:lang w:val="en-US"/>
        </w:rPr>
        <w:t>(</w:t>
      </w:r>
      <w:hyperlink w:anchor="_ENREF_29" w:tooltip="Wasserstein, 2016 #6823" w:history="1">
        <w:r w:rsidR="007646E0" w:rsidRPr="00965F16">
          <w:rPr>
            <w:rFonts w:ascii="Calibri" w:hAnsi="Calibri"/>
            <w:noProof/>
            <w:color w:val="000000" w:themeColor="text1"/>
            <w:lang w:val="en-US"/>
          </w:rPr>
          <w:t>29</w:t>
        </w:r>
      </w:hyperlink>
      <w:r w:rsidR="00965F16" w:rsidRPr="00965F16">
        <w:rPr>
          <w:rFonts w:ascii="Calibri" w:hAnsi="Calibri"/>
          <w:noProof/>
          <w:color w:val="000000" w:themeColor="text1"/>
          <w:lang w:val="en-US"/>
        </w:rPr>
        <w:t>)</w:t>
      </w:r>
      <w:r w:rsidR="00834D68" w:rsidRPr="00F207D7">
        <w:rPr>
          <w:rFonts w:ascii="Calibri" w:hAnsi="Calibri"/>
          <w:color w:val="000000" w:themeColor="text1"/>
        </w:rPr>
        <w:fldChar w:fldCharType="end"/>
      </w:r>
      <w:r w:rsidR="00485A97" w:rsidRPr="00F207D7">
        <w:rPr>
          <w:rFonts w:ascii="Calibri" w:hAnsi="Calibri"/>
          <w:color w:val="000000" w:themeColor="text1"/>
          <w:lang w:val="en-US"/>
        </w:rPr>
        <w:t xml:space="preserve"> - a viewpoint shared by other </w:t>
      </w:r>
      <w:r w:rsidR="00EF7EB8" w:rsidRPr="00F207D7">
        <w:rPr>
          <w:rFonts w:ascii="Calibri" w:hAnsi="Calibri"/>
          <w:color w:val="000000" w:themeColor="text1"/>
          <w:lang w:val="en-US"/>
        </w:rPr>
        <w:t xml:space="preserve">prominent </w:t>
      </w:r>
      <w:r w:rsidR="00485A97" w:rsidRPr="00F207D7">
        <w:rPr>
          <w:rFonts w:ascii="Calibri" w:hAnsi="Calibri"/>
          <w:color w:val="000000" w:themeColor="text1"/>
          <w:lang w:val="en-US"/>
        </w:rPr>
        <w:t xml:space="preserve">investigators </w:t>
      </w:r>
      <w:r w:rsidR="00485A97" w:rsidRPr="00F207D7">
        <w:rPr>
          <w:rFonts w:ascii="Calibri" w:hAnsi="Calibri"/>
          <w:color w:val="000000" w:themeColor="text1"/>
        </w:rPr>
        <w:fldChar w:fldCharType="begin"/>
      </w:r>
      <w:r w:rsidR="007646E0" w:rsidRPr="007646E0">
        <w:rPr>
          <w:rFonts w:ascii="Calibri" w:hAnsi="Calibri"/>
          <w:color w:val="000000" w:themeColor="text1"/>
          <w:lang w:val="en-US"/>
        </w:rPr>
        <w:instrText xml:space="preserve"> ADDIN EN.CITE &lt;EndNote&gt;&lt;Cite&gt;&lt;Author&gt;Cohen&lt;/Author&gt;&lt;Year&gt;1990&lt;/Year&gt;&lt;RecNum&gt;5949&lt;/RecNum&gt;&lt;DisplayText&gt;(34, 35)&lt;/DisplayText&gt;&lt;record&gt;&lt;rec-number&gt;5949&lt;/rec-number&gt;&lt;foreign-keys&gt;&lt;key app="EN" db-id="wf5d22rx0vsr0leefsq5vrd7a0vsep2xdxr9" timestamp="1450637018"&gt;5949&lt;/key&gt;&lt;/foreign-keys&gt;&lt;ref-type name="Journal Article"&gt;17&lt;/ref-type&gt;&lt;contributors&gt;&lt;authors&gt;&lt;author&gt;Cohen, Jacob&lt;/author&gt;&lt;/authors&gt;&lt;/contributors&gt;&lt;titles&gt;&lt;title&gt;Things I have learned (so far)&lt;/title&gt;&lt;secondary-title&gt;American psychologist&lt;/secondary-title&gt;&lt;/titles&gt;&lt;periodical&gt;&lt;full-title&gt;American Psychologist&lt;/full-title&gt;&lt;/periodical&gt;&lt;pages&gt;1304&lt;/pages&gt;&lt;volume&gt;45&lt;/volume&gt;&lt;number&gt;12&lt;/number&gt;&lt;dates&gt;&lt;year&gt;1990&lt;/year&gt;&lt;/dates&gt;&lt;isbn&gt;1935-990X&lt;/isbn&gt;&lt;urls&gt;&lt;/urls&gt;&lt;/record&gt;&lt;/Cite&gt;&lt;Cite&gt;&lt;Author&gt;Gigerenzer&lt;/Author&gt;&lt;Year&gt;1987&lt;/Year&gt;&lt;RecNum&gt;6345&lt;/RecNum&gt;&lt;record&gt;&lt;rec-number&gt;6345&lt;/rec-number&gt;&lt;foreign-keys&gt;&lt;key app="EN" db-id="wf5d22rx0vsr0leefsq5vrd7a0vsep2xdxr9" timestamp="1457006735"&gt;6345&lt;/key&gt;&lt;/foreign-keys&gt;&lt;ref-type name="Book"&gt;6&lt;/ref-type&gt;&lt;contributors&gt;&lt;authors&gt;&lt;author&gt;Gigerenzer, G.&lt;/author&gt;&lt;author&gt;Murray, D. J.&lt;/author&gt;&lt;/authors&gt;&lt;/contributors&gt;&lt;titles&gt;&lt;title&gt;Cognition as intuitive statistics&lt;/title&gt;&lt;/titles&gt;&lt;dates&gt;&lt;year&gt;1987&lt;/year&gt;&lt;/dates&gt;&lt;pub-location&gt;NJ: Erlbaum&lt;/pub-location&gt;&lt;publisher&gt;Hillsdale&lt;/publisher&gt;&lt;isbn&gt;1317362187&lt;/isbn&gt;&lt;urls&gt;&lt;/urls&gt;&lt;/record&gt;&lt;/Cite&gt;&lt;/EndNote&gt;</w:instrText>
      </w:r>
      <w:r w:rsidR="00485A97" w:rsidRPr="00F207D7">
        <w:rPr>
          <w:rFonts w:ascii="Calibri" w:hAnsi="Calibri"/>
          <w:color w:val="000000" w:themeColor="text1"/>
        </w:rPr>
        <w:fldChar w:fldCharType="separate"/>
      </w:r>
      <w:r w:rsidR="007646E0" w:rsidRPr="007646E0">
        <w:rPr>
          <w:rFonts w:ascii="Calibri" w:hAnsi="Calibri"/>
          <w:noProof/>
          <w:color w:val="000000" w:themeColor="text1"/>
          <w:lang w:val="en-US"/>
        </w:rPr>
        <w:t>(</w:t>
      </w:r>
      <w:hyperlink w:anchor="_ENREF_34" w:tooltip="Cohen, 1990 #5949" w:history="1">
        <w:r w:rsidR="007646E0" w:rsidRPr="007646E0">
          <w:rPr>
            <w:rFonts w:ascii="Calibri" w:hAnsi="Calibri"/>
            <w:noProof/>
            <w:color w:val="000000" w:themeColor="text1"/>
            <w:lang w:val="en-US"/>
          </w:rPr>
          <w:t>34</w:t>
        </w:r>
      </w:hyperlink>
      <w:r w:rsidR="007646E0" w:rsidRPr="007646E0">
        <w:rPr>
          <w:rFonts w:ascii="Calibri" w:hAnsi="Calibri"/>
          <w:noProof/>
          <w:color w:val="000000" w:themeColor="text1"/>
          <w:lang w:val="en-US"/>
        </w:rPr>
        <w:t xml:space="preserve">, </w:t>
      </w:r>
      <w:hyperlink w:anchor="_ENREF_35" w:tooltip="Gigerenzer, 1987 #6345" w:history="1">
        <w:r w:rsidR="007646E0" w:rsidRPr="007646E0">
          <w:rPr>
            <w:rFonts w:ascii="Calibri" w:hAnsi="Calibri"/>
            <w:noProof/>
            <w:color w:val="000000" w:themeColor="text1"/>
            <w:lang w:val="en-US"/>
          </w:rPr>
          <w:t>35</w:t>
        </w:r>
      </w:hyperlink>
      <w:r w:rsidR="007646E0" w:rsidRPr="007646E0">
        <w:rPr>
          <w:rFonts w:ascii="Calibri" w:hAnsi="Calibri"/>
          <w:noProof/>
          <w:color w:val="000000" w:themeColor="text1"/>
          <w:lang w:val="en-US"/>
        </w:rPr>
        <w:t>)</w:t>
      </w:r>
      <w:r w:rsidR="00485A97" w:rsidRPr="00F207D7">
        <w:rPr>
          <w:rFonts w:ascii="Calibri" w:hAnsi="Calibri"/>
          <w:color w:val="000000" w:themeColor="text1"/>
        </w:rPr>
        <w:fldChar w:fldCharType="end"/>
      </w:r>
      <w:r w:rsidR="00485A97" w:rsidRPr="004074D8">
        <w:rPr>
          <w:rFonts w:ascii="Calibri" w:hAnsi="Calibri"/>
          <w:color w:val="000000" w:themeColor="text1"/>
          <w:lang w:val="en-US"/>
        </w:rPr>
        <w:t>.</w:t>
      </w:r>
      <w:r w:rsidR="00834D68" w:rsidRPr="004074D8">
        <w:rPr>
          <w:rFonts w:ascii="Calibri" w:hAnsi="Calibri"/>
          <w:color w:val="000000" w:themeColor="text1"/>
          <w:lang w:val="en-US"/>
        </w:rPr>
        <w:t xml:space="preserve"> </w:t>
      </w:r>
      <w:r w:rsidR="00485A97" w:rsidRPr="004074D8">
        <w:rPr>
          <w:rFonts w:ascii="Calibri" w:hAnsi="Calibri"/>
          <w:color w:val="000000" w:themeColor="text1"/>
          <w:lang w:val="en-US"/>
        </w:rPr>
        <w:t>In particular</w:t>
      </w:r>
      <w:r w:rsidR="00834D68" w:rsidRPr="004074D8">
        <w:rPr>
          <w:rFonts w:ascii="Calibri" w:hAnsi="Calibri"/>
          <w:color w:val="000000" w:themeColor="text1"/>
          <w:lang w:val="en-US"/>
        </w:rPr>
        <w:t>, Ioannidis and colleagues recently monocultural training</w:t>
      </w:r>
      <w:r w:rsidR="00E255B7" w:rsidRPr="004074D8">
        <w:rPr>
          <w:rFonts w:ascii="Calibri" w:hAnsi="Calibri"/>
          <w:color w:val="000000" w:themeColor="text1"/>
          <w:lang w:val="en-US"/>
        </w:rPr>
        <w:t xml:space="preserve"> of biomedical scientists</w:t>
      </w:r>
      <w:r w:rsidR="00834D68" w:rsidRPr="004074D8">
        <w:rPr>
          <w:rFonts w:ascii="Calibri" w:hAnsi="Calibri"/>
          <w:color w:val="000000" w:themeColor="text1"/>
          <w:lang w:val="en-US"/>
        </w:rPr>
        <w:t xml:space="preserve"> in statistical null-hypothesis testing </w:t>
      </w:r>
      <w:r w:rsidR="004074D8">
        <w:rPr>
          <w:rFonts w:ascii="Calibri" w:hAnsi="Calibri"/>
          <w:color w:val="000000" w:themeColor="text1"/>
          <w:lang w:val="en-US"/>
        </w:rPr>
        <w:t>as one</w:t>
      </w:r>
      <w:r w:rsidR="00834D68" w:rsidRPr="004074D8">
        <w:rPr>
          <w:rFonts w:ascii="Calibri" w:hAnsi="Calibri"/>
          <w:color w:val="000000" w:themeColor="text1"/>
          <w:lang w:val="en-US"/>
        </w:rPr>
        <w:t xml:space="preserve"> </w:t>
      </w:r>
      <w:r w:rsidR="004074D8">
        <w:rPr>
          <w:rFonts w:ascii="Calibri" w:hAnsi="Calibri"/>
          <w:color w:val="000000" w:themeColor="text1"/>
          <w:lang w:val="en-US"/>
        </w:rPr>
        <w:t>reason</w:t>
      </w:r>
      <w:r w:rsidR="00834D68" w:rsidRPr="004074D8">
        <w:rPr>
          <w:rFonts w:ascii="Calibri" w:hAnsi="Calibri"/>
          <w:color w:val="000000" w:themeColor="text1"/>
          <w:lang w:val="en-US"/>
        </w:rPr>
        <w:t xml:space="preserve"> behind some of the frequent misuses of p-values </w:t>
      </w:r>
      <w:r w:rsidR="00834D68" w:rsidRPr="00F207D7">
        <w:rPr>
          <w:rFonts w:ascii="Calibri" w:hAnsi="Calibri"/>
          <w:color w:val="000000" w:themeColor="text1"/>
        </w:rPr>
        <w:fldChar w:fldCharType="begin"/>
      </w:r>
      <w:r w:rsidR="007646E0" w:rsidRPr="007646E0">
        <w:rPr>
          <w:rFonts w:ascii="Calibri" w:hAnsi="Calibri"/>
          <w:color w:val="000000" w:themeColor="text1"/>
          <w:lang w:val="en-US"/>
        </w:rPr>
        <w:instrText xml:space="preserve"> ADDIN EN.CITE &lt;EndNote&gt;&lt;Cite&gt;&lt;Author&gt;Szucs&lt;/Author&gt;&lt;Year&gt;2017&lt;/Year&gt;&lt;RecNum&gt;7029&lt;/RecNum&gt;&lt;DisplayText&gt;(36)&lt;/DisplayText&gt;&lt;record&gt;&lt;rec-number&gt;7029&lt;/rec-number&gt;&lt;foreign-keys&gt;&lt;key app="EN" db-id="wf5d22rx0vsr0leefsq5vrd7a0vsep2xdxr9" timestamp="1523655284"&gt;7029&lt;/key&gt;&lt;/foreign-keys&gt;&lt;ref-type name="Journal Article"&gt;17&lt;/ref-type&gt;&lt;contributors&gt;&lt;authors&gt;&lt;author&gt;Szucs, Denes&lt;/author&gt;&lt;author&gt;Ioannidis, John P. A.&lt;/author&gt;&lt;/authors&gt;&lt;/contributors&gt;&lt;titles&gt;&lt;title&gt;When Null Hypothesis Significance Testing Is Unsuitable for Research: A Reassessment&lt;/title&gt;&lt;secondary-title&gt;Frontiers in Human Neuroscience&lt;/secondary-title&gt;&lt;/titles&gt;&lt;periodical&gt;&lt;full-title&gt;Front Hum Neurosci&lt;/full-title&gt;&lt;abbr-1&gt;Frontiers in human neuroscience&lt;/abbr-1&gt;&lt;/periodical&gt;&lt;pages&gt;390&lt;/pages&gt;&lt;volume&gt;11&lt;/volume&gt;&lt;dates&gt;&lt;year&gt;2017&lt;/year&gt;&lt;pub-dates&gt;&lt;date&gt;08/03&amp;#xD;02/03/received&amp;#xD;07/13/accepted&lt;/date&gt;&lt;/pub-dates&gt;&lt;/dates&gt;&lt;publisher&gt;Frontiers Media S.A.&lt;/publisher&gt;&lt;isbn&gt;1662-5161&lt;/isbn&gt;&lt;accession-num&gt;PMC5540883&lt;/accession-num&gt;&lt;urls&gt;&lt;related-urls&gt;&lt;url&gt;http://www.ncbi.nlm.nih.gov/pmc/articles/PMC5540883/&lt;/url&gt;&lt;/related-urls&gt;&lt;/urls&gt;&lt;electronic-resource-num&gt;10.3389/fnhum.2017.00390&lt;/electronic-resource-num&gt;&lt;remote-database-name&gt;PMC&lt;/remote-database-name&gt;&lt;/record&gt;&lt;/Cite&gt;&lt;/EndNote&gt;</w:instrText>
      </w:r>
      <w:r w:rsidR="00834D68" w:rsidRPr="00F207D7">
        <w:rPr>
          <w:rFonts w:ascii="Calibri" w:hAnsi="Calibri"/>
          <w:color w:val="000000" w:themeColor="text1"/>
        </w:rPr>
        <w:fldChar w:fldCharType="separate"/>
      </w:r>
      <w:r w:rsidR="007646E0" w:rsidRPr="007646E0">
        <w:rPr>
          <w:rFonts w:ascii="Calibri" w:hAnsi="Calibri"/>
          <w:noProof/>
          <w:color w:val="000000" w:themeColor="text1"/>
          <w:lang w:val="en-US"/>
        </w:rPr>
        <w:t>(</w:t>
      </w:r>
      <w:hyperlink w:anchor="_ENREF_36" w:tooltip="Szucs, 2017 #7029" w:history="1">
        <w:r w:rsidR="007646E0" w:rsidRPr="007646E0">
          <w:rPr>
            <w:rFonts w:ascii="Calibri" w:hAnsi="Calibri"/>
            <w:noProof/>
            <w:color w:val="000000" w:themeColor="text1"/>
            <w:lang w:val="en-US"/>
          </w:rPr>
          <w:t>36</w:t>
        </w:r>
      </w:hyperlink>
      <w:r w:rsidR="007646E0" w:rsidRPr="007646E0">
        <w:rPr>
          <w:rFonts w:ascii="Calibri" w:hAnsi="Calibri"/>
          <w:noProof/>
          <w:color w:val="000000" w:themeColor="text1"/>
          <w:lang w:val="en-US"/>
        </w:rPr>
        <w:t>)</w:t>
      </w:r>
      <w:r w:rsidR="00834D68" w:rsidRPr="00F207D7">
        <w:rPr>
          <w:rFonts w:ascii="Calibri" w:hAnsi="Calibri"/>
          <w:color w:val="000000" w:themeColor="text1"/>
        </w:rPr>
        <w:fldChar w:fldCharType="end"/>
      </w:r>
      <w:r w:rsidR="00834D68" w:rsidRPr="004074D8">
        <w:rPr>
          <w:rFonts w:ascii="Calibri" w:hAnsi="Calibri"/>
          <w:color w:val="000000" w:themeColor="text1"/>
          <w:lang w:val="en-US"/>
        </w:rPr>
        <w:t>.</w:t>
      </w:r>
    </w:p>
    <w:p w14:paraId="2C0EF55C" w14:textId="77777777" w:rsidR="008F4632" w:rsidRDefault="008F4632" w:rsidP="00C76687">
      <w:pPr>
        <w:contextualSpacing/>
        <w:jc w:val="both"/>
        <w:rPr>
          <w:rFonts w:ascii="Calibri" w:hAnsi="Calibri"/>
          <w:color w:val="A6A6A6" w:themeColor="background1" w:themeShade="A6"/>
          <w:lang w:val="en-US"/>
        </w:rPr>
      </w:pPr>
    </w:p>
    <w:p w14:paraId="54E7A756" w14:textId="77777777" w:rsidR="008F4632" w:rsidRDefault="008F4632" w:rsidP="00C76687">
      <w:pPr>
        <w:contextualSpacing/>
        <w:jc w:val="both"/>
        <w:rPr>
          <w:rFonts w:ascii="Calibri" w:hAnsi="Calibri"/>
          <w:color w:val="A6A6A6" w:themeColor="background1" w:themeShade="A6"/>
          <w:lang w:val="en-US"/>
        </w:rPr>
      </w:pPr>
    </w:p>
    <w:p w14:paraId="0612C16F" w14:textId="77B73D14" w:rsidR="00AF2C46" w:rsidRPr="009C7B20" w:rsidRDefault="00F317EE" w:rsidP="00C76687">
      <w:pPr>
        <w:contextualSpacing/>
        <w:jc w:val="both"/>
        <w:rPr>
          <w:rFonts w:ascii="Calibri" w:hAnsi="Calibri"/>
          <w:color w:val="A6A6A6" w:themeColor="background1" w:themeShade="A6"/>
          <w:lang w:val="en-US"/>
        </w:rPr>
      </w:pPr>
      <w:r w:rsidRPr="00F317EE">
        <w:rPr>
          <w:rFonts w:ascii="Calibri" w:hAnsi="Calibri"/>
          <w:color w:val="A6A6A6" w:themeColor="background1" w:themeShade="A6"/>
          <w:lang w:val="en-US"/>
        </w:rPr>
        <w:t>does not always go hand-in-hand with</w:t>
      </w:r>
      <w:r w:rsidR="009C7B20">
        <w:rPr>
          <w:rFonts w:ascii="Calibri" w:hAnsi="Calibri"/>
          <w:color w:val="A6A6A6" w:themeColor="background1" w:themeShade="A6"/>
          <w:lang w:val="en-US"/>
        </w:rPr>
        <w:t>; to back claims</w:t>
      </w:r>
      <w:r w:rsidR="00CA1725">
        <w:rPr>
          <w:rFonts w:ascii="Calibri" w:hAnsi="Calibri"/>
          <w:color w:val="A6A6A6" w:themeColor="background1" w:themeShade="A6"/>
          <w:lang w:val="en-US"/>
        </w:rPr>
        <w:t>; differently nuanced</w:t>
      </w:r>
      <w:r w:rsidR="00ED11CA">
        <w:rPr>
          <w:rFonts w:ascii="Calibri" w:hAnsi="Calibri"/>
          <w:color w:val="A6A6A6" w:themeColor="background1" w:themeShade="A6"/>
          <w:lang w:val="en-US"/>
        </w:rPr>
        <w:t>; embrace</w:t>
      </w:r>
      <w:r w:rsidR="00D31F67">
        <w:rPr>
          <w:rFonts w:ascii="Calibri" w:hAnsi="Calibri"/>
          <w:color w:val="A6A6A6" w:themeColor="background1" w:themeShade="A6"/>
          <w:lang w:val="en-US"/>
        </w:rPr>
        <w:t>; irrespective of</w:t>
      </w:r>
      <w:r w:rsidR="00094081">
        <w:rPr>
          <w:rFonts w:ascii="Calibri" w:hAnsi="Calibri"/>
          <w:color w:val="A6A6A6" w:themeColor="background1" w:themeShade="A6"/>
          <w:lang w:val="en-US"/>
        </w:rPr>
        <w:t>; informed judgment by the investigator</w:t>
      </w:r>
      <w:r w:rsidR="00045515">
        <w:rPr>
          <w:rFonts w:ascii="Calibri" w:hAnsi="Calibri"/>
          <w:color w:val="A6A6A6" w:themeColor="background1" w:themeShade="A6"/>
          <w:lang w:val="en-US"/>
        </w:rPr>
        <w:t>; predictive focus/inference focus</w:t>
      </w:r>
      <w:r w:rsidR="001F00D6">
        <w:rPr>
          <w:rFonts w:ascii="Calibri" w:hAnsi="Calibri"/>
          <w:color w:val="A6A6A6" w:themeColor="background1" w:themeShade="A6"/>
          <w:lang w:val="en-US"/>
        </w:rPr>
        <w:t>; sharpen the distinctino between</w:t>
      </w:r>
      <w:r w:rsidR="00081392">
        <w:rPr>
          <w:rFonts w:ascii="Calibri" w:hAnsi="Calibri"/>
          <w:color w:val="A6A6A6" w:themeColor="background1" w:themeShade="A6"/>
          <w:lang w:val="en-US"/>
        </w:rPr>
        <w:t>; explanatory and predictive qualities</w:t>
      </w:r>
      <w:r w:rsidR="00355FFA">
        <w:rPr>
          <w:rFonts w:ascii="Calibri" w:hAnsi="Calibri"/>
          <w:color w:val="A6A6A6" w:themeColor="background1" w:themeShade="A6"/>
          <w:lang w:val="en-US"/>
        </w:rPr>
        <w:t>; set the stage for</w:t>
      </w:r>
      <w:r w:rsidR="00CD5826">
        <w:rPr>
          <w:rFonts w:ascii="Calibri" w:hAnsi="Calibri"/>
          <w:color w:val="A6A6A6" w:themeColor="background1" w:themeShade="A6"/>
          <w:lang w:val="en-US"/>
        </w:rPr>
        <w:t xml:space="preserve">; predictive modeling/explanatory m.; </w:t>
      </w:r>
    </w:p>
    <w:p w14:paraId="5A682E5D" w14:textId="77777777" w:rsidR="004E08BC" w:rsidRPr="00C76687" w:rsidRDefault="004E08BC" w:rsidP="00C76687">
      <w:pPr>
        <w:contextualSpacing/>
        <w:jc w:val="both"/>
        <w:rPr>
          <w:rFonts w:ascii="Calibri" w:hAnsi="Calibri"/>
          <w:b/>
          <w:color w:val="000000" w:themeColor="text1"/>
          <w:lang w:val="en-US"/>
        </w:rPr>
      </w:pPr>
    </w:p>
    <w:p w14:paraId="1373803D" w14:textId="77777777" w:rsidR="004420AB" w:rsidRPr="00C76687" w:rsidRDefault="004420AB" w:rsidP="00C76687">
      <w:pPr>
        <w:contextualSpacing/>
        <w:jc w:val="both"/>
        <w:rPr>
          <w:rFonts w:ascii="Calibri" w:hAnsi="Calibri"/>
          <w:b/>
          <w:color w:val="000000" w:themeColor="text1"/>
          <w:lang w:val="en-US"/>
        </w:rPr>
      </w:pPr>
    </w:p>
    <w:p w14:paraId="510B650C" w14:textId="3D3062BD" w:rsidR="004420AB" w:rsidRPr="00C76687" w:rsidRDefault="004420AB" w:rsidP="00C76687">
      <w:pPr>
        <w:contextualSpacing/>
        <w:jc w:val="both"/>
        <w:rPr>
          <w:rFonts w:ascii="Calibri" w:hAnsi="Calibri"/>
          <w:b/>
          <w:color w:val="000000" w:themeColor="text1"/>
          <w:lang w:val="en-US"/>
        </w:rPr>
      </w:pPr>
      <w:r w:rsidRPr="00C76687">
        <w:rPr>
          <w:rFonts w:ascii="Calibri" w:hAnsi="Calibri"/>
          <w:b/>
          <w:color w:val="000000" w:themeColor="text1"/>
          <w:lang w:val="en-US"/>
        </w:rPr>
        <w:t>Conclusion</w:t>
      </w:r>
    </w:p>
    <w:p w14:paraId="59F5AD5A" w14:textId="355C8355" w:rsidR="00F74CB4" w:rsidRPr="00C76687" w:rsidRDefault="00CE75A2" w:rsidP="00F317EE">
      <w:pPr>
        <w:ind w:firstLine="708"/>
        <w:contextualSpacing/>
        <w:jc w:val="both"/>
        <w:rPr>
          <w:rFonts w:ascii="Calibri" w:hAnsi="Calibri"/>
          <w:color w:val="000000" w:themeColor="text1"/>
          <w:lang w:val="en-US"/>
        </w:rPr>
      </w:pPr>
      <w:r w:rsidRPr="00C76687">
        <w:rPr>
          <w:rFonts w:ascii="Calibri" w:eastAsia="Times New Roman" w:hAnsi="Calibri" w:cs="Arial"/>
          <w:color w:val="222222"/>
          <w:shd w:val="clear" w:color="auto" w:fill="FFFFFF"/>
          <w:lang w:val="en-US"/>
        </w:rPr>
        <w:t xml:space="preserve">The present investigation </w:t>
      </w:r>
      <w:r w:rsidR="00224846" w:rsidRPr="00C76687">
        <w:rPr>
          <w:rFonts w:ascii="Calibri" w:eastAsia="Times New Roman" w:hAnsi="Calibri" w:cs="Arial"/>
          <w:color w:val="222222"/>
          <w:shd w:val="clear" w:color="auto" w:fill="FFFFFF"/>
          <w:lang w:val="en-US"/>
        </w:rPr>
        <w:t>quanti</w:t>
      </w:r>
      <w:r w:rsidR="00500D73" w:rsidRPr="00C76687">
        <w:rPr>
          <w:rFonts w:ascii="Calibri" w:eastAsia="Times New Roman" w:hAnsi="Calibri" w:cs="Arial"/>
          <w:color w:val="222222"/>
          <w:shd w:val="clear" w:color="auto" w:fill="FFFFFF"/>
          <w:lang w:val="en-US"/>
        </w:rPr>
        <w:t>t</w:t>
      </w:r>
      <w:r w:rsidR="00224846" w:rsidRPr="00C76687">
        <w:rPr>
          <w:rFonts w:ascii="Calibri" w:eastAsia="Times New Roman" w:hAnsi="Calibri" w:cs="Arial"/>
          <w:color w:val="222222"/>
          <w:shd w:val="clear" w:color="auto" w:fill="FFFFFF"/>
          <w:lang w:val="en-US"/>
        </w:rPr>
        <w:t>atively exposed how the lin</w:t>
      </w:r>
      <w:r w:rsidR="00500D73" w:rsidRPr="00C76687">
        <w:rPr>
          <w:rFonts w:ascii="Calibri" w:eastAsia="Times New Roman" w:hAnsi="Calibri" w:cs="Arial"/>
          <w:color w:val="222222"/>
          <w:shd w:val="clear" w:color="auto" w:fill="FFFFFF"/>
          <w:lang w:val="en-US"/>
        </w:rPr>
        <w:t>ear</w:t>
      </w:r>
      <w:r w:rsidR="00445FE6">
        <w:rPr>
          <w:rFonts w:ascii="Calibri" w:eastAsia="Times New Roman" w:hAnsi="Calibri" w:cs="Arial"/>
          <w:color w:val="222222"/>
          <w:shd w:val="clear" w:color="auto" w:fill="FFFFFF"/>
          <w:lang w:val="en-US"/>
        </w:rPr>
        <w:t>-regression</w:t>
      </w:r>
      <w:r w:rsidR="00500D73" w:rsidRPr="00C76687">
        <w:rPr>
          <w:rFonts w:ascii="Calibri" w:eastAsia="Times New Roman" w:hAnsi="Calibri" w:cs="Arial"/>
          <w:color w:val="222222"/>
          <w:shd w:val="clear" w:color="auto" w:fill="FFFFFF"/>
          <w:lang w:val="en-US"/>
        </w:rPr>
        <w:t xml:space="preserve"> model - a workhorse in many areas of</w:t>
      </w:r>
      <w:r w:rsidR="00224846" w:rsidRPr="00C76687">
        <w:rPr>
          <w:rFonts w:ascii="Calibri" w:eastAsia="Times New Roman" w:hAnsi="Calibri" w:cs="Arial"/>
          <w:color w:val="222222"/>
          <w:shd w:val="clear" w:color="auto" w:fill="FFFFFF"/>
          <w:lang w:val="en-US"/>
        </w:rPr>
        <w:t xml:space="preserve"> empirical research - </w:t>
      </w:r>
      <w:r w:rsidR="00BB6F69" w:rsidRPr="00C76687">
        <w:rPr>
          <w:rFonts w:ascii="Calibri" w:eastAsia="Times New Roman" w:hAnsi="Calibri" w:cs="Arial"/>
          <w:color w:val="222222"/>
          <w:shd w:val="clear" w:color="auto" w:fill="FFFFFF"/>
          <w:lang w:val="en-US"/>
        </w:rPr>
        <w:t xml:space="preserve">can be </w:t>
      </w:r>
      <w:r w:rsidR="00EA6822" w:rsidRPr="00C76687">
        <w:rPr>
          <w:rFonts w:ascii="Calibri" w:eastAsia="Times New Roman" w:hAnsi="Calibri" w:cs="Arial"/>
          <w:color w:val="222222"/>
          <w:shd w:val="clear" w:color="auto" w:fill="FFFFFF"/>
          <w:lang w:val="en-US"/>
        </w:rPr>
        <w:t>used for more than one</w:t>
      </w:r>
      <w:r w:rsidR="00A83BAC" w:rsidRPr="00C76687">
        <w:rPr>
          <w:rFonts w:ascii="Calibri" w:eastAsia="Times New Roman" w:hAnsi="Calibri" w:cs="Arial"/>
          <w:color w:val="222222"/>
          <w:shd w:val="clear" w:color="auto" w:fill="FFFFFF"/>
          <w:lang w:val="en-US"/>
        </w:rPr>
        <w:t xml:space="preserve"> </w:t>
      </w:r>
      <w:r w:rsidR="00E62AD2">
        <w:rPr>
          <w:rFonts w:ascii="Calibri" w:eastAsia="Times New Roman" w:hAnsi="Calibri" w:cs="Arial"/>
          <w:color w:val="222222"/>
          <w:shd w:val="clear" w:color="auto" w:fill="FFFFFF"/>
          <w:lang w:val="en-US"/>
        </w:rPr>
        <w:t>motivation</w:t>
      </w:r>
      <w:r w:rsidR="00BF57CD">
        <w:rPr>
          <w:rFonts w:ascii="Calibri" w:eastAsia="Times New Roman" w:hAnsi="Calibri" w:cs="Arial"/>
          <w:color w:val="222222"/>
          <w:shd w:val="clear" w:color="auto" w:fill="FFFFFF"/>
          <w:lang w:val="en-US"/>
        </w:rPr>
        <w:t xml:space="preserve">, </w:t>
      </w:r>
      <w:r w:rsidR="00BF57CD">
        <w:rPr>
          <w:rFonts w:ascii="Calibri" w:hAnsi="Calibri"/>
          <w:lang w:val="en-US"/>
        </w:rPr>
        <w:t>d</w:t>
      </w:r>
      <w:r w:rsidR="00BF57CD" w:rsidRPr="00C76687">
        <w:rPr>
          <w:rFonts w:ascii="Calibri" w:hAnsi="Calibri"/>
          <w:lang w:val="en-US"/>
        </w:rPr>
        <w:t>epending on the ultimate clinical or research question</w:t>
      </w:r>
      <w:r w:rsidR="00BF0EEC" w:rsidRPr="00C76687">
        <w:rPr>
          <w:rFonts w:ascii="Calibri" w:eastAsia="Times New Roman" w:hAnsi="Calibri" w:cs="Arial"/>
          <w:color w:val="222222"/>
          <w:shd w:val="clear" w:color="auto" w:fill="FFFFFF"/>
          <w:lang w:val="en-US"/>
        </w:rPr>
        <w:t>.</w:t>
      </w:r>
      <w:r w:rsidR="00D11088" w:rsidRPr="00C76687">
        <w:rPr>
          <w:rFonts w:ascii="Calibri" w:eastAsia="Times New Roman" w:hAnsi="Calibri" w:cs="Arial"/>
          <w:color w:val="222222"/>
          <w:shd w:val="clear" w:color="auto" w:fill="FFFFFF"/>
          <w:lang w:val="en-US"/>
        </w:rPr>
        <w:t xml:space="preserve"> </w:t>
      </w:r>
      <w:r w:rsidR="00FA285F" w:rsidRPr="00C76687">
        <w:rPr>
          <w:rFonts w:ascii="Calibri" w:eastAsia="Times New Roman" w:hAnsi="Calibri" w:cs="Arial"/>
          <w:color w:val="222222"/>
          <w:shd w:val="clear" w:color="auto" w:fill="FFFFFF"/>
          <w:lang w:val="en-US"/>
        </w:rPr>
        <w:t xml:space="preserve">The </w:t>
      </w:r>
      <w:r w:rsidR="00371258" w:rsidRPr="00C76687">
        <w:rPr>
          <w:rFonts w:ascii="Calibri" w:eastAsia="Times New Roman" w:hAnsi="Calibri" w:cs="Arial"/>
          <w:color w:val="222222"/>
          <w:shd w:val="clear" w:color="auto" w:fill="FFFFFF"/>
          <w:lang w:val="en-US"/>
        </w:rPr>
        <w:t xml:space="preserve">more common use of </w:t>
      </w:r>
      <w:r w:rsidR="000421D4" w:rsidRPr="00C76687">
        <w:rPr>
          <w:rFonts w:ascii="Calibri" w:eastAsia="Times New Roman" w:hAnsi="Calibri" w:cs="Arial"/>
          <w:color w:val="222222"/>
          <w:shd w:val="clear" w:color="auto" w:fill="FFFFFF"/>
          <w:lang w:val="en-US"/>
        </w:rPr>
        <w:t>these</w:t>
      </w:r>
      <w:r w:rsidR="00371258" w:rsidRPr="00C76687">
        <w:rPr>
          <w:rFonts w:ascii="Calibri" w:eastAsia="Times New Roman" w:hAnsi="Calibri" w:cs="Arial"/>
          <w:color w:val="222222"/>
          <w:shd w:val="clear" w:color="auto" w:fill="FFFFFF"/>
          <w:lang w:val="en-US"/>
        </w:rPr>
        <w:t xml:space="preserve"> tools</w:t>
      </w:r>
      <w:r w:rsidR="000A2FFB" w:rsidRPr="00C76687">
        <w:rPr>
          <w:rFonts w:ascii="Calibri" w:eastAsia="Times New Roman" w:hAnsi="Calibri" w:cs="Arial"/>
          <w:color w:val="222222"/>
          <w:shd w:val="clear" w:color="auto" w:fill="FFFFFF"/>
          <w:lang w:val="en-US"/>
        </w:rPr>
        <w:t xml:space="preserve"> and their extensions</w:t>
      </w:r>
      <w:r w:rsidR="00A54AE1" w:rsidRPr="00C76687">
        <w:rPr>
          <w:rFonts w:ascii="Calibri" w:eastAsia="Times New Roman" w:hAnsi="Calibri" w:cs="Arial"/>
          <w:color w:val="222222"/>
          <w:shd w:val="clear" w:color="auto" w:fill="FFFFFF"/>
          <w:lang w:val="en-US"/>
        </w:rPr>
        <w:t xml:space="preserve"> to uncover </w:t>
      </w:r>
      <w:r w:rsidR="003B34EF" w:rsidRPr="00C76687">
        <w:rPr>
          <w:rFonts w:ascii="Calibri" w:eastAsia="Times New Roman" w:hAnsi="Calibri" w:cs="Arial"/>
          <w:color w:val="222222"/>
          <w:shd w:val="clear" w:color="auto" w:fill="FFFFFF"/>
          <w:lang w:val="en-US"/>
        </w:rPr>
        <w:t>properties of biologic</w:t>
      </w:r>
      <w:r w:rsidR="00AF2C46" w:rsidRPr="00C76687">
        <w:rPr>
          <w:rFonts w:ascii="Calibri" w:eastAsia="Times New Roman" w:hAnsi="Calibri" w:cs="Arial"/>
          <w:color w:val="222222"/>
          <w:shd w:val="clear" w:color="auto" w:fill="FFFFFF"/>
          <w:lang w:val="en-US"/>
        </w:rPr>
        <w:t>a</w:t>
      </w:r>
      <w:r w:rsidR="00C76687" w:rsidRPr="00C76687">
        <w:rPr>
          <w:rFonts w:ascii="Calibri" w:eastAsia="Times New Roman" w:hAnsi="Calibri" w:cs="Arial"/>
          <w:color w:val="222222"/>
          <w:shd w:val="clear" w:color="auto" w:fill="FFFFFF"/>
          <w:lang w:val="en-US"/>
        </w:rPr>
        <w:t>l processes may give some way to</w:t>
      </w:r>
      <w:r w:rsidR="00AF2C46" w:rsidRPr="00C76687">
        <w:rPr>
          <w:rFonts w:ascii="Calibri" w:eastAsia="Times New Roman" w:hAnsi="Calibri" w:cs="Arial"/>
          <w:color w:val="222222"/>
          <w:shd w:val="clear" w:color="auto" w:fill="FFFFFF"/>
          <w:lang w:val="en-US"/>
        </w:rPr>
        <w:t xml:space="preserve"> the aim f</w:t>
      </w:r>
      <w:r w:rsidR="003B34EF" w:rsidRPr="00C76687">
        <w:rPr>
          <w:rFonts w:ascii="Calibri" w:eastAsia="Times New Roman" w:hAnsi="Calibri" w:cs="Arial"/>
          <w:color w:val="222222"/>
          <w:shd w:val="clear" w:color="auto" w:fill="FFFFFF"/>
          <w:lang w:val="en-US"/>
        </w:rPr>
        <w:t>o</w:t>
      </w:r>
      <w:r w:rsidR="00AF2C46" w:rsidRPr="00C76687">
        <w:rPr>
          <w:rFonts w:ascii="Calibri" w:eastAsia="Times New Roman" w:hAnsi="Calibri" w:cs="Arial"/>
          <w:color w:val="222222"/>
          <w:shd w:val="clear" w:color="auto" w:fill="FFFFFF"/>
          <w:lang w:val="en-US"/>
        </w:rPr>
        <w:t>r</w:t>
      </w:r>
      <w:r w:rsidR="003B34EF" w:rsidRPr="00C76687">
        <w:rPr>
          <w:rFonts w:ascii="Calibri" w:eastAsia="Times New Roman" w:hAnsi="Calibri" w:cs="Arial"/>
          <w:color w:val="222222"/>
          <w:shd w:val="clear" w:color="auto" w:fill="FFFFFF"/>
          <w:lang w:val="en-US"/>
        </w:rPr>
        <w:t xml:space="preserve"> </w:t>
      </w:r>
      <w:r w:rsidR="00C4197A" w:rsidRPr="00C76687">
        <w:rPr>
          <w:rFonts w:ascii="Calibri" w:eastAsia="Times New Roman" w:hAnsi="Calibri" w:cs="Arial"/>
          <w:color w:val="222222"/>
          <w:shd w:val="clear" w:color="auto" w:fill="FFFFFF"/>
          <w:lang w:val="en-US"/>
        </w:rPr>
        <w:t>pragmatic forecasting of clinical endpoints.</w:t>
      </w:r>
      <w:r w:rsidR="008468FC" w:rsidRPr="00C76687">
        <w:rPr>
          <w:rFonts w:ascii="Calibri" w:eastAsia="Times New Roman" w:hAnsi="Calibri" w:cs="Arial"/>
          <w:color w:val="222222"/>
          <w:shd w:val="clear" w:color="auto" w:fill="FFFFFF"/>
          <w:lang w:val="en-US"/>
        </w:rPr>
        <w:t xml:space="preserve"> </w:t>
      </w:r>
      <w:r w:rsidR="00A76291">
        <w:rPr>
          <w:rFonts w:ascii="Calibri" w:hAnsi="Calibri" w:cs="Arial"/>
          <w:color w:val="000000" w:themeColor="text1"/>
          <w:lang w:val="en-US"/>
        </w:rPr>
        <w:t>C</w:t>
      </w:r>
      <w:r w:rsidR="00A76291" w:rsidRPr="00C76687">
        <w:rPr>
          <w:rFonts w:ascii="Calibri" w:hAnsi="Calibri" w:cs="Arial"/>
          <w:color w:val="000000" w:themeColor="text1"/>
          <w:lang w:val="en-US"/>
        </w:rPr>
        <w:t>are needs to be taken in practical data analysis</w:t>
      </w:r>
      <w:r w:rsidR="00A76291">
        <w:rPr>
          <w:rFonts w:ascii="Calibri" w:hAnsi="Calibri" w:cs="Arial"/>
          <w:color w:val="000000" w:themeColor="text1"/>
          <w:lang w:val="en-US"/>
        </w:rPr>
        <w:t>.</w:t>
      </w:r>
      <w:r w:rsidR="00A76291">
        <w:rPr>
          <w:rFonts w:ascii="Calibri" w:eastAsia="Times New Roman" w:hAnsi="Calibri" w:cs="Arial"/>
          <w:color w:val="222222"/>
          <w:shd w:val="clear" w:color="auto" w:fill="FFFFFF"/>
          <w:lang w:val="en-US"/>
        </w:rPr>
        <w:t xml:space="preserve"> </w:t>
      </w:r>
      <w:r w:rsidR="00AF2C46" w:rsidRPr="00C76687">
        <w:rPr>
          <w:rFonts w:ascii="Calibri" w:eastAsia="Times New Roman" w:hAnsi="Calibri" w:cs="Arial"/>
          <w:color w:val="222222"/>
          <w:shd w:val="clear" w:color="auto" w:fill="FFFFFF"/>
          <w:lang w:val="en-US"/>
        </w:rPr>
        <w:t xml:space="preserve">Some statisticians have proposed that modeling tools should be defined by the problems they can be </w:t>
      </w:r>
      <w:r w:rsidR="00F521C1" w:rsidRPr="00C76687">
        <w:rPr>
          <w:rFonts w:ascii="Calibri" w:eastAsia="Times New Roman" w:hAnsi="Calibri" w:cs="Arial"/>
          <w:color w:val="222222"/>
          <w:shd w:val="clear" w:color="auto" w:fill="FFFFFF"/>
          <w:lang w:val="en-US"/>
        </w:rPr>
        <w:t>applied</w:t>
      </w:r>
      <w:r w:rsidR="00AF2C46" w:rsidRPr="00C76687">
        <w:rPr>
          <w:rFonts w:ascii="Calibri" w:eastAsia="Times New Roman" w:hAnsi="Calibri" w:cs="Arial"/>
          <w:color w:val="222222"/>
          <w:shd w:val="clear" w:color="auto" w:fill="FFFFFF"/>
          <w:lang w:val="en-US"/>
        </w:rPr>
        <w:t xml:space="preserve"> to solve, rather than cataloguing methods under particular umbrella terms </w:t>
      </w:r>
      <w:r w:rsidR="00C76687" w:rsidRPr="00C76687">
        <w:rPr>
          <w:rFonts w:ascii="Calibri" w:eastAsia="Times New Roman" w:hAnsi="Calibri" w:cs="Arial"/>
          <w:color w:val="222222"/>
          <w:shd w:val="clear" w:color="auto" w:fill="FFFFFF"/>
          <w:lang w:val="en-US"/>
        </w:rPr>
        <w:fldChar w:fldCharType="begin"/>
      </w:r>
      <w:r w:rsidR="007646E0">
        <w:rPr>
          <w:rFonts w:ascii="Calibri" w:eastAsia="Times New Roman" w:hAnsi="Calibri" w:cs="Arial"/>
          <w:color w:val="222222"/>
          <w:shd w:val="clear" w:color="auto" w:fill="FFFFFF"/>
          <w:lang w:val="en-US"/>
        </w:rPr>
        <w:instrText xml:space="preserve"> ADDIN EN.CITE &lt;EndNote&gt;&lt;Cite&gt;&lt;Author&gt;Friedman&lt;/Author&gt;&lt;Year&gt;2001&lt;/Year&gt;&lt;RecNum&gt;5937&lt;/RecNum&gt;&lt;DisplayText&gt;(37)&lt;/DisplayText&gt;&lt;record&gt;&lt;rec-number&gt;5937&lt;/rec-number&gt;&lt;foreign-keys&gt;&lt;key app="EN" db-id="wf5d22rx0vsr0leefsq5vrd7a0vsep2xdxr9" timestamp="1450548922"&gt;5937&lt;/key&gt;&lt;/foreign-keys&gt;&lt;ref-type name="Journal Article"&gt;17&lt;/ref-type&gt;&lt;contributors&gt;&lt;authors&gt;&lt;author&gt;Friedman, Jerome H.&lt;/author&gt;&lt;/authors&gt;&lt;/contributors&gt;&lt;titles&gt;&lt;title&gt;The role of statistics in the data revolution?&lt;/title&gt;&lt;secondary-title&gt;International Statistical Review/Revue Internationale de Statistique&lt;/secondary-title&gt;&lt;/titles&gt;&lt;periodical&gt;&lt;full-title&gt;International statistical review/revue internationale de Statistique&lt;/full-title&gt;&lt;/periodical&gt;&lt;pages&gt;5-10&lt;/pages&gt;&lt;dates&gt;&lt;year&gt;2001&lt;/year&gt;&lt;/dates&gt;&lt;isbn&gt;0306-7734&lt;/isbn&gt;&lt;urls&gt;&lt;/urls&gt;&lt;/record&gt;&lt;/Cite&gt;&lt;/EndNote&gt;</w:instrText>
      </w:r>
      <w:r w:rsidR="00C76687" w:rsidRPr="00C76687">
        <w:rPr>
          <w:rFonts w:ascii="Calibri" w:eastAsia="Times New Roman" w:hAnsi="Calibri" w:cs="Arial"/>
          <w:color w:val="222222"/>
          <w:shd w:val="clear" w:color="auto" w:fill="FFFFFF"/>
          <w:lang w:val="en-US"/>
        </w:rPr>
        <w:fldChar w:fldCharType="separate"/>
      </w:r>
      <w:r w:rsidR="007646E0">
        <w:rPr>
          <w:rFonts w:ascii="Calibri" w:eastAsia="Times New Roman" w:hAnsi="Calibri" w:cs="Arial"/>
          <w:noProof/>
          <w:color w:val="222222"/>
          <w:shd w:val="clear" w:color="auto" w:fill="FFFFFF"/>
          <w:lang w:val="en-US"/>
        </w:rPr>
        <w:t>(</w:t>
      </w:r>
      <w:hyperlink w:anchor="_ENREF_37" w:tooltip="Friedman, 2001 #5937" w:history="1">
        <w:r w:rsidR="007646E0">
          <w:rPr>
            <w:rFonts w:ascii="Calibri" w:eastAsia="Times New Roman" w:hAnsi="Calibri" w:cs="Arial"/>
            <w:noProof/>
            <w:color w:val="222222"/>
            <w:shd w:val="clear" w:color="auto" w:fill="FFFFFF"/>
            <w:lang w:val="en-US"/>
          </w:rPr>
          <w:t>37</w:t>
        </w:r>
      </w:hyperlink>
      <w:r w:rsidR="007646E0">
        <w:rPr>
          <w:rFonts w:ascii="Calibri" w:eastAsia="Times New Roman" w:hAnsi="Calibri" w:cs="Arial"/>
          <w:noProof/>
          <w:color w:val="222222"/>
          <w:shd w:val="clear" w:color="auto" w:fill="FFFFFF"/>
          <w:lang w:val="en-US"/>
        </w:rPr>
        <w:t>)</w:t>
      </w:r>
      <w:r w:rsidR="00C76687" w:rsidRPr="00C76687">
        <w:rPr>
          <w:rFonts w:ascii="Calibri" w:eastAsia="Times New Roman" w:hAnsi="Calibri" w:cs="Arial"/>
          <w:color w:val="222222"/>
          <w:shd w:val="clear" w:color="auto" w:fill="FFFFFF"/>
          <w:lang w:val="en-US"/>
        </w:rPr>
        <w:fldChar w:fldCharType="end"/>
      </w:r>
      <w:r w:rsidR="00AF2C46" w:rsidRPr="00C76687">
        <w:rPr>
          <w:rFonts w:ascii="Calibri" w:eastAsia="Times New Roman" w:hAnsi="Calibri" w:cs="Arial"/>
          <w:color w:val="222222"/>
          <w:shd w:val="clear" w:color="auto" w:fill="FFFFFF"/>
          <w:lang w:val="en-US"/>
        </w:rPr>
        <w:t xml:space="preserve">. </w:t>
      </w:r>
      <w:r w:rsidR="00F317EE" w:rsidRPr="00C76687">
        <w:rPr>
          <w:rFonts w:ascii="Calibri" w:hAnsi="Calibri"/>
          <w:lang w:val="en-US"/>
        </w:rPr>
        <w:t xml:space="preserve">It is important for investigators and </w:t>
      </w:r>
      <w:r w:rsidR="00F317EE">
        <w:rPr>
          <w:rFonts w:ascii="Calibri" w:hAnsi="Calibri"/>
          <w:lang w:val="en-US"/>
        </w:rPr>
        <w:t>clinicians</w:t>
      </w:r>
      <w:r w:rsidR="00F317EE" w:rsidRPr="00C76687">
        <w:rPr>
          <w:rFonts w:ascii="Calibri" w:hAnsi="Calibri"/>
          <w:lang w:val="en-US"/>
        </w:rPr>
        <w:t xml:space="preserve"> to acknowledge the partly diverging modeling goals and scopes of interpretation of </w:t>
      </w:r>
      <w:r w:rsidR="00F317EE">
        <w:rPr>
          <w:rFonts w:ascii="Calibri" w:hAnsi="Calibri"/>
          <w:lang w:val="en-US"/>
        </w:rPr>
        <w:t xml:space="preserve">different modelling agendas </w:t>
      </w:r>
      <w:r w:rsidR="00F317EE" w:rsidRPr="00C76687">
        <w:rPr>
          <w:rFonts w:ascii="Calibri" w:hAnsi="Calibri"/>
          <w:lang w:val="en-US"/>
        </w:rPr>
        <w:fldChar w:fldCharType="begin"/>
      </w:r>
      <w:r w:rsidR="007646E0">
        <w:rPr>
          <w:rFonts w:ascii="Calibri" w:hAnsi="Calibri"/>
          <w:lang w:val="en-US"/>
        </w:rPr>
        <w:instrText xml:space="preserve"> ADDIN EN.CITE &lt;EndNote&gt;&lt;Cite&gt;&lt;Author&gt;Bzdok&lt;/Author&gt;&lt;Year&gt;2017&lt;/Year&gt;&lt;RecNum&gt;6436&lt;/RecNum&gt;&lt;DisplayText&gt;(2, 38)&lt;/DisplayText&gt;&lt;record&gt;&lt;rec-number&gt;6436&lt;/rec-number&gt;&lt;foreign-keys&gt;&lt;key app="EN" db-id="wf5d22rx0vsr0leefsq5vrd7a0vsep2xdxr9" timestamp="1462348043"&gt;6436&lt;/key&gt;&lt;/foreign-keys&gt;&lt;ref-type name="Journal Article"&gt;17&lt;/ref-type&gt;&lt;contributors&gt;&lt;authors&gt;&lt;author&gt;Bzdok, D.&lt;/author&gt;&lt;/authors&gt;&lt;/contributors&gt;&lt;titles&gt;&lt;title&gt;Classical Statistics and Statistical Learning in Imaging Neuroscience&lt;/title&gt;&lt;secondary-title&gt;Front Neurosci&lt;/secondary-title&gt;&lt;/titles&gt;&lt;periodical&gt;&lt;full-title&gt;Front Neurosci&lt;/full-title&gt;&lt;abbr-1&gt;Frontiers in neuroscience&lt;/abbr-1&gt;&lt;/periodical&gt;&lt;dates&gt;&lt;year&gt;2017&lt;/year&gt;&lt;/dates&gt;&lt;urls&gt;&lt;/urls&gt;&lt;/record&gt;&lt;/Cite&gt;&lt;Cite&gt;&lt;Author&gt;Breiman&lt;/Author&gt;&lt;Year&gt;2001&lt;/Year&gt;&lt;RecNum&gt;4148&lt;/RecNum&gt;&lt;record&gt;&lt;rec-number&gt;4148&lt;/rec-number&gt;&lt;foreign-keys&gt;&lt;key app="EN" db-id="wf5d22rx0vsr0leefsq5vrd7a0vsep2xdxr9" timestamp="1386074612"&gt;4148&lt;/key&gt;&lt;/foreign-keys&gt;&lt;ref-type name="Journal Article"&gt;17&lt;/ref-type&gt;&lt;contributors&gt;&lt;authors&gt;&lt;author&gt;Breiman, L.&lt;/author&gt;&lt;/authors&gt;&lt;/contributors&gt;&lt;titles&gt;&lt;title&gt;Statistical Modeling: The Two Cultures&lt;/title&gt;&lt;secondary-title&gt;Statistical Science&lt;/secondary-title&gt;&lt;/titles&gt;&lt;periodical&gt;&lt;full-title&gt;Statistical Science&lt;/full-title&gt;&lt;/periodical&gt;&lt;pages&gt;199-231&lt;/pages&gt;&lt;volume&gt;16&lt;/volume&gt;&lt;number&gt;3&lt;/number&gt;&lt;dates&gt;&lt;year&gt;2001&lt;/year&gt;&lt;/dates&gt;&lt;urls&gt;&lt;/urls&gt;&lt;/record&gt;&lt;/Cite&gt;&lt;/EndNote&gt;</w:instrText>
      </w:r>
      <w:r w:rsidR="00F317EE" w:rsidRPr="00C76687">
        <w:rPr>
          <w:rFonts w:ascii="Calibri" w:hAnsi="Calibri"/>
          <w:lang w:val="en-US"/>
        </w:rPr>
        <w:fldChar w:fldCharType="separate"/>
      </w:r>
      <w:r w:rsidR="007646E0">
        <w:rPr>
          <w:rFonts w:ascii="Calibri" w:hAnsi="Calibri"/>
          <w:noProof/>
          <w:lang w:val="en-US"/>
        </w:rPr>
        <w:t>(</w:t>
      </w:r>
      <w:hyperlink w:anchor="_ENREF_2" w:tooltip="Breiman, 2001 #4148" w:history="1">
        <w:r w:rsidR="007646E0">
          <w:rPr>
            <w:rFonts w:ascii="Calibri" w:hAnsi="Calibri"/>
            <w:noProof/>
            <w:lang w:val="en-US"/>
          </w:rPr>
          <w:t>2</w:t>
        </w:r>
      </w:hyperlink>
      <w:r w:rsidR="007646E0">
        <w:rPr>
          <w:rFonts w:ascii="Calibri" w:hAnsi="Calibri"/>
          <w:noProof/>
          <w:lang w:val="en-US"/>
        </w:rPr>
        <w:t xml:space="preserve">, </w:t>
      </w:r>
      <w:hyperlink w:anchor="_ENREF_38" w:tooltip="Bzdok, 2017 #6436" w:history="1">
        <w:r w:rsidR="007646E0">
          <w:rPr>
            <w:rFonts w:ascii="Calibri" w:hAnsi="Calibri"/>
            <w:noProof/>
            <w:lang w:val="en-US"/>
          </w:rPr>
          <w:t>38</w:t>
        </w:r>
      </w:hyperlink>
      <w:r w:rsidR="007646E0">
        <w:rPr>
          <w:rFonts w:ascii="Calibri" w:hAnsi="Calibri"/>
          <w:noProof/>
          <w:lang w:val="en-US"/>
        </w:rPr>
        <w:t>)</w:t>
      </w:r>
      <w:r w:rsidR="00F317EE" w:rsidRPr="00C76687">
        <w:rPr>
          <w:rFonts w:ascii="Calibri" w:hAnsi="Calibri"/>
          <w:lang w:val="en-US"/>
        </w:rPr>
        <w:fldChar w:fldCharType="end"/>
      </w:r>
      <w:r w:rsidR="00F317EE" w:rsidRPr="00C76687">
        <w:rPr>
          <w:rFonts w:ascii="Calibri" w:hAnsi="Calibri"/>
          <w:lang w:val="en-US"/>
        </w:rPr>
        <w:t>.</w:t>
      </w:r>
      <w:r w:rsidR="00F317EE">
        <w:rPr>
          <w:rFonts w:ascii="Calibri" w:hAnsi="Calibri"/>
          <w:color w:val="000000" w:themeColor="text1"/>
          <w:lang w:val="en-US"/>
        </w:rPr>
        <w:t xml:space="preserve"> </w:t>
      </w:r>
      <w:r w:rsidR="008468FC" w:rsidRPr="00C76687">
        <w:rPr>
          <w:rFonts w:ascii="Calibri" w:hAnsi="Calibri"/>
          <w:color w:val="000000" w:themeColor="text1"/>
          <w:lang w:val="en-US"/>
        </w:rPr>
        <w:t>Statistical literacy may beco</w:t>
      </w:r>
      <w:r w:rsidR="00AF2C46" w:rsidRPr="00C76687">
        <w:rPr>
          <w:rFonts w:ascii="Calibri" w:hAnsi="Calibri"/>
          <w:color w:val="000000" w:themeColor="text1"/>
          <w:lang w:val="en-US"/>
        </w:rPr>
        <w:t xml:space="preserve">me increasingly important </w:t>
      </w:r>
      <w:r w:rsidR="00C76687" w:rsidRPr="00C76687">
        <w:rPr>
          <w:rFonts w:ascii="Calibri" w:hAnsi="Calibri"/>
          <w:color w:val="000000" w:themeColor="text1"/>
          <w:lang w:val="en-US"/>
        </w:rPr>
        <w:t xml:space="preserve">for taking rigorous and reproducible steps </w:t>
      </w:r>
      <w:r w:rsidR="00AF2C46" w:rsidRPr="00C76687">
        <w:rPr>
          <w:rFonts w:ascii="Calibri" w:hAnsi="Calibri"/>
          <w:color w:val="000000" w:themeColor="text1"/>
          <w:lang w:val="en-US"/>
        </w:rPr>
        <w:t>on our</w:t>
      </w:r>
      <w:r w:rsidR="008468FC" w:rsidRPr="00C76687">
        <w:rPr>
          <w:rFonts w:ascii="Calibri" w:hAnsi="Calibri"/>
          <w:color w:val="000000" w:themeColor="text1"/>
          <w:lang w:val="en-US"/>
        </w:rPr>
        <w:t xml:space="preserve"> way t</w:t>
      </w:r>
      <w:r w:rsidR="00AF2C46" w:rsidRPr="00C76687">
        <w:rPr>
          <w:rFonts w:ascii="Calibri" w:hAnsi="Calibri"/>
          <w:color w:val="000000" w:themeColor="text1"/>
          <w:lang w:val="en-US"/>
        </w:rPr>
        <w:t>o personalizing medical care</w:t>
      </w:r>
      <w:r w:rsidR="00F317EE">
        <w:rPr>
          <w:rFonts w:ascii="Calibri" w:hAnsi="Calibri"/>
          <w:color w:val="000000" w:themeColor="text1"/>
          <w:lang w:val="en-US"/>
        </w:rPr>
        <w:t xml:space="preserve">, </w:t>
      </w:r>
      <w:r w:rsidR="00F317EE" w:rsidRPr="00C76687">
        <w:rPr>
          <w:rFonts w:ascii="Calibri" w:hAnsi="Calibri"/>
          <w:color w:val="000000" w:themeColor="text1"/>
          <w:lang w:val="en-US"/>
        </w:rPr>
        <w:t>which will ultimately benefit the well-being of suffering patients</w:t>
      </w:r>
      <w:r w:rsidR="00AF2C46" w:rsidRPr="00C76687">
        <w:rPr>
          <w:rFonts w:ascii="Calibri" w:hAnsi="Calibri"/>
          <w:color w:val="000000" w:themeColor="text1"/>
          <w:lang w:val="en-US"/>
        </w:rPr>
        <w:t>.</w:t>
      </w:r>
    </w:p>
    <w:p w14:paraId="678A91A0" w14:textId="52B0DB15" w:rsidR="00651251" w:rsidRDefault="001C033F" w:rsidP="00F317EE">
      <w:pPr>
        <w:ind w:firstLine="708"/>
        <w:contextualSpacing/>
        <w:jc w:val="both"/>
        <w:rPr>
          <w:rFonts w:ascii="Calibri" w:eastAsia="Times New Roman" w:hAnsi="Calibri" w:cs="Arial"/>
          <w:color w:val="000000" w:themeColor="text1"/>
          <w:shd w:val="clear" w:color="auto" w:fill="FFFFFF"/>
          <w:lang w:val="en-US"/>
        </w:rPr>
      </w:pPr>
      <w:r w:rsidRPr="00C76687">
        <w:rPr>
          <w:rFonts w:ascii="Calibri" w:hAnsi="Calibri"/>
          <w:color w:val="000000" w:themeColor="text1"/>
          <w:lang w:val="en-US"/>
        </w:rPr>
        <w:t xml:space="preserve">The prediction-inference distinction may </w:t>
      </w:r>
      <w:r w:rsidR="00C76687" w:rsidRPr="00C76687">
        <w:rPr>
          <w:rFonts w:ascii="Calibri" w:hAnsi="Calibri"/>
          <w:color w:val="000000" w:themeColor="text1"/>
          <w:lang w:val="en-US"/>
        </w:rPr>
        <w:t xml:space="preserve">also </w:t>
      </w:r>
      <w:r w:rsidRPr="00C76687">
        <w:rPr>
          <w:rFonts w:ascii="Calibri" w:hAnsi="Calibri"/>
          <w:color w:val="000000" w:themeColor="text1"/>
          <w:lang w:val="en-US"/>
        </w:rPr>
        <w:t xml:space="preserve">remind us of some of Claude Bernard’s </w:t>
      </w:r>
      <w:r w:rsidR="00C76687" w:rsidRPr="00C76687">
        <w:rPr>
          <w:rFonts w:ascii="Calibri" w:hAnsi="Calibri"/>
          <w:color w:val="000000" w:themeColor="text1"/>
          <w:lang w:val="en-US"/>
        </w:rPr>
        <w:t>ideas</w:t>
      </w:r>
      <w:r w:rsidRPr="00C76687">
        <w:rPr>
          <w:rFonts w:ascii="Calibri" w:hAnsi="Calibri"/>
          <w:color w:val="000000" w:themeColor="text1"/>
          <w:lang w:val="en-US"/>
        </w:rPr>
        <w:t xml:space="preserve"> </w:t>
      </w:r>
      <w:r w:rsidRPr="00C76687">
        <w:rPr>
          <w:rFonts w:ascii="Calibri" w:hAnsi="Calibri"/>
          <w:color w:val="000000" w:themeColor="text1"/>
          <w:lang w:val="en-US"/>
        </w:rPr>
        <w:fldChar w:fldCharType="begin"/>
      </w:r>
      <w:r w:rsidR="007646E0">
        <w:rPr>
          <w:rFonts w:ascii="Calibri" w:hAnsi="Calibri"/>
          <w:color w:val="000000" w:themeColor="text1"/>
          <w:lang w:val="en-US"/>
        </w:rPr>
        <w:instrText xml:space="preserve"> ADDIN EN.CITE &lt;EndNote&gt;&lt;Cite&gt;&lt;Author&gt;Bernard&lt;/Author&gt;&lt;Year&gt;1957&lt;/Year&gt;&lt;RecNum&gt;7028&lt;/RecNum&gt;&lt;DisplayText&gt;(39)&lt;/DisplayText&gt;&lt;record&gt;&lt;rec-number&gt;7028&lt;/rec-number&gt;&lt;foreign-keys&gt;&lt;key app="EN" db-id="wf5d22rx0vsr0leefsq5vrd7a0vsep2xdxr9" timestamp="1523629073"&gt;7028&lt;/key&gt;&lt;/foreign-keys&gt;&lt;ref-type name="Book"&gt;6&lt;/ref-type&gt;&lt;contributors&gt;&lt;authors&gt;&lt;author&gt;Bernard, Claude&lt;/author&gt;&lt;/authors&gt;&lt;/contributors&gt;&lt;titles&gt;&lt;title&gt;An introduction to the study of experimental medicine&lt;/title&gt;&lt;/titles&gt;&lt;volume&gt;400&lt;/volume&gt;&lt;dates&gt;&lt;year&gt;1957&lt;/year&gt;&lt;/dates&gt;&lt;publisher&gt;Courier Corporation&lt;/publisher&gt;&lt;isbn&gt;0486204006&lt;/isbn&gt;&lt;urls&gt;&lt;/urls&gt;&lt;/record&gt;&lt;/Cite&gt;&lt;/EndNote&gt;</w:instrText>
      </w:r>
      <w:r w:rsidRPr="00C76687">
        <w:rPr>
          <w:rFonts w:ascii="Calibri" w:hAnsi="Calibri"/>
          <w:color w:val="000000" w:themeColor="text1"/>
          <w:lang w:val="en-US"/>
        </w:rPr>
        <w:fldChar w:fldCharType="separate"/>
      </w:r>
      <w:r w:rsidR="007646E0">
        <w:rPr>
          <w:rFonts w:ascii="Calibri" w:hAnsi="Calibri"/>
          <w:noProof/>
          <w:color w:val="000000" w:themeColor="text1"/>
          <w:lang w:val="en-US"/>
        </w:rPr>
        <w:t>(</w:t>
      </w:r>
      <w:hyperlink w:anchor="_ENREF_39" w:tooltip="Bernard, 1957 #7028" w:history="1">
        <w:r w:rsidR="007646E0">
          <w:rPr>
            <w:rFonts w:ascii="Calibri" w:hAnsi="Calibri"/>
            <w:noProof/>
            <w:color w:val="000000" w:themeColor="text1"/>
            <w:lang w:val="en-US"/>
          </w:rPr>
          <w:t>39</w:t>
        </w:r>
      </w:hyperlink>
      <w:r w:rsidR="007646E0">
        <w:rPr>
          <w:rFonts w:ascii="Calibri" w:hAnsi="Calibri"/>
          <w:noProof/>
          <w:color w:val="000000" w:themeColor="text1"/>
          <w:lang w:val="en-US"/>
        </w:rPr>
        <w:t>)</w:t>
      </w:r>
      <w:r w:rsidRPr="00C76687">
        <w:rPr>
          <w:rFonts w:ascii="Calibri" w:hAnsi="Calibri"/>
          <w:color w:val="000000" w:themeColor="text1"/>
          <w:lang w:val="en-US"/>
        </w:rPr>
        <w:fldChar w:fldCharType="end"/>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Prediction may be closer to what he called </w:t>
      </w:r>
      <w:r w:rsidR="00F9099C" w:rsidRPr="00C76687">
        <w:rPr>
          <w:rFonts w:ascii="Calibri" w:eastAsia="Times New Roman" w:hAnsi="Calibri" w:cs="Arial"/>
          <w:color w:val="000000" w:themeColor="text1"/>
          <w:shd w:val="clear" w:color="auto" w:fill="FFFFFF"/>
          <w:lang w:val="en-US"/>
        </w:rPr>
        <w:t>empirical medicine oriented towards practical patient care as a</w:t>
      </w:r>
      <w:r w:rsidR="00CC5C86">
        <w:rPr>
          <w:rFonts w:ascii="Calibri" w:eastAsia="Times New Roman" w:hAnsi="Calibri" w:cs="Arial"/>
          <w:color w:val="000000" w:themeColor="text1"/>
          <w:shd w:val="clear" w:color="auto" w:fill="FFFFFF"/>
          <w:lang w:val="en-US"/>
        </w:rPr>
        <w:t>n</w:t>
      </w:r>
      <w:r w:rsidR="00F9099C" w:rsidRPr="00C76687">
        <w:rPr>
          <w:rFonts w:ascii="Calibri" w:eastAsia="Times New Roman" w:hAnsi="Calibri" w:cs="Arial"/>
          <w:color w:val="000000" w:themeColor="text1"/>
          <w:shd w:val="clear" w:color="auto" w:fill="FFFFFF"/>
          <w:lang w:val="en-US"/>
        </w:rPr>
        <w:t xml:space="preserve"> </w:t>
      </w:r>
      <w:r w:rsidR="002C4D5B" w:rsidRPr="00C76687">
        <w:rPr>
          <w:rFonts w:ascii="Calibri" w:eastAsia="Times New Roman" w:hAnsi="Calibri" w:cs="Arial"/>
          <w:color w:val="000000" w:themeColor="text1"/>
          <w:shd w:val="clear" w:color="auto" w:fill="FFFFFF"/>
          <w:lang w:val="en-US"/>
        </w:rPr>
        <w:t>often</w:t>
      </w:r>
      <w:r w:rsidR="00F9099C" w:rsidRPr="00C76687">
        <w:rPr>
          <w:rFonts w:ascii="Calibri" w:eastAsia="Times New Roman" w:hAnsi="Calibri" w:cs="Arial"/>
          <w:color w:val="000000" w:themeColor="text1"/>
          <w:shd w:val="clear" w:color="auto" w:fill="FFFFFF"/>
          <w:lang w:val="en-US"/>
        </w:rPr>
        <w:t xml:space="preserve"> theory-free endeavor</w:t>
      </w:r>
      <w:r w:rsidR="002C4D5B" w:rsidRPr="00C76687">
        <w:rPr>
          <w:rFonts w:ascii="Calibri" w:hAnsi="Calibri"/>
          <w:color w:val="000000" w:themeColor="text1"/>
          <w:lang w:val="en-US"/>
        </w:rPr>
        <w:t xml:space="preserve">, such as symptom monitoring, risk assessment, and </w:t>
      </w:r>
      <w:r w:rsidR="007124DD" w:rsidRPr="00C76687">
        <w:rPr>
          <w:rFonts w:ascii="Calibri" w:hAnsi="Calibri"/>
          <w:color w:val="000000" w:themeColor="text1"/>
          <w:lang w:val="en-US"/>
        </w:rPr>
        <w:t xml:space="preserve">choosing </w:t>
      </w:r>
      <w:r w:rsidR="002C4D5B" w:rsidRPr="00C76687">
        <w:rPr>
          <w:rFonts w:ascii="Calibri" w:hAnsi="Calibri"/>
          <w:color w:val="000000" w:themeColor="text1"/>
          <w:lang w:val="en-US"/>
        </w:rPr>
        <w:t>therapeutic intervention</w:t>
      </w:r>
      <w:r w:rsidR="00F9099C" w:rsidRPr="00C76687">
        <w:rPr>
          <w:rFonts w:ascii="Calibri" w:hAnsi="Calibri"/>
          <w:color w:val="000000" w:themeColor="text1"/>
          <w:lang w:val="en-US"/>
        </w:rPr>
        <w:t>.</w:t>
      </w:r>
      <w:r w:rsidRPr="00C76687">
        <w:rPr>
          <w:rFonts w:ascii="Calibri" w:hAnsi="Calibri"/>
          <w:color w:val="000000" w:themeColor="text1"/>
          <w:lang w:val="en-US"/>
        </w:rPr>
        <w:t xml:space="preserve"> </w:t>
      </w:r>
      <w:r w:rsidR="00F9099C" w:rsidRPr="00C76687">
        <w:rPr>
          <w:rFonts w:ascii="Calibri" w:hAnsi="Calibri"/>
          <w:color w:val="000000" w:themeColor="text1"/>
          <w:lang w:val="en-US"/>
        </w:rPr>
        <w:t xml:space="preserve">Statistical inference may </w:t>
      </w:r>
      <w:r w:rsidR="00E42432">
        <w:rPr>
          <w:rFonts w:ascii="Calibri" w:hAnsi="Calibri"/>
          <w:color w:val="000000" w:themeColor="text1"/>
          <w:lang w:val="en-US"/>
        </w:rPr>
        <w:t>bear a more direct relationship</w:t>
      </w:r>
      <w:r w:rsidR="00F9099C" w:rsidRPr="00C76687">
        <w:rPr>
          <w:rFonts w:ascii="Calibri" w:hAnsi="Calibri"/>
          <w:color w:val="000000" w:themeColor="text1"/>
          <w:lang w:val="en-US"/>
        </w:rPr>
        <w:t xml:space="preserve"> to his conceptualization of </w:t>
      </w:r>
      <w:r w:rsidR="0049643C" w:rsidRPr="00C76687">
        <w:rPr>
          <w:rFonts w:ascii="Calibri" w:eastAsia="Times New Roman" w:hAnsi="Calibri" w:cs="Arial"/>
          <w:color w:val="000000" w:themeColor="text1"/>
          <w:shd w:val="clear" w:color="auto" w:fill="FFFFFF"/>
          <w:lang w:val="en-US"/>
        </w:rPr>
        <w:t xml:space="preserve">scientific medicine </w:t>
      </w:r>
      <w:r w:rsidR="00214A84" w:rsidRPr="00C76687">
        <w:rPr>
          <w:rFonts w:ascii="Calibri" w:eastAsia="Times New Roman" w:hAnsi="Calibri" w:cs="Arial"/>
          <w:color w:val="000000" w:themeColor="text1"/>
          <w:shd w:val="clear" w:color="auto" w:fill="FFFFFF"/>
          <w:lang w:val="en-US"/>
        </w:rPr>
        <w:t xml:space="preserve">aimed at elucidating </w:t>
      </w:r>
      <w:r w:rsidR="004E5530" w:rsidRPr="00C76687">
        <w:rPr>
          <w:rFonts w:ascii="Calibri" w:eastAsia="Times New Roman" w:hAnsi="Calibri" w:cs="Arial"/>
          <w:color w:val="000000" w:themeColor="text1"/>
          <w:shd w:val="clear" w:color="auto" w:fill="FFFFFF"/>
          <w:lang w:val="en-US"/>
        </w:rPr>
        <w:t xml:space="preserve">unknown </w:t>
      </w:r>
      <w:r w:rsidRPr="00C76687">
        <w:rPr>
          <w:rFonts w:ascii="Calibri" w:eastAsia="Times New Roman" w:hAnsi="Calibri" w:cs="Arial"/>
          <w:color w:val="000000" w:themeColor="text1"/>
          <w:shd w:val="clear" w:color="auto" w:fill="FFFFFF"/>
          <w:lang w:val="en-US"/>
        </w:rPr>
        <w:t>principles</w:t>
      </w:r>
      <w:r w:rsidR="004E5530" w:rsidRPr="00C76687">
        <w:rPr>
          <w:rFonts w:ascii="Calibri" w:eastAsia="Times New Roman" w:hAnsi="Calibri" w:cs="Arial"/>
          <w:color w:val="000000" w:themeColor="text1"/>
          <w:shd w:val="clear" w:color="auto" w:fill="FFFFFF"/>
          <w:lang w:val="en-US"/>
        </w:rPr>
        <w:t xml:space="preserve"> underlying </w:t>
      </w:r>
      <w:r w:rsidR="00214A84" w:rsidRPr="00C76687">
        <w:rPr>
          <w:rFonts w:ascii="Calibri" w:eastAsia="Times New Roman" w:hAnsi="Calibri" w:cs="Arial"/>
          <w:color w:val="000000" w:themeColor="text1"/>
          <w:shd w:val="clear" w:color="auto" w:fill="FFFFFF"/>
          <w:lang w:val="en-US"/>
        </w:rPr>
        <w:t>biological process</w:t>
      </w:r>
      <w:r w:rsidR="004E5530" w:rsidRPr="00C76687">
        <w:rPr>
          <w:rFonts w:ascii="Calibri" w:eastAsia="Times New Roman" w:hAnsi="Calibri" w:cs="Arial"/>
          <w:color w:val="000000" w:themeColor="text1"/>
          <w:shd w:val="clear" w:color="auto" w:fill="FFFFFF"/>
          <w:lang w:val="en-US"/>
        </w:rPr>
        <w:t>es</w:t>
      </w:r>
      <w:r w:rsidR="00214A84" w:rsidRPr="00C76687">
        <w:rPr>
          <w:rFonts w:ascii="Calibri" w:eastAsia="Times New Roman" w:hAnsi="Calibri" w:cs="Arial"/>
          <w:color w:val="000000" w:themeColor="text1"/>
          <w:shd w:val="clear" w:color="auto" w:fill="FFFFFF"/>
          <w:lang w:val="en-US"/>
        </w:rPr>
        <w:t xml:space="preserve"> </w:t>
      </w:r>
      <w:r w:rsidR="0049643C" w:rsidRPr="00C76687">
        <w:rPr>
          <w:rFonts w:ascii="Calibri" w:eastAsia="Times New Roman" w:hAnsi="Calibri" w:cs="Arial"/>
          <w:color w:val="000000" w:themeColor="text1"/>
          <w:shd w:val="clear" w:color="auto" w:fill="FFFFFF"/>
          <w:lang w:val="en-US"/>
        </w:rPr>
        <w:t>dr</w:t>
      </w:r>
      <w:r w:rsidR="00A35388" w:rsidRPr="00C76687">
        <w:rPr>
          <w:rFonts w:ascii="Calibri" w:eastAsia="Times New Roman" w:hAnsi="Calibri" w:cs="Arial"/>
          <w:color w:val="000000" w:themeColor="text1"/>
          <w:shd w:val="clear" w:color="auto" w:fill="FFFFFF"/>
          <w:lang w:val="en-US"/>
        </w:rPr>
        <w:t xml:space="preserve">iven by </w:t>
      </w:r>
      <w:r w:rsidR="00F9099C" w:rsidRPr="00C76687">
        <w:rPr>
          <w:rFonts w:ascii="Calibri" w:eastAsia="Times New Roman" w:hAnsi="Calibri" w:cs="Arial"/>
          <w:color w:val="000000" w:themeColor="text1"/>
          <w:shd w:val="clear" w:color="auto" w:fill="FFFFFF"/>
          <w:lang w:val="en-US"/>
        </w:rPr>
        <w:t>theory</w:t>
      </w:r>
      <w:r w:rsidR="007124DD" w:rsidRPr="00C76687">
        <w:rPr>
          <w:rFonts w:ascii="Calibri" w:eastAsia="Times New Roman" w:hAnsi="Calibri" w:cs="Arial"/>
          <w:color w:val="000000" w:themeColor="text1"/>
          <w:shd w:val="clear" w:color="auto" w:fill="FFFFFF"/>
          <w:lang w:val="en-US"/>
        </w:rPr>
        <w:t xml:space="preserve">, such as asking </w:t>
      </w:r>
      <w:r w:rsidR="00A87418">
        <w:rPr>
          <w:rFonts w:ascii="Calibri" w:eastAsia="Times New Roman" w:hAnsi="Calibri" w:cs="Arial"/>
          <w:color w:val="000000" w:themeColor="text1"/>
          <w:shd w:val="clear" w:color="auto" w:fill="FFFFFF"/>
          <w:lang w:val="en-US"/>
        </w:rPr>
        <w:t>for the</w:t>
      </w:r>
      <w:r w:rsidR="00651251">
        <w:rPr>
          <w:rFonts w:ascii="Calibri" w:eastAsia="Times New Roman" w:hAnsi="Calibri" w:cs="Arial"/>
          <w:color w:val="000000" w:themeColor="text1"/>
          <w:shd w:val="clear" w:color="auto" w:fill="FFFFFF"/>
          <w:lang w:val="en-US"/>
        </w:rPr>
        <w:t xml:space="preserve"> reasons </w:t>
      </w:r>
      <w:r w:rsidR="007124DD" w:rsidRPr="00C76687">
        <w:rPr>
          <w:rFonts w:ascii="Calibri" w:eastAsia="Times New Roman" w:hAnsi="Calibri" w:cs="Arial"/>
          <w:color w:val="000000" w:themeColor="text1"/>
          <w:shd w:val="clear" w:color="auto" w:fill="FFFFFF"/>
          <w:lang w:val="en-US"/>
        </w:rPr>
        <w:t xml:space="preserve">why certain individuals are at risk for disease onset </w:t>
      </w:r>
      <w:r w:rsidR="00651251">
        <w:rPr>
          <w:rFonts w:ascii="Calibri" w:eastAsia="Times New Roman" w:hAnsi="Calibri" w:cs="Arial"/>
          <w:color w:val="000000" w:themeColor="text1"/>
          <w:shd w:val="clear" w:color="auto" w:fill="FFFFFF"/>
          <w:lang w:val="en-US"/>
        </w:rPr>
        <w:t>or illuminating</w:t>
      </w:r>
      <w:r w:rsidR="007124DD" w:rsidRPr="00C76687">
        <w:rPr>
          <w:rFonts w:ascii="Calibri" w:eastAsia="Times New Roman" w:hAnsi="Calibri" w:cs="Arial"/>
          <w:color w:val="000000" w:themeColor="text1"/>
          <w:shd w:val="clear" w:color="auto" w:fill="FFFFFF"/>
          <w:lang w:val="en-US"/>
        </w:rPr>
        <w:t xml:space="preserve"> why a certain drug works better</w:t>
      </w:r>
      <w:r w:rsidR="00651251">
        <w:rPr>
          <w:rFonts w:ascii="Calibri" w:eastAsia="Times New Roman" w:hAnsi="Calibri" w:cs="Arial"/>
          <w:color w:val="000000" w:themeColor="text1"/>
          <w:shd w:val="clear" w:color="auto" w:fill="FFFFFF"/>
          <w:lang w:val="en-US"/>
        </w:rPr>
        <w:t xml:space="preserve"> in some of them</w:t>
      </w:r>
      <w:r w:rsidRPr="00C76687">
        <w:rPr>
          <w:rFonts w:ascii="Calibri" w:eastAsia="Times New Roman" w:hAnsi="Calibri" w:cs="Arial"/>
          <w:color w:val="000000" w:themeColor="text1"/>
          <w:shd w:val="clear" w:color="auto" w:fill="FFFFFF"/>
          <w:lang w:val="en-US"/>
        </w:rPr>
        <w:t>.</w:t>
      </w:r>
    </w:p>
    <w:p w14:paraId="08AD7BA7" w14:textId="1901A794" w:rsidR="004420AB" w:rsidRPr="00051DC0" w:rsidRDefault="00651251" w:rsidP="008F4632">
      <w:pPr>
        <w:ind w:firstLine="708"/>
        <w:contextualSpacing/>
        <w:jc w:val="both"/>
        <w:rPr>
          <w:rFonts w:ascii="Calibri" w:hAnsi="Calibri"/>
          <w:b/>
          <w:color w:val="000000" w:themeColor="text1"/>
          <w:lang w:val="en-US"/>
        </w:rPr>
      </w:pPr>
      <w:r>
        <w:rPr>
          <w:rFonts w:ascii="Calibri" w:eastAsia="Times New Roman" w:hAnsi="Calibri" w:cs="Arial"/>
          <w:color w:val="222222"/>
          <w:shd w:val="clear" w:color="auto" w:fill="FFFFFF"/>
          <w:lang w:val="en-US"/>
        </w:rPr>
        <w:t>It may increasingly become apparent that</w:t>
      </w:r>
      <w:r w:rsidR="002C4D5B" w:rsidRPr="00C76687">
        <w:rPr>
          <w:rFonts w:ascii="Calibri" w:eastAsia="Times New Roman" w:hAnsi="Calibri" w:cs="Arial"/>
          <w:color w:val="222222"/>
          <w:shd w:val="clear" w:color="auto" w:fill="FFFFFF"/>
          <w:lang w:val="en-US"/>
        </w:rPr>
        <w:t xml:space="preserve"> the modeling go</w:t>
      </w:r>
      <w:r>
        <w:rPr>
          <w:rFonts w:ascii="Calibri" w:eastAsia="Times New Roman" w:hAnsi="Calibri" w:cs="Arial"/>
          <w:color w:val="222222"/>
          <w:shd w:val="clear" w:color="auto" w:fill="FFFFFF"/>
          <w:lang w:val="en-US"/>
        </w:rPr>
        <w:t>als of inference and prediction</w:t>
      </w:r>
      <w:r w:rsidR="00346270">
        <w:rPr>
          <w:rFonts w:ascii="Calibri" w:eastAsia="Times New Roman" w:hAnsi="Calibri" w:cs="Arial"/>
          <w:color w:val="222222"/>
          <w:shd w:val="clear" w:color="auto" w:fill="FFFFFF"/>
          <w:lang w:val="en-US"/>
        </w:rPr>
        <w:t>, even when using a linear model and using the same data,</w:t>
      </w:r>
      <w:r w:rsidR="002C4D5B" w:rsidRPr="00C76687">
        <w:rPr>
          <w:rFonts w:ascii="Calibri" w:eastAsia="Times New Roman" w:hAnsi="Calibri" w:cs="Arial"/>
          <w:color w:val="222222"/>
          <w:shd w:val="clear" w:color="auto" w:fill="FFFFFF"/>
          <w:lang w:val="en-US"/>
        </w:rPr>
        <w:t xml:space="preserve"> </w:t>
      </w:r>
      <w:r>
        <w:rPr>
          <w:rFonts w:ascii="Calibri" w:eastAsia="Times New Roman" w:hAnsi="Calibri" w:cs="Arial"/>
          <w:color w:val="222222"/>
          <w:shd w:val="clear" w:color="auto" w:fill="FFFFFF"/>
          <w:lang w:val="en-US"/>
        </w:rPr>
        <w:t>should</w:t>
      </w:r>
      <w:r w:rsidR="002C4D5B" w:rsidRPr="00C76687">
        <w:rPr>
          <w:rFonts w:ascii="Calibri" w:eastAsia="Times New Roman" w:hAnsi="Calibri" w:cs="Arial"/>
          <w:color w:val="222222"/>
          <w:shd w:val="clear" w:color="auto" w:fill="FFFFFF"/>
          <w:lang w:val="en-US"/>
        </w:rPr>
        <w:t xml:space="preserve"> be viewed as related cousins but not twins </w:t>
      </w:r>
      <w:r w:rsidR="002C4D5B" w:rsidRPr="00C76687">
        <w:rPr>
          <w:rFonts w:ascii="Calibri" w:eastAsia="Times New Roman" w:hAnsi="Calibri"/>
          <w:lang w:val="en-US"/>
        </w:rPr>
        <w:fldChar w:fldCharType="begin"/>
      </w:r>
      <w:r w:rsidR="002C4D5B" w:rsidRPr="00C76687">
        <w:rPr>
          <w:rFonts w:ascii="Calibri" w:eastAsia="Times New Roman" w:hAnsi="Calibri"/>
          <w:lang w:val="en-US"/>
        </w:rPr>
        <w:instrText xml:space="preserve"> ADDIN EN.CITE &lt;EndNote&gt;&lt;Cite&gt;&lt;Author&gt;Efron&lt;/Author&gt;&lt;Year&gt;2016&lt;/Year&gt;&lt;RecNum&gt;6362&lt;/RecNum&gt;&lt;DisplayText&gt;(6)&lt;/DisplayText&gt;&lt;record&gt;&lt;rec-number&gt;6362&lt;/rec-number&gt;&lt;foreign-keys&gt;&lt;key app="EN" db-id="wf5d22rx0vsr0leefsq5vrd7a0vsep2xdxr9" timestamp="1458370229"&gt;6362&lt;/key&gt;&lt;/foreign-keys&gt;&lt;ref-type name="Book"&gt;6&lt;/ref-type&gt;&lt;contributors&gt;&lt;authors&gt;&lt;author&gt;Efron, B.&lt;/author&gt;&lt;author&gt;Hastie, T.&lt;/author&gt;&lt;/authors&gt;&lt;/contributors&gt;&lt;titles&gt;&lt;title&gt;Computer-Age Statistical Inference&lt;/title&gt;&lt;/titles&gt;&lt;dates&gt;&lt;year&gt;2016&lt;/year&gt;&lt;/dates&gt;&lt;publisher&gt;Cambridge University Press&lt;/publisher&gt;&lt;urls&gt;&lt;/urls&gt;&lt;/record&gt;&lt;/Cite&gt;&lt;/EndNote&gt;</w:instrText>
      </w:r>
      <w:r w:rsidR="002C4D5B" w:rsidRPr="00C76687">
        <w:rPr>
          <w:rFonts w:ascii="Calibri" w:eastAsia="Times New Roman" w:hAnsi="Calibri"/>
          <w:lang w:val="en-US"/>
        </w:rPr>
        <w:fldChar w:fldCharType="separate"/>
      </w:r>
      <w:r w:rsidR="002C4D5B" w:rsidRPr="00C76687">
        <w:rPr>
          <w:rFonts w:ascii="Calibri" w:eastAsia="Times New Roman" w:hAnsi="Calibri"/>
          <w:noProof/>
          <w:lang w:val="en-US"/>
        </w:rPr>
        <w:t>(</w:t>
      </w:r>
      <w:hyperlink w:anchor="_ENREF_6" w:tooltip="Efron, 2016 #6362" w:history="1">
        <w:r w:rsidR="007646E0" w:rsidRPr="00C76687">
          <w:rPr>
            <w:rFonts w:ascii="Calibri" w:eastAsia="Times New Roman" w:hAnsi="Calibri"/>
            <w:noProof/>
            <w:lang w:val="en-US"/>
          </w:rPr>
          <w:t>6</w:t>
        </w:r>
      </w:hyperlink>
      <w:r w:rsidR="002C4D5B" w:rsidRPr="00C76687">
        <w:rPr>
          <w:rFonts w:ascii="Calibri" w:eastAsia="Times New Roman" w:hAnsi="Calibri"/>
          <w:noProof/>
          <w:lang w:val="en-US"/>
        </w:rPr>
        <w:t>)</w:t>
      </w:r>
      <w:r w:rsidR="002C4D5B" w:rsidRPr="00C76687">
        <w:rPr>
          <w:rFonts w:ascii="Calibri" w:eastAsia="Times New Roman" w:hAnsi="Calibri"/>
          <w:lang w:val="en-US"/>
        </w:rPr>
        <w:fldChar w:fldCharType="end"/>
      </w:r>
      <w:r w:rsidR="002C4D5B" w:rsidRPr="00C76687">
        <w:rPr>
          <w:rFonts w:ascii="Calibri" w:eastAsia="Times New Roman" w:hAnsi="Calibri"/>
          <w:lang w:val="en-US"/>
        </w:rPr>
        <w:t xml:space="preserve">. </w:t>
      </w:r>
      <w:r w:rsidR="0057113B">
        <w:rPr>
          <w:rFonts w:ascii="Calibri" w:hAnsi="Calibri" w:cs="Arial"/>
          <w:color w:val="000000" w:themeColor="text1"/>
          <w:lang w:val="en-US"/>
        </w:rPr>
        <w:t xml:space="preserve">Awareness of the strength and weakness of both </w:t>
      </w:r>
      <w:r w:rsidR="00A76291" w:rsidRPr="00C76687">
        <w:rPr>
          <w:rFonts w:ascii="Calibri" w:hAnsi="Calibri"/>
          <w:color w:val="000000" w:themeColor="text1"/>
          <w:lang w:val="en-US"/>
        </w:rPr>
        <w:t>"</w:t>
      </w:r>
      <w:r w:rsidR="0057113B">
        <w:rPr>
          <w:rFonts w:ascii="Calibri" w:hAnsi="Calibri"/>
          <w:color w:val="000000" w:themeColor="text1"/>
          <w:lang w:val="en-US"/>
        </w:rPr>
        <w:t>data-analysis cultures</w:t>
      </w:r>
      <w:r w:rsidR="00A76291" w:rsidRPr="00C76687">
        <w:rPr>
          <w:rFonts w:ascii="Calibri" w:hAnsi="Calibri"/>
          <w:color w:val="000000" w:themeColor="text1"/>
          <w:lang w:val="en-US"/>
        </w:rPr>
        <w:t xml:space="preserve">" </w:t>
      </w:r>
      <w:r w:rsidR="00F63F1A" w:rsidRPr="00C76687">
        <w:rPr>
          <w:rFonts w:ascii="Calibri" w:hAnsi="Calibri" w:cs="Arial"/>
          <w:color w:val="000000" w:themeColor="text1"/>
          <w:lang w:val="en-US"/>
        </w:rPr>
        <w:t xml:space="preserve">is important to </w:t>
      </w:r>
      <w:r w:rsidR="002C4D5B" w:rsidRPr="00C76687">
        <w:rPr>
          <w:rFonts w:ascii="Calibri" w:eastAsia="Times New Roman" w:hAnsi="Calibri"/>
          <w:lang w:val="en-US"/>
        </w:rPr>
        <w:t xml:space="preserve">avoid missing </w:t>
      </w:r>
      <w:r>
        <w:rPr>
          <w:rFonts w:ascii="Calibri" w:eastAsia="Times New Roman" w:hAnsi="Calibri"/>
          <w:lang w:val="en-US"/>
        </w:rPr>
        <w:t>critical</w:t>
      </w:r>
      <w:r w:rsidR="002C4D5B" w:rsidRPr="00C76687">
        <w:rPr>
          <w:rFonts w:ascii="Calibri" w:eastAsia="Times New Roman" w:hAnsi="Calibri"/>
          <w:lang w:val="en-US"/>
        </w:rPr>
        <w:t xml:space="preserve"> information and to </w:t>
      </w:r>
      <w:r w:rsidR="00F63F1A" w:rsidRPr="00C76687">
        <w:rPr>
          <w:rFonts w:ascii="Calibri" w:hAnsi="Calibri" w:cs="Arial"/>
          <w:color w:val="000000" w:themeColor="text1"/>
          <w:lang w:val="en-US"/>
        </w:rPr>
        <w:t xml:space="preserve">keep pace with the </w:t>
      </w:r>
      <w:r w:rsidR="003848A9">
        <w:rPr>
          <w:rFonts w:ascii="Calibri" w:hAnsi="Calibri" w:cs="Arial"/>
          <w:color w:val="000000" w:themeColor="text1"/>
          <w:lang w:val="en-US"/>
        </w:rPr>
        <w:t>accelerating</w:t>
      </w:r>
      <w:r w:rsidR="00F63F1A" w:rsidRPr="00C76687">
        <w:rPr>
          <w:rFonts w:ascii="Calibri" w:hAnsi="Calibri" w:cs="Arial"/>
          <w:color w:val="000000" w:themeColor="text1"/>
          <w:lang w:val="en-US"/>
        </w:rPr>
        <w:t xml:space="preserve"> </w:t>
      </w:r>
      <w:r w:rsidR="002C4D5B" w:rsidRPr="00C76687">
        <w:rPr>
          <w:rFonts w:ascii="Calibri" w:hAnsi="Calibri" w:cs="Arial"/>
          <w:color w:val="000000" w:themeColor="text1"/>
          <w:lang w:val="en-US"/>
        </w:rPr>
        <w:t>data deluge in biomedicine</w:t>
      </w:r>
      <w:r w:rsidR="00F63F1A" w:rsidRPr="00C76687">
        <w:rPr>
          <w:rFonts w:ascii="Calibri" w:hAnsi="Calibri" w:cs="Arial"/>
          <w:color w:val="000000" w:themeColor="text1"/>
          <w:lang w:val="en-US"/>
        </w:rPr>
        <w:t>.</w:t>
      </w:r>
    </w:p>
    <w:p w14:paraId="582A8C53" w14:textId="77777777" w:rsidR="00614128" w:rsidRPr="00051DC0" w:rsidRDefault="00614128" w:rsidP="00614128">
      <w:pPr>
        <w:rPr>
          <w:rFonts w:ascii="Calibri" w:eastAsia="Times New Roman" w:hAnsi="Calibri"/>
          <w:color w:val="000000" w:themeColor="text1"/>
          <w:lang w:val="en-US"/>
        </w:rPr>
      </w:pPr>
    </w:p>
    <w:p w14:paraId="0AA75DEB" w14:textId="49B3C9E7" w:rsidR="00C17975" w:rsidRPr="00051DC0" w:rsidRDefault="00C17975" w:rsidP="00CC0048">
      <w:pPr>
        <w:rPr>
          <w:rFonts w:ascii="Avenir" w:eastAsia="Times New Roman" w:hAnsi="Avenir"/>
          <w:color w:val="000000" w:themeColor="text1"/>
          <w:sz w:val="21"/>
          <w:szCs w:val="21"/>
          <w:lang w:val="en-US"/>
        </w:rPr>
      </w:pPr>
    </w:p>
    <w:p w14:paraId="647F925A" w14:textId="09370A22" w:rsidR="00C17975" w:rsidRPr="00051DC0" w:rsidRDefault="00C17975" w:rsidP="00C17975">
      <w:pPr>
        <w:contextualSpacing/>
        <w:jc w:val="both"/>
        <w:rPr>
          <w:rFonts w:ascii="Calibri" w:hAnsi="Calibri" w:cs="Helvetica"/>
          <w:color w:val="000000" w:themeColor="text1"/>
          <w:lang w:val="en-US"/>
        </w:rPr>
      </w:pPr>
    </w:p>
    <w:p w14:paraId="31755FEE" w14:textId="51BD8621" w:rsidR="00503EB4" w:rsidRPr="004D5E7C" w:rsidRDefault="007E520F" w:rsidP="008F4632">
      <w:pPr>
        <w:spacing w:after="200" w:line="276" w:lineRule="auto"/>
        <w:rPr>
          <w:b/>
          <w:color w:val="000000" w:themeColor="text1"/>
          <w:lang w:val="en-US"/>
        </w:rPr>
      </w:pPr>
      <w:r>
        <w:rPr>
          <w:rFonts w:ascii="Calibri" w:hAnsi="Calibri" w:cs="Times"/>
          <w:b/>
          <w:color w:val="000000" w:themeColor="text1"/>
          <w:lang w:val="en-US"/>
        </w:rPr>
        <w:br w:type="column"/>
      </w:r>
      <w:r w:rsidR="00503EB4" w:rsidRPr="00051DC0">
        <w:rPr>
          <w:rFonts w:ascii="Calibri" w:hAnsi="Calibri" w:cs="Times"/>
          <w:b/>
          <w:color w:val="000000" w:themeColor="text1"/>
          <w:lang w:val="en-US"/>
        </w:rPr>
        <w:lastRenderedPageBreak/>
        <w:t xml:space="preserve">Acknowledgements </w:t>
      </w:r>
    </w:p>
    <w:p w14:paraId="4A862063" w14:textId="37C98001" w:rsidR="00461161" w:rsidRPr="00F40E7B" w:rsidRDefault="00503EB4" w:rsidP="00F40E7B">
      <w:pPr>
        <w:widowControl w:val="0"/>
        <w:autoSpaceDE w:val="0"/>
        <w:autoSpaceDN w:val="0"/>
        <w:adjustRightInd w:val="0"/>
        <w:spacing w:after="240" w:line="200" w:lineRule="atLeast"/>
        <w:jc w:val="both"/>
        <w:rPr>
          <w:rFonts w:ascii="Calibri" w:hAnsi="Calibri" w:cs="Times"/>
          <w:color w:val="000000" w:themeColor="text1"/>
          <w:lang w:val="en-US"/>
        </w:rPr>
      </w:pPr>
      <w:r w:rsidRPr="00051DC0">
        <w:rPr>
          <w:rFonts w:ascii="Calibri" w:hAnsi="Calibri" w:cs="Times"/>
          <w:color w:val="000000" w:themeColor="text1"/>
          <w:lang w:val="en-US"/>
        </w:rPr>
        <w:t xml:space="preserve">DB </w:t>
      </w:r>
      <w:r w:rsidR="00500CCC" w:rsidRPr="00051DC0">
        <w:rPr>
          <w:rFonts w:ascii="Calibri" w:hAnsi="Calibri" w:cs="Times"/>
          <w:color w:val="000000" w:themeColor="text1"/>
          <w:lang w:val="en-US"/>
        </w:rPr>
        <w:t>wa</w:t>
      </w:r>
      <w:r w:rsidRPr="00051DC0">
        <w:rPr>
          <w:rFonts w:ascii="Calibri" w:hAnsi="Calibri" w:cs="Times"/>
          <w:color w:val="000000" w:themeColor="text1"/>
          <w:lang w:val="en-US"/>
        </w:rPr>
        <w:t xml:space="preserve">s funded by the Deutsche Forschungsgemeinschaft (DFG, BZ2/2-1, BZ2/3-1, and BZ2/4-1; International Research Training Group IRTG2150), Amazon AWS Research Grant (2016 and 2017), the German National </w:t>
      </w:r>
      <w:r w:rsidR="005662DD" w:rsidRPr="00051DC0">
        <w:rPr>
          <w:rFonts w:ascii="Calibri" w:hAnsi="Calibri" w:cs="Times"/>
          <w:color w:val="000000" w:themeColor="text1"/>
          <w:lang w:val="en-US"/>
        </w:rPr>
        <w:t>Merit</w:t>
      </w:r>
      <w:r w:rsidRPr="00051DC0">
        <w:rPr>
          <w:rFonts w:ascii="Calibri" w:hAnsi="Calibri" w:cs="Times"/>
          <w:color w:val="000000" w:themeColor="text1"/>
          <w:lang w:val="en-US"/>
        </w:rPr>
        <w:t xml:space="preserve"> Foundation, as well as the START-Program of the Faculty of Medicine </w:t>
      </w:r>
      <w:r w:rsidR="00500CCC" w:rsidRPr="00051DC0">
        <w:rPr>
          <w:rFonts w:ascii="Calibri" w:hAnsi="Calibri" w:cs="Times"/>
          <w:color w:val="000000" w:themeColor="text1"/>
          <w:lang w:val="en-US"/>
        </w:rPr>
        <w:t xml:space="preserve">(126/16) </w:t>
      </w:r>
      <w:r w:rsidRPr="00051DC0">
        <w:rPr>
          <w:rFonts w:ascii="Calibri" w:hAnsi="Calibri" w:cs="Times"/>
          <w:color w:val="000000" w:themeColor="text1"/>
          <w:lang w:val="en-US"/>
        </w:rPr>
        <w:t>and Exploratory Research Space</w:t>
      </w:r>
      <w:r w:rsidR="005662DD" w:rsidRPr="00051DC0">
        <w:rPr>
          <w:rFonts w:ascii="Calibri" w:hAnsi="Calibri" w:cs="Times"/>
          <w:color w:val="000000" w:themeColor="text1"/>
          <w:lang w:val="en-US"/>
        </w:rPr>
        <w:t xml:space="preserve"> (</w:t>
      </w:r>
      <w:r w:rsidR="005662DD" w:rsidRPr="00051DC0">
        <w:rPr>
          <w:rFonts w:ascii="Calibri" w:eastAsia="Times New Roman" w:hAnsi="Calibri" w:cs="Arial"/>
          <w:color w:val="000000" w:themeColor="text1"/>
          <w:shd w:val="clear" w:color="auto" w:fill="FFFFFF"/>
          <w:lang w:val="en-US"/>
        </w:rPr>
        <w:t>OPSF449</w:t>
      </w:r>
      <w:r w:rsidR="005662DD" w:rsidRPr="00051DC0">
        <w:rPr>
          <w:rFonts w:ascii="Calibri" w:hAnsi="Calibri" w:cs="Times"/>
          <w:color w:val="000000" w:themeColor="text1"/>
          <w:lang w:val="en-US"/>
        </w:rPr>
        <w:t>)</w:t>
      </w:r>
      <w:r w:rsidRPr="00051DC0">
        <w:rPr>
          <w:rFonts w:ascii="Calibri" w:hAnsi="Calibri" w:cs="Times"/>
          <w:color w:val="000000" w:themeColor="text1"/>
          <w:lang w:val="en-US"/>
        </w:rPr>
        <w:t>, RWTH Aachen.</w:t>
      </w:r>
      <w:r w:rsidR="00F40E7B">
        <w:rPr>
          <w:rFonts w:ascii="Calibri" w:hAnsi="Calibri" w:cs="Times"/>
          <w:color w:val="000000" w:themeColor="text1"/>
          <w:lang w:val="en-US"/>
        </w:rPr>
        <w:t xml:space="preserve"> </w:t>
      </w:r>
      <w:r w:rsidR="00461161">
        <w:rPr>
          <w:rFonts w:ascii="Calibri" w:eastAsia="Times New Roman" w:hAnsi="Calibri" w:cs="Arial"/>
          <w:color w:val="000000" w:themeColor="text1"/>
          <w:shd w:val="clear" w:color="auto" w:fill="FFFFFF"/>
          <w:lang w:val="en-US"/>
        </w:rPr>
        <w:t>The authors declare no competing interests.</w:t>
      </w:r>
    </w:p>
    <w:p w14:paraId="44C1E9B6" w14:textId="77777777" w:rsidR="00461161" w:rsidRPr="00051DC0" w:rsidRDefault="00461161" w:rsidP="00017287">
      <w:pPr>
        <w:widowControl w:val="0"/>
        <w:autoSpaceDE w:val="0"/>
        <w:autoSpaceDN w:val="0"/>
        <w:adjustRightInd w:val="0"/>
        <w:spacing w:after="240" w:line="200" w:lineRule="atLeast"/>
        <w:jc w:val="both"/>
        <w:rPr>
          <w:rFonts w:ascii="Calibri" w:hAnsi="Calibri" w:cs="Times"/>
          <w:color w:val="000000" w:themeColor="text1"/>
          <w:lang w:val="en-US" w:eastAsia="en-US"/>
        </w:rPr>
      </w:pPr>
    </w:p>
    <w:p w14:paraId="152C0B4B" w14:textId="77777777" w:rsidR="00503EB4" w:rsidRPr="00051DC0" w:rsidRDefault="00503EB4" w:rsidP="006141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libri" w:hAnsi="Calibri" w:cs="Helvetica"/>
          <w:i/>
          <w:color w:val="000000" w:themeColor="text1"/>
          <w:lang w:val="en-US"/>
        </w:rPr>
      </w:pPr>
    </w:p>
    <w:p w14:paraId="01C51AB1" w14:textId="77777777" w:rsidR="00614128" w:rsidRPr="00051DC0" w:rsidRDefault="00614128" w:rsidP="00614128">
      <w:pPr>
        <w:spacing w:line="360" w:lineRule="auto"/>
        <w:jc w:val="both"/>
        <w:rPr>
          <w:rFonts w:ascii="Calibri" w:hAnsi="Calibri" w:cs="Helvetica"/>
          <w:color w:val="000000" w:themeColor="text1"/>
          <w:lang w:val="en-US"/>
        </w:rPr>
      </w:pPr>
    </w:p>
    <w:p w14:paraId="53BD8D40" w14:textId="77777777" w:rsidR="00453A1E" w:rsidRDefault="00453A1E" w:rsidP="00453A1E">
      <w:pPr>
        <w:spacing w:line="360" w:lineRule="auto"/>
        <w:jc w:val="both"/>
        <w:rPr>
          <w:rFonts w:ascii="Calibri" w:hAnsi="Calibri"/>
          <w:b/>
          <w:color w:val="000000" w:themeColor="text1"/>
          <w:lang w:val="en-US"/>
        </w:rPr>
      </w:pPr>
      <w:r>
        <w:rPr>
          <w:rFonts w:ascii="Calibri" w:hAnsi="Calibri"/>
          <w:b/>
          <w:color w:val="000000" w:themeColor="text1"/>
          <w:lang w:val="en-US"/>
        </w:rPr>
        <w:br/>
      </w:r>
    </w:p>
    <w:p w14:paraId="123F8E73" w14:textId="6ECF74F4" w:rsidR="00893599" w:rsidRPr="00F63F1A" w:rsidRDefault="007E520F" w:rsidP="00893599">
      <w:pPr>
        <w:spacing w:line="360" w:lineRule="auto"/>
        <w:jc w:val="both"/>
        <w:rPr>
          <w:rFonts w:asciiTheme="minorHAnsi" w:hAnsiTheme="minorHAnsi"/>
          <w:color w:val="000000" w:themeColor="text1"/>
          <w:lang w:val="en-US"/>
        </w:rPr>
      </w:pPr>
      <w:r>
        <w:rPr>
          <w:rFonts w:ascii="Calibri" w:hAnsi="Calibri"/>
          <w:b/>
          <w:color w:val="000000" w:themeColor="text1"/>
          <w:lang w:val="en-US"/>
        </w:rPr>
        <w:br w:type="column"/>
      </w:r>
      <w:r w:rsidR="00893599" w:rsidRPr="00453A1E">
        <w:rPr>
          <w:rFonts w:ascii="Calibri" w:hAnsi="Calibri"/>
          <w:b/>
          <w:color w:val="000000" w:themeColor="text1"/>
          <w:lang w:val="en-US"/>
        </w:rPr>
        <w:lastRenderedPageBreak/>
        <w:t>Figure Legends</w:t>
      </w:r>
    </w:p>
    <w:p w14:paraId="48771932" w14:textId="77777777" w:rsidR="002E41E2" w:rsidRDefault="002E41E2" w:rsidP="00893599">
      <w:pPr>
        <w:spacing w:line="360" w:lineRule="auto"/>
        <w:jc w:val="both"/>
        <w:rPr>
          <w:rFonts w:ascii="Calibri" w:hAnsi="Calibri"/>
          <w:b/>
          <w:color w:val="000000" w:themeColor="text1"/>
          <w:lang w:val="en-US"/>
        </w:rPr>
      </w:pPr>
    </w:p>
    <w:p w14:paraId="1C0E5F98" w14:textId="77777777" w:rsidR="002E41E2" w:rsidRDefault="002E41E2" w:rsidP="00893599">
      <w:pPr>
        <w:spacing w:line="360" w:lineRule="auto"/>
        <w:jc w:val="both"/>
        <w:rPr>
          <w:rFonts w:ascii="Calibri" w:hAnsi="Calibri"/>
          <w:b/>
          <w:color w:val="000000" w:themeColor="text1"/>
          <w:lang w:val="en-US"/>
        </w:rPr>
      </w:pPr>
    </w:p>
    <w:p w14:paraId="6E76082F" w14:textId="77777777" w:rsidR="002E41E2" w:rsidRDefault="002E41E2" w:rsidP="00893599">
      <w:pPr>
        <w:spacing w:line="360" w:lineRule="auto"/>
        <w:jc w:val="both"/>
        <w:rPr>
          <w:rFonts w:ascii="Calibri" w:hAnsi="Calibri"/>
          <w:b/>
          <w:color w:val="000000" w:themeColor="text1"/>
          <w:lang w:val="en-US"/>
        </w:rPr>
      </w:pPr>
    </w:p>
    <w:p w14:paraId="1B0F9F0D" w14:textId="6C25DC34" w:rsidR="00893599" w:rsidRDefault="002E41E2" w:rsidP="00893599">
      <w:pPr>
        <w:spacing w:line="360" w:lineRule="auto"/>
        <w:jc w:val="both"/>
        <w:rPr>
          <w:rFonts w:ascii="Calibri" w:hAnsi="Calibri"/>
          <w:b/>
          <w:color w:val="000000" w:themeColor="text1"/>
          <w:lang w:val="en-US"/>
        </w:rPr>
      </w:pPr>
      <w:r>
        <w:rPr>
          <w:rFonts w:ascii="Calibri" w:hAnsi="Calibri"/>
          <w:b/>
          <w:color w:val="000000" w:themeColor="text1"/>
          <w:lang w:val="en-US"/>
        </w:rPr>
        <w:t>Figure X</w:t>
      </w:r>
    </w:p>
    <w:p w14:paraId="73BF2A3D" w14:textId="2D27C6AA" w:rsidR="003274AE" w:rsidRPr="00453A1E" w:rsidRDefault="006D68B1" w:rsidP="00893599">
      <w:pPr>
        <w:spacing w:line="360" w:lineRule="auto"/>
        <w:jc w:val="both"/>
        <w:rPr>
          <w:rFonts w:ascii="Calibri" w:hAnsi="Calibri"/>
          <w:b/>
          <w:color w:val="000000" w:themeColor="text1"/>
          <w:lang w:val="en-US"/>
        </w:rPr>
      </w:pPr>
      <w:r w:rsidRPr="006D68B1">
        <w:rPr>
          <w:rFonts w:ascii="Calibri" w:hAnsi="Calibri"/>
          <w:b/>
          <w:noProof/>
          <w:color w:val="000000" w:themeColor="text1"/>
        </w:rPr>
        <w:drawing>
          <wp:inline distT="0" distB="0" distL="0" distR="0" wp14:anchorId="2A01D65A" wp14:editId="67B2E15A">
            <wp:extent cx="5759450" cy="1456055"/>
            <wp:effectExtent l="0" t="0" r="635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456055"/>
                    </a:xfrm>
                    <a:prstGeom prst="rect">
                      <a:avLst/>
                    </a:prstGeom>
                  </pic:spPr>
                </pic:pic>
              </a:graphicData>
            </a:graphic>
          </wp:inline>
        </w:drawing>
      </w:r>
    </w:p>
    <w:p w14:paraId="415577CF" w14:textId="65F0D1DC" w:rsidR="00893599" w:rsidRPr="00BF3692" w:rsidRDefault="00243867" w:rsidP="00893599">
      <w:pPr>
        <w:jc w:val="both"/>
        <w:rPr>
          <w:rFonts w:ascii="Calibri" w:hAnsi="Calibri"/>
          <w:color w:val="000000" w:themeColor="text1"/>
          <w:sz w:val="22"/>
          <w:szCs w:val="22"/>
          <w:lang w:val="en-US"/>
        </w:rPr>
      </w:pPr>
      <w:r w:rsidRPr="00BF3692">
        <w:rPr>
          <w:rFonts w:ascii="Calibri" w:hAnsi="Calibri"/>
          <w:b/>
          <w:color w:val="000000" w:themeColor="text1"/>
          <w:sz w:val="22"/>
          <w:szCs w:val="22"/>
          <w:lang w:val="en-US"/>
        </w:rPr>
        <w:t>Predictability versus significance in four medical datasets</w:t>
      </w:r>
      <w:r w:rsidR="00893599" w:rsidRPr="00BF3692">
        <w:rPr>
          <w:rFonts w:ascii="Calibri" w:hAnsi="Calibri"/>
          <w:b/>
          <w:color w:val="000000" w:themeColor="text1"/>
          <w:sz w:val="22"/>
          <w:szCs w:val="22"/>
          <w:lang w:val="en-US"/>
        </w:rPr>
        <w:t>.</w:t>
      </w:r>
      <w:r w:rsidRPr="00BF3692">
        <w:rPr>
          <w:rFonts w:ascii="Calibri" w:hAnsi="Calibri"/>
          <w:b/>
          <w:color w:val="000000" w:themeColor="text1"/>
          <w:sz w:val="22"/>
          <w:szCs w:val="22"/>
          <w:lang w:val="en-US"/>
        </w:rPr>
        <w:t xml:space="preserve"> </w:t>
      </w:r>
      <w:r w:rsidRPr="00BF3692">
        <w:rPr>
          <w:rFonts w:ascii="Calibri" w:hAnsi="Calibri"/>
          <w:color w:val="000000" w:themeColor="text1"/>
          <w:sz w:val="22"/>
          <w:szCs w:val="22"/>
          <w:lang w:val="en-US"/>
        </w:rPr>
        <w:t xml:space="preserve">Integrative plots </w:t>
      </w:r>
      <w:r w:rsidR="007E74A2" w:rsidRPr="00BF3692">
        <w:rPr>
          <w:rFonts w:ascii="Calibri" w:hAnsi="Calibri"/>
          <w:color w:val="000000" w:themeColor="text1"/>
          <w:sz w:val="22"/>
          <w:szCs w:val="22"/>
          <w:lang w:val="en-US"/>
        </w:rPr>
        <w:t xml:space="preserve">summarize </w:t>
      </w:r>
      <w:r w:rsidR="00BD020E" w:rsidRPr="00BF3692">
        <w:rPr>
          <w:rFonts w:ascii="Calibri" w:hAnsi="Calibri"/>
          <w:color w:val="000000" w:themeColor="text1"/>
          <w:sz w:val="22"/>
          <w:szCs w:val="22"/>
          <w:lang w:val="en-US"/>
        </w:rPr>
        <w:t xml:space="preserve">the inferential importance of </w:t>
      </w:r>
      <w:r w:rsidR="00E022B2" w:rsidRPr="00BF3692">
        <w:rPr>
          <w:rFonts w:ascii="Calibri" w:hAnsi="Calibri"/>
          <w:color w:val="000000" w:themeColor="text1"/>
          <w:sz w:val="22"/>
          <w:szCs w:val="22"/>
          <w:lang w:val="en-US"/>
        </w:rPr>
        <w:t xml:space="preserve">each </w:t>
      </w:r>
      <w:r w:rsidR="00D323FB" w:rsidRPr="00BF3692">
        <w:rPr>
          <w:rFonts w:ascii="Calibri" w:hAnsi="Calibri"/>
          <w:color w:val="000000" w:themeColor="text1"/>
          <w:sz w:val="22"/>
          <w:szCs w:val="22"/>
          <w:lang w:val="en-US"/>
        </w:rPr>
        <w:t>linear-</w:t>
      </w:r>
      <w:r w:rsidR="00BD020E" w:rsidRPr="00BF3692">
        <w:rPr>
          <w:rFonts w:ascii="Calibri" w:hAnsi="Calibri"/>
          <w:color w:val="000000" w:themeColor="text1"/>
          <w:sz w:val="22"/>
          <w:szCs w:val="22"/>
          <w:lang w:val="en-US"/>
        </w:rPr>
        <w:t xml:space="preserve">model coefficients (p-values on </w:t>
      </w:r>
      <w:r w:rsidR="00BD020E" w:rsidRPr="00BF3692">
        <w:rPr>
          <w:rFonts w:ascii="Calibri" w:hAnsi="Calibri"/>
          <w:i/>
          <w:color w:val="000000" w:themeColor="text1"/>
          <w:sz w:val="22"/>
          <w:szCs w:val="22"/>
          <w:lang w:val="en-US"/>
        </w:rPr>
        <w:t>x-axis</w:t>
      </w:r>
      <w:r w:rsidR="00BD020E" w:rsidRPr="00BF3692">
        <w:rPr>
          <w:rFonts w:ascii="Calibri" w:hAnsi="Calibri"/>
          <w:color w:val="000000" w:themeColor="text1"/>
          <w:sz w:val="22"/>
          <w:szCs w:val="22"/>
          <w:lang w:val="en-US"/>
        </w:rPr>
        <w:t>, log-transformed) and the predictive importance</w:t>
      </w:r>
      <w:r w:rsidR="00D323FB" w:rsidRPr="00BF3692">
        <w:rPr>
          <w:rFonts w:ascii="Calibri" w:hAnsi="Calibri"/>
          <w:color w:val="000000" w:themeColor="text1"/>
          <w:sz w:val="22"/>
          <w:szCs w:val="22"/>
          <w:lang w:val="en-US"/>
        </w:rPr>
        <w:t xml:space="preserve"> of coefficient sets (</w:t>
      </w:r>
      <w:r w:rsidR="000A13E0">
        <w:rPr>
          <w:rFonts w:ascii="Calibri" w:hAnsi="Calibri"/>
          <w:color w:val="000000" w:themeColor="text1"/>
          <w:sz w:val="22"/>
          <w:szCs w:val="22"/>
          <w:lang w:val="en-US"/>
        </w:rPr>
        <w:t xml:space="preserve">out-of-sample </w:t>
      </w:r>
      <w:r w:rsidR="00D323FB" w:rsidRPr="00BF3692">
        <w:rPr>
          <w:rFonts w:ascii="Calibri" w:hAnsi="Calibri"/>
          <w:color w:val="000000" w:themeColor="text1"/>
          <w:sz w:val="22"/>
          <w:szCs w:val="22"/>
          <w:lang w:val="en-US"/>
        </w:rPr>
        <w:t>R</w:t>
      </w:r>
      <w:r w:rsidR="00D323FB" w:rsidRPr="00BF3692">
        <w:rPr>
          <w:rFonts w:ascii="Calibri" w:hAnsi="Calibri"/>
          <w:color w:val="000000" w:themeColor="text1"/>
          <w:sz w:val="22"/>
          <w:szCs w:val="22"/>
          <w:vertAlign w:val="superscript"/>
          <w:lang w:val="en-US"/>
        </w:rPr>
        <w:t>2</w:t>
      </w:r>
      <w:r w:rsidR="00D323FB" w:rsidRPr="00BF3692">
        <w:rPr>
          <w:rFonts w:ascii="Calibri" w:hAnsi="Calibri"/>
          <w:color w:val="000000" w:themeColor="text1"/>
          <w:sz w:val="22"/>
          <w:szCs w:val="22"/>
          <w:lang w:val="en-US"/>
        </w:rPr>
        <w:t xml:space="preserve"> scores</w:t>
      </w:r>
      <w:r w:rsidR="0049695E" w:rsidRPr="00BF3692">
        <w:rPr>
          <w:rFonts w:ascii="Calibri" w:hAnsi="Calibri"/>
          <w:color w:val="000000" w:themeColor="text1"/>
          <w:sz w:val="22"/>
          <w:szCs w:val="22"/>
          <w:lang w:val="en-US"/>
        </w:rPr>
        <w:t xml:space="preserve"> on </w:t>
      </w:r>
      <w:r w:rsidR="0049695E" w:rsidRPr="00BF3692">
        <w:rPr>
          <w:rFonts w:ascii="Calibri" w:hAnsi="Calibri"/>
          <w:i/>
          <w:color w:val="000000" w:themeColor="text1"/>
          <w:sz w:val="22"/>
          <w:szCs w:val="22"/>
          <w:lang w:val="en-US"/>
        </w:rPr>
        <w:t>y-axis</w:t>
      </w:r>
      <w:r w:rsidR="00BF3692" w:rsidRPr="00BF3692">
        <w:rPr>
          <w:rFonts w:ascii="Calibri" w:hAnsi="Calibri"/>
          <w:color w:val="000000" w:themeColor="text1"/>
          <w:sz w:val="22"/>
          <w:szCs w:val="22"/>
          <w:lang w:val="en-US"/>
        </w:rPr>
        <w:t xml:space="preserve">, obtained from model application on </w:t>
      </w:r>
      <w:r w:rsidR="00C83845">
        <w:rPr>
          <w:rFonts w:ascii="Calibri" w:hAnsi="Calibri"/>
          <w:color w:val="000000" w:themeColor="text1"/>
          <w:sz w:val="22"/>
          <w:szCs w:val="22"/>
          <w:lang w:val="en-US"/>
        </w:rPr>
        <w:t>data</w:t>
      </w:r>
      <w:r w:rsidR="00082D48">
        <w:rPr>
          <w:rFonts w:ascii="Calibri" w:hAnsi="Calibri"/>
          <w:color w:val="000000" w:themeColor="text1"/>
          <w:sz w:val="22"/>
          <w:szCs w:val="22"/>
          <w:lang w:val="en-US"/>
        </w:rPr>
        <w:t xml:space="preserve"> not used for model fitting</w:t>
      </w:r>
      <w:r w:rsidR="00D323FB"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A)</w:t>
      </w:r>
      <w:r w:rsidR="00893599" w:rsidRPr="00BF3692">
        <w:rPr>
          <w:rFonts w:ascii="Calibri" w:hAnsi="Calibri"/>
          <w:b/>
          <w:color w:val="000000" w:themeColor="text1"/>
          <w:sz w:val="22"/>
          <w:szCs w:val="22"/>
          <w:lang w:val="en-US"/>
        </w:rPr>
        <w:t xml:space="preserve"> </w:t>
      </w:r>
      <w:r w:rsidR="007F33A0">
        <w:rPr>
          <w:rFonts w:ascii="Calibri" w:hAnsi="Calibri"/>
          <w:color w:val="000000" w:themeColor="text1"/>
          <w:sz w:val="22"/>
          <w:szCs w:val="22"/>
          <w:lang w:val="en-US"/>
        </w:rPr>
        <w:t>The body</w:t>
      </w:r>
      <w:r w:rsidR="008E31F8">
        <w:rPr>
          <w:rFonts w:ascii="Calibri" w:hAnsi="Calibri"/>
          <w:color w:val="000000" w:themeColor="text1"/>
          <w:sz w:val="22"/>
          <w:szCs w:val="22"/>
          <w:lang w:val="en-US"/>
        </w:rPr>
        <w:t xml:space="preserve"> </w:t>
      </w:r>
      <w:r w:rsidR="007F33A0">
        <w:rPr>
          <w:rFonts w:ascii="Calibri" w:hAnsi="Calibri"/>
          <w:color w:val="000000" w:themeColor="text1"/>
          <w:sz w:val="22"/>
          <w:szCs w:val="22"/>
          <w:lang w:val="en-US"/>
        </w:rPr>
        <w:t>weight</w:t>
      </w:r>
      <w:r w:rsidR="008E31F8">
        <w:rPr>
          <w:rFonts w:ascii="Calibri" w:hAnsi="Calibri"/>
          <w:color w:val="000000" w:themeColor="text1"/>
          <w:sz w:val="22"/>
          <w:szCs w:val="22"/>
          <w:lang w:val="en-US"/>
        </w:rPr>
        <w:t xml:space="preserve"> is to be derived from 8 measures in</w:t>
      </w:r>
      <w:r w:rsidR="007F33A0">
        <w:rPr>
          <w:rFonts w:ascii="Calibri" w:hAnsi="Calibri"/>
          <w:color w:val="000000" w:themeColor="text1"/>
          <w:sz w:val="22"/>
          <w:szCs w:val="22"/>
          <w:lang w:val="en-US"/>
        </w:rPr>
        <w:t xml:space="preserve"> 189 newborns</w:t>
      </w:r>
      <w:r w:rsidR="00893599" w:rsidRPr="00BF3692">
        <w:rPr>
          <w:rFonts w:ascii="Calibri" w:hAnsi="Calibri"/>
          <w:color w:val="000000" w:themeColor="text1"/>
          <w:sz w:val="22"/>
          <w:szCs w:val="22"/>
          <w:lang w:val="en-US"/>
        </w:rPr>
        <w:t>.</w:t>
      </w:r>
      <w:r w:rsidR="00751E3D">
        <w:rPr>
          <w:rFonts w:ascii="Calibri" w:hAnsi="Calibri"/>
          <w:color w:val="000000" w:themeColor="text1"/>
          <w:sz w:val="22"/>
          <w:szCs w:val="22"/>
          <w:lang w:val="en-US"/>
        </w:rPr>
        <w:t xml:space="preserve"> 3 out of </w:t>
      </w:r>
      <w:r w:rsidR="00C1090F">
        <w:rPr>
          <w:rFonts w:ascii="Calibri" w:hAnsi="Calibri"/>
          <w:color w:val="000000" w:themeColor="text1"/>
          <w:sz w:val="22"/>
          <w:szCs w:val="22"/>
          <w:lang w:val="en-US"/>
        </w:rPr>
        <w:t xml:space="preserve">8 </w:t>
      </w:r>
      <w:r w:rsidR="00082D48">
        <w:rPr>
          <w:rFonts w:ascii="Calibri" w:hAnsi="Calibri"/>
          <w:color w:val="000000" w:themeColor="text1"/>
          <w:sz w:val="22"/>
          <w:szCs w:val="22"/>
          <w:lang w:val="en-US"/>
        </w:rPr>
        <w:t xml:space="preserve">measures </w:t>
      </w:r>
      <w:r w:rsidR="00C1090F">
        <w:rPr>
          <w:rFonts w:ascii="Calibri" w:hAnsi="Calibri"/>
          <w:color w:val="000000" w:themeColor="text1"/>
          <w:sz w:val="22"/>
          <w:szCs w:val="22"/>
          <w:lang w:val="en-US"/>
        </w:rPr>
        <w:t xml:space="preserve">are </w:t>
      </w:r>
      <w:r w:rsidR="00EA0CC4">
        <w:rPr>
          <w:rFonts w:ascii="Calibri" w:hAnsi="Calibri"/>
          <w:color w:val="000000" w:themeColor="text1"/>
          <w:sz w:val="22"/>
          <w:szCs w:val="22"/>
          <w:lang w:val="en-US"/>
        </w:rPr>
        <w:t xml:space="preserve">statistically </w:t>
      </w:r>
      <w:r w:rsidR="00C1090F">
        <w:rPr>
          <w:rFonts w:ascii="Calibri" w:hAnsi="Calibri"/>
          <w:color w:val="000000" w:themeColor="text1"/>
          <w:sz w:val="22"/>
          <w:szCs w:val="22"/>
          <w:lang w:val="en-US"/>
        </w:rPr>
        <w:t>significantly associated</w:t>
      </w:r>
      <w:r w:rsidR="00082D48">
        <w:rPr>
          <w:rFonts w:ascii="Calibri" w:hAnsi="Calibri"/>
          <w:color w:val="000000" w:themeColor="text1"/>
          <w:sz w:val="22"/>
          <w:szCs w:val="22"/>
          <w:lang w:val="en-US"/>
        </w:rPr>
        <w:t xml:space="preserve"> with birth weight</w:t>
      </w:r>
      <w:r w:rsidR="002361A8">
        <w:rPr>
          <w:rFonts w:ascii="Calibri" w:hAnsi="Calibri"/>
          <w:color w:val="000000" w:themeColor="text1"/>
          <w:sz w:val="22"/>
          <w:szCs w:val="22"/>
          <w:lang w:val="en-US"/>
        </w:rPr>
        <w:t xml:space="preserve"> at p &lt; 0.05 (</w:t>
      </w:r>
      <w:r w:rsidR="002361A8" w:rsidRPr="002361A8">
        <w:rPr>
          <w:rFonts w:ascii="Calibri" w:hAnsi="Calibri"/>
          <w:i/>
          <w:color w:val="000000" w:themeColor="text1"/>
          <w:sz w:val="22"/>
          <w:szCs w:val="22"/>
          <w:lang w:val="en-US"/>
        </w:rPr>
        <w:t>red</w:t>
      </w:r>
      <w:r w:rsidR="00EA0CC4">
        <w:rPr>
          <w:rFonts w:ascii="Calibri" w:hAnsi="Calibri"/>
          <w:i/>
          <w:color w:val="000000" w:themeColor="text1"/>
          <w:sz w:val="22"/>
          <w:szCs w:val="22"/>
          <w:lang w:val="en-US"/>
        </w:rPr>
        <w:t xml:space="preserve"> line</w:t>
      </w:r>
      <w:r w:rsidR="002361A8">
        <w:rPr>
          <w:rFonts w:ascii="Calibri" w:hAnsi="Calibri"/>
          <w:color w:val="000000" w:themeColor="text1"/>
          <w:sz w:val="22"/>
          <w:szCs w:val="22"/>
          <w:lang w:val="en-US"/>
        </w:rPr>
        <w:t>).</w:t>
      </w:r>
      <w:r w:rsidR="00082D48">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Yet, a</w:t>
      </w:r>
      <w:r w:rsidR="00354EF4">
        <w:rPr>
          <w:rFonts w:ascii="Calibri" w:hAnsi="Calibri"/>
          <w:color w:val="000000" w:themeColor="text1"/>
          <w:sz w:val="22"/>
          <w:szCs w:val="22"/>
          <w:lang w:val="en-US"/>
        </w:rPr>
        <w:t xml:space="preserve"> predictive linear model </w:t>
      </w:r>
      <w:r w:rsidR="002361A8">
        <w:rPr>
          <w:rFonts w:ascii="Calibri" w:hAnsi="Calibri"/>
          <w:color w:val="000000" w:themeColor="text1"/>
          <w:sz w:val="22"/>
          <w:szCs w:val="22"/>
          <w:lang w:val="en-US"/>
        </w:rPr>
        <w:t xml:space="preserve">explains only </w:t>
      </w:r>
      <w:r w:rsidR="00545A0D">
        <w:rPr>
          <w:rFonts w:ascii="Calibri" w:hAnsi="Calibri"/>
          <w:color w:val="000000" w:themeColor="text1"/>
          <w:sz w:val="22"/>
          <w:szCs w:val="22"/>
          <w:lang w:val="en-US"/>
        </w:rPr>
        <w:t>8</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 xml:space="preserve">of the </w:t>
      </w:r>
      <w:r w:rsidR="00354EF4">
        <w:rPr>
          <w:rFonts w:ascii="Calibri" w:hAnsi="Calibri"/>
          <w:color w:val="000000" w:themeColor="text1"/>
          <w:sz w:val="22"/>
          <w:szCs w:val="22"/>
          <w:lang w:val="en-US"/>
        </w:rPr>
        <w:t>variance</w:t>
      </w:r>
      <w:r w:rsidR="002361A8">
        <w:rPr>
          <w:rFonts w:ascii="Calibri" w:hAnsi="Calibri"/>
          <w:color w:val="000000" w:themeColor="text1"/>
          <w:sz w:val="22"/>
          <w:szCs w:val="22"/>
          <w:lang w:val="en-US"/>
        </w:rPr>
        <w:t xml:space="preserve"> in </w:t>
      </w:r>
      <w:r w:rsidR="000A13E0">
        <w:rPr>
          <w:rFonts w:ascii="Calibri" w:hAnsi="Calibri"/>
          <w:color w:val="000000" w:themeColor="text1"/>
          <w:sz w:val="22"/>
          <w:szCs w:val="22"/>
          <w:lang w:val="en-US"/>
        </w:rPr>
        <w:t>new</w:t>
      </w:r>
      <w:r w:rsidR="002361A8">
        <w:rPr>
          <w:rFonts w:ascii="Calibri" w:hAnsi="Calibri"/>
          <w:color w:val="000000" w:themeColor="text1"/>
          <w:sz w:val="22"/>
          <w:szCs w:val="22"/>
          <w:lang w:val="en-US"/>
        </w:rPr>
        <w:t xml:space="preserve"> babies</w:t>
      </w:r>
      <w:r w:rsidR="00354EF4">
        <w:rPr>
          <w:rFonts w:ascii="Calibri" w:hAnsi="Calibri"/>
          <w:color w:val="000000" w:themeColor="text1"/>
          <w:sz w:val="22"/>
          <w:szCs w:val="22"/>
          <w:lang w:val="en-US"/>
        </w:rPr>
        <w:t xml:space="preserve"> (</w:t>
      </w:r>
      <w:r w:rsidR="002361A8">
        <w:rPr>
          <w:rFonts w:ascii="Calibri" w:hAnsi="Calibri"/>
          <w:color w:val="000000" w:themeColor="text1"/>
          <w:sz w:val="22"/>
          <w:szCs w:val="22"/>
          <w:lang w:val="en-US"/>
        </w:rPr>
        <w:t>R</w:t>
      </w:r>
      <w:r w:rsidR="002361A8" w:rsidRPr="002361A8">
        <w:rPr>
          <w:rFonts w:ascii="Calibri" w:hAnsi="Calibri"/>
          <w:color w:val="000000" w:themeColor="text1"/>
          <w:sz w:val="22"/>
          <w:szCs w:val="22"/>
          <w:vertAlign w:val="superscript"/>
          <w:lang w:val="en-US"/>
        </w:rPr>
        <w:t>2</w:t>
      </w:r>
      <w:r w:rsidR="002361A8">
        <w:rPr>
          <w:rFonts w:ascii="Calibri" w:hAnsi="Calibri"/>
          <w:color w:val="000000" w:themeColor="text1"/>
          <w:sz w:val="22"/>
          <w:szCs w:val="22"/>
          <w:lang w:val="en-US"/>
        </w:rPr>
        <w:t>=</w:t>
      </w:r>
      <w:r w:rsidR="00354EF4">
        <w:rPr>
          <w:rFonts w:ascii="Calibri" w:hAnsi="Calibri"/>
          <w:color w:val="000000" w:themeColor="text1"/>
          <w:sz w:val="22"/>
          <w:szCs w:val="22"/>
          <w:lang w:val="en-US"/>
        </w:rPr>
        <w:t>0</w:t>
      </w:r>
      <w:r w:rsidR="00082D48">
        <w:rPr>
          <w:rFonts w:ascii="Calibri" w:hAnsi="Calibri"/>
          <w:color w:val="000000" w:themeColor="text1"/>
          <w:sz w:val="22"/>
          <w:szCs w:val="22"/>
          <w:lang w:val="en-US"/>
        </w:rPr>
        <w:t>.</w:t>
      </w:r>
      <w:r w:rsidR="00545A0D">
        <w:rPr>
          <w:rFonts w:ascii="Calibri" w:hAnsi="Calibri"/>
          <w:color w:val="000000" w:themeColor="text1"/>
          <w:sz w:val="22"/>
          <w:szCs w:val="22"/>
          <w:lang w:val="en-US"/>
        </w:rPr>
        <w:t>08</w:t>
      </w:r>
      <w:r w:rsidR="00354EF4">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B) </w:t>
      </w:r>
      <w:r w:rsidR="008F200B">
        <w:rPr>
          <w:rFonts w:ascii="Calibri" w:hAnsi="Calibri"/>
          <w:color w:val="000000" w:themeColor="text1"/>
          <w:sz w:val="22"/>
          <w:szCs w:val="22"/>
          <w:lang w:val="en-US"/>
        </w:rPr>
        <w:t xml:space="preserve">Prostate specific antigen (PSA), a </w:t>
      </w:r>
      <w:r w:rsidR="003F3B87">
        <w:rPr>
          <w:rFonts w:ascii="Calibri" w:hAnsi="Calibri"/>
          <w:color w:val="000000" w:themeColor="text1"/>
          <w:sz w:val="22"/>
          <w:szCs w:val="22"/>
          <w:lang w:val="en-US"/>
        </w:rPr>
        <w:t>molecule</w:t>
      </w:r>
      <w:r w:rsidR="008F200B">
        <w:rPr>
          <w:rFonts w:ascii="Calibri" w:hAnsi="Calibri"/>
          <w:color w:val="000000" w:themeColor="text1"/>
          <w:sz w:val="22"/>
          <w:szCs w:val="22"/>
          <w:lang w:val="en-US"/>
        </w:rPr>
        <w:t xml:space="preserve"> for prostate carcinoma</w:t>
      </w:r>
      <w:r w:rsidR="003F3B87">
        <w:rPr>
          <w:rFonts w:ascii="Calibri" w:hAnsi="Calibri"/>
          <w:color w:val="000000" w:themeColor="text1"/>
          <w:sz w:val="22"/>
          <w:szCs w:val="22"/>
          <w:lang w:val="en-US"/>
        </w:rPr>
        <w:t xml:space="preserve"> screening</w:t>
      </w:r>
      <w:r w:rsidR="008F200B">
        <w:rPr>
          <w:rFonts w:ascii="Calibri" w:hAnsi="Calibri"/>
          <w:color w:val="000000" w:themeColor="text1"/>
          <w:sz w:val="22"/>
          <w:szCs w:val="22"/>
          <w:lang w:val="en-US"/>
        </w:rPr>
        <w:t>, is to be derived from 8 measures</w:t>
      </w:r>
      <w:r w:rsidR="00BD5973">
        <w:rPr>
          <w:rFonts w:ascii="Calibri" w:hAnsi="Calibri"/>
          <w:b/>
          <w:color w:val="000000" w:themeColor="text1"/>
          <w:sz w:val="22"/>
          <w:szCs w:val="22"/>
          <w:lang w:val="en-US"/>
        </w:rPr>
        <w:t xml:space="preserve"> </w:t>
      </w:r>
      <w:r w:rsidR="00BD5973">
        <w:rPr>
          <w:rFonts w:ascii="Calibri" w:hAnsi="Calibri"/>
          <w:color w:val="000000" w:themeColor="text1"/>
          <w:sz w:val="22"/>
          <w:szCs w:val="22"/>
          <w:lang w:val="en-US"/>
        </w:rPr>
        <w:t>in 87 men</w:t>
      </w:r>
      <w:r w:rsidR="0049695E" w:rsidRPr="00BF3692">
        <w:rPr>
          <w:rFonts w:ascii="Calibri" w:hAnsi="Calibri"/>
          <w:color w:val="000000" w:themeColor="text1"/>
          <w:sz w:val="22"/>
          <w:szCs w:val="22"/>
          <w:lang w:val="en-US"/>
        </w:rPr>
        <w:t>.</w:t>
      </w:r>
      <w:r w:rsidR="003F3B87">
        <w:rPr>
          <w:rFonts w:ascii="Calibri" w:hAnsi="Calibri"/>
          <w:color w:val="000000" w:themeColor="text1"/>
          <w:sz w:val="22"/>
          <w:szCs w:val="22"/>
          <w:lang w:val="en-US"/>
        </w:rPr>
        <w:t xml:space="preserve"> None of t</w:t>
      </w:r>
      <w:r w:rsidR="00D200B8">
        <w:rPr>
          <w:rFonts w:ascii="Calibri" w:hAnsi="Calibri"/>
          <w:color w:val="000000" w:themeColor="text1"/>
          <w:sz w:val="22"/>
          <w:szCs w:val="22"/>
          <w:lang w:val="en-US"/>
        </w:rPr>
        <w:t xml:space="preserve">he 8 coefficients </w:t>
      </w:r>
      <w:r w:rsidR="003F3B87">
        <w:rPr>
          <w:rFonts w:ascii="Calibri" w:hAnsi="Calibri"/>
          <w:color w:val="000000" w:themeColor="text1"/>
          <w:sz w:val="22"/>
          <w:szCs w:val="22"/>
          <w:lang w:val="en-US"/>
        </w:rPr>
        <w:t xml:space="preserve">reaches statistical significance based on ordinary linear regression, although </w:t>
      </w:r>
      <w:r w:rsidR="00D200B8">
        <w:rPr>
          <w:rFonts w:ascii="Calibri" w:hAnsi="Calibri"/>
          <w:color w:val="000000" w:themeColor="text1"/>
          <w:sz w:val="22"/>
          <w:szCs w:val="22"/>
          <w:lang w:val="en-US"/>
        </w:rPr>
        <w:t xml:space="preserve">the fitted coefficients of the predictive model </w:t>
      </w:r>
      <w:r w:rsidR="005B7123">
        <w:rPr>
          <w:rFonts w:ascii="Calibri" w:hAnsi="Calibri"/>
          <w:color w:val="000000" w:themeColor="text1"/>
          <w:sz w:val="22"/>
          <w:szCs w:val="22"/>
          <w:lang w:val="en-US"/>
        </w:rPr>
        <w:t xml:space="preserve">achieve </w:t>
      </w:r>
      <w:r w:rsidR="00143C0C">
        <w:rPr>
          <w:rFonts w:ascii="Calibri" w:hAnsi="Calibri"/>
          <w:color w:val="000000" w:themeColor="text1"/>
          <w:sz w:val="22"/>
          <w:szCs w:val="22"/>
          <w:lang w:val="en-US"/>
        </w:rPr>
        <w:t>42% explained variance in unseen men</w:t>
      </w:r>
      <w:r w:rsidR="003F3B87">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C) </w:t>
      </w:r>
      <w:r w:rsidR="00C501D9" w:rsidRPr="00C501D9">
        <w:rPr>
          <w:rFonts w:ascii="Calibri" w:hAnsi="Calibri"/>
          <w:color w:val="000000" w:themeColor="text1"/>
          <w:sz w:val="22"/>
          <w:szCs w:val="22"/>
          <w:lang w:val="en-US"/>
        </w:rPr>
        <w:t>Disease progression after one year</w:t>
      </w:r>
      <w:r w:rsidR="003E729C">
        <w:rPr>
          <w:rFonts w:ascii="Calibri" w:hAnsi="Calibri"/>
          <w:b/>
          <w:color w:val="000000" w:themeColor="text1"/>
          <w:sz w:val="22"/>
          <w:szCs w:val="22"/>
          <w:lang w:val="en-US"/>
        </w:rPr>
        <w:t xml:space="preserve"> </w:t>
      </w:r>
      <w:r w:rsidR="003E729C" w:rsidRPr="003E729C">
        <w:rPr>
          <w:rFonts w:ascii="Calibri" w:hAnsi="Calibri"/>
          <w:color w:val="000000" w:themeColor="text1"/>
          <w:sz w:val="22"/>
          <w:szCs w:val="22"/>
          <w:lang w:val="en-US"/>
        </w:rPr>
        <w:t>to be derived from 10 measures</w:t>
      </w:r>
      <w:r w:rsidR="008500B7" w:rsidRPr="003E729C">
        <w:rPr>
          <w:rFonts w:ascii="Calibri" w:hAnsi="Calibri"/>
          <w:color w:val="000000" w:themeColor="text1"/>
          <w:sz w:val="22"/>
          <w:szCs w:val="22"/>
          <w:lang w:val="en-US"/>
        </w:rPr>
        <w:t xml:space="preserve"> </w:t>
      </w:r>
      <w:r w:rsidR="003E729C" w:rsidRPr="003E729C">
        <w:rPr>
          <w:rFonts w:ascii="Calibri" w:hAnsi="Calibri"/>
          <w:color w:val="000000" w:themeColor="text1"/>
          <w:sz w:val="22"/>
          <w:szCs w:val="22"/>
          <w:lang w:val="en-US"/>
        </w:rPr>
        <w:t>in</w:t>
      </w:r>
      <w:r w:rsidR="003E729C">
        <w:rPr>
          <w:rFonts w:ascii="Calibri" w:hAnsi="Calibri"/>
          <w:b/>
          <w:color w:val="000000" w:themeColor="text1"/>
          <w:sz w:val="22"/>
          <w:szCs w:val="22"/>
          <w:lang w:val="en-US"/>
        </w:rPr>
        <w:t xml:space="preserve"> </w:t>
      </w:r>
      <w:r w:rsidR="008500B7" w:rsidRPr="008500B7">
        <w:rPr>
          <w:rFonts w:ascii="Calibri" w:hAnsi="Calibri"/>
          <w:color w:val="000000" w:themeColor="text1"/>
          <w:sz w:val="22"/>
          <w:szCs w:val="22"/>
          <w:lang w:val="en-US"/>
        </w:rPr>
        <w:t>442</w:t>
      </w:r>
      <w:r w:rsidR="008500B7">
        <w:rPr>
          <w:rFonts w:ascii="Calibri" w:hAnsi="Calibri"/>
          <w:b/>
          <w:color w:val="000000" w:themeColor="text1"/>
          <w:sz w:val="22"/>
          <w:szCs w:val="22"/>
          <w:lang w:val="en-US"/>
        </w:rPr>
        <w:t xml:space="preserve"> </w:t>
      </w:r>
      <w:r w:rsidR="008500B7">
        <w:rPr>
          <w:rFonts w:ascii="Calibri" w:hAnsi="Calibri"/>
          <w:color w:val="000000" w:themeColor="text1"/>
          <w:sz w:val="22"/>
          <w:szCs w:val="22"/>
          <w:lang w:val="en-US"/>
        </w:rPr>
        <w:t>diabetes patients.</w:t>
      </w:r>
      <w:r w:rsidR="003E729C">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Body mass index (BMI)</w:t>
      </w:r>
      <w:r w:rsidR="00901338">
        <w:rPr>
          <w:rFonts w:ascii="Calibri" w:hAnsi="Calibri"/>
          <w:color w:val="000000" w:themeColor="text1"/>
          <w:sz w:val="22"/>
          <w:szCs w:val="22"/>
          <w:lang w:val="en-US"/>
        </w:rPr>
        <w:t xml:space="preserve"> </w:t>
      </w:r>
      <w:r w:rsidR="005163F9">
        <w:rPr>
          <w:rFonts w:ascii="Calibri" w:hAnsi="Calibri"/>
          <w:color w:val="000000" w:themeColor="text1"/>
          <w:sz w:val="22"/>
          <w:szCs w:val="22"/>
          <w:lang w:val="en-US"/>
        </w:rPr>
        <w:t>gives the only</w:t>
      </w:r>
      <w:r w:rsidR="003F0968">
        <w:rPr>
          <w:rFonts w:ascii="Calibri" w:hAnsi="Calibri"/>
          <w:color w:val="000000" w:themeColor="text1"/>
          <w:sz w:val="22"/>
          <w:szCs w:val="22"/>
          <w:lang w:val="en-US"/>
        </w:rPr>
        <w:t xml:space="preserve"> significant coefficient (p=0.01)</w:t>
      </w:r>
      <w:r w:rsidR="00901338">
        <w:rPr>
          <w:rFonts w:ascii="Calibri" w:hAnsi="Calibri"/>
          <w:color w:val="000000" w:themeColor="text1"/>
          <w:sz w:val="22"/>
          <w:szCs w:val="22"/>
          <w:lang w:val="en-US"/>
        </w:rPr>
        <w:t xml:space="preserve">, which alone </w:t>
      </w:r>
      <w:r w:rsidR="000072BF">
        <w:rPr>
          <w:rFonts w:ascii="Calibri" w:hAnsi="Calibri"/>
          <w:color w:val="000000" w:themeColor="text1"/>
          <w:sz w:val="22"/>
          <w:szCs w:val="22"/>
          <w:lang w:val="en-US"/>
        </w:rPr>
        <w:t xml:space="preserve">however explains </w:t>
      </w:r>
      <w:r w:rsidR="00E933A0">
        <w:rPr>
          <w:rFonts w:ascii="Calibri" w:hAnsi="Calibri"/>
          <w:color w:val="000000" w:themeColor="text1"/>
          <w:sz w:val="22"/>
          <w:szCs w:val="22"/>
          <w:lang w:val="en-US"/>
        </w:rPr>
        <w:t xml:space="preserve">only an estimated </w:t>
      </w:r>
      <w:r w:rsidR="000072BF">
        <w:rPr>
          <w:rFonts w:ascii="Calibri" w:hAnsi="Calibri"/>
          <w:color w:val="000000" w:themeColor="text1"/>
          <w:sz w:val="22"/>
          <w:szCs w:val="22"/>
          <w:lang w:val="en-US"/>
        </w:rPr>
        <w:t>3% of disease progression</w:t>
      </w:r>
      <w:r w:rsidR="00E933A0">
        <w:rPr>
          <w:rFonts w:ascii="Calibri" w:hAnsi="Calibri"/>
          <w:color w:val="000000" w:themeColor="text1"/>
          <w:sz w:val="22"/>
          <w:szCs w:val="22"/>
          <w:lang w:val="en-US"/>
        </w:rPr>
        <w:t xml:space="preserve"> in future patients</w:t>
      </w:r>
      <w:r w:rsidR="003F0968">
        <w:rPr>
          <w:rFonts w:ascii="Calibri" w:hAnsi="Calibri"/>
          <w:color w:val="000000" w:themeColor="text1"/>
          <w:sz w:val="22"/>
          <w:szCs w:val="22"/>
          <w:lang w:val="en-US"/>
        </w:rPr>
        <w:t>.</w:t>
      </w:r>
      <w:r w:rsidR="00A569B3">
        <w:rPr>
          <w:rFonts w:ascii="Calibri" w:hAnsi="Calibri"/>
          <w:b/>
          <w:color w:val="000000" w:themeColor="text1"/>
          <w:sz w:val="22"/>
          <w:szCs w:val="22"/>
          <w:lang w:val="en-US"/>
        </w:rPr>
        <w:t xml:space="preserve"> </w:t>
      </w:r>
      <w:r w:rsidR="000072BF">
        <w:rPr>
          <w:rFonts w:ascii="Calibri" w:hAnsi="Calibri"/>
          <w:color w:val="000000" w:themeColor="text1"/>
          <w:sz w:val="22"/>
          <w:szCs w:val="22"/>
          <w:lang w:val="en-US"/>
        </w:rPr>
        <w:t>The full coefficients of the predictive model achieve</w:t>
      </w:r>
      <w:r w:rsidR="008500B7">
        <w:rPr>
          <w:rFonts w:ascii="Calibri" w:hAnsi="Calibri"/>
          <w:b/>
          <w:color w:val="000000" w:themeColor="text1"/>
          <w:sz w:val="22"/>
          <w:szCs w:val="22"/>
          <w:lang w:val="en-US"/>
        </w:rPr>
        <w:t xml:space="preserve"> </w:t>
      </w:r>
      <w:r w:rsidR="00A569B3">
        <w:rPr>
          <w:rFonts w:ascii="Calibri" w:hAnsi="Calibri"/>
          <w:color w:val="000000" w:themeColor="text1"/>
          <w:sz w:val="22"/>
          <w:szCs w:val="22"/>
          <w:lang w:val="en-US"/>
        </w:rPr>
        <w:t>46%</w:t>
      </w:r>
      <w:r w:rsidR="000072BF">
        <w:rPr>
          <w:rFonts w:ascii="Calibri" w:hAnsi="Calibri"/>
          <w:color w:val="000000" w:themeColor="text1"/>
          <w:sz w:val="22"/>
          <w:szCs w:val="22"/>
          <w:lang w:val="en-US"/>
        </w:rPr>
        <w:t xml:space="preserve"> explained variance in independent patients</w:t>
      </w:r>
      <w:r w:rsidR="0049695E" w:rsidRPr="00BF3692">
        <w:rPr>
          <w:rFonts w:ascii="Calibri" w:hAnsi="Calibri"/>
          <w:color w:val="000000" w:themeColor="text1"/>
          <w:sz w:val="22"/>
          <w:szCs w:val="22"/>
          <w:lang w:val="en-US"/>
        </w:rPr>
        <w:t>.</w:t>
      </w:r>
      <w:r w:rsidR="0049695E" w:rsidRPr="00BF3692">
        <w:rPr>
          <w:rFonts w:ascii="Calibri" w:hAnsi="Calibri"/>
          <w:b/>
          <w:color w:val="000000" w:themeColor="text1"/>
          <w:sz w:val="22"/>
          <w:szCs w:val="22"/>
          <w:lang w:val="en-US"/>
        </w:rPr>
        <w:t xml:space="preserve"> D) </w:t>
      </w:r>
      <w:r w:rsidR="00E933A0">
        <w:rPr>
          <w:rFonts w:ascii="Calibri" w:hAnsi="Calibri"/>
          <w:color w:val="000000" w:themeColor="text1"/>
          <w:sz w:val="22"/>
          <w:szCs w:val="22"/>
          <w:lang w:val="en-US"/>
        </w:rPr>
        <w:t>L</w:t>
      </w:r>
      <w:r w:rsidR="003E4625" w:rsidRPr="003E4625">
        <w:rPr>
          <w:rFonts w:ascii="Calibri" w:hAnsi="Calibri"/>
          <w:color w:val="000000" w:themeColor="text1"/>
          <w:sz w:val="22"/>
          <w:szCs w:val="22"/>
          <w:lang w:val="en-US"/>
        </w:rPr>
        <w:t>ung capacity</w:t>
      </w:r>
      <w:r w:rsidR="003E4625">
        <w:rPr>
          <w:rFonts w:ascii="Calibri" w:hAnsi="Calibri"/>
          <w:color w:val="000000" w:themeColor="text1"/>
          <w:sz w:val="22"/>
          <w:szCs w:val="22"/>
          <w:lang w:val="en-US"/>
        </w:rPr>
        <w:t xml:space="preserve"> as indicated by forced expiratory volume (FEV) is to be derived from </w:t>
      </w:r>
      <w:r w:rsidR="005163F9">
        <w:rPr>
          <w:rFonts w:ascii="Calibri" w:hAnsi="Calibri"/>
          <w:color w:val="000000" w:themeColor="text1"/>
          <w:sz w:val="22"/>
          <w:szCs w:val="22"/>
          <w:lang w:val="en-US"/>
        </w:rPr>
        <w:t>4</w:t>
      </w:r>
      <w:r w:rsidR="003E4625">
        <w:rPr>
          <w:rFonts w:ascii="Calibri" w:hAnsi="Calibri"/>
          <w:color w:val="000000" w:themeColor="text1"/>
          <w:sz w:val="22"/>
          <w:szCs w:val="22"/>
          <w:lang w:val="en-US"/>
        </w:rPr>
        <w:t xml:space="preserve"> measures</w:t>
      </w:r>
      <w:r w:rsidR="00311922">
        <w:rPr>
          <w:rFonts w:ascii="Calibri" w:hAnsi="Calibri"/>
          <w:b/>
          <w:color w:val="000000" w:themeColor="text1"/>
          <w:sz w:val="22"/>
          <w:szCs w:val="22"/>
          <w:lang w:val="en-US"/>
        </w:rPr>
        <w:t xml:space="preserve"> </w:t>
      </w:r>
      <w:r w:rsidR="00311922" w:rsidRPr="00311922">
        <w:rPr>
          <w:rFonts w:ascii="Calibri" w:hAnsi="Calibri"/>
          <w:color w:val="000000" w:themeColor="text1"/>
          <w:sz w:val="22"/>
          <w:szCs w:val="22"/>
          <w:lang w:val="en-US"/>
        </w:rPr>
        <w:t xml:space="preserve">in 654 healthy </w:t>
      </w:r>
      <w:r w:rsidR="003E4625">
        <w:rPr>
          <w:rFonts w:ascii="Calibri" w:hAnsi="Calibri"/>
          <w:color w:val="000000" w:themeColor="text1"/>
          <w:sz w:val="22"/>
          <w:szCs w:val="22"/>
          <w:lang w:val="en-US"/>
        </w:rPr>
        <w:t>individuals</w:t>
      </w:r>
      <w:r w:rsidR="0049695E" w:rsidRPr="00BF3692">
        <w:rPr>
          <w:rFonts w:ascii="Calibri" w:hAnsi="Calibri"/>
          <w:color w:val="000000" w:themeColor="text1"/>
          <w:sz w:val="22"/>
          <w:szCs w:val="22"/>
          <w:lang w:val="en-US"/>
        </w:rPr>
        <w:t>.</w:t>
      </w:r>
      <w:r w:rsidR="005163F9">
        <w:rPr>
          <w:rFonts w:ascii="Calibri" w:hAnsi="Calibri"/>
          <w:color w:val="000000" w:themeColor="text1"/>
          <w:sz w:val="22"/>
          <w:szCs w:val="22"/>
          <w:lang w:val="en-US"/>
        </w:rPr>
        <w:t xml:space="preserve"> All measures easily exceed the statistical significance thre</w:t>
      </w:r>
      <w:r w:rsidR="00C83845">
        <w:rPr>
          <w:rFonts w:ascii="Calibri" w:hAnsi="Calibri"/>
          <w:color w:val="000000" w:themeColor="text1"/>
          <w:sz w:val="22"/>
          <w:szCs w:val="22"/>
          <w:lang w:val="en-US"/>
        </w:rPr>
        <w:t>shold.</w:t>
      </w:r>
      <w:r w:rsidR="005163F9">
        <w:rPr>
          <w:rFonts w:ascii="Calibri" w:hAnsi="Calibri"/>
          <w:color w:val="000000" w:themeColor="text1"/>
          <w:sz w:val="22"/>
          <w:szCs w:val="22"/>
          <w:lang w:val="en-US"/>
        </w:rPr>
        <w:t xml:space="preserve"> </w:t>
      </w:r>
      <w:r w:rsidR="00C83845">
        <w:rPr>
          <w:rFonts w:ascii="Calibri" w:hAnsi="Calibri"/>
          <w:color w:val="000000" w:themeColor="text1"/>
          <w:sz w:val="22"/>
          <w:szCs w:val="22"/>
          <w:lang w:val="en-US"/>
        </w:rPr>
        <w:t xml:space="preserve">However, a predictive model incorporating body height </w:t>
      </w:r>
      <w:r w:rsidR="00E933A0">
        <w:rPr>
          <w:rFonts w:ascii="Calibri" w:hAnsi="Calibri"/>
          <w:color w:val="000000" w:themeColor="text1"/>
          <w:sz w:val="22"/>
          <w:szCs w:val="22"/>
          <w:lang w:val="en-US"/>
        </w:rPr>
        <w:t xml:space="preserve">alone </w:t>
      </w:r>
      <w:r w:rsidR="00C83845">
        <w:rPr>
          <w:rFonts w:ascii="Calibri" w:hAnsi="Calibri"/>
          <w:color w:val="000000" w:themeColor="text1"/>
          <w:sz w:val="22"/>
          <w:szCs w:val="22"/>
          <w:lang w:val="en-US"/>
        </w:rPr>
        <w:t xml:space="preserve">performs virtually on par </w:t>
      </w:r>
      <w:r w:rsidR="00E933A0">
        <w:rPr>
          <w:rFonts w:ascii="Calibri" w:hAnsi="Calibri"/>
          <w:color w:val="000000" w:themeColor="text1"/>
          <w:sz w:val="22"/>
          <w:szCs w:val="22"/>
          <w:lang w:val="en-US"/>
        </w:rPr>
        <w:t>with predictions based on all</w:t>
      </w:r>
      <w:r w:rsidR="00C83845">
        <w:rPr>
          <w:rFonts w:ascii="Calibri" w:hAnsi="Calibri"/>
          <w:color w:val="000000" w:themeColor="text1"/>
          <w:sz w:val="22"/>
          <w:szCs w:val="22"/>
          <w:lang w:val="en-US"/>
        </w:rPr>
        <w:t xml:space="preserve"> 4 coefficients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=0.74 versus R</w:t>
      </w:r>
      <w:r w:rsidR="00C83845" w:rsidRPr="00C83845">
        <w:rPr>
          <w:rFonts w:ascii="Calibri" w:hAnsi="Calibri"/>
          <w:color w:val="000000" w:themeColor="text1"/>
          <w:sz w:val="22"/>
          <w:szCs w:val="22"/>
          <w:vertAlign w:val="superscript"/>
          <w:lang w:val="en-US"/>
        </w:rPr>
        <w:t>2</w:t>
      </w:r>
      <w:r w:rsidR="00C83845">
        <w:rPr>
          <w:rFonts w:ascii="Calibri" w:hAnsi="Calibri"/>
          <w:color w:val="000000" w:themeColor="text1"/>
          <w:sz w:val="22"/>
          <w:szCs w:val="22"/>
          <w:lang w:val="en-US"/>
        </w:rPr>
        <w:t>=0.76).</w:t>
      </w:r>
    </w:p>
    <w:p w14:paraId="06E221FC" w14:textId="77777777" w:rsidR="00893599" w:rsidRDefault="00893599" w:rsidP="00893599">
      <w:pPr>
        <w:spacing w:line="360" w:lineRule="auto"/>
        <w:jc w:val="both"/>
        <w:rPr>
          <w:rFonts w:ascii="Calibri" w:hAnsi="Calibri"/>
          <w:b/>
          <w:color w:val="000000" w:themeColor="text1"/>
          <w:lang w:val="en-US"/>
        </w:rPr>
      </w:pPr>
    </w:p>
    <w:p w14:paraId="1269B6D1" w14:textId="2415D728" w:rsidR="004C6FB4" w:rsidRPr="009A50C1" w:rsidRDefault="000E0E82" w:rsidP="000E0E82">
      <w:pPr>
        <w:spacing w:line="360" w:lineRule="auto"/>
        <w:jc w:val="both"/>
        <w:rPr>
          <w:rFonts w:ascii="Calibri" w:hAnsi="Calibri"/>
          <w:color w:val="000000" w:themeColor="text1"/>
          <w:lang w:val="en-US"/>
        </w:rPr>
      </w:pPr>
      <w:r>
        <w:rPr>
          <w:rFonts w:ascii="Calibri" w:hAnsi="Calibri"/>
          <w:b/>
          <w:color w:val="000000" w:themeColor="text1"/>
          <w:lang w:val="en-US"/>
        </w:rPr>
        <w:br w:type="column"/>
      </w:r>
      <w:r w:rsidR="001F4D93" w:rsidRPr="009A50C1">
        <w:rPr>
          <w:rFonts w:ascii="Calibri" w:hAnsi="Calibri"/>
          <w:b/>
          <w:color w:val="000000" w:themeColor="text1"/>
          <w:lang w:val="en-US"/>
        </w:rPr>
        <w:lastRenderedPageBreak/>
        <w:t>References</w:t>
      </w:r>
    </w:p>
    <w:p w14:paraId="4DAEB2A8" w14:textId="77777777" w:rsidR="004C6FB4" w:rsidRDefault="004C6FB4" w:rsidP="00790190">
      <w:pPr>
        <w:rPr>
          <w:rFonts w:asciiTheme="minorHAnsi" w:hAnsiTheme="minorHAnsi"/>
          <w:color w:val="000000" w:themeColor="text1"/>
          <w:lang w:val="en-US"/>
        </w:rPr>
      </w:pPr>
    </w:p>
    <w:p w14:paraId="05665228" w14:textId="77777777" w:rsidR="007646E0" w:rsidRPr="007646E0" w:rsidRDefault="004C6FB4" w:rsidP="007646E0">
      <w:pPr>
        <w:pStyle w:val="EndNoteBibliography"/>
        <w:spacing w:after="240"/>
        <w:rPr>
          <w:noProof/>
        </w:rPr>
      </w:pPr>
      <w:r>
        <w:rPr>
          <w:rFonts w:asciiTheme="minorHAnsi" w:hAnsiTheme="minorHAnsi"/>
          <w:color w:val="000000" w:themeColor="text1"/>
        </w:rPr>
        <w:fldChar w:fldCharType="begin"/>
      </w:r>
      <w:r>
        <w:rPr>
          <w:rFonts w:asciiTheme="minorHAnsi" w:hAnsiTheme="minorHAnsi"/>
          <w:color w:val="000000" w:themeColor="text1"/>
        </w:rPr>
        <w:instrText xml:space="preserve"> </w:instrText>
      </w:r>
      <w:r w:rsidR="00CA1C93">
        <w:rPr>
          <w:rFonts w:asciiTheme="minorHAnsi" w:hAnsiTheme="minorHAnsi"/>
          <w:color w:val="000000" w:themeColor="text1"/>
        </w:rPr>
        <w:instrText>ADDIN</w:instrText>
      </w:r>
      <w:r>
        <w:rPr>
          <w:rFonts w:asciiTheme="minorHAnsi" w:hAnsiTheme="minorHAnsi"/>
          <w:color w:val="000000" w:themeColor="text1"/>
        </w:rPr>
        <w:instrText xml:space="preserve"> EN.REFLIST </w:instrText>
      </w:r>
      <w:r>
        <w:rPr>
          <w:rFonts w:asciiTheme="minorHAnsi" w:hAnsiTheme="minorHAnsi"/>
          <w:color w:val="000000" w:themeColor="text1"/>
        </w:rPr>
        <w:fldChar w:fldCharType="separate"/>
      </w:r>
      <w:bookmarkStart w:id="1" w:name="_ENREF_1"/>
      <w:r w:rsidR="007646E0" w:rsidRPr="007646E0">
        <w:rPr>
          <w:noProof/>
        </w:rPr>
        <w:t>1.</w:t>
      </w:r>
      <w:r w:rsidR="007646E0" w:rsidRPr="007646E0">
        <w:rPr>
          <w:noProof/>
        </w:rPr>
        <w:tab/>
        <w:t>Bzdok D, Altman N, Krzywinski M. Statistics versus machine learning. Nature Methods. 2018;15:233–4.</w:t>
      </w:r>
      <w:bookmarkEnd w:id="1"/>
    </w:p>
    <w:p w14:paraId="2F858EFC" w14:textId="77777777" w:rsidR="007646E0" w:rsidRPr="007646E0" w:rsidRDefault="007646E0" w:rsidP="007646E0">
      <w:pPr>
        <w:pStyle w:val="EndNoteBibliography"/>
        <w:spacing w:after="240"/>
        <w:rPr>
          <w:noProof/>
        </w:rPr>
      </w:pPr>
      <w:bookmarkStart w:id="2" w:name="_ENREF_2"/>
      <w:r w:rsidRPr="007646E0">
        <w:rPr>
          <w:noProof/>
        </w:rPr>
        <w:t>2.</w:t>
      </w:r>
      <w:r w:rsidRPr="007646E0">
        <w:rPr>
          <w:noProof/>
        </w:rPr>
        <w:tab/>
        <w:t>Breiman L. Statistical Modeling: The Two Cultures. Statistical Science. 2001;16(3):199-231.</w:t>
      </w:r>
      <w:bookmarkEnd w:id="2"/>
    </w:p>
    <w:p w14:paraId="0E9AB490" w14:textId="77777777" w:rsidR="007646E0" w:rsidRPr="007646E0" w:rsidRDefault="007646E0" w:rsidP="007646E0">
      <w:pPr>
        <w:pStyle w:val="EndNoteBibliography"/>
        <w:spacing w:after="240"/>
        <w:rPr>
          <w:noProof/>
        </w:rPr>
      </w:pPr>
      <w:bookmarkStart w:id="3" w:name="_ENREF_3"/>
      <w:r w:rsidRPr="007646E0">
        <w:rPr>
          <w:noProof/>
        </w:rPr>
        <w:t>3.</w:t>
      </w:r>
      <w:r w:rsidRPr="007646E0">
        <w:rPr>
          <w:noProof/>
        </w:rPr>
        <w:tab/>
        <w:t>White AR. Inference. The Philosophical Quarterly (1950-). 1971;21(85):289-302.</w:t>
      </w:r>
      <w:bookmarkEnd w:id="3"/>
    </w:p>
    <w:p w14:paraId="0633E531" w14:textId="77777777" w:rsidR="007646E0" w:rsidRPr="007646E0" w:rsidRDefault="007646E0" w:rsidP="007646E0">
      <w:pPr>
        <w:pStyle w:val="EndNoteBibliography"/>
        <w:spacing w:after="240"/>
        <w:rPr>
          <w:noProof/>
        </w:rPr>
      </w:pPr>
      <w:bookmarkStart w:id="4" w:name="_ENREF_4"/>
      <w:r w:rsidRPr="007646E0">
        <w:rPr>
          <w:noProof/>
        </w:rPr>
        <w:t>4.</w:t>
      </w:r>
      <w:r w:rsidRPr="007646E0">
        <w:rPr>
          <w:noProof/>
        </w:rPr>
        <w:tab/>
        <w:t>Gigerenzer G. The superego, the ego, and the id in statistical reasoning. A handbook for data analysis in the behavioral sciences: Methodological issues. 1993:311-39.</w:t>
      </w:r>
      <w:bookmarkEnd w:id="4"/>
    </w:p>
    <w:p w14:paraId="52596670" w14:textId="77777777" w:rsidR="007646E0" w:rsidRPr="007646E0" w:rsidRDefault="007646E0" w:rsidP="007646E0">
      <w:pPr>
        <w:pStyle w:val="EndNoteBibliography"/>
        <w:spacing w:after="240"/>
        <w:rPr>
          <w:noProof/>
        </w:rPr>
      </w:pPr>
      <w:bookmarkStart w:id="5" w:name="_ENREF_5"/>
      <w:r w:rsidRPr="007646E0">
        <w:rPr>
          <w:noProof/>
        </w:rPr>
        <w:t>5.</w:t>
      </w:r>
      <w:r w:rsidRPr="007646E0">
        <w:rPr>
          <w:noProof/>
        </w:rPr>
        <w:tab/>
        <w:t>Efron B, Tibshirani RJ. Statistical data analysis in the computer age. Science. 1991;253(5018):390-5.</w:t>
      </w:r>
      <w:bookmarkEnd w:id="5"/>
    </w:p>
    <w:p w14:paraId="2038DCA5" w14:textId="77777777" w:rsidR="007646E0" w:rsidRPr="007646E0" w:rsidRDefault="007646E0" w:rsidP="007646E0">
      <w:pPr>
        <w:pStyle w:val="EndNoteBibliography"/>
        <w:spacing w:after="240"/>
        <w:rPr>
          <w:noProof/>
        </w:rPr>
      </w:pPr>
      <w:bookmarkStart w:id="6" w:name="_ENREF_6"/>
      <w:r w:rsidRPr="007646E0">
        <w:rPr>
          <w:noProof/>
        </w:rPr>
        <w:t>6.</w:t>
      </w:r>
      <w:r w:rsidRPr="007646E0">
        <w:rPr>
          <w:noProof/>
        </w:rPr>
        <w:tab/>
        <w:t>Efron B, Hastie T. Computer-Age Statistical Inference: Cambridge University Press; 2016.</w:t>
      </w:r>
      <w:bookmarkEnd w:id="6"/>
    </w:p>
    <w:p w14:paraId="0FC6616D" w14:textId="77777777" w:rsidR="007646E0" w:rsidRPr="007646E0" w:rsidRDefault="007646E0" w:rsidP="007646E0">
      <w:pPr>
        <w:pStyle w:val="EndNoteBibliography"/>
        <w:spacing w:after="240"/>
        <w:rPr>
          <w:noProof/>
        </w:rPr>
      </w:pPr>
      <w:bookmarkStart w:id="7" w:name="_ENREF_7"/>
      <w:r w:rsidRPr="007646E0">
        <w:rPr>
          <w:noProof/>
        </w:rPr>
        <w:t>7.</w:t>
      </w:r>
      <w:r w:rsidRPr="007646E0">
        <w:rPr>
          <w:noProof/>
        </w:rPr>
        <w:tab/>
        <w:t>Efron B. Large-scale inference: empirical Bayes methods for estimation, testing, and prediction: Cambridge University Press; 2012.</w:t>
      </w:r>
      <w:bookmarkEnd w:id="7"/>
    </w:p>
    <w:p w14:paraId="7DD4FB9A" w14:textId="77777777" w:rsidR="007646E0" w:rsidRPr="007646E0" w:rsidRDefault="007646E0" w:rsidP="007646E0">
      <w:pPr>
        <w:pStyle w:val="EndNoteBibliography"/>
        <w:spacing w:after="240"/>
        <w:rPr>
          <w:noProof/>
        </w:rPr>
      </w:pPr>
      <w:bookmarkStart w:id="8" w:name="_ENREF_8"/>
      <w:r w:rsidRPr="007646E0">
        <w:rPr>
          <w:noProof/>
        </w:rPr>
        <w:t>8.</w:t>
      </w:r>
      <w:r w:rsidRPr="007646E0">
        <w:rPr>
          <w:noProof/>
        </w:rPr>
        <w:tab/>
        <w:t>Ioannidis JP. The Proposal to Lower P Value Thresholds to. 005. JAMA : the journal of the American Medical Association. 2018.</w:t>
      </w:r>
      <w:bookmarkEnd w:id="8"/>
    </w:p>
    <w:p w14:paraId="6A327BCF" w14:textId="77777777" w:rsidR="007646E0" w:rsidRPr="007646E0" w:rsidRDefault="007646E0" w:rsidP="007646E0">
      <w:pPr>
        <w:pStyle w:val="EndNoteBibliography"/>
        <w:spacing w:after="240"/>
        <w:rPr>
          <w:noProof/>
        </w:rPr>
      </w:pPr>
      <w:bookmarkStart w:id="9" w:name="_ENREF_9"/>
      <w:r w:rsidRPr="007646E0">
        <w:rPr>
          <w:noProof/>
        </w:rPr>
        <w:t>9.</w:t>
      </w:r>
      <w:r w:rsidRPr="007646E0">
        <w:rPr>
          <w:noProof/>
        </w:rPr>
        <w:tab/>
        <w:t>Manyika J, Chui M, Brown B, Bughin J, Dobbs R, Roxburgh C, et al. Big data: The next frontier for innovation, competition, and productivity. Technical report, McKinsey Global Institute. 2011.</w:t>
      </w:r>
      <w:bookmarkEnd w:id="9"/>
    </w:p>
    <w:p w14:paraId="6AD72CCA" w14:textId="77777777" w:rsidR="007646E0" w:rsidRPr="007646E0" w:rsidRDefault="007646E0" w:rsidP="007646E0">
      <w:pPr>
        <w:pStyle w:val="EndNoteBibliography"/>
        <w:spacing w:after="240"/>
        <w:rPr>
          <w:noProof/>
        </w:rPr>
      </w:pPr>
      <w:bookmarkStart w:id="10" w:name="_ENREF_10"/>
      <w:r w:rsidRPr="007646E0">
        <w:rPr>
          <w:noProof/>
        </w:rPr>
        <w:t>10.</w:t>
      </w:r>
      <w:r w:rsidRPr="007646E0">
        <w:rPr>
          <w:noProof/>
        </w:rPr>
        <w:tab/>
        <w:t>Goodfellow IJ, Bengio Y, Courville A. Deep learning. USA: MIT Press; 2016.</w:t>
      </w:r>
      <w:bookmarkEnd w:id="10"/>
    </w:p>
    <w:p w14:paraId="78560B82" w14:textId="77777777" w:rsidR="007646E0" w:rsidRPr="007646E0" w:rsidRDefault="007646E0" w:rsidP="007646E0">
      <w:pPr>
        <w:pStyle w:val="EndNoteBibliography"/>
        <w:spacing w:after="240"/>
        <w:rPr>
          <w:noProof/>
        </w:rPr>
      </w:pPr>
      <w:bookmarkStart w:id="11" w:name="_ENREF_11"/>
      <w:r w:rsidRPr="007646E0">
        <w:rPr>
          <w:noProof/>
        </w:rPr>
        <w:t>11.</w:t>
      </w:r>
      <w:r w:rsidRPr="007646E0">
        <w:rPr>
          <w:noProof/>
        </w:rPr>
        <w:tab/>
        <w:t>Shmueli G. To explain or to predict? Statistical science. 2010:289-310.</w:t>
      </w:r>
      <w:bookmarkEnd w:id="11"/>
    </w:p>
    <w:p w14:paraId="30DB4709" w14:textId="77777777" w:rsidR="007646E0" w:rsidRPr="007646E0" w:rsidRDefault="007646E0" w:rsidP="007646E0">
      <w:pPr>
        <w:pStyle w:val="EndNoteBibliography"/>
        <w:spacing w:after="240"/>
        <w:rPr>
          <w:noProof/>
        </w:rPr>
      </w:pPr>
      <w:bookmarkStart w:id="12" w:name="_ENREF_12"/>
      <w:r w:rsidRPr="007646E0">
        <w:rPr>
          <w:noProof/>
        </w:rPr>
        <w:t>12.</w:t>
      </w:r>
      <w:r w:rsidRPr="007646E0">
        <w:rPr>
          <w:noProof/>
        </w:rPr>
        <w:tab/>
        <w:t>Hinton GE, Salakhutdinov RR. Reducing the dimensionality of data with neural networks. Science. 2006;313(5786):504-7.</w:t>
      </w:r>
      <w:bookmarkEnd w:id="12"/>
    </w:p>
    <w:p w14:paraId="2E565FD9" w14:textId="77777777" w:rsidR="007646E0" w:rsidRPr="007646E0" w:rsidRDefault="007646E0" w:rsidP="007646E0">
      <w:pPr>
        <w:pStyle w:val="EndNoteBibliography"/>
        <w:spacing w:after="240"/>
        <w:rPr>
          <w:noProof/>
        </w:rPr>
      </w:pPr>
      <w:bookmarkStart w:id="13" w:name="_ENREF_13"/>
      <w:r w:rsidRPr="007646E0">
        <w:rPr>
          <w:noProof/>
        </w:rPr>
        <w:t>13.</w:t>
      </w:r>
      <w:r w:rsidRPr="007646E0">
        <w:rPr>
          <w:noProof/>
        </w:rPr>
        <w:tab/>
        <w:t>Poplin R, Varadarajan AV, Blumer K, Liu Y, McConnell MV, Corrado GS, et al. Prediction of cardiovascular risk factors from retinal fundus photographs via deep learning. Nature Biomedical Engineering. 2018;2(3):158.</w:t>
      </w:r>
      <w:bookmarkEnd w:id="13"/>
    </w:p>
    <w:p w14:paraId="3B13D17B" w14:textId="77777777" w:rsidR="007646E0" w:rsidRPr="007646E0" w:rsidRDefault="007646E0" w:rsidP="007646E0">
      <w:pPr>
        <w:pStyle w:val="EndNoteBibliography"/>
        <w:spacing w:after="240"/>
        <w:rPr>
          <w:noProof/>
        </w:rPr>
      </w:pPr>
      <w:bookmarkStart w:id="14" w:name="_ENREF_14"/>
      <w:r w:rsidRPr="007646E0">
        <w:rPr>
          <w:noProof/>
        </w:rPr>
        <w:t>14.</w:t>
      </w:r>
      <w:r w:rsidRPr="007646E0">
        <w:rPr>
          <w:noProof/>
        </w:rPr>
        <w:tab/>
        <w:t>Rajpurkar P, Hannun AY, Haghpanahi M, Bourn C, Ng AY. Cardiologist-level arrhythmia detection with convolutional neural networks. arXiv preprint arXiv:170701836. 2017.</w:t>
      </w:r>
      <w:bookmarkEnd w:id="14"/>
    </w:p>
    <w:p w14:paraId="17178251" w14:textId="77777777" w:rsidR="007646E0" w:rsidRPr="007646E0" w:rsidRDefault="007646E0" w:rsidP="007646E0">
      <w:pPr>
        <w:pStyle w:val="EndNoteBibliography"/>
        <w:spacing w:after="240"/>
        <w:rPr>
          <w:noProof/>
        </w:rPr>
      </w:pPr>
      <w:bookmarkStart w:id="15" w:name="_ENREF_15"/>
      <w:r w:rsidRPr="007646E0">
        <w:rPr>
          <w:noProof/>
        </w:rPr>
        <w:t>15.</w:t>
      </w:r>
      <w:r w:rsidRPr="007646E0">
        <w:rPr>
          <w:noProof/>
        </w:rPr>
        <w:tab/>
        <w:t>Esteva A, Kuprel B, Novoa RA, Ko J, Swetter SM, Blau HM, et al. Dermatologist-level classification of skin cancer with deep neural networks. Nature. 2017;542(7639):115-8.</w:t>
      </w:r>
      <w:bookmarkEnd w:id="15"/>
    </w:p>
    <w:p w14:paraId="1CA18C8B" w14:textId="77777777" w:rsidR="007646E0" w:rsidRPr="007646E0" w:rsidRDefault="007646E0" w:rsidP="007646E0">
      <w:pPr>
        <w:pStyle w:val="EndNoteBibliography"/>
        <w:spacing w:after="240"/>
        <w:rPr>
          <w:noProof/>
        </w:rPr>
      </w:pPr>
      <w:bookmarkStart w:id="16" w:name="_ENREF_16"/>
      <w:r w:rsidRPr="007646E0">
        <w:rPr>
          <w:noProof/>
        </w:rPr>
        <w:t>16.</w:t>
      </w:r>
      <w:r w:rsidRPr="007646E0">
        <w:rPr>
          <w:noProof/>
        </w:rPr>
        <w:tab/>
        <w:t>Casella G, Berger RL. Statistical inference: Duxbury Pacific Grove, CA; 2002.</w:t>
      </w:r>
      <w:bookmarkEnd w:id="16"/>
    </w:p>
    <w:p w14:paraId="140CA408" w14:textId="77777777" w:rsidR="007646E0" w:rsidRPr="007646E0" w:rsidRDefault="007646E0" w:rsidP="007646E0">
      <w:pPr>
        <w:pStyle w:val="EndNoteBibliography"/>
        <w:spacing w:after="240"/>
        <w:rPr>
          <w:noProof/>
        </w:rPr>
      </w:pPr>
      <w:bookmarkStart w:id="17" w:name="_ENREF_17"/>
      <w:r w:rsidRPr="007646E0">
        <w:rPr>
          <w:noProof/>
        </w:rPr>
        <w:t>17.</w:t>
      </w:r>
      <w:r w:rsidRPr="007646E0">
        <w:rPr>
          <w:noProof/>
        </w:rPr>
        <w:tab/>
        <w:t>Hastie T, Tibshirani R, Friedman J. The Elements of Statistical Learning. Heidelberg, Germany: Springer Series in Statistics; 2001.</w:t>
      </w:r>
      <w:bookmarkEnd w:id="17"/>
    </w:p>
    <w:p w14:paraId="6CDA03F4" w14:textId="77777777" w:rsidR="007646E0" w:rsidRPr="007646E0" w:rsidRDefault="007646E0" w:rsidP="007646E0">
      <w:pPr>
        <w:pStyle w:val="EndNoteBibliography"/>
        <w:spacing w:after="240"/>
        <w:rPr>
          <w:noProof/>
        </w:rPr>
      </w:pPr>
      <w:bookmarkStart w:id="18" w:name="_ENREF_18"/>
      <w:r w:rsidRPr="007646E0">
        <w:rPr>
          <w:noProof/>
        </w:rPr>
        <w:t>18.</w:t>
      </w:r>
      <w:r w:rsidRPr="007646E0">
        <w:rPr>
          <w:noProof/>
        </w:rPr>
        <w:tab/>
        <w:t>Jordan MI, Mitchell TM. Machine learning: Trends, perspectives, and prospects. Science. 2015;349(6245):255-60.</w:t>
      </w:r>
      <w:bookmarkEnd w:id="18"/>
    </w:p>
    <w:p w14:paraId="74B6201B" w14:textId="77777777" w:rsidR="007646E0" w:rsidRPr="007646E0" w:rsidRDefault="007646E0" w:rsidP="007646E0">
      <w:pPr>
        <w:pStyle w:val="EndNoteBibliography"/>
        <w:spacing w:after="240"/>
        <w:rPr>
          <w:noProof/>
        </w:rPr>
      </w:pPr>
      <w:bookmarkStart w:id="19" w:name="_ENREF_19"/>
      <w:r w:rsidRPr="007646E0">
        <w:rPr>
          <w:noProof/>
        </w:rPr>
        <w:t>19.</w:t>
      </w:r>
      <w:r w:rsidRPr="007646E0">
        <w:rPr>
          <w:noProof/>
        </w:rPr>
        <w:tab/>
        <w:t>Bzdok D, Karrer T. Single-Subject Prediction: A Statistical Paradigm for Precision Psychiatry.  Brain Network Dysfunction in Neuropsychiatric Illness: Methods, Applications and Implications. New York: Springer; 2018.</w:t>
      </w:r>
      <w:bookmarkEnd w:id="19"/>
    </w:p>
    <w:p w14:paraId="6353988F" w14:textId="77777777" w:rsidR="007646E0" w:rsidRPr="007646E0" w:rsidRDefault="007646E0" w:rsidP="007646E0">
      <w:pPr>
        <w:pStyle w:val="EndNoteBibliography"/>
        <w:spacing w:after="240"/>
        <w:rPr>
          <w:noProof/>
        </w:rPr>
      </w:pPr>
      <w:bookmarkStart w:id="20" w:name="_ENREF_20"/>
      <w:r w:rsidRPr="007646E0">
        <w:rPr>
          <w:noProof/>
        </w:rPr>
        <w:t>20.</w:t>
      </w:r>
      <w:r w:rsidRPr="007646E0">
        <w:rPr>
          <w:noProof/>
        </w:rPr>
        <w:tab/>
        <w:t>Henke N, Bughin J, Chui M, Manyika J, Saleh T, Wiseman B, et al. The age of analytics: Competing in a data-driven world. Technical report, McKinsey Global Institute. 2016.</w:t>
      </w:r>
      <w:bookmarkEnd w:id="20"/>
    </w:p>
    <w:p w14:paraId="73BEFFCA" w14:textId="77777777" w:rsidR="007646E0" w:rsidRPr="007646E0" w:rsidRDefault="007646E0" w:rsidP="007646E0">
      <w:pPr>
        <w:pStyle w:val="EndNoteBibliography"/>
        <w:spacing w:after="240"/>
        <w:rPr>
          <w:noProof/>
        </w:rPr>
      </w:pPr>
      <w:bookmarkStart w:id="21" w:name="_ENREF_21"/>
      <w:r w:rsidRPr="007646E0">
        <w:rPr>
          <w:noProof/>
        </w:rPr>
        <w:t>21.</w:t>
      </w:r>
      <w:r w:rsidRPr="007646E0">
        <w:rPr>
          <w:noProof/>
        </w:rPr>
        <w:tab/>
        <w:t>Wu TT, Chen YF, Hastie T, Sobel E, Lange K. Genome-wide association analysis by lasso penalized logistic regression. Bioinformatics. 2009;25(6):714-21.</w:t>
      </w:r>
      <w:bookmarkEnd w:id="21"/>
    </w:p>
    <w:p w14:paraId="09587F6B" w14:textId="77777777" w:rsidR="007646E0" w:rsidRPr="007646E0" w:rsidRDefault="007646E0" w:rsidP="007646E0">
      <w:pPr>
        <w:pStyle w:val="EndNoteBibliography"/>
        <w:spacing w:after="240"/>
        <w:rPr>
          <w:noProof/>
        </w:rPr>
      </w:pPr>
      <w:bookmarkStart w:id="22" w:name="_ENREF_22"/>
      <w:r w:rsidRPr="007646E0">
        <w:rPr>
          <w:noProof/>
        </w:rPr>
        <w:lastRenderedPageBreak/>
        <w:t>22.</w:t>
      </w:r>
      <w:r w:rsidRPr="007646E0">
        <w:rPr>
          <w:noProof/>
        </w:rPr>
        <w:tab/>
        <w:t>Gelman A, Hill J. Data analysis using regression and multilevelhierarchical models: Cambridge University Press New York, NY, USA; 2007.</w:t>
      </w:r>
      <w:bookmarkEnd w:id="22"/>
    </w:p>
    <w:p w14:paraId="438D9634" w14:textId="77777777" w:rsidR="007646E0" w:rsidRPr="007646E0" w:rsidRDefault="007646E0" w:rsidP="007646E0">
      <w:pPr>
        <w:pStyle w:val="EndNoteBibliography"/>
        <w:spacing w:after="240"/>
        <w:rPr>
          <w:noProof/>
        </w:rPr>
      </w:pPr>
      <w:bookmarkStart w:id="23" w:name="_ENREF_23"/>
      <w:r w:rsidRPr="007646E0">
        <w:rPr>
          <w:noProof/>
        </w:rPr>
        <w:t>23.</w:t>
      </w:r>
      <w:r w:rsidRPr="007646E0">
        <w:rPr>
          <w:noProof/>
        </w:rPr>
        <w:tab/>
        <w:t>Tibshirani R. Regression shrinkage and selection via the lasso. Journal of the Royal Statistical Society Series B (Methodological). 1996:267-88.</w:t>
      </w:r>
      <w:bookmarkEnd w:id="23"/>
    </w:p>
    <w:p w14:paraId="0015689F" w14:textId="77777777" w:rsidR="007646E0" w:rsidRPr="007646E0" w:rsidRDefault="007646E0" w:rsidP="007646E0">
      <w:pPr>
        <w:pStyle w:val="EndNoteBibliography"/>
        <w:spacing w:after="240"/>
        <w:rPr>
          <w:noProof/>
        </w:rPr>
      </w:pPr>
      <w:bookmarkStart w:id="24" w:name="_ENREF_24"/>
      <w:r w:rsidRPr="007646E0">
        <w:rPr>
          <w:noProof/>
        </w:rPr>
        <w:t>24.</w:t>
      </w:r>
      <w:r w:rsidRPr="007646E0">
        <w:rPr>
          <w:noProof/>
        </w:rPr>
        <w:tab/>
        <w:t>Hastie T, Tibshirani R, Wainwright M. Statistical Learning with Sparsity: The Lasso and Generalizations: CRC Press; 2015.</w:t>
      </w:r>
      <w:bookmarkEnd w:id="24"/>
    </w:p>
    <w:p w14:paraId="43CAE601" w14:textId="77777777" w:rsidR="007646E0" w:rsidRPr="007646E0" w:rsidRDefault="007646E0" w:rsidP="007646E0">
      <w:pPr>
        <w:pStyle w:val="EndNoteBibliography"/>
        <w:spacing w:after="240"/>
        <w:rPr>
          <w:noProof/>
        </w:rPr>
      </w:pPr>
      <w:bookmarkStart w:id="25" w:name="_ENREF_25"/>
      <w:r w:rsidRPr="007646E0">
        <w:rPr>
          <w:noProof/>
        </w:rPr>
        <w:t>25.</w:t>
      </w:r>
      <w:r w:rsidRPr="007646E0">
        <w:rPr>
          <w:noProof/>
        </w:rPr>
        <w:tab/>
        <w:t>Shalev-Shwartz S, Ben-David S. Understanding machine learning: From theory to algorithms: Cambridge University Press; 2014.</w:t>
      </w:r>
      <w:bookmarkEnd w:id="25"/>
    </w:p>
    <w:p w14:paraId="7E2F03F2" w14:textId="77777777" w:rsidR="007646E0" w:rsidRPr="007646E0" w:rsidRDefault="007646E0" w:rsidP="007646E0">
      <w:pPr>
        <w:pStyle w:val="EndNoteBibliography"/>
        <w:spacing w:after="240"/>
        <w:rPr>
          <w:noProof/>
        </w:rPr>
      </w:pPr>
      <w:bookmarkStart w:id="26" w:name="_ENREF_26"/>
      <w:r w:rsidRPr="007646E0">
        <w:rPr>
          <w:noProof/>
        </w:rPr>
        <w:t>26.</w:t>
      </w:r>
      <w:r w:rsidRPr="007646E0">
        <w:rPr>
          <w:noProof/>
        </w:rPr>
        <w:tab/>
        <w:t>Taylor J, Tibshirani RJ. Statistical learning and selective inference. Proceedings of the National Academy of Sciences of the United States of America. 2015;112(25):7629-34.</w:t>
      </w:r>
      <w:bookmarkEnd w:id="26"/>
    </w:p>
    <w:p w14:paraId="764A23A9" w14:textId="77777777" w:rsidR="007646E0" w:rsidRPr="007646E0" w:rsidRDefault="007646E0" w:rsidP="007646E0">
      <w:pPr>
        <w:pStyle w:val="EndNoteBibliography"/>
        <w:spacing w:after="240"/>
        <w:rPr>
          <w:noProof/>
        </w:rPr>
      </w:pPr>
      <w:bookmarkStart w:id="27" w:name="_ENREF_27"/>
      <w:r w:rsidRPr="007646E0">
        <w:rPr>
          <w:noProof/>
        </w:rPr>
        <w:t>27.</w:t>
      </w:r>
      <w:r w:rsidRPr="007646E0">
        <w:rPr>
          <w:noProof/>
        </w:rPr>
        <w:tab/>
        <w:t>Loftus JR. Selective inference after cross-validation. arXiv preprint arXiv:151108866. 2015.</w:t>
      </w:r>
      <w:bookmarkEnd w:id="27"/>
    </w:p>
    <w:p w14:paraId="60ED0739" w14:textId="77777777" w:rsidR="007646E0" w:rsidRPr="007646E0" w:rsidRDefault="007646E0" w:rsidP="007646E0">
      <w:pPr>
        <w:pStyle w:val="EndNoteBibliography"/>
        <w:spacing w:after="240"/>
        <w:rPr>
          <w:noProof/>
        </w:rPr>
      </w:pPr>
      <w:bookmarkStart w:id="28" w:name="_ENREF_28"/>
      <w:r w:rsidRPr="007646E0">
        <w:rPr>
          <w:noProof/>
        </w:rPr>
        <w:t>28.</w:t>
      </w:r>
      <w:r w:rsidRPr="007646E0">
        <w:rPr>
          <w:noProof/>
        </w:rPr>
        <w:tab/>
        <w:t>Berk R, Brown L, Buja A, Zhang K, Zhao L. Valid post-selection inference. The Annals of Statistics. 2013;41(2):802-37.</w:t>
      </w:r>
      <w:bookmarkEnd w:id="28"/>
    </w:p>
    <w:p w14:paraId="688A4968" w14:textId="77777777" w:rsidR="007646E0" w:rsidRPr="007646E0" w:rsidRDefault="007646E0" w:rsidP="007646E0">
      <w:pPr>
        <w:pStyle w:val="EndNoteBibliography"/>
        <w:spacing w:after="240"/>
        <w:rPr>
          <w:noProof/>
        </w:rPr>
      </w:pPr>
      <w:bookmarkStart w:id="29" w:name="_ENREF_29"/>
      <w:r w:rsidRPr="007646E0">
        <w:rPr>
          <w:noProof/>
        </w:rPr>
        <w:t>29.</w:t>
      </w:r>
      <w:r w:rsidRPr="007646E0">
        <w:rPr>
          <w:noProof/>
        </w:rPr>
        <w:tab/>
        <w:t>Wasserstein RL, Lazar NA. The ASA's statement on p-values: context, process, and purpose. Am Stat. 2016;70(2):129-33.</w:t>
      </w:r>
      <w:bookmarkEnd w:id="29"/>
    </w:p>
    <w:p w14:paraId="562B0738" w14:textId="77777777" w:rsidR="007646E0" w:rsidRPr="007646E0" w:rsidRDefault="007646E0" w:rsidP="007646E0">
      <w:pPr>
        <w:pStyle w:val="EndNoteBibliography"/>
        <w:spacing w:after="240"/>
        <w:rPr>
          <w:noProof/>
        </w:rPr>
      </w:pPr>
      <w:bookmarkStart w:id="30" w:name="_ENREF_30"/>
      <w:r w:rsidRPr="007646E0">
        <w:rPr>
          <w:noProof/>
        </w:rPr>
        <w:t>30.</w:t>
      </w:r>
      <w:r w:rsidRPr="007646E0">
        <w:rPr>
          <w:noProof/>
        </w:rPr>
        <w:tab/>
        <w:t>Collaboration OS. Estimating the reproducibility of psychological science. Science. 2015;349(6251):aac4716.</w:t>
      </w:r>
      <w:bookmarkEnd w:id="30"/>
    </w:p>
    <w:p w14:paraId="1424BA6F" w14:textId="77777777" w:rsidR="007646E0" w:rsidRPr="007646E0" w:rsidRDefault="007646E0" w:rsidP="007646E0">
      <w:pPr>
        <w:pStyle w:val="EndNoteBibliography"/>
        <w:spacing w:after="240"/>
        <w:rPr>
          <w:noProof/>
        </w:rPr>
      </w:pPr>
      <w:bookmarkStart w:id="31" w:name="_ENREF_31"/>
      <w:r w:rsidRPr="007646E0">
        <w:rPr>
          <w:noProof/>
        </w:rPr>
        <w:t>31.</w:t>
      </w:r>
      <w:r w:rsidRPr="007646E0">
        <w:rPr>
          <w:noProof/>
        </w:rPr>
        <w:tab/>
        <w:t>Feynman RP. The Meaning of It All: Thoughts of a Citizen-Scientist. Reading: Addison-Wesley. 1998.</w:t>
      </w:r>
      <w:bookmarkEnd w:id="31"/>
    </w:p>
    <w:p w14:paraId="07456ADC" w14:textId="77777777" w:rsidR="007646E0" w:rsidRPr="007646E0" w:rsidRDefault="007646E0" w:rsidP="007646E0">
      <w:pPr>
        <w:pStyle w:val="EndNoteBibliography"/>
        <w:spacing w:after="240"/>
        <w:rPr>
          <w:noProof/>
        </w:rPr>
      </w:pPr>
      <w:bookmarkStart w:id="32" w:name="_ENREF_32"/>
      <w:r w:rsidRPr="007646E0">
        <w:rPr>
          <w:noProof/>
        </w:rPr>
        <w:t>32.</w:t>
      </w:r>
      <w:r w:rsidRPr="007646E0">
        <w:rPr>
          <w:noProof/>
        </w:rPr>
        <w:tab/>
        <w:t>Halsey LG, Curran-Everett D, Vowler SL, Drummond GB. The fickle P value generates irreproducible results. Nature methods. 2015;12(3):179.</w:t>
      </w:r>
      <w:bookmarkEnd w:id="32"/>
    </w:p>
    <w:p w14:paraId="6AF821B8" w14:textId="77777777" w:rsidR="007646E0" w:rsidRPr="007646E0" w:rsidRDefault="007646E0" w:rsidP="007646E0">
      <w:pPr>
        <w:pStyle w:val="EndNoteBibliography"/>
        <w:spacing w:after="240"/>
        <w:rPr>
          <w:noProof/>
        </w:rPr>
      </w:pPr>
      <w:bookmarkStart w:id="33" w:name="_ENREF_33"/>
      <w:r w:rsidRPr="007646E0">
        <w:rPr>
          <w:noProof/>
        </w:rPr>
        <w:t>33.</w:t>
      </w:r>
      <w:r w:rsidRPr="007646E0">
        <w:rPr>
          <w:noProof/>
        </w:rPr>
        <w:tab/>
        <w:t>Donoho D. 50 Years of Data Science. Journal of Computational and Graphical Statistics. 2017;26(4):745-66.</w:t>
      </w:r>
      <w:bookmarkEnd w:id="33"/>
    </w:p>
    <w:p w14:paraId="4AD2ADD9" w14:textId="77777777" w:rsidR="007646E0" w:rsidRPr="007646E0" w:rsidRDefault="007646E0" w:rsidP="007646E0">
      <w:pPr>
        <w:pStyle w:val="EndNoteBibliography"/>
        <w:spacing w:after="240"/>
        <w:rPr>
          <w:noProof/>
        </w:rPr>
      </w:pPr>
      <w:bookmarkStart w:id="34" w:name="_ENREF_34"/>
      <w:r w:rsidRPr="007646E0">
        <w:rPr>
          <w:noProof/>
        </w:rPr>
        <w:t>34.</w:t>
      </w:r>
      <w:r w:rsidRPr="007646E0">
        <w:rPr>
          <w:noProof/>
        </w:rPr>
        <w:tab/>
        <w:t>Cohen J. Things I have learned (so far). American psychologist. 1990;45(12):1304.</w:t>
      </w:r>
      <w:bookmarkEnd w:id="34"/>
    </w:p>
    <w:p w14:paraId="12767622" w14:textId="77777777" w:rsidR="007646E0" w:rsidRPr="007646E0" w:rsidRDefault="007646E0" w:rsidP="007646E0">
      <w:pPr>
        <w:pStyle w:val="EndNoteBibliography"/>
        <w:spacing w:after="240"/>
        <w:rPr>
          <w:noProof/>
        </w:rPr>
      </w:pPr>
      <w:bookmarkStart w:id="35" w:name="_ENREF_35"/>
      <w:r w:rsidRPr="007646E0">
        <w:rPr>
          <w:noProof/>
        </w:rPr>
        <w:t>35.</w:t>
      </w:r>
      <w:r w:rsidRPr="007646E0">
        <w:rPr>
          <w:noProof/>
        </w:rPr>
        <w:tab/>
        <w:t>Gigerenzer G, Murray DJ. Cognition as intuitive statistics. NJ: Erlbaum: Hillsdale; 1987.</w:t>
      </w:r>
      <w:bookmarkEnd w:id="35"/>
    </w:p>
    <w:p w14:paraId="56989CA2" w14:textId="77777777" w:rsidR="007646E0" w:rsidRPr="007646E0" w:rsidRDefault="007646E0" w:rsidP="007646E0">
      <w:pPr>
        <w:pStyle w:val="EndNoteBibliography"/>
        <w:spacing w:after="240"/>
        <w:rPr>
          <w:noProof/>
        </w:rPr>
      </w:pPr>
      <w:bookmarkStart w:id="36" w:name="_ENREF_36"/>
      <w:r w:rsidRPr="007646E0">
        <w:rPr>
          <w:noProof/>
        </w:rPr>
        <w:t>36.</w:t>
      </w:r>
      <w:r w:rsidRPr="007646E0">
        <w:rPr>
          <w:noProof/>
        </w:rPr>
        <w:tab/>
        <w:t>Szucs D, Ioannidis JPA. When Null Hypothesis Significance Testing Is Unsuitable for Research: A Reassessment. Frontiers in human neuroscience. 2017;11:390.</w:t>
      </w:r>
      <w:bookmarkEnd w:id="36"/>
    </w:p>
    <w:p w14:paraId="2DEE4949" w14:textId="77777777" w:rsidR="007646E0" w:rsidRPr="007646E0" w:rsidRDefault="007646E0" w:rsidP="007646E0">
      <w:pPr>
        <w:pStyle w:val="EndNoteBibliography"/>
        <w:spacing w:after="240"/>
        <w:rPr>
          <w:noProof/>
        </w:rPr>
      </w:pPr>
      <w:bookmarkStart w:id="37" w:name="_ENREF_37"/>
      <w:r w:rsidRPr="007646E0">
        <w:rPr>
          <w:noProof/>
        </w:rPr>
        <w:t>37.</w:t>
      </w:r>
      <w:r w:rsidRPr="007646E0">
        <w:rPr>
          <w:noProof/>
        </w:rPr>
        <w:tab/>
        <w:t>Friedman JH. The role of statistics in the data revolution? International Statistical Review/Revue Internationale de Statistique. 2001:5-10.</w:t>
      </w:r>
      <w:bookmarkEnd w:id="37"/>
    </w:p>
    <w:p w14:paraId="6BC044B9" w14:textId="77777777" w:rsidR="007646E0" w:rsidRPr="007646E0" w:rsidRDefault="007646E0" w:rsidP="007646E0">
      <w:pPr>
        <w:pStyle w:val="EndNoteBibliography"/>
        <w:spacing w:after="240"/>
        <w:rPr>
          <w:noProof/>
        </w:rPr>
      </w:pPr>
      <w:bookmarkStart w:id="38" w:name="_ENREF_38"/>
      <w:r w:rsidRPr="007646E0">
        <w:rPr>
          <w:noProof/>
        </w:rPr>
        <w:t>38.</w:t>
      </w:r>
      <w:r w:rsidRPr="007646E0">
        <w:rPr>
          <w:noProof/>
        </w:rPr>
        <w:tab/>
        <w:t>Bzdok D. Classical Statistics and Statistical Learning in Imaging Neuroscience. Frontiers in neuroscience. 2017.</w:t>
      </w:r>
      <w:bookmarkEnd w:id="38"/>
    </w:p>
    <w:p w14:paraId="4B4DD510" w14:textId="77777777" w:rsidR="007646E0" w:rsidRPr="007646E0" w:rsidRDefault="007646E0" w:rsidP="007646E0">
      <w:pPr>
        <w:pStyle w:val="EndNoteBibliography"/>
        <w:rPr>
          <w:noProof/>
        </w:rPr>
      </w:pPr>
      <w:bookmarkStart w:id="39" w:name="_ENREF_39"/>
      <w:r w:rsidRPr="007646E0">
        <w:rPr>
          <w:noProof/>
        </w:rPr>
        <w:t>39.</w:t>
      </w:r>
      <w:r w:rsidRPr="007646E0">
        <w:rPr>
          <w:noProof/>
        </w:rPr>
        <w:tab/>
        <w:t>Bernard C. An introduction to the study of experimental medicine: Courier Corporation; 1957.</w:t>
      </w:r>
      <w:bookmarkEnd w:id="39"/>
    </w:p>
    <w:p w14:paraId="4FD7C1DC" w14:textId="4A19653E" w:rsidR="00B3363B" w:rsidRPr="002E7BB9" w:rsidRDefault="004C6FB4" w:rsidP="00790190">
      <w:pPr>
        <w:rPr>
          <w:rFonts w:asciiTheme="minorHAnsi" w:hAnsiTheme="minorHAnsi"/>
          <w:color w:val="000000" w:themeColor="text1"/>
          <w:lang w:val="en-US"/>
        </w:rPr>
      </w:pPr>
      <w:r>
        <w:rPr>
          <w:rFonts w:asciiTheme="minorHAnsi" w:hAnsiTheme="minorHAnsi"/>
          <w:color w:val="000000" w:themeColor="text1"/>
          <w:lang w:val="en-US"/>
        </w:rPr>
        <w:fldChar w:fldCharType="end"/>
      </w:r>
    </w:p>
    <w:sectPr w:rsidR="00B3363B" w:rsidRPr="002E7BB9" w:rsidSect="003A4C8E">
      <w:footerReference w:type="default" r:id="rId13"/>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CD8F1" w14:textId="77777777" w:rsidR="00B8061F" w:rsidRDefault="00B8061F" w:rsidP="00B65FF7">
      <w:r>
        <w:separator/>
      </w:r>
    </w:p>
  </w:endnote>
  <w:endnote w:type="continuationSeparator" w:id="0">
    <w:p w14:paraId="2F4A6767" w14:textId="77777777" w:rsidR="00B8061F" w:rsidRDefault="00B8061F" w:rsidP="00B65FF7">
      <w:r>
        <w:continuationSeparator/>
      </w:r>
    </w:p>
  </w:endnote>
  <w:endnote w:type="continuationNotice" w:id="1">
    <w:p w14:paraId="0CFCF86E" w14:textId="77777777" w:rsidR="00B8061F" w:rsidRDefault="00B8061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imSun">
    <w:panose1 w:val="02010600030101010101"/>
    <w:charset w:val="86"/>
    <w:family w:val="auto"/>
    <w:pitch w:val="variable"/>
    <w:sig w:usb0="00000003" w:usb1="288F0000" w:usb2="00000016" w:usb3="00000000" w:csb0="00040001" w:csb1="00000000"/>
  </w:font>
  <w:font w:name="?????? Pro W3">
    <w:altName w:val="Arial Unicode MS"/>
    <w:panose1 w:val="00000000000000000000"/>
    <w:charset w:val="80"/>
    <w:family w:val="auto"/>
    <w:notTrueType/>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venir">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5665634"/>
      <w:docPartObj>
        <w:docPartGallery w:val="Page Numbers (Bottom of Page)"/>
        <w:docPartUnique/>
      </w:docPartObj>
    </w:sdtPr>
    <w:sdtContent>
      <w:p w14:paraId="0B3BC929" w14:textId="2E041D5B" w:rsidR="007646E0" w:rsidRDefault="007646E0" w:rsidP="007113F4">
        <w:pPr>
          <w:pStyle w:val="Fuzeile"/>
          <w:tabs>
            <w:tab w:val="clear" w:pos="4536"/>
            <w:tab w:val="left" w:pos="1480"/>
            <w:tab w:val="center" w:pos="4535"/>
          </w:tabs>
        </w:pPr>
        <w:r>
          <w:tab/>
        </w:r>
        <w:r>
          <w:tab/>
        </w:r>
        <w:r>
          <w:fldChar w:fldCharType="begin"/>
        </w:r>
        <w:r>
          <w:instrText xml:space="preserve"> PAGE   \* MERGEFORMAT </w:instrText>
        </w:r>
        <w:r>
          <w:fldChar w:fldCharType="separate"/>
        </w:r>
        <w:r w:rsidR="00851776">
          <w:rPr>
            <w:noProof/>
          </w:rPr>
          <w:t>16</w:t>
        </w:r>
        <w:r>
          <w:rPr>
            <w:noProof/>
          </w:rPr>
          <w:fldChar w:fldCharType="end"/>
        </w:r>
      </w:p>
    </w:sdtContent>
  </w:sdt>
  <w:p w14:paraId="0FA0E38E" w14:textId="77777777" w:rsidR="007646E0" w:rsidRDefault="007646E0">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90767E" w14:textId="77777777" w:rsidR="00B8061F" w:rsidRDefault="00B8061F" w:rsidP="00B65FF7">
      <w:r>
        <w:separator/>
      </w:r>
    </w:p>
  </w:footnote>
  <w:footnote w:type="continuationSeparator" w:id="0">
    <w:p w14:paraId="30672F31" w14:textId="77777777" w:rsidR="00B8061F" w:rsidRDefault="00B8061F" w:rsidP="00B65FF7">
      <w:r>
        <w:continuationSeparator/>
      </w:r>
    </w:p>
  </w:footnote>
  <w:footnote w:type="continuationNotice" w:id="1">
    <w:p w14:paraId="2BBDEFB3" w14:textId="77777777" w:rsidR="00B8061F" w:rsidRDefault="00B8061F"/>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FDA074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0000001"/>
    <w:multiLevelType w:val="multilevel"/>
    <w:tmpl w:val="60FAC640"/>
    <w:lvl w:ilvl="0">
      <w:start w:val="1"/>
      <w:numFmt w:val="none"/>
      <w:pStyle w:val="berschrift1"/>
      <w:suff w:val="nothing"/>
      <w:lvlText w:val=""/>
      <w:lvlJc w:val="left"/>
      <w:pPr>
        <w:tabs>
          <w:tab w:val="num" w:pos="0"/>
        </w:tabs>
        <w:ind w:left="0" w:firstLine="0"/>
      </w:pPr>
      <w:rPr>
        <w:lang w:val="pt-BR"/>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957101"/>
    <w:multiLevelType w:val="hybridMultilevel"/>
    <w:tmpl w:val="2E6C6416"/>
    <w:lvl w:ilvl="0" w:tplc="0616F94A">
      <w:start w:val="1"/>
      <w:numFmt w:val="bullet"/>
      <w:lvlText w:val="-"/>
      <w:lvlJc w:val="left"/>
      <w:pPr>
        <w:ind w:left="1068" w:hanging="360"/>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03614351"/>
    <w:multiLevelType w:val="multilevel"/>
    <w:tmpl w:val="6BBC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94603D1"/>
    <w:multiLevelType w:val="multilevel"/>
    <w:tmpl w:val="34B43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BAE30D4"/>
    <w:multiLevelType w:val="hybridMultilevel"/>
    <w:tmpl w:val="B874D610"/>
    <w:lvl w:ilvl="0" w:tplc="66D6AE2E">
      <w:start w:val="1"/>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14F52013"/>
    <w:multiLevelType w:val="hybridMultilevel"/>
    <w:tmpl w:val="3A380640"/>
    <w:lvl w:ilvl="0" w:tplc="29F4E0F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D5522E"/>
    <w:multiLevelType w:val="multilevel"/>
    <w:tmpl w:val="F8CC6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A834BD7"/>
    <w:multiLevelType w:val="hybridMultilevel"/>
    <w:tmpl w:val="19D68E9A"/>
    <w:lvl w:ilvl="0" w:tplc="0AA49BCA">
      <w:numFmt w:val="bullet"/>
      <w:lvlText w:val=""/>
      <w:lvlJc w:val="left"/>
      <w:pPr>
        <w:ind w:left="1068" w:hanging="360"/>
      </w:pPr>
      <w:rPr>
        <w:rFonts w:ascii="Wingdings" w:eastAsiaTheme="minorEastAsia"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9">
    <w:nsid w:val="1CD1340F"/>
    <w:multiLevelType w:val="hybridMultilevel"/>
    <w:tmpl w:val="1582954E"/>
    <w:lvl w:ilvl="0" w:tplc="7A7C7878">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0924A05"/>
    <w:multiLevelType w:val="hybridMultilevel"/>
    <w:tmpl w:val="49F8241E"/>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5643094"/>
    <w:multiLevelType w:val="hybridMultilevel"/>
    <w:tmpl w:val="600E8430"/>
    <w:lvl w:ilvl="0" w:tplc="48FE9960">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6D162AA"/>
    <w:multiLevelType w:val="multilevel"/>
    <w:tmpl w:val="A942D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805F89"/>
    <w:multiLevelType w:val="hybridMultilevel"/>
    <w:tmpl w:val="1DAA6F1E"/>
    <w:lvl w:ilvl="0" w:tplc="384643A2">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2A8A2721"/>
    <w:multiLevelType w:val="hybridMultilevel"/>
    <w:tmpl w:val="F44EEFB6"/>
    <w:lvl w:ilvl="0" w:tplc="9F54E9B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2AA6588A"/>
    <w:multiLevelType w:val="hybridMultilevel"/>
    <w:tmpl w:val="E3B2A7DA"/>
    <w:lvl w:ilvl="0" w:tplc="AB86B394">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6">
    <w:nsid w:val="2B535285"/>
    <w:multiLevelType w:val="hybridMultilevel"/>
    <w:tmpl w:val="0C2AEF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B7606D8"/>
    <w:multiLevelType w:val="hybridMultilevel"/>
    <w:tmpl w:val="3D843B4A"/>
    <w:lvl w:ilvl="0" w:tplc="B78060AC">
      <w:start w:val="3"/>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1176C31"/>
    <w:multiLevelType w:val="multilevel"/>
    <w:tmpl w:val="A9C42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4A5500"/>
    <w:multiLevelType w:val="hybridMultilevel"/>
    <w:tmpl w:val="091A758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3BF72898"/>
    <w:multiLevelType w:val="hybridMultilevel"/>
    <w:tmpl w:val="B7DAB52E"/>
    <w:lvl w:ilvl="0" w:tplc="43C09E4E">
      <w:start w:val="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1">
    <w:nsid w:val="3ECB326F"/>
    <w:multiLevelType w:val="hybridMultilevel"/>
    <w:tmpl w:val="24EA7450"/>
    <w:lvl w:ilvl="0" w:tplc="462697A6">
      <w:start w:val="5"/>
      <w:numFmt w:val="bullet"/>
      <w:lvlText w:val="-"/>
      <w:lvlJc w:val="left"/>
      <w:pPr>
        <w:ind w:left="720" w:hanging="360"/>
      </w:pPr>
      <w:rPr>
        <w:rFonts w:ascii="Calibri" w:eastAsiaTheme="minorEastAsia"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A54AF4"/>
    <w:multiLevelType w:val="multilevel"/>
    <w:tmpl w:val="7EAAC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48900F6"/>
    <w:multiLevelType w:val="multilevel"/>
    <w:tmpl w:val="3C78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6FB5845"/>
    <w:multiLevelType w:val="hybridMultilevel"/>
    <w:tmpl w:val="7F1E380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nsid w:val="47815D22"/>
    <w:multiLevelType w:val="multilevel"/>
    <w:tmpl w:val="37A63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9CF5CC1"/>
    <w:multiLevelType w:val="multilevel"/>
    <w:tmpl w:val="3FA4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AFA2396"/>
    <w:multiLevelType w:val="hybridMultilevel"/>
    <w:tmpl w:val="52C0EAE8"/>
    <w:lvl w:ilvl="0" w:tplc="46E42846">
      <w:numFmt w:val="bullet"/>
      <w:lvlText w:val="-"/>
      <w:lvlJc w:val="left"/>
      <w:pPr>
        <w:ind w:left="1068" w:hanging="360"/>
      </w:pPr>
      <w:rPr>
        <w:rFonts w:ascii="Calibri" w:eastAsiaTheme="minorEastAsia" w:hAnsi="Calibri"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8">
    <w:nsid w:val="4DC36F18"/>
    <w:multiLevelType w:val="multilevel"/>
    <w:tmpl w:val="9822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4F0418C7"/>
    <w:multiLevelType w:val="multilevel"/>
    <w:tmpl w:val="767E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1F45410"/>
    <w:multiLevelType w:val="hybridMultilevel"/>
    <w:tmpl w:val="71F05F44"/>
    <w:lvl w:ilvl="0" w:tplc="000C23B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529037F0"/>
    <w:multiLevelType w:val="multilevel"/>
    <w:tmpl w:val="65CE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2430263"/>
    <w:multiLevelType w:val="hybridMultilevel"/>
    <w:tmpl w:val="B91CF61C"/>
    <w:lvl w:ilvl="0" w:tplc="EA66E5C8">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6465302E"/>
    <w:multiLevelType w:val="hybridMultilevel"/>
    <w:tmpl w:val="78F02A54"/>
    <w:lvl w:ilvl="0" w:tplc="E76A7956">
      <w:numFmt w:val="bullet"/>
      <w:lvlText w:val=""/>
      <w:lvlJc w:val="left"/>
      <w:pPr>
        <w:ind w:left="720" w:hanging="360"/>
      </w:pPr>
      <w:rPr>
        <w:rFonts w:ascii="Wingdings" w:eastAsiaTheme="minorHAnsi" w:hAnsi="Wingdings"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6B672294"/>
    <w:multiLevelType w:val="multilevel"/>
    <w:tmpl w:val="7842E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C5F433B"/>
    <w:multiLevelType w:val="hybridMultilevel"/>
    <w:tmpl w:val="B4C2E4BC"/>
    <w:lvl w:ilvl="0" w:tplc="C2142D28">
      <w:numFmt w:val="bullet"/>
      <w:lvlText w:val=""/>
      <w:lvlJc w:val="left"/>
      <w:pPr>
        <w:ind w:left="720" w:hanging="360"/>
      </w:pPr>
      <w:rPr>
        <w:rFonts w:ascii="Wingdings" w:eastAsiaTheme="minorEastAsia"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6F6B2100"/>
    <w:multiLevelType w:val="hybridMultilevel"/>
    <w:tmpl w:val="B5C03D6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70134B82"/>
    <w:multiLevelType w:val="hybridMultilevel"/>
    <w:tmpl w:val="3FDC2CA0"/>
    <w:lvl w:ilvl="0" w:tplc="A1501258">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775C5CEE"/>
    <w:multiLevelType w:val="multilevel"/>
    <w:tmpl w:val="9F6EE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8FF169E"/>
    <w:multiLevelType w:val="hybridMultilevel"/>
    <w:tmpl w:val="74C2BA8E"/>
    <w:lvl w:ilvl="0" w:tplc="AF783B2C">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E653C8F"/>
    <w:multiLevelType w:val="multilevel"/>
    <w:tmpl w:val="021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7E9D0FDA"/>
    <w:multiLevelType w:val="hybridMultilevel"/>
    <w:tmpl w:val="3250B702"/>
    <w:lvl w:ilvl="0" w:tplc="A074F25C">
      <w:numFmt w:val="bullet"/>
      <w:lvlText w:val="-"/>
      <w:lvlJc w:val="left"/>
      <w:pPr>
        <w:ind w:left="720" w:hanging="360"/>
      </w:pPr>
      <w:rPr>
        <w:rFonts w:ascii="Calibri" w:eastAsiaTheme="minorEastAsia"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nsid w:val="7FD15636"/>
    <w:multiLevelType w:val="hybridMultilevel"/>
    <w:tmpl w:val="22A0A6E8"/>
    <w:lvl w:ilvl="0" w:tplc="B3A4068E">
      <w:start w:val="1"/>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7FD677FD"/>
    <w:multiLevelType w:val="multilevel"/>
    <w:tmpl w:val="DDE6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2"/>
  </w:num>
  <w:num w:numId="2">
    <w:abstractNumId w:val="11"/>
  </w:num>
  <w:num w:numId="3">
    <w:abstractNumId w:val="33"/>
  </w:num>
  <w:num w:numId="4">
    <w:abstractNumId w:val="0"/>
  </w:num>
  <w:num w:numId="5">
    <w:abstractNumId w:val="16"/>
  </w:num>
  <w:num w:numId="6">
    <w:abstractNumId w:val="1"/>
  </w:num>
  <w:num w:numId="7">
    <w:abstractNumId w:val="6"/>
  </w:num>
  <w:num w:numId="8">
    <w:abstractNumId w:val="21"/>
  </w:num>
  <w:num w:numId="9">
    <w:abstractNumId w:val="19"/>
  </w:num>
  <w:num w:numId="10">
    <w:abstractNumId w:val="39"/>
  </w:num>
  <w:num w:numId="11">
    <w:abstractNumId w:val="23"/>
  </w:num>
  <w:num w:numId="12">
    <w:abstractNumId w:val="12"/>
  </w:num>
  <w:num w:numId="13">
    <w:abstractNumId w:val="42"/>
  </w:num>
  <w:num w:numId="14">
    <w:abstractNumId w:val="30"/>
  </w:num>
  <w:num w:numId="15">
    <w:abstractNumId w:val="27"/>
  </w:num>
  <w:num w:numId="16">
    <w:abstractNumId w:val="17"/>
  </w:num>
  <w:num w:numId="17">
    <w:abstractNumId w:val="15"/>
  </w:num>
  <w:num w:numId="18">
    <w:abstractNumId w:val="38"/>
  </w:num>
  <w:num w:numId="19">
    <w:abstractNumId w:val="22"/>
  </w:num>
  <w:num w:numId="20">
    <w:abstractNumId w:val="34"/>
  </w:num>
  <w:num w:numId="21">
    <w:abstractNumId w:val="25"/>
  </w:num>
  <w:num w:numId="22">
    <w:abstractNumId w:val="4"/>
  </w:num>
  <w:num w:numId="23">
    <w:abstractNumId w:val="43"/>
  </w:num>
  <w:num w:numId="24">
    <w:abstractNumId w:val="7"/>
  </w:num>
  <w:num w:numId="25">
    <w:abstractNumId w:val="18"/>
  </w:num>
  <w:num w:numId="26">
    <w:abstractNumId w:val="31"/>
  </w:num>
  <w:num w:numId="27">
    <w:abstractNumId w:val="28"/>
  </w:num>
  <w:num w:numId="28">
    <w:abstractNumId w:val="29"/>
  </w:num>
  <w:num w:numId="29">
    <w:abstractNumId w:val="40"/>
  </w:num>
  <w:num w:numId="30">
    <w:abstractNumId w:val="3"/>
  </w:num>
  <w:num w:numId="31">
    <w:abstractNumId w:val="26"/>
  </w:num>
  <w:num w:numId="32">
    <w:abstractNumId w:val="10"/>
  </w:num>
  <w:num w:numId="33">
    <w:abstractNumId w:val="24"/>
  </w:num>
  <w:num w:numId="34">
    <w:abstractNumId w:val="41"/>
  </w:num>
  <w:num w:numId="35">
    <w:abstractNumId w:val="9"/>
  </w:num>
  <w:num w:numId="36">
    <w:abstractNumId w:val="13"/>
  </w:num>
  <w:num w:numId="37">
    <w:abstractNumId w:val="35"/>
  </w:num>
  <w:num w:numId="38">
    <w:abstractNumId w:val="20"/>
  </w:num>
  <w:num w:numId="39">
    <w:abstractNumId w:val="36"/>
  </w:num>
  <w:num w:numId="40">
    <w:abstractNumId w:val="37"/>
  </w:num>
  <w:num w:numId="41">
    <w:abstractNumId w:val="14"/>
  </w:num>
  <w:num w:numId="42">
    <w:abstractNumId w:val="5"/>
  </w:num>
  <w:num w:numId="43">
    <w:abstractNumId w:val="2"/>
  </w:num>
  <w:num w:numId="4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1&lt;/SpaceAfter&gt;&lt;HyperlinksEnabled&gt;1&lt;/HyperlinksEnabled&gt;&lt;HyperlinksVisible&gt;0&lt;/HyperlinksVisible&gt;&lt;EnableBibliographyCategories&gt;0&lt;/EnableBibliographyCategories&gt;&lt;/ENLayout&gt;"/>
    <w:docVar w:name="EN.Libraries" w:val="&lt;Libraries&gt;&lt;item db-id=&quot;wf5d22rx0vsr0leefsq5vrd7a0vsep2xdxr9&quot;&gt;danilos_refs&lt;record-ids&gt;&lt;item&gt;3957&lt;/item&gt;&lt;item&gt;4148&lt;/item&gt;&lt;item&gt;4150&lt;/item&gt;&lt;item&gt;4942&lt;/item&gt;&lt;item&gt;5915&lt;/item&gt;&lt;item&gt;5937&lt;/item&gt;&lt;item&gt;5944&lt;/item&gt;&lt;item&gt;5945&lt;/item&gt;&lt;item&gt;5949&lt;/item&gt;&lt;item&gt;5956&lt;/item&gt;&lt;item&gt;5958&lt;/item&gt;&lt;item&gt;5961&lt;/item&gt;&lt;item&gt;5997&lt;/item&gt;&lt;item&gt;5998&lt;/item&gt;&lt;item&gt;6004&lt;/item&gt;&lt;item&gt;6152&lt;/item&gt;&lt;item&gt;6345&lt;/item&gt;&lt;item&gt;6362&lt;/item&gt;&lt;item&gt;6717&lt;/item&gt;&lt;item&gt;6718&lt;/item&gt;&lt;item&gt;6721&lt;/item&gt;&lt;item&gt;6823&lt;/item&gt;&lt;item&gt;6829&lt;/item&gt;&lt;item&gt;6910&lt;/item&gt;&lt;item&gt;6913&lt;/item&gt;&lt;item&gt;7004&lt;/item&gt;&lt;item&gt;7022&lt;/item&gt;&lt;item&gt;7023&lt;/item&gt;&lt;item&gt;7024&lt;/item&gt;&lt;item&gt;7025&lt;/item&gt;&lt;item&gt;7026&lt;/item&gt;&lt;item&gt;7027&lt;/item&gt;&lt;item&gt;7028&lt;/item&gt;&lt;item&gt;7029&lt;/item&gt;&lt;item&gt;7030&lt;/item&gt;&lt;item&gt;7032&lt;/item&gt;&lt;item&gt;7033&lt;/item&gt;&lt;item&gt;7034&lt;/item&gt;&lt;/record-ids&gt;&lt;/item&gt;&lt;/Libraries&gt;"/>
  </w:docVars>
  <w:rsids>
    <w:rsidRoot w:val="00321E56"/>
    <w:rsid w:val="000003FA"/>
    <w:rsid w:val="000008CC"/>
    <w:rsid w:val="00000B05"/>
    <w:rsid w:val="00000B46"/>
    <w:rsid w:val="00000B4D"/>
    <w:rsid w:val="00000DE8"/>
    <w:rsid w:val="000010DA"/>
    <w:rsid w:val="000012BE"/>
    <w:rsid w:val="00001559"/>
    <w:rsid w:val="0000169A"/>
    <w:rsid w:val="0000188A"/>
    <w:rsid w:val="0000198C"/>
    <w:rsid w:val="00001993"/>
    <w:rsid w:val="000020BC"/>
    <w:rsid w:val="00002130"/>
    <w:rsid w:val="000021E8"/>
    <w:rsid w:val="000023FC"/>
    <w:rsid w:val="00002742"/>
    <w:rsid w:val="0000283E"/>
    <w:rsid w:val="00002A8B"/>
    <w:rsid w:val="00002D56"/>
    <w:rsid w:val="00002D64"/>
    <w:rsid w:val="00002D98"/>
    <w:rsid w:val="00002EFB"/>
    <w:rsid w:val="00002F36"/>
    <w:rsid w:val="00002F39"/>
    <w:rsid w:val="0000363A"/>
    <w:rsid w:val="00003679"/>
    <w:rsid w:val="00003746"/>
    <w:rsid w:val="0000392D"/>
    <w:rsid w:val="000039E3"/>
    <w:rsid w:val="00003AA6"/>
    <w:rsid w:val="000044D5"/>
    <w:rsid w:val="000047A6"/>
    <w:rsid w:val="00004C5E"/>
    <w:rsid w:val="00005494"/>
    <w:rsid w:val="0000553A"/>
    <w:rsid w:val="00005583"/>
    <w:rsid w:val="00005E77"/>
    <w:rsid w:val="00005FBD"/>
    <w:rsid w:val="00006131"/>
    <w:rsid w:val="00006300"/>
    <w:rsid w:val="00006323"/>
    <w:rsid w:val="00006CDA"/>
    <w:rsid w:val="000072BF"/>
    <w:rsid w:val="00007A1D"/>
    <w:rsid w:val="00007C8E"/>
    <w:rsid w:val="00007EEA"/>
    <w:rsid w:val="000107D2"/>
    <w:rsid w:val="00010866"/>
    <w:rsid w:val="00010A3C"/>
    <w:rsid w:val="00010A4C"/>
    <w:rsid w:val="00010CE5"/>
    <w:rsid w:val="00010FF7"/>
    <w:rsid w:val="00011072"/>
    <w:rsid w:val="000116CF"/>
    <w:rsid w:val="00011FDD"/>
    <w:rsid w:val="0001286C"/>
    <w:rsid w:val="000128CA"/>
    <w:rsid w:val="000128D3"/>
    <w:rsid w:val="00012927"/>
    <w:rsid w:val="00012A68"/>
    <w:rsid w:val="000131A9"/>
    <w:rsid w:val="000133D0"/>
    <w:rsid w:val="000135C8"/>
    <w:rsid w:val="00013991"/>
    <w:rsid w:val="00013AFE"/>
    <w:rsid w:val="00013B26"/>
    <w:rsid w:val="00013E8E"/>
    <w:rsid w:val="00013F15"/>
    <w:rsid w:val="0001441A"/>
    <w:rsid w:val="00014A98"/>
    <w:rsid w:val="00014CD3"/>
    <w:rsid w:val="00014FB4"/>
    <w:rsid w:val="00015178"/>
    <w:rsid w:val="000152C2"/>
    <w:rsid w:val="00015524"/>
    <w:rsid w:val="000156D9"/>
    <w:rsid w:val="000161FF"/>
    <w:rsid w:val="00016655"/>
    <w:rsid w:val="00016DC3"/>
    <w:rsid w:val="00017287"/>
    <w:rsid w:val="000174A3"/>
    <w:rsid w:val="00017736"/>
    <w:rsid w:val="00017AA2"/>
    <w:rsid w:val="00017BEA"/>
    <w:rsid w:val="00017D2E"/>
    <w:rsid w:val="00017EC6"/>
    <w:rsid w:val="00017F64"/>
    <w:rsid w:val="0002006D"/>
    <w:rsid w:val="00020093"/>
    <w:rsid w:val="00020202"/>
    <w:rsid w:val="00020239"/>
    <w:rsid w:val="000203C4"/>
    <w:rsid w:val="000205D4"/>
    <w:rsid w:val="000205E9"/>
    <w:rsid w:val="0002060E"/>
    <w:rsid w:val="0002081C"/>
    <w:rsid w:val="00021244"/>
    <w:rsid w:val="00021335"/>
    <w:rsid w:val="00021919"/>
    <w:rsid w:val="00021C5E"/>
    <w:rsid w:val="00021C76"/>
    <w:rsid w:val="00021CAD"/>
    <w:rsid w:val="00021F71"/>
    <w:rsid w:val="00022A88"/>
    <w:rsid w:val="00022B88"/>
    <w:rsid w:val="000231AE"/>
    <w:rsid w:val="000231AF"/>
    <w:rsid w:val="000232EC"/>
    <w:rsid w:val="00023871"/>
    <w:rsid w:val="00023F1A"/>
    <w:rsid w:val="00024168"/>
    <w:rsid w:val="000248BB"/>
    <w:rsid w:val="00024BCA"/>
    <w:rsid w:val="00024C1F"/>
    <w:rsid w:val="00024F58"/>
    <w:rsid w:val="00025102"/>
    <w:rsid w:val="0002572C"/>
    <w:rsid w:val="000258D2"/>
    <w:rsid w:val="00026080"/>
    <w:rsid w:val="0002608D"/>
    <w:rsid w:val="000261B8"/>
    <w:rsid w:val="00026377"/>
    <w:rsid w:val="000265B2"/>
    <w:rsid w:val="000267B0"/>
    <w:rsid w:val="00026942"/>
    <w:rsid w:val="00026B75"/>
    <w:rsid w:val="00026D24"/>
    <w:rsid w:val="0002734E"/>
    <w:rsid w:val="000274BB"/>
    <w:rsid w:val="00027E22"/>
    <w:rsid w:val="00027F83"/>
    <w:rsid w:val="00030165"/>
    <w:rsid w:val="00030411"/>
    <w:rsid w:val="0003051C"/>
    <w:rsid w:val="000306F6"/>
    <w:rsid w:val="00030754"/>
    <w:rsid w:val="00030F68"/>
    <w:rsid w:val="00031487"/>
    <w:rsid w:val="00031A3B"/>
    <w:rsid w:val="00031CB1"/>
    <w:rsid w:val="00031D60"/>
    <w:rsid w:val="00031E0B"/>
    <w:rsid w:val="000325B9"/>
    <w:rsid w:val="00032B09"/>
    <w:rsid w:val="00032DE9"/>
    <w:rsid w:val="00032E32"/>
    <w:rsid w:val="00032EA0"/>
    <w:rsid w:val="00032F54"/>
    <w:rsid w:val="000331A8"/>
    <w:rsid w:val="0003368E"/>
    <w:rsid w:val="0003399D"/>
    <w:rsid w:val="00033A44"/>
    <w:rsid w:val="00033C10"/>
    <w:rsid w:val="000343E4"/>
    <w:rsid w:val="00034510"/>
    <w:rsid w:val="00034630"/>
    <w:rsid w:val="00034C43"/>
    <w:rsid w:val="00034D32"/>
    <w:rsid w:val="00034E92"/>
    <w:rsid w:val="000353CF"/>
    <w:rsid w:val="00035900"/>
    <w:rsid w:val="00035B41"/>
    <w:rsid w:val="00035E71"/>
    <w:rsid w:val="00035F6B"/>
    <w:rsid w:val="00036804"/>
    <w:rsid w:val="00036B97"/>
    <w:rsid w:val="00036C2D"/>
    <w:rsid w:val="00036EC3"/>
    <w:rsid w:val="00037FA5"/>
    <w:rsid w:val="000401AE"/>
    <w:rsid w:val="000404DA"/>
    <w:rsid w:val="00040860"/>
    <w:rsid w:val="00040938"/>
    <w:rsid w:val="00040DC3"/>
    <w:rsid w:val="00040E20"/>
    <w:rsid w:val="0004126D"/>
    <w:rsid w:val="00041613"/>
    <w:rsid w:val="000417A9"/>
    <w:rsid w:val="00041BE0"/>
    <w:rsid w:val="00041CA2"/>
    <w:rsid w:val="000421B6"/>
    <w:rsid w:val="000421D4"/>
    <w:rsid w:val="00042282"/>
    <w:rsid w:val="0004232B"/>
    <w:rsid w:val="0004237F"/>
    <w:rsid w:val="00042BCC"/>
    <w:rsid w:val="00043229"/>
    <w:rsid w:val="000433E9"/>
    <w:rsid w:val="0004360D"/>
    <w:rsid w:val="00043A93"/>
    <w:rsid w:val="00043C4B"/>
    <w:rsid w:val="00043E62"/>
    <w:rsid w:val="00044732"/>
    <w:rsid w:val="00044E8E"/>
    <w:rsid w:val="00045063"/>
    <w:rsid w:val="00045515"/>
    <w:rsid w:val="00045CC4"/>
    <w:rsid w:val="00045F17"/>
    <w:rsid w:val="000461CC"/>
    <w:rsid w:val="00046429"/>
    <w:rsid w:val="000466C5"/>
    <w:rsid w:val="000466F9"/>
    <w:rsid w:val="00046754"/>
    <w:rsid w:val="00046A6B"/>
    <w:rsid w:val="00047133"/>
    <w:rsid w:val="000472C6"/>
    <w:rsid w:val="00047306"/>
    <w:rsid w:val="000477F2"/>
    <w:rsid w:val="00047A87"/>
    <w:rsid w:val="00047BCE"/>
    <w:rsid w:val="0005073B"/>
    <w:rsid w:val="0005085E"/>
    <w:rsid w:val="00050909"/>
    <w:rsid w:val="00050DC9"/>
    <w:rsid w:val="0005145D"/>
    <w:rsid w:val="00051B7E"/>
    <w:rsid w:val="00051DC0"/>
    <w:rsid w:val="00051E6B"/>
    <w:rsid w:val="00052297"/>
    <w:rsid w:val="00052455"/>
    <w:rsid w:val="00052A9B"/>
    <w:rsid w:val="00052D0C"/>
    <w:rsid w:val="00052E1F"/>
    <w:rsid w:val="0005365F"/>
    <w:rsid w:val="0005380E"/>
    <w:rsid w:val="00053859"/>
    <w:rsid w:val="0005393A"/>
    <w:rsid w:val="00053AB6"/>
    <w:rsid w:val="00053D25"/>
    <w:rsid w:val="000548C7"/>
    <w:rsid w:val="00054A1E"/>
    <w:rsid w:val="00054C97"/>
    <w:rsid w:val="00054ECE"/>
    <w:rsid w:val="000555FE"/>
    <w:rsid w:val="0005564E"/>
    <w:rsid w:val="0005613F"/>
    <w:rsid w:val="000561CD"/>
    <w:rsid w:val="0005646F"/>
    <w:rsid w:val="0005693D"/>
    <w:rsid w:val="00056AEF"/>
    <w:rsid w:val="00056DEF"/>
    <w:rsid w:val="000571BB"/>
    <w:rsid w:val="00057222"/>
    <w:rsid w:val="0005740A"/>
    <w:rsid w:val="00057467"/>
    <w:rsid w:val="00057775"/>
    <w:rsid w:val="000578A4"/>
    <w:rsid w:val="0005791D"/>
    <w:rsid w:val="00057DA4"/>
    <w:rsid w:val="000601C1"/>
    <w:rsid w:val="00060909"/>
    <w:rsid w:val="0006097B"/>
    <w:rsid w:val="0006099A"/>
    <w:rsid w:val="00060A88"/>
    <w:rsid w:val="00060B01"/>
    <w:rsid w:val="00060D12"/>
    <w:rsid w:val="0006124D"/>
    <w:rsid w:val="000613B9"/>
    <w:rsid w:val="0006177D"/>
    <w:rsid w:val="000617B3"/>
    <w:rsid w:val="0006199F"/>
    <w:rsid w:val="00061BAB"/>
    <w:rsid w:val="00061C70"/>
    <w:rsid w:val="00062524"/>
    <w:rsid w:val="0006293F"/>
    <w:rsid w:val="00062B4C"/>
    <w:rsid w:val="00062BAC"/>
    <w:rsid w:val="00062C3F"/>
    <w:rsid w:val="00063005"/>
    <w:rsid w:val="00063487"/>
    <w:rsid w:val="0006351E"/>
    <w:rsid w:val="0006359F"/>
    <w:rsid w:val="00063614"/>
    <w:rsid w:val="00063C86"/>
    <w:rsid w:val="00063E4A"/>
    <w:rsid w:val="000641E8"/>
    <w:rsid w:val="0006437C"/>
    <w:rsid w:val="00064630"/>
    <w:rsid w:val="000646AC"/>
    <w:rsid w:val="00064748"/>
    <w:rsid w:val="0006486A"/>
    <w:rsid w:val="00064882"/>
    <w:rsid w:val="00064A68"/>
    <w:rsid w:val="000650AB"/>
    <w:rsid w:val="00065912"/>
    <w:rsid w:val="00066095"/>
    <w:rsid w:val="000664A0"/>
    <w:rsid w:val="000665D0"/>
    <w:rsid w:val="000666A0"/>
    <w:rsid w:val="000666CC"/>
    <w:rsid w:val="00066B54"/>
    <w:rsid w:val="00066C4F"/>
    <w:rsid w:val="00066D0C"/>
    <w:rsid w:val="000676BA"/>
    <w:rsid w:val="00067778"/>
    <w:rsid w:val="000679D9"/>
    <w:rsid w:val="00067C8F"/>
    <w:rsid w:val="00070288"/>
    <w:rsid w:val="00070928"/>
    <w:rsid w:val="00070CE6"/>
    <w:rsid w:val="00070D6E"/>
    <w:rsid w:val="00070DDA"/>
    <w:rsid w:val="000710A2"/>
    <w:rsid w:val="0007150C"/>
    <w:rsid w:val="000715A1"/>
    <w:rsid w:val="00071A7A"/>
    <w:rsid w:val="00071ACF"/>
    <w:rsid w:val="00072251"/>
    <w:rsid w:val="0007284A"/>
    <w:rsid w:val="00073033"/>
    <w:rsid w:val="00073842"/>
    <w:rsid w:val="00073863"/>
    <w:rsid w:val="00073957"/>
    <w:rsid w:val="00073BEF"/>
    <w:rsid w:val="00073BF1"/>
    <w:rsid w:val="00073EDD"/>
    <w:rsid w:val="00073F6A"/>
    <w:rsid w:val="00074101"/>
    <w:rsid w:val="0007414A"/>
    <w:rsid w:val="0007421D"/>
    <w:rsid w:val="000742EB"/>
    <w:rsid w:val="000746BF"/>
    <w:rsid w:val="00074A5F"/>
    <w:rsid w:val="0007509B"/>
    <w:rsid w:val="00075272"/>
    <w:rsid w:val="00075802"/>
    <w:rsid w:val="000758B8"/>
    <w:rsid w:val="00075936"/>
    <w:rsid w:val="0007599C"/>
    <w:rsid w:val="00075CF1"/>
    <w:rsid w:val="00075D98"/>
    <w:rsid w:val="00076993"/>
    <w:rsid w:val="00076C05"/>
    <w:rsid w:val="00076DC3"/>
    <w:rsid w:val="0007710D"/>
    <w:rsid w:val="00077347"/>
    <w:rsid w:val="000775AA"/>
    <w:rsid w:val="000775D1"/>
    <w:rsid w:val="0007794D"/>
    <w:rsid w:val="0007797F"/>
    <w:rsid w:val="00077B73"/>
    <w:rsid w:val="00077C1A"/>
    <w:rsid w:val="00077EEF"/>
    <w:rsid w:val="000800BF"/>
    <w:rsid w:val="0008026C"/>
    <w:rsid w:val="000803CC"/>
    <w:rsid w:val="000805A2"/>
    <w:rsid w:val="00080B7B"/>
    <w:rsid w:val="00080E06"/>
    <w:rsid w:val="0008108E"/>
    <w:rsid w:val="000811F7"/>
    <w:rsid w:val="0008123A"/>
    <w:rsid w:val="00081392"/>
    <w:rsid w:val="00081461"/>
    <w:rsid w:val="00081A04"/>
    <w:rsid w:val="00081D85"/>
    <w:rsid w:val="00082090"/>
    <w:rsid w:val="00082727"/>
    <w:rsid w:val="00082818"/>
    <w:rsid w:val="00082C7F"/>
    <w:rsid w:val="00082D06"/>
    <w:rsid w:val="00082D48"/>
    <w:rsid w:val="00082EDD"/>
    <w:rsid w:val="00082F83"/>
    <w:rsid w:val="000837E5"/>
    <w:rsid w:val="0008388E"/>
    <w:rsid w:val="000838A4"/>
    <w:rsid w:val="00083CEA"/>
    <w:rsid w:val="00084561"/>
    <w:rsid w:val="00084718"/>
    <w:rsid w:val="00084D67"/>
    <w:rsid w:val="000851AC"/>
    <w:rsid w:val="000853EA"/>
    <w:rsid w:val="00085449"/>
    <w:rsid w:val="00085472"/>
    <w:rsid w:val="00085B35"/>
    <w:rsid w:val="00085BC8"/>
    <w:rsid w:val="00085EEE"/>
    <w:rsid w:val="000861BF"/>
    <w:rsid w:val="00086B53"/>
    <w:rsid w:val="000873FB"/>
    <w:rsid w:val="00087672"/>
    <w:rsid w:val="00087884"/>
    <w:rsid w:val="00087B4C"/>
    <w:rsid w:val="00087E1B"/>
    <w:rsid w:val="00087F46"/>
    <w:rsid w:val="0009018F"/>
    <w:rsid w:val="000906A8"/>
    <w:rsid w:val="000909C2"/>
    <w:rsid w:val="00090AFC"/>
    <w:rsid w:val="00090B08"/>
    <w:rsid w:val="00090BC5"/>
    <w:rsid w:val="00090C75"/>
    <w:rsid w:val="00090D50"/>
    <w:rsid w:val="00090FC2"/>
    <w:rsid w:val="000916C5"/>
    <w:rsid w:val="00091B1C"/>
    <w:rsid w:val="00091B71"/>
    <w:rsid w:val="00092ACE"/>
    <w:rsid w:val="00093181"/>
    <w:rsid w:val="00093314"/>
    <w:rsid w:val="00094061"/>
    <w:rsid w:val="00094081"/>
    <w:rsid w:val="000941A2"/>
    <w:rsid w:val="00094290"/>
    <w:rsid w:val="000949BF"/>
    <w:rsid w:val="00094AC0"/>
    <w:rsid w:val="00095173"/>
    <w:rsid w:val="0009527C"/>
    <w:rsid w:val="00095C1A"/>
    <w:rsid w:val="000960C4"/>
    <w:rsid w:val="0009628F"/>
    <w:rsid w:val="00096485"/>
    <w:rsid w:val="00096C28"/>
    <w:rsid w:val="00096EEF"/>
    <w:rsid w:val="0009754A"/>
    <w:rsid w:val="000978A3"/>
    <w:rsid w:val="000978DF"/>
    <w:rsid w:val="00097959"/>
    <w:rsid w:val="00097A12"/>
    <w:rsid w:val="00097D0F"/>
    <w:rsid w:val="000A00D4"/>
    <w:rsid w:val="000A0510"/>
    <w:rsid w:val="000A09D8"/>
    <w:rsid w:val="000A0AAC"/>
    <w:rsid w:val="000A0BB7"/>
    <w:rsid w:val="000A0E8D"/>
    <w:rsid w:val="000A1246"/>
    <w:rsid w:val="000A13E0"/>
    <w:rsid w:val="000A15D6"/>
    <w:rsid w:val="000A1968"/>
    <w:rsid w:val="000A1A90"/>
    <w:rsid w:val="000A1B3E"/>
    <w:rsid w:val="000A29B6"/>
    <w:rsid w:val="000A29F3"/>
    <w:rsid w:val="000A2C16"/>
    <w:rsid w:val="000A2CE7"/>
    <w:rsid w:val="000A2D33"/>
    <w:rsid w:val="000A2FFB"/>
    <w:rsid w:val="000A30C2"/>
    <w:rsid w:val="000A315C"/>
    <w:rsid w:val="000A3725"/>
    <w:rsid w:val="000A3918"/>
    <w:rsid w:val="000A391F"/>
    <w:rsid w:val="000A3A60"/>
    <w:rsid w:val="000A3BAD"/>
    <w:rsid w:val="000A3F8A"/>
    <w:rsid w:val="000A42D2"/>
    <w:rsid w:val="000A445F"/>
    <w:rsid w:val="000A4BCE"/>
    <w:rsid w:val="000A5874"/>
    <w:rsid w:val="000A5F84"/>
    <w:rsid w:val="000A5FE8"/>
    <w:rsid w:val="000A62A9"/>
    <w:rsid w:val="000A63A7"/>
    <w:rsid w:val="000A67A0"/>
    <w:rsid w:val="000A6A0C"/>
    <w:rsid w:val="000A6A2E"/>
    <w:rsid w:val="000A6AB4"/>
    <w:rsid w:val="000A6BEC"/>
    <w:rsid w:val="000A6C52"/>
    <w:rsid w:val="000A6C66"/>
    <w:rsid w:val="000A6F6E"/>
    <w:rsid w:val="000A7095"/>
    <w:rsid w:val="000A7133"/>
    <w:rsid w:val="000A731A"/>
    <w:rsid w:val="000A73C0"/>
    <w:rsid w:val="000A7410"/>
    <w:rsid w:val="000A744E"/>
    <w:rsid w:val="000A7597"/>
    <w:rsid w:val="000A7CBD"/>
    <w:rsid w:val="000A7F58"/>
    <w:rsid w:val="000B0080"/>
    <w:rsid w:val="000B06FD"/>
    <w:rsid w:val="000B097A"/>
    <w:rsid w:val="000B0C29"/>
    <w:rsid w:val="000B103A"/>
    <w:rsid w:val="000B140F"/>
    <w:rsid w:val="000B14DF"/>
    <w:rsid w:val="000B1640"/>
    <w:rsid w:val="000B175C"/>
    <w:rsid w:val="000B1784"/>
    <w:rsid w:val="000B18EA"/>
    <w:rsid w:val="000B191D"/>
    <w:rsid w:val="000B193C"/>
    <w:rsid w:val="000B1B29"/>
    <w:rsid w:val="000B2132"/>
    <w:rsid w:val="000B22E1"/>
    <w:rsid w:val="000B2300"/>
    <w:rsid w:val="000B2727"/>
    <w:rsid w:val="000B30B1"/>
    <w:rsid w:val="000B3684"/>
    <w:rsid w:val="000B38B3"/>
    <w:rsid w:val="000B3A50"/>
    <w:rsid w:val="000B3C3C"/>
    <w:rsid w:val="000B4026"/>
    <w:rsid w:val="000B42CE"/>
    <w:rsid w:val="000B4481"/>
    <w:rsid w:val="000B455E"/>
    <w:rsid w:val="000B4761"/>
    <w:rsid w:val="000B47AA"/>
    <w:rsid w:val="000B47B0"/>
    <w:rsid w:val="000B4AA3"/>
    <w:rsid w:val="000B4FFB"/>
    <w:rsid w:val="000B509C"/>
    <w:rsid w:val="000B50CD"/>
    <w:rsid w:val="000B53DB"/>
    <w:rsid w:val="000B57D2"/>
    <w:rsid w:val="000B5822"/>
    <w:rsid w:val="000B58E1"/>
    <w:rsid w:val="000B5B02"/>
    <w:rsid w:val="000B5FBC"/>
    <w:rsid w:val="000B6229"/>
    <w:rsid w:val="000B6903"/>
    <w:rsid w:val="000B6B29"/>
    <w:rsid w:val="000B6DCB"/>
    <w:rsid w:val="000B711E"/>
    <w:rsid w:val="000B7697"/>
    <w:rsid w:val="000B7987"/>
    <w:rsid w:val="000B7CEE"/>
    <w:rsid w:val="000C015B"/>
    <w:rsid w:val="000C03C5"/>
    <w:rsid w:val="000C060D"/>
    <w:rsid w:val="000C0F23"/>
    <w:rsid w:val="000C141B"/>
    <w:rsid w:val="000C141D"/>
    <w:rsid w:val="000C1669"/>
    <w:rsid w:val="000C1735"/>
    <w:rsid w:val="000C1CB5"/>
    <w:rsid w:val="000C2300"/>
    <w:rsid w:val="000C2610"/>
    <w:rsid w:val="000C261A"/>
    <w:rsid w:val="000C292D"/>
    <w:rsid w:val="000C29BB"/>
    <w:rsid w:val="000C2A3F"/>
    <w:rsid w:val="000C3A58"/>
    <w:rsid w:val="000C3C54"/>
    <w:rsid w:val="000C3D76"/>
    <w:rsid w:val="000C4172"/>
    <w:rsid w:val="000C4239"/>
    <w:rsid w:val="000C4496"/>
    <w:rsid w:val="000C455B"/>
    <w:rsid w:val="000C480C"/>
    <w:rsid w:val="000C484C"/>
    <w:rsid w:val="000C4B13"/>
    <w:rsid w:val="000C4E43"/>
    <w:rsid w:val="000C4ECF"/>
    <w:rsid w:val="000C4FBA"/>
    <w:rsid w:val="000C511C"/>
    <w:rsid w:val="000C526A"/>
    <w:rsid w:val="000C53F0"/>
    <w:rsid w:val="000C56E2"/>
    <w:rsid w:val="000C5906"/>
    <w:rsid w:val="000C59CA"/>
    <w:rsid w:val="000C5D19"/>
    <w:rsid w:val="000C5EF3"/>
    <w:rsid w:val="000C642E"/>
    <w:rsid w:val="000C6593"/>
    <w:rsid w:val="000C664A"/>
    <w:rsid w:val="000C6DC2"/>
    <w:rsid w:val="000C6FD0"/>
    <w:rsid w:val="000C7278"/>
    <w:rsid w:val="000C72F4"/>
    <w:rsid w:val="000C75A8"/>
    <w:rsid w:val="000C767C"/>
    <w:rsid w:val="000C7707"/>
    <w:rsid w:val="000C7955"/>
    <w:rsid w:val="000C7970"/>
    <w:rsid w:val="000C7A84"/>
    <w:rsid w:val="000C7C12"/>
    <w:rsid w:val="000D014E"/>
    <w:rsid w:val="000D049F"/>
    <w:rsid w:val="000D04E0"/>
    <w:rsid w:val="000D06F2"/>
    <w:rsid w:val="000D07B4"/>
    <w:rsid w:val="000D08B4"/>
    <w:rsid w:val="000D0ACD"/>
    <w:rsid w:val="000D0AF0"/>
    <w:rsid w:val="000D0C71"/>
    <w:rsid w:val="000D0F89"/>
    <w:rsid w:val="000D119D"/>
    <w:rsid w:val="000D12D1"/>
    <w:rsid w:val="000D13DB"/>
    <w:rsid w:val="000D1C1E"/>
    <w:rsid w:val="000D2255"/>
    <w:rsid w:val="000D231C"/>
    <w:rsid w:val="000D33A3"/>
    <w:rsid w:val="000D33AE"/>
    <w:rsid w:val="000D36A5"/>
    <w:rsid w:val="000D40F4"/>
    <w:rsid w:val="000D49B3"/>
    <w:rsid w:val="000D5262"/>
    <w:rsid w:val="000D537E"/>
    <w:rsid w:val="000D566B"/>
    <w:rsid w:val="000D5688"/>
    <w:rsid w:val="000D5E59"/>
    <w:rsid w:val="000D63DB"/>
    <w:rsid w:val="000D653C"/>
    <w:rsid w:val="000D6967"/>
    <w:rsid w:val="000D6C70"/>
    <w:rsid w:val="000D704A"/>
    <w:rsid w:val="000D7E5B"/>
    <w:rsid w:val="000E031A"/>
    <w:rsid w:val="000E0586"/>
    <w:rsid w:val="000E0632"/>
    <w:rsid w:val="000E0A8C"/>
    <w:rsid w:val="000E0DB9"/>
    <w:rsid w:val="000E0E6A"/>
    <w:rsid w:val="000E0E82"/>
    <w:rsid w:val="000E14CB"/>
    <w:rsid w:val="000E1698"/>
    <w:rsid w:val="000E18B0"/>
    <w:rsid w:val="000E1B09"/>
    <w:rsid w:val="000E1C0C"/>
    <w:rsid w:val="000E1DBC"/>
    <w:rsid w:val="000E1DC9"/>
    <w:rsid w:val="000E1DEA"/>
    <w:rsid w:val="000E1FC1"/>
    <w:rsid w:val="000E227E"/>
    <w:rsid w:val="000E2307"/>
    <w:rsid w:val="000E25C2"/>
    <w:rsid w:val="000E27E3"/>
    <w:rsid w:val="000E30D1"/>
    <w:rsid w:val="000E3106"/>
    <w:rsid w:val="000E3225"/>
    <w:rsid w:val="000E38BC"/>
    <w:rsid w:val="000E3DAD"/>
    <w:rsid w:val="000E3DCB"/>
    <w:rsid w:val="000E3FBD"/>
    <w:rsid w:val="000E428C"/>
    <w:rsid w:val="000E5E79"/>
    <w:rsid w:val="000E610B"/>
    <w:rsid w:val="000E622B"/>
    <w:rsid w:val="000E6355"/>
    <w:rsid w:val="000E64EB"/>
    <w:rsid w:val="000E6560"/>
    <w:rsid w:val="000E6615"/>
    <w:rsid w:val="000E6B51"/>
    <w:rsid w:val="000E6D81"/>
    <w:rsid w:val="000E6F86"/>
    <w:rsid w:val="000E71C3"/>
    <w:rsid w:val="000E726E"/>
    <w:rsid w:val="000E72BF"/>
    <w:rsid w:val="000E75CD"/>
    <w:rsid w:val="000E760D"/>
    <w:rsid w:val="000E766F"/>
    <w:rsid w:val="000E7864"/>
    <w:rsid w:val="000E7DAE"/>
    <w:rsid w:val="000E7EAC"/>
    <w:rsid w:val="000E7F69"/>
    <w:rsid w:val="000F0090"/>
    <w:rsid w:val="000F0362"/>
    <w:rsid w:val="000F05DC"/>
    <w:rsid w:val="000F08EC"/>
    <w:rsid w:val="000F0975"/>
    <w:rsid w:val="000F0B7C"/>
    <w:rsid w:val="000F0CE2"/>
    <w:rsid w:val="000F12D5"/>
    <w:rsid w:val="000F1339"/>
    <w:rsid w:val="000F16E7"/>
    <w:rsid w:val="000F1AFA"/>
    <w:rsid w:val="000F1DFA"/>
    <w:rsid w:val="000F264F"/>
    <w:rsid w:val="000F28EE"/>
    <w:rsid w:val="000F2A68"/>
    <w:rsid w:val="000F2B85"/>
    <w:rsid w:val="000F2CFE"/>
    <w:rsid w:val="000F2D98"/>
    <w:rsid w:val="000F2FB0"/>
    <w:rsid w:val="000F3008"/>
    <w:rsid w:val="000F3350"/>
    <w:rsid w:val="000F3A5C"/>
    <w:rsid w:val="000F3CF4"/>
    <w:rsid w:val="000F3DCC"/>
    <w:rsid w:val="000F4050"/>
    <w:rsid w:val="000F4518"/>
    <w:rsid w:val="000F4559"/>
    <w:rsid w:val="000F4728"/>
    <w:rsid w:val="000F478A"/>
    <w:rsid w:val="000F51BB"/>
    <w:rsid w:val="000F5689"/>
    <w:rsid w:val="000F5EC5"/>
    <w:rsid w:val="000F6091"/>
    <w:rsid w:val="000F6F14"/>
    <w:rsid w:val="000F71F6"/>
    <w:rsid w:val="000F72B8"/>
    <w:rsid w:val="000F7337"/>
    <w:rsid w:val="000F7567"/>
    <w:rsid w:val="000F7807"/>
    <w:rsid w:val="000F78A8"/>
    <w:rsid w:val="000F7A03"/>
    <w:rsid w:val="000F7B53"/>
    <w:rsid w:val="000F7C9E"/>
    <w:rsid w:val="0010000F"/>
    <w:rsid w:val="001001FF"/>
    <w:rsid w:val="00100390"/>
    <w:rsid w:val="001004C5"/>
    <w:rsid w:val="00100665"/>
    <w:rsid w:val="00101A8B"/>
    <w:rsid w:val="00102175"/>
    <w:rsid w:val="00102226"/>
    <w:rsid w:val="00102E1E"/>
    <w:rsid w:val="00103080"/>
    <w:rsid w:val="00103357"/>
    <w:rsid w:val="00103CC4"/>
    <w:rsid w:val="00103EF4"/>
    <w:rsid w:val="00104343"/>
    <w:rsid w:val="001043E2"/>
    <w:rsid w:val="00104608"/>
    <w:rsid w:val="0010471F"/>
    <w:rsid w:val="00105187"/>
    <w:rsid w:val="001052ED"/>
    <w:rsid w:val="001065E1"/>
    <w:rsid w:val="00106A95"/>
    <w:rsid w:val="00106AFE"/>
    <w:rsid w:val="00106B1A"/>
    <w:rsid w:val="00106C56"/>
    <w:rsid w:val="00106D3C"/>
    <w:rsid w:val="00106D7C"/>
    <w:rsid w:val="0010724D"/>
    <w:rsid w:val="001075F6"/>
    <w:rsid w:val="00107903"/>
    <w:rsid w:val="00107C67"/>
    <w:rsid w:val="00107CF9"/>
    <w:rsid w:val="001103D4"/>
    <w:rsid w:val="00110467"/>
    <w:rsid w:val="00110739"/>
    <w:rsid w:val="00111146"/>
    <w:rsid w:val="001112AF"/>
    <w:rsid w:val="00111472"/>
    <w:rsid w:val="00111618"/>
    <w:rsid w:val="00111646"/>
    <w:rsid w:val="001117AB"/>
    <w:rsid w:val="00111855"/>
    <w:rsid w:val="00111966"/>
    <w:rsid w:val="00111B76"/>
    <w:rsid w:val="00111CB5"/>
    <w:rsid w:val="00111EF2"/>
    <w:rsid w:val="001121C4"/>
    <w:rsid w:val="001123DB"/>
    <w:rsid w:val="001123FC"/>
    <w:rsid w:val="001125ED"/>
    <w:rsid w:val="00112B3F"/>
    <w:rsid w:val="00112B5F"/>
    <w:rsid w:val="00112B6E"/>
    <w:rsid w:val="00112BB3"/>
    <w:rsid w:val="00112BF7"/>
    <w:rsid w:val="00112D15"/>
    <w:rsid w:val="00112DEE"/>
    <w:rsid w:val="00112E34"/>
    <w:rsid w:val="00112EEF"/>
    <w:rsid w:val="0011307E"/>
    <w:rsid w:val="001134A0"/>
    <w:rsid w:val="00113563"/>
    <w:rsid w:val="00113CBB"/>
    <w:rsid w:val="0011400E"/>
    <w:rsid w:val="0011421B"/>
    <w:rsid w:val="0011441B"/>
    <w:rsid w:val="001149F4"/>
    <w:rsid w:val="00114B3B"/>
    <w:rsid w:val="00114D17"/>
    <w:rsid w:val="00115294"/>
    <w:rsid w:val="0011545D"/>
    <w:rsid w:val="00115BEC"/>
    <w:rsid w:val="00116049"/>
    <w:rsid w:val="0011624D"/>
    <w:rsid w:val="00116A9A"/>
    <w:rsid w:val="00116C2B"/>
    <w:rsid w:val="00116D89"/>
    <w:rsid w:val="001171B3"/>
    <w:rsid w:val="001172A2"/>
    <w:rsid w:val="001177E8"/>
    <w:rsid w:val="00117E00"/>
    <w:rsid w:val="00117F38"/>
    <w:rsid w:val="00120100"/>
    <w:rsid w:val="0012028C"/>
    <w:rsid w:val="0012098A"/>
    <w:rsid w:val="00120DF9"/>
    <w:rsid w:val="00120E8A"/>
    <w:rsid w:val="00120F57"/>
    <w:rsid w:val="001211F8"/>
    <w:rsid w:val="001213DE"/>
    <w:rsid w:val="00121492"/>
    <w:rsid w:val="0012149D"/>
    <w:rsid w:val="00121A48"/>
    <w:rsid w:val="00121BEA"/>
    <w:rsid w:val="00121C1E"/>
    <w:rsid w:val="001224F0"/>
    <w:rsid w:val="00122A3F"/>
    <w:rsid w:val="00122C72"/>
    <w:rsid w:val="00123087"/>
    <w:rsid w:val="0012319B"/>
    <w:rsid w:val="0012399A"/>
    <w:rsid w:val="00123DBD"/>
    <w:rsid w:val="00123FA7"/>
    <w:rsid w:val="0012514D"/>
    <w:rsid w:val="0012540C"/>
    <w:rsid w:val="0012559E"/>
    <w:rsid w:val="0012575F"/>
    <w:rsid w:val="00125B8A"/>
    <w:rsid w:val="00125C7D"/>
    <w:rsid w:val="00125EF2"/>
    <w:rsid w:val="001262A7"/>
    <w:rsid w:val="00126307"/>
    <w:rsid w:val="00126B50"/>
    <w:rsid w:val="00126B93"/>
    <w:rsid w:val="00126C7F"/>
    <w:rsid w:val="00126F00"/>
    <w:rsid w:val="00127285"/>
    <w:rsid w:val="0012743D"/>
    <w:rsid w:val="0012747B"/>
    <w:rsid w:val="00127C9A"/>
    <w:rsid w:val="00127DB4"/>
    <w:rsid w:val="00127FB8"/>
    <w:rsid w:val="001302E2"/>
    <w:rsid w:val="00130546"/>
    <w:rsid w:val="00130822"/>
    <w:rsid w:val="00130F8D"/>
    <w:rsid w:val="00131187"/>
    <w:rsid w:val="0013128F"/>
    <w:rsid w:val="0013193C"/>
    <w:rsid w:val="00132469"/>
    <w:rsid w:val="0013257B"/>
    <w:rsid w:val="0013264B"/>
    <w:rsid w:val="001329AE"/>
    <w:rsid w:val="00132C2D"/>
    <w:rsid w:val="00133259"/>
    <w:rsid w:val="001332B0"/>
    <w:rsid w:val="0013335D"/>
    <w:rsid w:val="00133989"/>
    <w:rsid w:val="0013399C"/>
    <w:rsid w:val="00133B06"/>
    <w:rsid w:val="00133DF2"/>
    <w:rsid w:val="00133F8B"/>
    <w:rsid w:val="001342AB"/>
    <w:rsid w:val="001343F3"/>
    <w:rsid w:val="001343F8"/>
    <w:rsid w:val="00134417"/>
    <w:rsid w:val="00134440"/>
    <w:rsid w:val="00134DC0"/>
    <w:rsid w:val="001350B2"/>
    <w:rsid w:val="00135354"/>
    <w:rsid w:val="00135586"/>
    <w:rsid w:val="00135D78"/>
    <w:rsid w:val="001364A5"/>
    <w:rsid w:val="00136A0A"/>
    <w:rsid w:val="0013753A"/>
    <w:rsid w:val="0013764C"/>
    <w:rsid w:val="0013798F"/>
    <w:rsid w:val="00137C76"/>
    <w:rsid w:val="00137F4C"/>
    <w:rsid w:val="00140514"/>
    <w:rsid w:val="001407E2"/>
    <w:rsid w:val="00140BBE"/>
    <w:rsid w:val="00140D32"/>
    <w:rsid w:val="001412F9"/>
    <w:rsid w:val="001417C6"/>
    <w:rsid w:val="001419DE"/>
    <w:rsid w:val="00142A34"/>
    <w:rsid w:val="00142EF7"/>
    <w:rsid w:val="00142F64"/>
    <w:rsid w:val="00143185"/>
    <w:rsid w:val="001435B1"/>
    <w:rsid w:val="0014373B"/>
    <w:rsid w:val="0014377D"/>
    <w:rsid w:val="00143815"/>
    <w:rsid w:val="00143C0C"/>
    <w:rsid w:val="00143CFB"/>
    <w:rsid w:val="00143D32"/>
    <w:rsid w:val="00143E8A"/>
    <w:rsid w:val="0014442C"/>
    <w:rsid w:val="00144567"/>
    <w:rsid w:val="0014456C"/>
    <w:rsid w:val="0014476F"/>
    <w:rsid w:val="00144C10"/>
    <w:rsid w:val="00144D75"/>
    <w:rsid w:val="00144F41"/>
    <w:rsid w:val="001455AC"/>
    <w:rsid w:val="00145DC6"/>
    <w:rsid w:val="00145EA1"/>
    <w:rsid w:val="001464BE"/>
    <w:rsid w:val="001465E7"/>
    <w:rsid w:val="00146AA3"/>
    <w:rsid w:val="00146BB1"/>
    <w:rsid w:val="00146D43"/>
    <w:rsid w:val="00146E0F"/>
    <w:rsid w:val="00146E41"/>
    <w:rsid w:val="00146E8C"/>
    <w:rsid w:val="001474B8"/>
    <w:rsid w:val="00147533"/>
    <w:rsid w:val="001477CA"/>
    <w:rsid w:val="0014797D"/>
    <w:rsid w:val="00147AAC"/>
    <w:rsid w:val="00147CBF"/>
    <w:rsid w:val="0015030D"/>
    <w:rsid w:val="00150311"/>
    <w:rsid w:val="00150598"/>
    <w:rsid w:val="001507B5"/>
    <w:rsid w:val="00150CBA"/>
    <w:rsid w:val="00150E22"/>
    <w:rsid w:val="00150FC6"/>
    <w:rsid w:val="0015102D"/>
    <w:rsid w:val="001510D1"/>
    <w:rsid w:val="00151124"/>
    <w:rsid w:val="0015115A"/>
    <w:rsid w:val="001511E5"/>
    <w:rsid w:val="0015120A"/>
    <w:rsid w:val="0015124B"/>
    <w:rsid w:val="001512AD"/>
    <w:rsid w:val="00151752"/>
    <w:rsid w:val="00151807"/>
    <w:rsid w:val="00151815"/>
    <w:rsid w:val="00151E10"/>
    <w:rsid w:val="00151E68"/>
    <w:rsid w:val="00151F74"/>
    <w:rsid w:val="001525AA"/>
    <w:rsid w:val="001525FD"/>
    <w:rsid w:val="00152ABD"/>
    <w:rsid w:val="00152C90"/>
    <w:rsid w:val="00152EAF"/>
    <w:rsid w:val="00152F99"/>
    <w:rsid w:val="001534E4"/>
    <w:rsid w:val="001538B8"/>
    <w:rsid w:val="00153B19"/>
    <w:rsid w:val="00153C22"/>
    <w:rsid w:val="00154527"/>
    <w:rsid w:val="00154652"/>
    <w:rsid w:val="0015485E"/>
    <w:rsid w:val="00154A18"/>
    <w:rsid w:val="00154C17"/>
    <w:rsid w:val="00154F34"/>
    <w:rsid w:val="001550E0"/>
    <w:rsid w:val="001552D9"/>
    <w:rsid w:val="001553AA"/>
    <w:rsid w:val="00155465"/>
    <w:rsid w:val="00155480"/>
    <w:rsid w:val="001555D0"/>
    <w:rsid w:val="001556C0"/>
    <w:rsid w:val="00155830"/>
    <w:rsid w:val="00155A9D"/>
    <w:rsid w:val="00156089"/>
    <w:rsid w:val="00156264"/>
    <w:rsid w:val="00156CFE"/>
    <w:rsid w:val="001571B0"/>
    <w:rsid w:val="001571C8"/>
    <w:rsid w:val="00157286"/>
    <w:rsid w:val="0015767F"/>
    <w:rsid w:val="00157AF2"/>
    <w:rsid w:val="00157F06"/>
    <w:rsid w:val="00160D27"/>
    <w:rsid w:val="00160DEB"/>
    <w:rsid w:val="00160E1A"/>
    <w:rsid w:val="00161043"/>
    <w:rsid w:val="00161114"/>
    <w:rsid w:val="00162241"/>
    <w:rsid w:val="0016228B"/>
    <w:rsid w:val="00162371"/>
    <w:rsid w:val="0016263A"/>
    <w:rsid w:val="00162680"/>
    <w:rsid w:val="00162D40"/>
    <w:rsid w:val="00163226"/>
    <w:rsid w:val="0016324E"/>
    <w:rsid w:val="00163426"/>
    <w:rsid w:val="001641AB"/>
    <w:rsid w:val="00165414"/>
    <w:rsid w:val="00165487"/>
    <w:rsid w:val="0016561F"/>
    <w:rsid w:val="00165A53"/>
    <w:rsid w:val="00165AE5"/>
    <w:rsid w:val="00165E3E"/>
    <w:rsid w:val="00166212"/>
    <w:rsid w:val="001664A6"/>
    <w:rsid w:val="001665AF"/>
    <w:rsid w:val="001666BC"/>
    <w:rsid w:val="0016672F"/>
    <w:rsid w:val="00166842"/>
    <w:rsid w:val="001669F8"/>
    <w:rsid w:val="00166B69"/>
    <w:rsid w:val="00167475"/>
    <w:rsid w:val="0016772C"/>
    <w:rsid w:val="0016777C"/>
    <w:rsid w:val="00167CD4"/>
    <w:rsid w:val="0017013C"/>
    <w:rsid w:val="00170254"/>
    <w:rsid w:val="001703D4"/>
    <w:rsid w:val="0017049B"/>
    <w:rsid w:val="001704B0"/>
    <w:rsid w:val="0017062A"/>
    <w:rsid w:val="00170C18"/>
    <w:rsid w:val="001711EA"/>
    <w:rsid w:val="00171264"/>
    <w:rsid w:val="00171797"/>
    <w:rsid w:val="00171848"/>
    <w:rsid w:val="00171A12"/>
    <w:rsid w:val="00171B56"/>
    <w:rsid w:val="00171C8A"/>
    <w:rsid w:val="00171EC0"/>
    <w:rsid w:val="001728F6"/>
    <w:rsid w:val="00172D85"/>
    <w:rsid w:val="00172F0C"/>
    <w:rsid w:val="0017383F"/>
    <w:rsid w:val="00173B60"/>
    <w:rsid w:val="00173BFD"/>
    <w:rsid w:val="00174086"/>
    <w:rsid w:val="0017411A"/>
    <w:rsid w:val="001746DB"/>
    <w:rsid w:val="001747D1"/>
    <w:rsid w:val="00174868"/>
    <w:rsid w:val="00174B9E"/>
    <w:rsid w:val="00174BE9"/>
    <w:rsid w:val="00174DF8"/>
    <w:rsid w:val="001751FD"/>
    <w:rsid w:val="001758FE"/>
    <w:rsid w:val="00175E25"/>
    <w:rsid w:val="001762F4"/>
    <w:rsid w:val="00176816"/>
    <w:rsid w:val="00176928"/>
    <w:rsid w:val="00176A86"/>
    <w:rsid w:val="001773EF"/>
    <w:rsid w:val="001776D8"/>
    <w:rsid w:val="00177712"/>
    <w:rsid w:val="00180300"/>
    <w:rsid w:val="001805AD"/>
    <w:rsid w:val="001806D7"/>
    <w:rsid w:val="00180784"/>
    <w:rsid w:val="0018086A"/>
    <w:rsid w:val="00180921"/>
    <w:rsid w:val="00180C04"/>
    <w:rsid w:val="0018134F"/>
    <w:rsid w:val="00181433"/>
    <w:rsid w:val="001816B9"/>
    <w:rsid w:val="001817FB"/>
    <w:rsid w:val="00181855"/>
    <w:rsid w:val="00181C28"/>
    <w:rsid w:val="00181D3A"/>
    <w:rsid w:val="0018233B"/>
    <w:rsid w:val="001824D4"/>
    <w:rsid w:val="00182BA6"/>
    <w:rsid w:val="00182CA4"/>
    <w:rsid w:val="0018333B"/>
    <w:rsid w:val="00183FE7"/>
    <w:rsid w:val="00184413"/>
    <w:rsid w:val="001844D1"/>
    <w:rsid w:val="00184813"/>
    <w:rsid w:val="00184A54"/>
    <w:rsid w:val="00184D63"/>
    <w:rsid w:val="0018558C"/>
    <w:rsid w:val="001856F7"/>
    <w:rsid w:val="001858E8"/>
    <w:rsid w:val="0018590A"/>
    <w:rsid w:val="00185C77"/>
    <w:rsid w:val="00185EEF"/>
    <w:rsid w:val="00185F14"/>
    <w:rsid w:val="00186058"/>
    <w:rsid w:val="001865EE"/>
    <w:rsid w:val="00186697"/>
    <w:rsid w:val="00186A50"/>
    <w:rsid w:val="00186E47"/>
    <w:rsid w:val="00186E96"/>
    <w:rsid w:val="00186EC5"/>
    <w:rsid w:val="0018705A"/>
    <w:rsid w:val="0018713F"/>
    <w:rsid w:val="0018739C"/>
    <w:rsid w:val="00187715"/>
    <w:rsid w:val="00187F60"/>
    <w:rsid w:val="0019037A"/>
    <w:rsid w:val="0019080C"/>
    <w:rsid w:val="00190888"/>
    <w:rsid w:val="00190B6D"/>
    <w:rsid w:val="00190BFD"/>
    <w:rsid w:val="00190C32"/>
    <w:rsid w:val="00190E3B"/>
    <w:rsid w:val="00190EB6"/>
    <w:rsid w:val="00190F37"/>
    <w:rsid w:val="0019107C"/>
    <w:rsid w:val="00191100"/>
    <w:rsid w:val="001915F9"/>
    <w:rsid w:val="001916AC"/>
    <w:rsid w:val="00191AE0"/>
    <w:rsid w:val="0019211A"/>
    <w:rsid w:val="001923AA"/>
    <w:rsid w:val="0019255D"/>
    <w:rsid w:val="0019275E"/>
    <w:rsid w:val="0019280D"/>
    <w:rsid w:val="00192B04"/>
    <w:rsid w:val="00192DC5"/>
    <w:rsid w:val="00192EA8"/>
    <w:rsid w:val="00192EDF"/>
    <w:rsid w:val="00192F65"/>
    <w:rsid w:val="00193DE4"/>
    <w:rsid w:val="00193E50"/>
    <w:rsid w:val="001940C6"/>
    <w:rsid w:val="001941F1"/>
    <w:rsid w:val="0019484A"/>
    <w:rsid w:val="00194CBF"/>
    <w:rsid w:val="00194EAC"/>
    <w:rsid w:val="001954BD"/>
    <w:rsid w:val="00195626"/>
    <w:rsid w:val="0019573B"/>
    <w:rsid w:val="001959C0"/>
    <w:rsid w:val="00195A79"/>
    <w:rsid w:val="00195F45"/>
    <w:rsid w:val="0019602E"/>
    <w:rsid w:val="001961E0"/>
    <w:rsid w:val="00196285"/>
    <w:rsid w:val="0019655B"/>
    <w:rsid w:val="00196701"/>
    <w:rsid w:val="001967B3"/>
    <w:rsid w:val="001968BE"/>
    <w:rsid w:val="00196CF7"/>
    <w:rsid w:val="00196E92"/>
    <w:rsid w:val="001970C3"/>
    <w:rsid w:val="001974B5"/>
    <w:rsid w:val="0019775C"/>
    <w:rsid w:val="00197AA4"/>
    <w:rsid w:val="00197B59"/>
    <w:rsid w:val="00197C98"/>
    <w:rsid w:val="00197D18"/>
    <w:rsid w:val="00197D85"/>
    <w:rsid w:val="00197E78"/>
    <w:rsid w:val="001A00AF"/>
    <w:rsid w:val="001A0350"/>
    <w:rsid w:val="001A0682"/>
    <w:rsid w:val="001A073C"/>
    <w:rsid w:val="001A1583"/>
    <w:rsid w:val="001A16ED"/>
    <w:rsid w:val="001A17B3"/>
    <w:rsid w:val="001A1A91"/>
    <w:rsid w:val="001A1C94"/>
    <w:rsid w:val="001A2504"/>
    <w:rsid w:val="001A289A"/>
    <w:rsid w:val="001A2B30"/>
    <w:rsid w:val="001A2B85"/>
    <w:rsid w:val="001A2CE5"/>
    <w:rsid w:val="001A326A"/>
    <w:rsid w:val="001A329E"/>
    <w:rsid w:val="001A34CD"/>
    <w:rsid w:val="001A37ED"/>
    <w:rsid w:val="001A3912"/>
    <w:rsid w:val="001A39F8"/>
    <w:rsid w:val="001A3C2F"/>
    <w:rsid w:val="001A3CBF"/>
    <w:rsid w:val="001A3CFC"/>
    <w:rsid w:val="001A3FA1"/>
    <w:rsid w:val="001A4792"/>
    <w:rsid w:val="001A49F3"/>
    <w:rsid w:val="001A500C"/>
    <w:rsid w:val="001A5414"/>
    <w:rsid w:val="001A580E"/>
    <w:rsid w:val="001A59E4"/>
    <w:rsid w:val="001A5D0B"/>
    <w:rsid w:val="001A6167"/>
    <w:rsid w:val="001A624F"/>
    <w:rsid w:val="001A6D01"/>
    <w:rsid w:val="001A73B2"/>
    <w:rsid w:val="001A766F"/>
    <w:rsid w:val="001A768B"/>
    <w:rsid w:val="001A7A46"/>
    <w:rsid w:val="001A7BA4"/>
    <w:rsid w:val="001B04D9"/>
    <w:rsid w:val="001B0A05"/>
    <w:rsid w:val="001B0A17"/>
    <w:rsid w:val="001B0A61"/>
    <w:rsid w:val="001B0D7C"/>
    <w:rsid w:val="001B0D8E"/>
    <w:rsid w:val="001B0F52"/>
    <w:rsid w:val="001B0F5D"/>
    <w:rsid w:val="001B1128"/>
    <w:rsid w:val="001B1239"/>
    <w:rsid w:val="001B1504"/>
    <w:rsid w:val="001B1580"/>
    <w:rsid w:val="001B15C3"/>
    <w:rsid w:val="001B1784"/>
    <w:rsid w:val="001B1984"/>
    <w:rsid w:val="001B1995"/>
    <w:rsid w:val="001B1A59"/>
    <w:rsid w:val="001B1D59"/>
    <w:rsid w:val="001B2593"/>
    <w:rsid w:val="001B2883"/>
    <w:rsid w:val="001B2A81"/>
    <w:rsid w:val="001B2B8B"/>
    <w:rsid w:val="001B3253"/>
    <w:rsid w:val="001B37CE"/>
    <w:rsid w:val="001B38C8"/>
    <w:rsid w:val="001B3A08"/>
    <w:rsid w:val="001B3A37"/>
    <w:rsid w:val="001B3B65"/>
    <w:rsid w:val="001B3D4B"/>
    <w:rsid w:val="001B3EF3"/>
    <w:rsid w:val="001B4211"/>
    <w:rsid w:val="001B4C18"/>
    <w:rsid w:val="001B4C42"/>
    <w:rsid w:val="001B5369"/>
    <w:rsid w:val="001B5544"/>
    <w:rsid w:val="001B5867"/>
    <w:rsid w:val="001B5A7D"/>
    <w:rsid w:val="001B5D34"/>
    <w:rsid w:val="001B6BDD"/>
    <w:rsid w:val="001B6E54"/>
    <w:rsid w:val="001B6EB1"/>
    <w:rsid w:val="001B7197"/>
    <w:rsid w:val="001B77ED"/>
    <w:rsid w:val="001B7AFD"/>
    <w:rsid w:val="001B7F15"/>
    <w:rsid w:val="001B7F77"/>
    <w:rsid w:val="001C033F"/>
    <w:rsid w:val="001C05BC"/>
    <w:rsid w:val="001C0A8C"/>
    <w:rsid w:val="001C0E52"/>
    <w:rsid w:val="001C1165"/>
    <w:rsid w:val="001C1457"/>
    <w:rsid w:val="001C153F"/>
    <w:rsid w:val="001C163A"/>
    <w:rsid w:val="001C1A24"/>
    <w:rsid w:val="001C1D19"/>
    <w:rsid w:val="001C1D87"/>
    <w:rsid w:val="001C1FF0"/>
    <w:rsid w:val="001C20D3"/>
    <w:rsid w:val="001C2920"/>
    <w:rsid w:val="001C2A2D"/>
    <w:rsid w:val="001C2AF6"/>
    <w:rsid w:val="001C2C38"/>
    <w:rsid w:val="001C2FCB"/>
    <w:rsid w:val="001C2FFE"/>
    <w:rsid w:val="001C3A03"/>
    <w:rsid w:val="001C3BC0"/>
    <w:rsid w:val="001C3E43"/>
    <w:rsid w:val="001C4859"/>
    <w:rsid w:val="001C49C7"/>
    <w:rsid w:val="001C4FD6"/>
    <w:rsid w:val="001C5333"/>
    <w:rsid w:val="001C5762"/>
    <w:rsid w:val="001C5832"/>
    <w:rsid w:val="001C585B"/>
    <w:rsid w:val="001C5B5F"/>
    <w:rsid w:val="001C5DB9"/>
    <w:rsid w:val="001C65A5"/>
    <w:rsid w:val="001C6896"/>
    <w:rsid w:val="001C6C8E"/>
    <w:rsid w:val="001C7FE5"/>
    <w:rsid w:val="001D0155"/>
    <w:rsid w:val="001D05BB"/>
    <w:rsid w:val="001D0635"/>
    <w:rsid w:val="001D0965"/>
    <w:rsid w:val="001D0E77"/>
    <w:rsid w:val="001D0EFE"/>
    <w:rsid w:val="001D148A"/>
    <w:rsid w:val="001D15C6"/>
    <w:rsid w:val="001D1896"/>
    <w:rsid w:val="001D1E73"/>
    <w:rsid w:val="001D20D2"/>
    <w:rsid w:val="001D2390"/>
    <w:rsid w:val="001D25EA"/>
    <w:rsid w:val="001D359C"/>
    <w:rsid w:val="001D35B7"/>
    <w:rsid w:val="001D3B96"/>
    <w:rsid w:val="001D3FDF"/>
    <w:rsid w:val="001D4150"/>
    <w:rsid w:val="001D420A"/>
    <w:rsid w:val="001D4B91"/>
    <w:rsid w:val="001D4D2B"/>
    <w:rsid w:val="001D4F54"/>
    <w:rsid w:val="001D501D"/>
    <w:rsid w:val="001D53A9"/>
    <w:rsid w:val="001D5745"/>
    <w:rsid w:val="001D57E9"/>
    <w:rsid w:val="001D5899"/>
    <w:rsid w:val="001D5997"/>
    <w:rsid w:val="001D5B4F"/>
    <w:rsid w:val="001D5BB5"/>
    <w:rsid w:val="001D5DC7"/>
    <w:rsid w:val="001D61AA"/>
    <w:rsid w:val="001D61B7"/>
    <w:rsid w:val="001D635A"/>
    <w:rsid w:val="001D63A8"/>
    <w:rsid w:val="001D65DF"/>
    <w:rsid w:val="001D665B"/>
    <w:rsid w:val="001D6744"/>
    <w:rsid w:val="001D6856"/>
    <w:rsid w:val="001D6894"/>
    <w:rsid w:val="001D6B4B"/>
    <w:rsid w:val="001D6FFC"/>
    <w:rsid w:val="001D701F"/>
    <w:rsid w:val="001D7060"/>
    <w:rsid w:val="001D71BD"/>
    <w:rsid w:val="001D7398"/>
    <w:rsid w:val="001D7450"/>
    <w:rsid w:val="001D7568"/>
    <w:rsid w:val="001D7CAC"/>
    <w:rsid w:val="001E02BF"/>
    <w:rsid w:val="001E0482"/>
    <w:rsid w:val="001E077C"/>
    <w:rsid w:val="001E09F4"/>
    <w:rsid w:val="001E0B0E"/>
    <w:rsid w:val="001E0B2E"/>
    <w:rsid w:val="001E1C9E"/>
    <w:rsid w:val="001E1D37"/>
    <w:rsid w:val="001E214A"/>
    <w:rsid w:val="001E2375"/>
    <w:rsid w:val="001E268C"/>
    <w:rsid w:val="001E2714"/>
    <w:rsid w:val="001E27A9"/>
    <w:rsid w:val="001E27C1"/>
    <w:rsid w:val="001E3D62"/>
    <w:rsid w:val="001E42BD"/>
    <w:rsid w:val="001E44FD"/>
    <w:rsid w:val="001E45BC"/>
    <w:rsid w:val="001E4A82"/>
    <w:rsid w:val="001E4C3B"/>
    <w:rsid w:val="001E4D64"/>
    <w:rsid w:val="001E4E39"/>
    <w:rsid w:val="001E4E82"/>
    <w:rsid w:val="001E5028"/>
    <w:rsid w:val="001E529B"/>
    <w:rsid w:val="001E5330"/>
    <w:rsid w:val="001E539B"/>
    <w:rsid w:val="001E5424"/>
    <w:rsid w:val="001E54B7"/>
    <w:rsid w:val="001E54D4"/>
    <w:rsid w:val="001E5A49"/>
    <w:rsid w:val="001E6302"/>
    <w:rsid w:val="001E63EB"/>
    <w:rsid w:val="001E649B"/>
    <w:rsid w:val="001E68E2"/>
    <w:rsid w:val="001E6E24"/>
    <w:rsid w:val="001E704B"/>
    <w:rsid w:val="001E7125"/>
    <w:rsid w:val="001E7432"/>
    <w:rsid w:val="001E757D"/>
    <w:rsid w:val="001E7D4F"/>
    <w:rsid w:val="001E7EEB"/>
    <w:rsid w:val="001E7F42"/>
    <w:rsid w:val="001E7FC5"/>
    <w:rsid w:val="001F00D6"/>
    <w:rsid w:val="001F0173"/>
    <w:rsid w:val="001F0741"/>
    <w:rsid w:val="001F0812"/>
    <w:rsid w:val="001F0913"/>
    <w:rsid w:val="001F0A6F"/>
    <w:rsid w:val="001F0B99"/>
    <w:rsid w:val="001F1170"/>
    <w:rsid w:val="001F142A"/>
    <w:rsid w:val="001F17D7"/>
    <w:rsid w:val="001F180F"/>
    <w:rsid w:val="001F1AF6"/>
    <w:rsid w:val="001F1D68"/>
    <w:rsid w:val="001F1EF3"/>
    <w:rsid w:val="001F28D3"/>
    <w:rsid w:val="001F28E2"/>
    <w:rsid w:val="001F2BC1"/>
    <w:rsid w:val="001F2E91"/>
    <w:rsid w:val="001F3164"/>
    <w:rsid w:val="001F334A"/>
    <w:rsid w:val="001F3474"/>
    <w:rsid w:val="001F3769"/>
    <w:rsid w:val="001F3BFB"/>
    <w:rsid w:val="001F3D56"/>
    <w:rsid w:val="001F3F65"/>
    <w:rsid w:val="001F433E"/>
    <w:rsid w:val="001F49EA"/>
    <w:rsid w:val="001F4D93"/>
    <w:rsid w:val="001F4E1D"/>
    <w:rsid w:val="001F5255"/>
    <w:rsid w:val="001F5268"/>
    <w:rsid w:val="001F5B40"/>
    <w:rsid w:val="001F5D73"/>
    <w:rsid w:val="001F622D"/>
    <w:rsid w:val="001F7128"/>
    <w:rsid w:val="001F796A"/>
    <w:rsid w:val="001F7A55"/>
    <w:rsid w:val="0020008C"/>
    <w:rsid w:val="0020019E"/>
    <w:rsid w:val="002002E0"/>
    <w:rsid w:val="00200385"/>
    <w:rsid w:val="002005A8"/>
    <w:rsid w:val="002005FB"/>
    <w:rsid w:val="002009C0"/>
    <w:rsid w:val="00200E91"/>
    <w:rsid w:val="0020105B"/>
    <w:rsid w:val="00201186"/>
    <w:rsid w:val="002012A4"/>
    <w:rsid w:val="00201456"/>
    <w:rsid w:val="002018F4"/>
    <w:rsid w:val="00201C63"/>
    <w:rsid w:val="00201C89"/>
    <w:rsid w:val="00201E58"/>
    <w:rsid w:val="00201F1A"/>
    <w:rsid w:val="00201F72"/>
    <w:rsid w:val="00202052"/>
    <w:rsid w:val="00202ADD"/>
    <w:rsid w:val="00202BDD"/>
    <w:rsid w:val="00202FDB"/>
    <w:rsid w:val="0020310F"/>
    <w:rsid w:val="0020316F"/>
    <w:rsid w:val="00203B35"/>
    <w:rsid w:val="00203CA9"/>
    <w:rsid w:val="0020405A"/>
    <w:rsid w:val="00204391"/>
    <w:rsid w:val="002046BA"/>
    <w:rsid w:val="00204A45"/>
    <w:rsid w:val="0020542A"/>
    <w:rsid w:val="00205880"/>
    <w:rsid w:val="002059E0"/>
    <w:rsid w:val="00205A34"/>
    <w:rsid w:val="00205D08"/>
    <w:rsid w:val="00205E58"/>
    <w:rsid w:val="00205ED7"/>
    <w:rsid w:val="002067CB"/>
    <w:rsid w:val="0020709F"/>
    <w:rsid w:val="002071F8"/>
    <w:rsid w:val="0020724C"/>
    <w:rsid w:val="002073DF"/>
    <w:rsid w:val="002077E6"/>
    <w:rsid w:val="00207C1D"/>
    <w:rsid w:val="00207DC1"/>
    <w:rsid w:val="00207DD2"/>
    <w:rsid w:val="00207F29"/>
    <w:rsid w:val="00207F68"/>
    <w:rsid w:val="00207FBC"/>
    <w:rsid w:val="0021010E"/>
    <w:rsid w:val="00210504"/>
    <w:rsid w:val="002106DA"/>
    <w:rsid w:val="0021093C"/>
    <w:rsid w:val="00210A03"/>
    <w:rsid w:val="00210D4D"/>
    <w:rsid w:val="00210E39"/>
    <w:rsid w:val="0021111F"/>
    <w:rsid w:val="0021113A"/>
    <w:rsid w:val="00211531"/>
    <w:rsid w:val="00211814"/>
    <w:rsid w:val="00211968"/>
    <w:rsid w:val="00211CC2"/>
    <w:rsid w:val="002120B6"/>
    <w:rsid w:val="002123A1"/>
    <w:rsid w:val="002123C3"/>
    <w:rsid w:val="00212556"/>
    <w:rsid w:val="002129C4"/>
    <w:rsid w:val="00212B33"/>
    <w:rsid w:val="00212E21"/>
    <w:rsid w:val="002131F8"/>
    <w:rsid w:val="002132A9"/>
    <w:rsid w:val="00213728"/>
    <w:rsid w:val="00213CBF"/>
    <w:rsid w:val="00213E51"/>
    <w:rsid w:val="00213F40"/>
    <w:rsid w:val="00213FCC"/>
    <w:rsid w:val="0021439F"/>
    <w:rsid w:val="00214822"/>
    <w:rsid w:val="00214A84"/>
    <w:rsid w:val="00214AF2"/>
    <w:rsid w:val="00214BC1"/>
    <w:rsid w:val="00214D68"/>
    <w:rsid w:val="00214F03"/>
    <w:rsid w:val="00215134"/>
    <w:rsid w:val="0021580C"/>
    <w:rsid w:val="00216061"/>
    <w:rsid w:val="00216415"/>
    <w:rsid w:val="00216818"/>
    <w:rsid w:val="00216C70"/>
    <w:rsid w:val="00216CFE"/>
    <w:rsid w:val="00216E1B"/>
    <w:rsid w:val="0021714A"/>
    <w:rsid w:val="0021722C"/>
    <w:rsid w:val="002174B6"/>
    <w:rsid w:val="0021784E"/>
    <w:rsid w:val="0021796F"/>
    <w:rsid w:val="002179EB"/>
    <w:rsid w:val="00217A65"/>
    <w:rsid w:val="00217BE0"/>
    <w:rsid w:val="00217F5E"/>
    <w:rsid w:val="0022028A"/>
    <w:rsid w:val="0022036E"/>
    <w:rsid w:val="00220935"/>
    <w:rsid w:val="00220BDA"/>
    <w:rsid w:val="0022169F"/>
    <w:rsid w:val="0022185C"/>
    <w:rsid w:val="002219BA"/>
    <w:rsid w:val="00221EE5"/>
    <w:rsid w:val="0022250F"/>
    <w:rsid w:val="00222988"/>
    <w:rsid w:val="00222A76"/>
    <w:rsid w:val="00222C2F"/>
    <w:rsid w:val="00223331"/>
    <w:rsid w:val="0022341B"/>
    <w:rsid w:val="00223A27"/>
    <w:rsid w:val="00223B49"/>
    <w:rsid w:val="00223D6D"/>
    <w:rsid w:val="00223D85"/>
    <w:rsid w:val="00224194"/>
    <w:rsid w:val="00224532"/>
    <w:rsid w:val="002247C7"/>
    <w:rsid w:val="0022481D"/>
    <w:rsid w:val="00224846"/>
    <w:rsid w:val="00224874"/>
    <w:rsid w:val="002248A9"/>
    <w:rsid w:val="00224D15"/>
    <w:rsid w:val="00224EE2"/>
    <w:rsid w:val="002253C0"/>
    <w:rsid w:val="00225481"/>
    <w:rsid w:val="00225A84"/>
    <w:rsid w:val="00225DAD"/>
    <w:rsid w:val="00226074"/>
    <w:rsid w:val="00226135"/>
    <w:rsid w:val="002261DF"/>
    <w:rsid w:val="0022653E"/>
    <w:rsid w:val="00226853"/>
    <w:rsid w:val="002268A4"/>
    <w:rsid w:val="0022693C"/>
    <w:rsid w:val="00226C9F"/>
    <w:rsid w:val="00226D79"/>
    <w:rsid w:val="00227452"/>
    <w:rsid w:val="002274FD"/>
    <w:rsid w:val="0022752D"/>
    <w:rsid w:val="00227634"/>
    <w:rsid w:val="0022782D"/>
    <w:rsid w:val="00227EA0"/>
    <w:rsid w:val="002300FE"/>
    <w:rsid w:val="0023019F"/>
    <w:rsid w:val="00230D4B"/>
    <w:rsid w:val="002311A7"/>
    <w:rsid w:val="002312AD"/>
    <w:rsid w:val="0023157C"/>
    <w:rsid w:val="00231833"/>
    <w:rsid w:val="0023191C"/>
    <w:rsid w:val="00231AA0"/>
    <w:rsid w:val="00231C40"/>
    <w:rsid w:val="0023209B"/>
    <w:rsid w:val="00232280"/>
    <w:rsid w:val="00232578"/>
    <w:rsid w:val="00232757"/>
    <w:rsid w:val="002328F1"/>
    <w:rsid w:val="00232914"/>
    <w:rsid w:val="00232EF2"/>
    <w:rsid w:val="00232F3A"/>
    <w:rsid w:val="002334B2"/>
    <w:rsid w:val="00233991"/>
    <w:rsid w:val="00233CDF"/>
    <w:rsid w:val="00234140"/>
    <w:rsid w:val="002345CF"/>
    <w:rsid w:val="00234614"/>
    <w:rsid w:val="002346A8"/>
    <w:rsid w:val="0023471C"/>
    <w:rsid w:val="00234C17"/>
    <w:rsid w:val="00234F32"/>
    <w:rsid w:val="00235283"/>
    <w:rsid w:val="00235670"/>
    <w:rsid w:val="00235677"/>
    <w:rsid w:val="00235DF7"/>
    <w:rsid w:val="00235F1F"/>
    <w:rsid w:val="002361A8"/>
    <w:rsid w:val="0023643A"/>
    <w:rsid w:val="00236735"/>
    <w:rsid w:val="00236E47"/>
    <w:rsid w:val="00236FCE"/>
    <w:rsid w:val="00237312"/>
    <w:rsid w:val="00237438"/>
    <w:rsid w:val="00237463"/>
    <w:rsid w:val="00237476"/>
    <w:rsid w:val="002374E9"/>
    <w:rsid w:val="00237720"/>
    <w:rsid w:val="00237960"/>
    <w:rsid w:val="00237E5A"/>
    <w:rsid w:val="00237EF9"/>
    <w:rsid w:val="0024038D"/>
    <w:rsid w:val="0024051A"/>
    <w:rsid w:val="002405E3"/>
    <w:rsid w:val="002407D7"/>
    <w:rsid w:val="00240AB4"/>
    <w:rsid w:val="00240BB2"/>
    <w:rsid w:val="00240D27"/>
    <w:rsid w:val="00241314"/>
    <w:rsid w:val="0024140C"/>
    <w:rsid w:val="00241908"/>
    <w:rsid w:val="002419AF"/>
    <w:rsid w:val="00241A8B"/>
    <w:rsid w:val="00241BBB"/>
    <w:rsid w:val="00241D2C"/>
    <w:rsid w:val="00241FAB"/>
    <w:rsid w:val="00242000"/>
    <w:rsid w:val="002420FC"/>
    <w:rsid w:val="00242133"/>
    <w:rsid w:val="00242397"/>
    <w:rsid w:val="0024261F"/>
    <w:rsid w:val="002427D1"/>
    <w:rsid w:val="00242CB8"/>
    <w:rsid w:val="00242DE1"/>
    <w:rsid w:val="00242EA5"/>
    <w:rsid w:val="00243258"/>
    <w:rsid w:val="002433ED"/>
    <w:rsid w:val="00243437"/>
    <w:rsid w:val="00243539"/>
    <w:rsid w:val="002435C2"/>
    <w:rsid w:val="0024382E"/>
    <w:rsid w:val="00243867"/>
    <w:rsid w:val="0024386B"/>
    <w:rsid w:val="00243E2C"/>
    <w:rsid w:val="00243F0E"/>
    <w:rsid w:val="00243F26"/>
    <w:rsid w:val="00245477"/>
    <w:rsid w:val="00245ACA"/>
    <w:rsid w:val="00245BBC"/>
    <w:rsid w:val="00246401"/>
    <w:rsid w:val="00246423"/>
    <w:rsid w:val="00246482"/>
    <w:rsid w:val="00246E30"/>
    <w:rsid w:val="00246E43"/>
    <w:rsid w:val="002470EF"/>
    <w:rsid w:val="002471D2"/>
    <w:rsid w:val="002474CF"/>
    <w:rsid w:val="00247AD9"/>
    <w:rsid w:val="00250397"/>
    <w:rsid w:val="00250B78"/>
    <w:rsid w:val="00250CFA"/>
    <w:rsid w:val="00250F09"/>
    <w:rsid w:val="002516B6"/>
    <w:rsid w:val="00251C70"/>
    <w:rsid w:val="00252006"/>
    <w:rsid w:val="002522EB"/>
    <w:rsid w:val="0025235B"/>
    <w:rsid w:val="00252363"/>
    <w:rsid w:val="00252638"/>
    <w:rsid w:val="00252D37"/>
    <w:rsid w:val="00253300"/>
    <w:rsid w:val="00253904"/>
    <w:rsid w:val="00253969"/>
    <w:rsid w:val="00253BBE"/>
    <w:rsid w:val="00253E9E"/>
    <w:rsid w:val="00253F15"/>
    <w:rsid w:val="00253F86"/>
    <w:rsid w:val="0025435D"/>
    <w:rsid w:val="00254507"/>
    <w:rsid w:val="002548A4"/>
    <w:rsid w:val="002549AB"/>
    <w:rsid w:val="00254E8F"/>
    <w:rsid w:val="00254F92"/>
    <w:rsid w:val="00254FFC"/>
    <w:rsid w:val="0025537F"/>
    <w:rsid w:val="00255727"/>
    <w:rsid w:val="002559AB"/>
    <w:rsid w:val="00255A56"/>
    <w:rsid w:val="00255AB1"/>
    <w:rsid w:val="002560E8"/>
    <w:rsid w:val="00256211"/>
    <w:rsid w:val="0025628C"/>
    <w:rsid w:val="002563EE"/>
    <w:rsid w:val="0025652A"/>
    <w:rsid w:val="00256625"/>
    <w:rsid w:val="00256A7E"/>
    <w:rsid w:val="00256FA2"/>
    <w:rsid w:val="00257067"/>
    <w:rsid w:val="00257104"/>
    <w:rsid w:val="00257368"/>
    <w:rsid w:val="0025758D"/>
    <w:rsid w:val="0025766F"/>
    <w:rsid w:val="00257B17"/>
    <w:rsid w:val="00257EAB"/>
    <w:rsid w:val="00257FBB"/>
    <w:rsid w:val="00257FBE"/>
    <w:rsid w:val="00257FD9"/>
    <w:rsid w:val="00260605"/>
    <w:rsid w:val="00260F17"/>
    <w:rsid w:val="002610B2"/>
    <w:rsid w:val="00261102"/>
    <w:rsid w:val="00261324"/>
    <w:rsid w:val="002613A5"/>
    <w:rsid w:val="0026186C"/>
    <w:rsid w:val="0026198B"/>
    <w:rsid w:val="00261BF5"/>
    <w:rsid w:val="00262481"/>
    <w:rsid w:val="002625B9"/>
    <w:rsid w:val="00262802"/>
    <w:rsid w:val="00262BA4"/>
    <w:rsid w:val="00262D65"/>
    <w:rsid w:val="00262E80"/>
    <w:rsid w:val="002634BA"/>
    <w:rsid w:val="0026352F"/>
    <w:rsid w:val="0026361E"/>
    <w:rsid w:val="002636DD"/>
    <w:rsid w:val="002638B2"/>
    <w:rsid w:val="00263978"/>
    <w:rsid w:val="00264073"/>
    <w:rsid w:val="00264241"/>
    <w:rsid w:val="00264269"/>
    <w:rsid w:val="0026428D"/>
    <w:rsid w:val="002642A2"/>
    <w:rsid w:val="00264684"/>
    <w:rsid w:val="002647C6"/>
    <w:rsid w:val="002649E4"/>
    <w:rsid w:val="002649F5"/>
    <w:rsid w:val="00264A93"/>
    <w:rsid w:val="00264C5C"/>
    <w:rsid w:val="00264D6A"/>
    <w:rsid w:val="00264F79"/>
    <w:rsid w:val="002653A7"/>
    <w:rsid w:val="002653C6"/>
    <w:rsid w:val="00265481"/>
    <w:rsid w:val="00265CBC"/>
    <w:rsid w:val="002664BC"/>
    <w:rsid w:val="00266583"/>
    <w:rsid w:val="002666BA"/>
    <w:rsid w:val="00266719"/>
    <w:rsid w:val="00266864"/>
    <w:rsid w:val="0026686B"/>
    <w:rsid w:val="00266A70"/>
    <w:rsid w:val="00266ECE"/>
    <w:rsid w:val="002671F3"/>
    <w:rsid w:val="00267226"/>
    <w:rsid w:val="00267360"/>
    <w:rsid w:val="002674DF"/>
    <w:rsid w:val="002677CA"/>
    <w:rsid w:val="00267E8C"/>
    <w:rsid w:val="00267FAD"/>
    <w:rsid w:val="0027008B"/>
    <w:rsid w:val="002700FC"/>
    <w:rsid w:val="00270128"/>
    <w:rsid w:val="00270887"/>
    <w:rsid w:val="00270B83"/>
    <w:rsid w:val="00270C6E"/>
    <w:rsid w:val="00270D44"/>
    <w:rsid w:val="00270D7E"/>
    <w:rsid w:val="00271250"/>
    <w:rsid w:val="002716E8"/>
    <w:rsid w:val="0027190C"/>
    <w:rsid w:val="00271DD9"/>
    <w:rsid w:val="00271DFB"/>
    <w:rsid w:val="00271ED2"/>
    <w:rsid w:val="002721A8"/>
    <w:rsid w:val="0027261D"/>
    <w:rsid w:val="002727F0"/>
    <w:rsid w:val="002728C7"/>
    <w:rsid w:val="00272C0E"/>
    <w:rsid w:val="00272C50"/>
    <w:rsid w:val="00273084"/>
    <w:rsid w:val="002735DD"/>
    <w:rsid w:val="00273607"/>
    <w:rsid w:val="00273825"/>
    <w:rsid w:val="00273B0F"/>
    <w:rsid w:val="0027441F"/>
    <w:rsid w:val="002749E3"/>
    <w:rsid w:val="00274A0C"/>
    <w:rsid w:val="00274A10"/>
    <w:rsid w:val="00274DE1"/>
    <w:rsid w:val="00275093"/>
    <w:rsid w:val="002750DC"/>
    <w:rsid w:val="0027559B"/>
    <w:rsid w:val="00275603"/>
    <w:rsid w:val="0027581B"/>
    <w:rsid w:val="00275830"/>
    <w:rsid w:val="00275AA4"/>
    <w:rsid w:val="00275B6F"/>
    <w:rsid w:val="00276200"/>
    <w:rsid w:val="0027649E"/>
    <w:rsid w:val="0027664A"/>
    <w:rsid w:val="00276A0F"/>
    <w:rsid w:val="00276A23"/>
    <w:rsid w:val="00276A90"/>
    <w:rsid w:val="00276D1C"/>
    <w:rsid w:val="00276D59"/>
    <w:rsid w:val="00277062"/>
    <w:rsid w:val="002770CA"/>
    <w:rsid w:val="00277174"/>
    <w:rsid w:val="002775DF"/>
    <w:rsid w:val="0027767D"/>
    <w:rsid w:val="00277957"/>
    <w:rsid w:val="00277997"/>
    <w:rsid w:val="00277F26"/>
    <w:rsid w:val="0028006E"/>
    <w:rsid w:val="002801BB"/>
    <w:rsid w:val="002801DB"/>
    <w:rsid w:val="002803E2"/>
    <w:rsid w:val="00280412"/>
    <w:rsid w:val="00280656"/>
    <w:rsid w:val="00280928"/>
    <w:rsid w:val="00280989"/>
    <w:rsid w:val="0028127E"/>
    <w:rsid w:val="0028130F"/>
    <w:rsid w:val="0028172F"/>
    <w:rsid w:val="00281A5F"/>
    <w:rsid w:val="00281AEE"/>
    <w:rsid w:val="00281B31"/>
    <w:rsid w:val="00282569"/>
    <w:rsid w:val="002827F9"/>
    <w:rsid w:val="002828C0"/>
    <w:rsid w:val="00282BE1"/>
    <w:rsid w:val="00282D20"/>
    <w:rsid w:val="00282D78"/>
    <w:rsid w:val="0028308E"/>
    <w:rsid w:val="00283751"/>
    <w:rsid w:val="0028385A"/>
    <w:rsid w:val="002839A7"/>
    <w:rsid w:val="002843EF"/>
    <w:rsid w:val="002846F9"/>
    <w:rsid w:val="0028496C"/>
    <w:rsid w:val="00284B7B"/>
    <w:rsid w:val="00284F77"/>
    <w:rsid w:val="002855F2"/>
    <w:rsid w:val="002860AC"/>
    <w:rsid w:val="0028618A"/>
    <w:rsid w:val="002861FC"/>
    <w:rsid w:val="0028627C"/>
    <w:rsid w:val="002864A2"/>
    <w:rsid w:val="0028674B"/>
    <w:rsid w:val="00286970"/>
    <w:rsid w:val="002869EF"/>
    <w:rsid w:val="00286A23"/>
    <w:rsid w:val="00286AF0"/>
    <w:rsid w:val="00286CF5"/>
    <w:rsid w:val="00286F2C"/>
    <w:rsid w:val="00286FBA"/>
    <w:rsid w:val="00287486"/>
    <w:rsid w:val="002878EC"/>
    <w:rsid w:val="00287A46"/>
    <w:rsid w:val="00287C89"/>
    <w:rsid w:val="00287E05"/>
    <w:rsid w:val="00290211"/>
    <w:rsid w:val="00290424"/>
    <w:rsid w:val="002904B8"/>
    <w:rsid w:val="002904C1"/>
    <w:rsid w:val="002908A1"/>
    <w:rsid w:val="0029095E"/>
    <w:rsid w:val="00290A56"/>
    <w:rsid w:val="00290C14"/>
    <w:rsid w:val="00290D52"/>
    <w:rsid w:val="00290DF7"/>
    <w:rsid w:val="0029113A"/>
    <w:rsid w:val="00291677"/>
    <w:rsid w:val="002917D4"/>
    <w:rsid w:val="00291B6F"/>
    <w:rsid w:val="00292189"/>
    <w:rsid w:val="00292C15"/>
    <w:rsid w:val="00292E96"/>
    <w:rsid w:val="0029317D"/>
    <w:rsid w:val="002931C3"/>
    <w:rsid w:val="002932CB"/>
    <w:rsid w:val="002933B6"/>
    <w:rsid w:val="00293672"/>
    <w:rsid w:val="00293B00"/>
    <w:rsid w:val="00293B1E"/>
    <w:rsid w:val="00293D04"/>
    <w:rsid w:val="00293D80"/>
    <w:rsid w:val="0029405B"/>
    <w:rsid w:val="00294542"/>
    <w:rsid w:val="00294890"/>
    <w:rsid w:val="00294BDB"/>
    <w:rsid w:val="00294D0C"/>
    <w:rsid w:val="0029500C"/>
    <w:rsid w:val="00295379"/>
    <w:rsid w:val="00295ABF"/>
    <w:rsid w:val="00295B45"/>
    <w:rsid w:val="00295BEB"/>
    <w:rsid w:val="00295F11"/>
    <w:rsid w:val="00296238"/>
    <w:rsid w:val="00296811"/>
    <w:rsid w:val="00296E1A"/>
    <w:rsid w:val="00296F32"/>
    <w:rsid w:val="00297092"/>
    <w:rsid w:val="002970CD"/>
    <w:rsid w:val="002974C0"/>
    <w:rsid w:val="00297503"/>
    <w:rsid w:val="0029773A"/>
    <w:rsid w:val="00297CDE"/>
    <w:rsid w:val="00297DE7"/>
    <w:rsid w:val="002A0A61"/>
    <w:rsid w:val="002A0CE2"/>
    <w:rsid w:val="002A12B5"/>
    <w:rsid w:val="002A159E"/>
    <w:rsid w:val="002A1781"/>
    <w:rsid w:val="002A1F34"/>
    <w:rsid w:val="002A20D5"/>
    <w:rsid w:val="002A2322"/>
    <w:rsid w:val="002A2638"/>
    <w:rsid w:val="002A2758"/>
    <w:rsid w:val="002A2CA3"/>
    <w:rsid w:val="002A2FB0"/>
    <w:rsid w:val="002A309D"/>
    <w:rsid w:val="002A30AD"/>
    <w:rsid w:val="002A3181"/>
    <w:rsid w:val="002A31EF"/>
    <w:rsid w:val="002A35C2"/>
    <w:rsid w:val="002A3E35"/>
    <w:rsid w:val="002A3EB3"/>
    <w:rsid w:val="002A408F"/>
    <w:rsid w:val="002A4318"/>
    <w:rsid w:val="002A4413"/>
    <w:rsid w:val="002A452A"/>
    <w:rsid w:val="002A49A6"/>
    <w:rsid w:val="002A4A19"/>
    <w:rsid w:val="002A4AD5"/>
    <w:rsid w:val="002A5046"/>
    <w:rsid w:val="002A5186"/>
    <w:rsid w:val="002A5458"/>
    <w:rsid w:val="002A567F"/>
    <w:rsid w:val="002A5C29"/>
    <w:rsid w:val="002A5DE1"/>
    <w:rsid w:val="002A6239"/>
    <w:rsid w:val="002A63F2"/>
    <w:rsid w:val="002A64BD"/>
    <w:rsid w:val="002A6575"/>
    <w:rsid w:val="002A6731"/>
    <w:rsid w:val="002A6805"/>
    <w:rsid w:val="002A69E6"/>
    <w:rsid w:val="002A6A36"/>
    <w:rsid w:val="002A6AAB"/>
    <w:rsid w:val="002A6D9C"/>
    <w:rsid w:val="002A6EA0"/>
    <w:rsid w:val="002A6F56"/>
    <w:rsid w:val="002A717B"/>
    <w:rsid w:val="002A761A"/>
    <w:rsid w:val="002A775D"/>
    <w:rsid w:val="002A7B57"/>
    <w:rsid w:val="002A7B8D"/>
    <w:rsid w:val="002B09F4"/>
    <w:rsid w:val="002B0EEA"/>
    <w:rsid w:val="002B1067"/>
    <w:rsid w:val="002B162D"/>
    <w:rsid w:val="002B193E"/>
    <w:rsid w:val="002B1B15"/>
    <w:rsid w:val="002B1B95"/>
    <w:rsid w:val="002B1C34"/>
    <w:rsid w:val="002B2A3A"/>
    <w:rsid w:val="002B2CEA"/>
    <w:rsid w:val="002B30B6"/>
    <w:rsid w:val="002B379F"/>
    <w:rsid w:val="002B4234"/>
    <w:rsid w:val="002B4824"/>
    <w:rsid w:val="002B4CA6"/>
    <w:rsid w:val="002B4D5E"/>
    <w:rsid w:val="002B4E03"/>
    <w:rsid w:val="002B4E2E"/>
    <w:rsid w:val="002B55AE"/>
    <w:rsid w:val="002B5A81"/>
    <w:rsid w:val="002B5BFE"/>
    <w:rsid w:val="002B635F"/>
    <w:rsid w:val="002B6386"/>
    <w:rsid w:val="002B64D0"/>
    <w:rsid w:val="002B6585"/>
    <w:rsid w:val="002B65BD"/>
    <w:rsid w:val="002B67D5"/>
    <w:rsid w:val="002B6B4A"/>
    <w:rsid w:val="002B6D8B"/>
    <w:rsid w:val="002B7332"/>
    <w:rsid w:val="002B74C8"/>
    <w:rsid w:val="002B74D1"/>
    <w:rsid w:val="002B77D9"/>
    <w:rsid w:val="002B781E"/>
    <w:rsid w:val="002B786C"/>
    <w:rsid w:val="002C02DC"/>
    <w:rsid w:val="002C05EE"/>
    <w:rsid w:val="002C12B4"/>
    <w:rsid w:val="002C16BE"/>
    <w:rsid w:val="002C18D5"/>
    <w:rsid w:val="002C1A87"/>
    <w:rsid w:val="002C2293"/>
    <w:rsid w:val="002C272F"/>
    <w:rsid w:val="002C28B1"/>
    <w:rsid w:val="002C2938"/>
    <w:rsid w:val="002C2960"/>
    <w:rsid w:val="002C30B2"/>
    <w:rsid w:val="002C3557"/>
    <w:rsid w:val="002C3902"/>
    <w:rsid w:val="002C3F42"/>
    <w:rsid w:val="002C413F"/>
    <w:rsid w:val="002C422F"/>
    <w:rsid w:val="002C47F3"/>
    <w:rsid w:val="002C483E"/>
    <w:rsid w:val="002C4AE6"/>
    <w:rsid w:val="002C4C77"/>
    <w:rsid w:val="002C4D5B"/>
    <w:rsid w:val="002C4DA0"/>
    <w:rsid w:val="002C4EB8"/>
    <w:rsid w:val="002C512A"/>
    <w:rsid w:val="002C5349"/>
    <w:rsid w:val="002C5D9D"/>
    <w:rsid w:val="002C5EC8"/>
    <w:rsid w:val="002C6990"/>
    <w:rsid w:val="002C6EB2"/>
    <w:rsid w:val="002C6ECA"/>
    <w:rsid w:val="002C7446"/>
    <w:rsid w:val="002C79C8"/>
    <w:rsid w:val="002C7B8B"/>
    <w:rsid w:val="002C7CE5"/>
    <w:rsid w:val="002C7DD5"/>
    <w:rsid w:val="002C7FC6"/>
    <w:rsid w:val="002D011F"/>
    <w:rsid w:val="002D02B3"/>
    <w:rsid w:val="002D0302"/>
    <w:rsid w:val="002D03B0"/>
    <w:rsid w:val="002D0671"/>
    <w:rsid w:val="002D08DA"/>
    <w:rsid w:val="002D0995"/>
    <w:rsid w:val="002D1442"/>
    <w:rsid w:val="002D19AB"/>
    <w:rsid w:val="002D1A91"/>
    <w:rsid w:val="002D1B4C"/>
    <w:rsid w:val="002D1B57"/>
    <w:rsid w:val="002D1B8D"/>
    <w:rsid w:val="002D2052"/>
    <w:rsid w:val="002D24A6"/>
    <w:rsid w:val="002D27B7"/>
    <w:rsid w:val="002D299A"/>
    <w:rsid w:val="002D2B5C"/>
    <w:rsid w:val="002D2F7B"/>
    <w:rsid w:val="002D354C"/>
    <w:rsid w:val="002D365B"/>
    <w:rsid w:val="002D3909"/>
    <w:rsid w:val="002D3984"/>
    <w:rsid w:val="002D3F33"/>
    <w:rsid w:val="002D413C"/>
    <w:rsid w:val="002D43A2"/>
    <w:rsid w:val="002D4679"/>
    <w:rsid w:val="002D4B3D"/>
    <w:rsid w:val="002D50EB"/>
    <w:rsid w:val="002D5474"/>
    <w:rsid w:val="002D597D"/>
    <w:rsid w:val="002D5CB8"/>
    <w:rsid w:val="002D5E14"/>
    <w:rsid w:val="002D5EBD"/>
    <w:rsid w:val="002D5FD8"/>
    <w:rsid w:val="002D61F8"/>
    <w:rsid w:val="002D65A9"/>
    <w:rsid w:val="002D6E76"/>
    <w:rsid w:val="002D6EC5"/>
    <w:rsid w:val="002D6FEF"/>
    <w:rsid w:val="002D7092"/>
    <w:rsid w:val="002D70DB"/>
    <w:rsid w:val="002D73B6"/>
    <w:rsid w:val="002D7517"/>
    <w:rsid w:val="002D77F2"/>
    <w:rsid w:val="002D7963"/>
    <w:rsid w:val="002E0018"/>
    <w:rsid w:val="002E020E"/>
    <w:rsid w:val="002E0B90"/>
    <w:rsid w:val="002E0BDF"/>
    <w:rsid w:val="002E11FF"/>
    <w:rsid w:val="002E120E"/>
    <w:rsid w:val="002E1233"/>
    <w:rsid w:val="002E14B4"/>
    <w:rsid w:val="002E1A18"/>
    <w:rsid w:val="002E1B0A"/>
    <w:rsid w:val="002E1C08"/>
    <w:rsid w:val="002E1C29"/>
    <w:rsid w:val="002E1D91"/>
    <w:rsid w:val="002E1FA5"/>
    <w:rsid w:val="002E229E"/>
    <w:rsid w:val="002E2417"/>
    <w:rsid w:val="002E25C9"/>
    <w:rsid w:val="002E31F0"/>
    <w:rsid w:val="002E357D"/>
    <w:rsid w:val="002E3A70"/>
    <w:rsid w:val="002E408E"/>
    <w:rsid w:val="002E41E2"/>
    <w:rsid w:val="002E42A5"/>
    <w:rsid w:val="002E43C5"/>
    <w:rsid w:val="002E478C"/>
    <w:rsid w:val="002E4AA2"/>
    <w:rsid w:val="002E4CD3"/>
    <w:rsid w:val="002E4EF0"/>
    <w:rsid w:val="002E5085"/>
    <w:rsid w:val="002E51DF"/>
    <w:rsid w:val="002E5670"/>
    <w:rsid w:val="002E582B"/>
    <w:rsid w:val="002E59B4"/>
    <w:rsid w:val="002E5B62"/>
    <w:rsid w:val="002E5DE7"/>
    <w:rsid w:val="002E61DF"/>
    <w:rsid w:val="002E6309"/>
    <w:rsid w:val="002E6347"/>
    <w:rsid w:val="002E651F"/>
    <w:rsid w:val="002E66DF"/>
    <w:rsid w:val="002E6753"/>
    <w:rsid w:val="002E6C73"/>
    <w:rsid w:val="002E73CC"/>
    <w:rsid w:val="002E765D"/>
    <w:rsid w:val="002E78E8"/>
    <w:rsid w:val="002E7B7A"/>
    <w:rsid w:val="002E7BB9"/>
    <w:rsid w:val="002E7E7E"/>
    <w:rsid w:val="002F09DC"/>
    <w:rsid w:val="002F16C5"/>
    <w:rsid w:val="002F1BDE"/>
    <w:rsid w:val="002F1E5F"/>
    <w:rsid w:val="002F2348"/>
    <w:rsid w:val="002F2695"/>
    <w:rsid w:val="002F28D2"/>
    <w:rsid w:val="002F28FF"/>
    <w:rsid w:val="002F29FD"/>
    <w:rsid w:val="002F2B3C"/>
    <w:rsid w:val="002F337C"/>
    <w:rsid w:val="002F35F4"/>
    <w:rsid w:val="002F365A"/>
    <w:rsid w:val="002F37D6"/>
    <w:rsid w:val="002F3EC2"/>
    <w:rsid w:val="002F4035"/>
    <w:rsid w:val="002F48A7"/>
    <w:rsid w:val="002F4C0D"/>
    <w:rsid w:val="002F4C65"/>
    <w:rsid w:val="002F4E91"/>
    <w:rsid w:val="002F5067"/>
    <w:rsid w:val="002F50F8"/>
    <w:rsid w:val="002F5250"/>
    <w:rsid w:val="002F5A1C"/>
    <w:rsid w:val="002F5DB0"/>
    <w:rsid w:val="002F6142"/>
    <w:rsid w:val="002F6649"/>
    <w:rsid w:val="002F66F8"/>
    <w:rsid w:val="002F688F"/>
    <w:rsid w:val="002F69D6"/>
    <w:rsid w:val="002F6AE6"/>
    <w:rsid w:val="002F6BA3"/>
    <w:rsid w:val="002F6FCB"/>
    <w:rsid w:val="002F7156"/>
    <w:rsid w:val="002F725C"/>
    <w:rsid w:val="002F78FF"/>
    <w:rsid w:val="002F796B"/>
    <w:rsid w:val="002F7CB8"/>
    <w:rsid w:val="002F7CFA"/>
    <w:rsid w:val="003000A7"/>
    <w:rsid w:val="0030018A"/>
    <w:rsid w:val="00301029"/>
    <w:rsid w:val="00301301"/>
    <w:rsid w:val="0030168C"/>
    <w:rsid w:val="0030181D"/>
    <w:rsid w:val="00301C25"/>
    <w:rsid w:val="00301C35"/>
    <w:rsid w:val="00301E13"/>
    <w:rsid w:val="00301FEE"/>
    <w:rsid w:val="0030201B"/>
    <w:rsid w:val="0030217C"/>
    <w:rsid w:val="00302558"/>
    <w:rsid w:val="0030270E"/>
    <w:rsid w:val="003027C4"/>
    <w:rsid w:val="00302BCC"/>
    <w:rsid w:val="00302F34"/>
    <w:rsid w:val="00302FC1"/>
    <w:rsid w:val="00303165"/>
    <w:rsid w:val="00303576"/>
    <w:rsid w:val="003035F4"/>
    <w:rsid w:val="003039C2"/>
    <w:rsid w:val="003040D0"/>
    <w:rsid w:val="00304677"/>
    <w:rsid w:val="00304734"/>
    <w:rsid w:val="00304C21"/>
    <w:rsid w:val="00304FFB"/>
    <w:rsid w:val="003053BC"/>
    <w:rsid w:val="0030550D"/>
    <w:rsid w:val="00305566"/>
    <w:rsid w:val="00305A0E"/>
    <w:rsid w:val="00305B0C"/>
    <w:rsid w:val="003060CC"/>
    <w:rsid w:val="00306606"/>
    <w:rsid w:val="00306A71"/>
    <w:rsid w:val="003070A2"/>
    <w:rsid w:val="003071DE"/>
    <w:rsid w:val="003072A5"/>
    <w:rsid w:val="003077B4"/>
    <w:rsid w:val="00307C7F"/>
    <w:rsid w:val="00307D71"/>
    <w:rsid w:val="0031066D"/>
    <w:rsid w:val="00310B85"/>
    <w:rsid w:val="00310EC6"/>
    <w:rsid w:val="00310F1A"/>
    <w:rsid w:val="00311308"/>
    <w:rsid w:val="00311372"/>
    <w:rsid w:val="00311457"/>
    <w:rsid w:val="0031170F"/>
    <w:rsid w:val="00311755"/>
    <w:rsid w:val="00311906"/>
    <w:rsid w:val="00311922"/>
    <w:rsid w:val="00311B41"/>
    <w:rsid w:val="00311D2B"/>
    <w:rsid w:val="00311F55"/>
    <w:rsid w:val="00312572"/>
    <w:rsid w:val="003129DF"/>
    <w:rsid w:val="00312A00"/>
    <w:rsid w:val="00312FD3"/>
    <w:rsid w:val="003134E3"/>
    <w:rsid w:val="00313B67"/>
    <w:rsid w:val="00313F4F"/>
    <w:rsid w:val="00314035"/>
    <w:rsid w:val="00314189"/>
    <w:rsid w:val="0031476E"/>
    <w:rsid w:val="00314864"/>
    <w:rsid w:val="00314976"/>
    <w:rsid w:val="00315382"/>
    <w:rsid w:val="003157DE"/>
    <w:rsid w:val="0031594F"/>
    <w:rsid w:val="00315A2A"/>
    <w:rsid w:val="00315B63"/>
    <w:rsid w:val="00315DE4"/>
    <w:rsid w:val="003160C7"/>
    <w:rsid w:val="003160EA"/>
    <w:rsid w:val="00316331"/>
    <w:rsid w:val="00316649"/>
    <w:rsid w:val="003166BA"/>
    <w:rsid w:val="0031675D"/>
    <w:rsid w:val="00316DE9"/>
    <w:rsid w:val="00317473"/>
    <w:rsid w:val="00317D08"/>
    <w:rsid w:val="00320280"/>
    <w:rsid w:val="003206F4"/>
    <w:rsid w:val="003206F8"/>
    <w:rsid w:val="00320975"/>
    <w:rsid w:val="003209D7"/>
    <w:rsid w:val="00320B3E"/>
    <w:rsid w:val="00320E28"/>
    <w:rsid w:val="00321052"/>
    <w:rsid w:val="003212C8"/>
    <w:rsid w:val="00321339"/>
    <w:rsid w:val="00321879"/>
    <w:rsid w:val="00321C8B"/>
    <w:rsid w:val="00321D35"/>
    <w:rsid w:val="00321DD4"/>
    <w:rsid w:val="00321E07"/>
    <w:rsid w:val="00321E56"/>
    <w:rsid w:val="00321FED"/>
    <w:rsid w:val="00321FFE"/>
    <w:rsid w:val="00322311"/>
    <w:rsid w:val="0032250C"/>
    <w:rsid w:val="003225A4"/>
    <w:rsid w:val="00322A7F"/>
    <w:rsid w:val="00322FCA"/>
    <w:rsid w:val="003230CA"/>
    <w:rsid w:val="003231D0"/>
    <w:rsid w:val="00323239"/>
    <w:rsid w:val="0032356D"/>
    <w:rsid w:val="00323800"/>
    <w:rsid w:val="003238BF"/>
    <w:rsid w:val="00323D80"/>
    <w:rsid w:val="00324020"/>
    <w:rsid w:val="0032422D"/>
    <w:rsid w:val="003244E0"/>
    <w:rsid w:val="0032488C"/>
    <w:rsid w:val="00324FD2"/>
    <w:rsid w:val="003251C4"/>
    <w:rsid w:val="0032528C"/>
    <w:rsid w:val="00325350"/>
    <w:rsid w:val="00325C44"/>
    <w:rsid w:val="00325F66"/>
    <w:rsid w:val="003260A6"/>
    <w:rsid w:val="003265F4"/>
    <w:rsid w:val="003267A5"/>
    <w:rsid w:val="003267F3"/>
    <w:rsid w:val="00326D6E"/>
    <w:rsid w:val="00326F6E"/>
    <w:rsid w:val="0032716A"/>
    <w:rsid w:val="003274AE"/>
    <w:rsid w:val="00327AE6"/>
    <w:rsid w:val="00327BDE"/>
    <w:rsid w:val="00327C03"/>
    <w:rsid w:val="0033006E"/>
    <w:rsid w:val="00330A04"/>
    <w:rsid w:val="00330B05"/>
    <w:rsid w:val="00330B57"/>
    <w:rsid w:val="00331017"/>
    <w:rsid w:val="0033109C"/>
    <w:rsid w:val="0033135D"/>
    <w:rsid w:val="003313C5"/>
    <w:rsid w:val="00331669"/>
    <w:rsid w:val="00331694"/>
    <w:rsid w:val="00331DD8"/>
    <w:rsid w:val="00332195"/>
    <w:rsid w:val="0033223B"/>
    <w:rsid w:val="00332360"/>
    <w:rsid w:val="003325AB"/>
    <w:rsid w:val="00332B18"/>
    <w:rsid w:val="00332E41"/>
    <w:rsid w:val="0033358D"/>
    <w:rsid w:val="003336C2"/>
    <w:rsid w:val="003337EF"/>
    <w:rsid w:val="00333B61"/>
    <w:rsid w:val="003340EB"/>
    <w:rsid w:val="0033445F"/>
    <w:rsid w:val="00335378"/>
    <w:rsid w:val="0033571D"/>
    <w:rsid w:val="00335D4B"/>
    <w:rsid w:val="003363CC"/>
    <w:rsid w:val="0033669A"/>
    <w:rsid w:val="0033672A"/>
    <w:rsid w:val="00336A29"/>
    <w:rsid w:val="00336F2B"/>
    <w:rsid w:val="00336F5A"/>
    <w:rsid w:val="003370A5"/>
    <w:rsid w:val="003374C5"/>
    <w:rsid w:val="003377F7"/>
    <w:rsid w:val="0033795E"/>
    <w:rsid w:val="00337DAD"/>
    <w:rsid w:val="00337F50"/>
    <w:rsid w:val="00340AE6"/>
    <w:rsid w:val="00340C88"/>
    <w:rsid w:val="00340D01"/>
    <w:rsid w:val="00341154"/>
    <w:rsid w:val="003417D2"/>
    <w:rsid w:val="0034253F"/>
    <w:rsid w:val="003425B5"/>
    <w:rsid w:val="00342686"/>
    <w:rsid w:val="00343243"/>
    <w:rsid w:val="0034346A"/>
    <w:rsid w:val="00343531"/>
    <w:rsid w:val="003439C0"/>
    <w:rsid w:val="00343CD0"/>
    <w:rsid w:val="00343CD1"/>
    <w:rsid w:val="00343E48"/>
    <w:rsid w:val="0034401F"/>
    <w:rsid w:val="003444DA"/>
    <w:rsid w:val="0034465D"/>
    <w:rsid w:val="003446E9"/>
    <w:rsid w:val="00344A2F"/>
    <w:rsid w:val="00344B0C"/>
    <w:rsid w:val="00344BA8"/>
    <w:rsid w:val="00344D7F"/>
    <w:rsid w:val="00344EA7"/>
    <w:rsid w:val="00345A6D"/>
    <w:rsid w:val="00345B12"/>
    <w:rsid w:val="00345B26"/>
    <w:rsid w:val="00345C57"/>
    <w:rsid w:val="00345DCE"/>
    <w:rsid w:val="00345F56"/>
    <w:rsid w:val="003460A6"/>
    <w:rsid w:val="00346270"/>
    <w:rsid w:val="0034642E"/>
    <w:rsid w:val="003465BA"/>
    <w:rsid w:val="003467D2"/>
    <w:rsid w:val="003468EF"/>
    <w:rsid w:val="003468F7"/>
    <w:rsid w:val="003469DA"/>
    <w:rsid w:val="00346BCD"/>
    <w:rsid w:val="00346C48"/>
    <w:rsid w:val="00346CDF"/>
    <w:rsid w:val="00346DB6"/>
    <w:rsid w:val="0034701A"/>
    <w:rsid w:val="00347538"/>
    <w:rsid w:val="0034762F"/>
    <w:rsid w:val="00347679"/>
    <w:rsid w:val="003476D4"/>
    <w:rsid w:val="00347911"/>
    <w:rsid w:val="003479B9"/>
    <w:rsid w:val="00347A0B"/>
    <w:rsid w:val="00347EC9"/>
    <w:rsid w:val="00347F77"/>
    <w:rsid w:val="00350812"/>
    <w:rsid w:val="00350B1A"/>
    <w:rsid w:val="00350F15"/>
    <w:rsid w:val="0035118E"/>
    <w:rsid w:val="00351241"/>
    <w:rsid w:val="0035136B"/>
    <w:rsid w:val="0035161E"/>
    <w:rsid w:val="003516CC"/>
    <w:rsid w:val="00351AED"/>
    <w:rsid w:val="00351BAB"/>
    <w:rsid w:val="00351EAE"/>
    <w:rsid w:val="00352296"/>
    <w:rsid w:val="003529EC"/>
    <w:rsid w:val="00352BD3"/>
    <w:rsid w:val="00352CD2"/>
    <w:rsid w:val="003530DA"/>
    <w:rsid w:val="00353228"/>
    <w:rsid w:val="00353366"/>
    <w:rsid w:val="00353651"/>
    <w:rsid w:val="003538E0"/>
    <w:rsid w:val="00353901"/>
    <w:rsid w:val="00353A6E"/>
    <w:rsid w:val="00353ADD"/>
    <w:rsid w:val="00353C33"/>
    <w:rsid w:val="0035418C"/>
    <w:rsid w:val="003541AD"/>
    <w:rsid w:val="00354706"/>
    <w:rsid w:val="003548C1"/>
    <w:rsid w:val="00354A71"/>
    <w:rsid w:val="00354B07"/>
    <w:rsid w:val="00354EF4"/>
    <w:rsid w:val="00354F36"/>
    <w:rsid w:val="00355348"/>
    <w:rsid w:val="00355408"/>
    <w:rsid w:val="003554D7"/>
    <w:rsid w:val="003558BF"/>
    <w:rsid w:val="00355954"/>
    <w:rsid w:val="00355DC2"/>
    <w:rsid w:val="00355F3D"/>
    <w:rsid w:val="00355F6B"/>
    <w:rsid w:val="00355FFA"/>
    <w:rsid w:val="00356193"/>
    <w:rsid w:val="003561C5"/>
    <w:rsid w:val="0035642B"/>
    <w:rsid w:val="00356B24"/>
    <w:rsid w:val="00356D0D"/>
    <w:rsid w:val="003571CC"/>
    <w:rsid w:val="003572D4"/>
    <w:rsid w:val="0035756A"/>
    <w:rsid w:val="00357A54"/>
    <w:rsid w:val="00357BFB"/>
    <w:rsid w:val="00357CA2"/>
    <w:rsid w:val="00357D54"/>
    <w:rsid w:val="00360030"/>
    <w:rsid w:val="00360096"/>
    <w:rsid w:val="0036018B"/>
    <w:rsid w:val="00360835"/>
    <w:rsid w:val="00360BA5"/>
    <w:rsid w:val="00360D61"/>
    <w:rsid w:val="00360F96"/>
    <w:rsid w:val="00361037"/>
    <w:rsid w:val="003612C8"/>
    <w:rsid w:val="00361567"/>
    <w:rsid w:val="003616B8"/>
    <w:rsid w:val="00361735"/>
    <w:rsid w:val="003617EE"/>
    <w:rsid w:val="003618B1"/>
    <w:rsid w:val="00361925"/>
    <w:rsid w:val="00361ADF"/>
    <w:rsid w:val="00362166"/>
    <w:rsid w:val="003621C0"/>
    <w:rsid w:val="003626AF"/>
    <w:rsid w:val="003626FA"/>
    <w:rsid w:val="00362AF7"/>
    <w:rsid w:val="003634FD"/>
    <w:rsid w:val="003636F8"/>
    <w:rsid w:val="00363A30"/>
    <w:rsid w:val="00364026"/>
    <w:rsid w:val="00364182"/>
    <w:rsid w:val="003645DE"/>
    <w:rsid w:val="00364695"/>
    <w:rsid w:val="00364A16"/>
    <w:rsid w:val="00364A7B"/>
    <w:rsid w:val="00364D5B"/>
    <w:rsid w:val="00364EC1"/>
    <w:rsid w:val="00365099"/>
    <w:rsid w:val="00365163"/>
    <w:rsid w:val="003657E0"/>
    <w:rsid w:val="0036585B"/>
    <w:rsid w:val="0036598F"/>
    <w:rsid w:val="0036599F"/>
    <w:rsid w:val="003659DA"/>
    <w:rsid w:val="00365D1F"/>
    <w:rsid w:val="00365DAE"/>
    <w:rsid w:val="00365E1B"/>
    <w:rsid w:val="00366CD5"/>
    <w:rsid w:val="00366FE0"/>
    <w:rsid w:val="00367199"/>
    <w:rsid w:val="00367379"/>
    <w:rsid w:val="003676CE"/>
    <w:rsid w:val="003678E4"/>
    <w:rsid w:val="00367C21"/>
    <w:rsid w:val="00367E37"/>
    <w:rsid w:val="003704A8"/>
    <w:rsid w:val="003707B7"/>
    <w:rsid w:val="0037083B"/>
    <w:rsid w:val="0037097A"/>
    <w:rsid w:val="00371258"/>
    <w:rsid w:val="003714B4"/>
    <w:rsid w:val="003715B5"/>
    <w:rsid w:val="00371794"/>
    <w:rsid w:val="003719F8"/>
    <w:rsid w:val="00371A30"/>
    <w:rsid w:val="00371A33"/>
    <w:rsid w:val="00371A66"/>
    <w:rsid w:val="00371A67"/>
    <w:rsid w:val="00371F6C"/>
    <w:rsid w:val="0037239C"/>
    <w:rsid w:val="0037271D"/>
    <w:rsid w:val="003728B8"/>
    <w:rsid w:val="0037345F"/>
    <w:rsid w:val="003738CC"/>
    <w:rsid w:val="00373CF0"/>
    <w:rsid w:val="00374022"/>
    <w:rsid w:val="003746B3"/>
    <w:rsid w:val="0037478B"/>
    <w:rsid w:val="003747E8"/>
    <w:rsid w:val="00374C97"/>
    <w:rsid w:val="00374FF5"/>
    <w:rsid w:val="003756E6"/>
    <w:rsid w:val="00375EDE"/>
    <w:rsid w:val="003762D2"/>
    <w:rsid w:val="00376363"/>
    <w:rsid w:val="003767C4"/>
    <w:rsid w:val="003777A8"/>
    <w:rsid w:val="00377BE9"/>
    <w:rsid w:val="00377DF8"/>
    <w:rsid w:val="00380362"/>
    <w:rsid w:val="00380552"/>
    <w:rsid w:val="00380895"/>
    <w:rsid w:val="0038098D"/>
    <w:rsid w:val="00380B89"/>
    <w:rsid w:val="00380F29"/>
    <w:rsid w:val="003819B2"/>
    <w:rsid w:val="00381CD7"/>
    <w:rsid w:val="0038219D"/>
    <w:rsid w:val="00382652"/>
    <w:rsid w:val="0038288E"/>
    <w:rsid w:val="00382C53"/>
    <w:rsid w:val="00382D8C"/>
    <w:rsid w:val="00382EAD"/>
    <w:rsid w:val="003830E3"/>
    <w:rsid w:val="003832E9"/>
    <w:rsid w:val="00383BB0"/>
    <w:rsid w:val="00383BC6"/>
    <w:rsid w:val="00383C3E"/>
    <w:rsid w:val="00383F59"/>
    <w:rsid w:val="00383FA2"/>
    <w:rsid w:val="003848A9"/>
    <w:rsid w:val="00384AC0"/>
    <w:rsid w:val="00384FC0"/>
    <w:rsid w:val="00386108"/>
    <w:rsid w:val="0038614B"/>
    <w:rsid w:val="00386266"/>
    <w:rsid w:val="00386464"/>
    <w:rsid w:val="003864CD"/>
    <w:rsid w:val="003865E8"/>
    <w:rsid w:val="003867F4"/>
    <w:rsid w:val="003867FC"/>
    <w:rsid w:val="003868A4"/>
    <w:rsid w:val="00386AB4"/>
    <w:rsid w:val="00386BF4"/>
    <w:rsid w:val="00386E1C"/>
    <w:rsid w:val="00387C0C"/>
    <w:rsid w:val="00387C3E"/>
    <w:rsid w:val="00387E67"/>
    <w:rsid w:val="00387F0E"/>
    <w:rsid w:val="00387F52"/>
    <w:rsid w:val="00390265"/>
    <w:rsid w:val="0039026A"/>
    <w:rsid w:val="0039032C"/>
    <w:rsid w:val="00390406"/>
    <w:rsid w:val="00390580"/>
    <w:rsid w:val="00391C6A"/>
    <w:rsid w:val="00391E60"/>
    <w:rsid w:val="00391E81"/>
    <w:rsid w:val="00392135"/>
    <w:rsid w:val="003923BF"/>
    <w:rsid w:val="003925E8"/>
    <w:rsid w:val="003928F0"/>
    <w:rsid w:val="003928FE"/>
    <w:rsid w:val="00392B1D"/>
    <w:rsid w:val="00392D55"/>
    <w:rsid w:val="003936C3"/>
    <w:rsid w:val="00393E21"/>
    <w:rsid w:val="00394BF5"/>
    <w:rsid w:val="00394DE0"/>
    <w:rsid w:val="0039527E"/>
    <w:rsid w:val="003954BF"/>
    <w:rsid w:val="003957DD"/>
    <w:rsid w:val="00395840"/>
    <w:rsid w:val="00395DAC"/>
    <w:rsid w:val="00396095"/>
    <w:rsid w:val="003963E8"/>
    <w:rsid w:val="00396B57"/>
    <w:rsid w:val="00396E73"/>
    <w:rsid w:val="003970BE"/>
    <w:rsid w:val="00397AE5"/>
    <w:rsid w:val="00397BDF"/>
    <w:rsid w:val="00397DE8"/>
    <w:rsid w:val="00397F07"/>
    <w:rsid w:val="003A09E4"/>
    <w:rsid w:val="003A12C6"/>
    <w:rsid w:val="003A1545"/>
    <w:rsid w:val="003A16D4"/>
    <w:rsid w:val="003A1B6C"/>
    <w:rsid w:val="003A1B75"/>
    <w:rsid w:val="003A1CCF"/>
    <w:rsid w:val="003A1DA8"/>
    <w:rsid w:val="003A2203"/>
    <w:rsid w:val="003A2CAD"/>
    <w:rsid w:val="003A2CCF"/>
    <w:rsid w:val="003A2DDB"/>
    <w:rsid w:val="003A2F48"/>
    <w:rsid w:val="003A2FCF"/>
    <w:rsid w:val="003A302A"/>
    <w:rsid w:val="003A332D"/>
    <w:rsid w:val="003A3466"/>
    <w:rsid w:val="003A348F"/>
    <w:rsid w:val="003A3AD7"/>
    <w:rsid w:val="003A3ADB"/>
    <w:rsid w:val="003A4070"/>
    <w:rsid w:val="003A42AE"/>
    <w:rsid w:val="003A4792"/>
    <w:rsid w:val="003A486F"/>
    <w:rsid w:val="003A4A31"/>
    <w:rsid w:val="003A4C8E"/>
    <w:rsid w:val="003A4C90"/>
    <w:rsid w:val="003A5ABA"/>
    <w:rsid w:val="003A5AC7"/>
    <w:rsid w:val="003A5B9E"/>
    <w:rsid w:val="003A5C7F"/>
    <w:rsid w:val="003A5FBA"/>
    <w:rsid w:val="003A629D"/>
    <w:rsid w:val="003A67E6"/>
    <w:rsid w:val="003A6B48"/>
    <w:rsid w:val="003A7223"/>
    <w:rsid w:val="003A73C2"/>
    <w:rsid w:val="003A75E2"/>
    <w:rsid w:val="003A790C"/>
    <w:rsid w:val="003A7EB7"/>
    <w:rsid w:val="003A7F77"/>
    <w:rsid w:val="003A7FEC"/>
    <w:rsid w:val="003B0214"/>
    <w:rsid w:val="003B0225"/>
    <w:rsid w:val="003B0AE4"/>
    <w:rsid w:val="003B0FE6"/>
    <w:rsid w:val="003B1029"/>
    <w:rsid w:val="003B14A8"/>
    <w:rsid w:val="003B15BC"/>
    <w:rsid w:val="003B15FF"/>
    <w:rsid w:val="003B18AE"/>
    <w:rsid w:val="003B1C98"/>
    <w:rsid w:val="003B205D"/>
    <w:rsid w:val="003B20D8"/>
    <w:rsid w:val="003B27D6"/>
    <w:rsid w:val="003B2BF3"/>
    <w:rsid w:val="003B2C97"/>
    <w:rsid w:val="003B31C8"/>
    <w:rsid w:val="003B32E4"/>
    <w:rsid w:val="003B33CF"/>
    <w:rsid w:val="003B34EF"/>
    <w:rsid w:val="003B3A5B"/>
    <w:rsid w:val="003B483D"/>
    <w:rsid w:val="003B4A69"/>
    <w:rsid w:val="003B4DC6"/>
    <w:rsid w:val="003B5079"/>
    <w:rsid w:val="003B5186"/>
    <w:rsid w:val="003B5310"/>
    <w:rsid w:val="003B5573"/>
    <w:rsid w:val="003B56FD"/>
    <w:rsid w:val="003B5A1B"/>
    <w:rsid w:val="003B5B37"/>
    <w:rsid w:val="003B6AD8"/>
    <w:rsid w:val="003B6B4E"/>
    <w:rsid w:val="003B6BEF"/>
    <w:rsid w:val="003B6F3C"/>
    <w:rsid w:val="003B723B"/>
    <w:rsid w:val="003B7517"/>
    <w:rsid w:val="003B75EF"/>
    <w:rsid w:val="003B7B39"/>
    <w:rsid w:val="003B7BFD"/>
    <w:rsid w:val="003B7ED3"/>
    <w:rsid w:val="003C02F1"/>
    <w:rsid w:val="003C08DA"/>
    <w:rsid w:val="003C08E8"/>
    <w:rsid w:val="003C0AC6"/>
    <w:rsid w:val="003C103E"/>
    <w:rsid w:val="003C13C5"/>
    <w:rsid w:val="003C1627"/>
    <w:rsid w:val="003C16DD"/>
    <w:rsid w:val="003C178E"/>
    <w:rsid w:val="003C18E0"/>
    <w:rsid w:val="003C1A7A"/>
    <w:rsid w:val="003C1D99"/>
    <w:rsid w:val="003C24D2"/>
    <w:rsid w:val="003C26C2"/>
    <w:rsid w:val="003C2969"/>
    <w:rsid w:val="003C337E"/>
    <w:rsid w:val="003C33D4"/>
    <w:rsid w:val="003C346D"/>
    <w:rsid w:val="003C3490"/>
    <w:rsid w:val="003C359D"/>
    <w:rsid w:val="003C371F"/>
    <w:rsid w:val="003C3770"/>
    <w:rsid w:val="003C3DF2"/>
    <w:rsid w:val="003C3E26"/>
    <w:rsid w:val="003C4065"/>
    <w:rsid w:val="003C4167"/>
    <w:rsid w:val="003C438C"/>
    <w:rsid w:val="003C440D"/>
    <w:rsid w:val="003C4524"/>
    <w:rsid w:val="003C48DB"/>
    <w:rsid w:val="003C49E0"/>
    <w:rsid w:val="003C4B41"/>
    <w:rsid w:val="003C4C4D"/>
    <w:rsid w:val="003C5161"/>
    <w:rsid w:val="003C543C"/>
    <w:rsid w:val="003C555B"/>
    <w:rsid w:val="003C55D9"/>
    <w:rsid w:val="003C58A2"/>
    <w:rsid w:val="003C5C8D"/>
    <w:rsid w:val="003C6483"/>
    <w:rsid w:val="003C6ED8"/>
    <w:rsid w:val="003C72FE"/>
    <w:rsid w:val="003C7562"/>
    <w:rsid w:val="003C773B"/>
    <w:rsid w:val="003C789E"/>
    <w:rsid w:val="003C7D4C"/>
    <w:rsid w:val="003C7F3B"/>
    <w:rsid w:val="003D082E"/>
    <w:rsid w:val="003D08A1"/>
    <w:rsid w:val="003D09A3"/>
    <w:rsid w:val="003D0AD0"/>
    <w:rsid w:val="003D0C06"/>
    <w:rsid w:val="003D0F70"/>
    <w:rsid w:val="003D11B5"/>
    <w:rsid w:val="003D1451"/>
    <w:rsid w:val="003D1765"/>
    <w:rsid w:val="003D19DE"/>
    <w:rsid w:val="003D1C0E"/>
    <w:rsid w:val="003D1D91"/>
    <w:rsid w:val="003D1F6C"/>
    <w:rsid w:val="003D22DA"/>
    <w:rsid w:val="003D2484"/>
    <w:rsid w:val="003D2589"/>
    <w:rsid w:val="003D2673"/>
    <w:rsid w:val="003D2A0F"/>
    <w:rsid w:val="003D2C44"/>
    <w:rsid w:val="003D2CBB"/>
    <w:rsid w:val="003D2D1D"/>
    <w:rsid w:val="003D2D1E"/>
    <w:rsid w:val="003D2D9C"/>
    <w:rsid w:val="003D2EB5"/>
    <w:rsid w:val="003D3019"/>
    <w:rsid w:val="003D3227"/>
    <w:rsid w:val="003D337B"/>
    <w:rsid w:val="003D36D4"/>
    <w:rsid w:val="003D38A9"/>
    <w:rsid w:val="003D39F2"/>
    <w:rsid w:val="003D416C"/>
    <w:rsid w:val="003D41D1"/>
    <w:rsid w:val="003D42A1"/>
    <w:rsid w:val="003D452C"/>
    <w:rsid w:val="003D4553"/>
    <w:rsid w:val="003D458E"/>
    <w:rsid w:val="003D45A2"/>
    <w:rsid w:val="003D4711"/>
    <w:rsid w:val="003D49A2"/>
    <w:rsid w:val="003D4DC6"/>
    <w:rsid w:val="003D585D"/>
    <w:rsid w:val="003D58D0"/>
    <w:rsid w:val="003D5A28"/>
    <w:rsid w:val="003D5AF0"/>
    <w:rsid w:val="003D61F4"/>
    <w:rsid w:val="003D6606"/>
    <w:rsid w:val="003D6922"/>
    <w:rsid w:val="003D69D2"/>
    <w:rsid w:val="003D71ED"/>
    <w:rsid w:val="003D724C"/>
    <w:rsid w:val="003D74B2"/>
    <w:rsid w:val="003D7659"/>
    <w:rsid w:val="003D7957"/>
    <w:rsid w:val="003D7C02"/>
    <w:rsid w:val="003D7C24"/>
    <w:rsid w:val="003D7D97"/>
    <w:rsid w:val="003E01EE"/>
    <w:rsid w:val="003E0AC0"/>
    <w:rsid w:val="003E0D7D"/>
    <w:rsid w:val="003E0DE5"/>
    <w:rsid w:val="003E1376"/>
    <w:rsid w:val="003E18C4"/>
    <w:rsid w:val="003E1D4E"/>
    <w:rsid w:val="003E1DC4"/>
    <w:rsid w:val="003E2D29"/>
    <w:rsid w:val="003E2D7A"/>
    <w:rsid w:val="003E2DA5"/>
    <w:rsid w:val="003E31DC"/>
    <w:rsid w:val="003E3213"/>
    <w:rsid w:val="003E32AF"/>
    <w:rsid w:val="003E32D2"/>
    <w:rsid w:val="003E35FE"/>
    <w:rsid w:val="003E369E"/>
    <w:rsid w:val="003E3712"/>
    <w:rsid w:val="003E3ADC"/>
    <w:rsid w:val="003E3D59"/>
    <w:rsid w:val="003E3D76"/>
    <w:rsid w:val="003E3E25"/>
    <w:rsid w:val="003E3F48"/>
    <w:rsid w:val="003E4485"/>
    <w:rsid w:val="003E4625"/>
    <w:rsid w:val="003E49F1"/>
    <w:rsid w:val="003E4C46"/>
    <w:rsid w:val="003E50A1"/>
    <w:rsid w:val="003E526B"/>
    <w:rsid w:val="003E530A"/>
    <w:rsid w:val="003E55C9"/>
    <w:rsid w:val="003E564C"/>
    <w:rsid w:val="003E5C3A"/>
    <w:rsid w:val="003E5C8E"/>
    <w:rsid w:val="003E5EBE"/>
    <w:rsid w:val="003E61B8"/>
    <w:rsid w:val="003E635C"/>
    <w:rsid w:val="003E6920"/>
    <w:rsid w:val="003E6998"/>
    <w:rsid w:val="003E69B7"/>
    <w:rsid w:val="003E69C5"/>
    <w:rsid w:val="003E6C19"/>
    <w:rsid w:val="003E6F81"/>
    <w:rsid w:val="003E729C"/>
    <w:rsid w:val="003E73FE"/>
    <w:rsid w:val="003E77B2"/>
    <w:rsid w:val="003E794C"/>
    <w:rsid w:val="003E7B64"/>
    <w:rsid w:val="003E7BA3"/>
    <w:rsid w:val="003E7D0B"/>
    <w:rsid w:val="003E7D47"/>
    <w:rsid w:val="003E7DD1"/>
    <w:rsid w:val="003F01D3"/>
    <w:rsid w:val="003F01DA"/>
    <w:rsid w:val="003F0557"/>
    <w:rsid w:val="003F06BA"/>
    <w:rsid w:val="003F0964"/>
    <w:rsid w:val="003F0968"/>
    <w:rsid w:val="003F11C1"/>
    <w:rsid w:val="003F1269"/>
    <w:rsid w:val="003F12DE"/>
    <w:rsid w:val="003F1BC2"/>
    <w:rsid w:val="003F1CDF"/>
    <w:rsid w:val="003F1F94"/>
    <w:rsid w:val="003F208E"/>
    <w:rsid w:val="003F2244"/>
    <w:rsid w:val="003F22DD"/>
    <w:rsid w:val="003F2352"/>
    <w:rsid w:val="003F2EB3"/>
    <w:rsid w:val="003F2F06"/>
    <w:rsid w:val="003F2FCD"/>
    <w:rsid w:val="003F309E"/>
    <w:rsid w:val="003F34A9"/>
    <w:rsid w:val="003F3A01"/>
    <w:rsid w:val="003F3B87"/>
    <w:rsid w:val="003F3BBD"/>
    <w:rsid w:val="003F3BC5"/>
    <w:rsid w:val="003F3BDF"/>
    <w:rsid w:val="003F3D69"/>
    <w:rsid w:val="003F3D92"/>
    <w:rsid w:val="003F3F12"/>
    <w:rsid w:val="003F4221"/>
    <w:rsid w:val="003F4398"/>
    <w:rsid w:val="003F44D6"/>
    <w:rsid w:val="003F46F3"/>
    <w:rsid w:val="003F47AA"/>
    <w:rsid w:val="003F4955"/>
    <w:rsid w:val="003F49C9"/>
    <w:rsid w:val="003F4D95"/>
    <w:rsid w:val="003F5092"/>
    <w:rsid w:val="003F5641"/>
    <w:rsid w:val="003F583A"/>
    <w:rsid w:val="003F5A74"/>
    <w:rsid w:val="003F5A76"/>
    <w:rsid w:val="003F5E1F"/>
    <w:rsid w:val="003F5E23"/>
    <w:rsid w:val="003F5E8E"/>
    <w:rsid w:val="003F606A"/>
    <w:rsid w:val="003F60D3"/>
    <w:rsid w:val="003F60E0"/>
    <w:rsid w:val="003F6438"/>
    <w:rsid w:val="003F6602"/>
    <w:rsid w:val="003F694E"/>
    <w:rsid w:val="003F6B9E"/>
    <w:rsid w:val="003F6BBC"/>
    <w:rsid w:val="003F6D4B"/>
    <w:rsid w:val="003F6E2A"/>
    <w:rsid w:val="003F6FB1"/>
    <w:rsid w:val="003F6FF8"/>
    <w:rsid w:val="003F700A"/>
    <w:rsid w:val="003F70BE"/>
    <w:rsid w:val="003F71D2"/>
    <w:rsid w:val="003F7220"/>
    <w:rsid w:val="003F7A0F"/>
    <w:rsid w:val="003F7AC9"/>
    <w:rsid w:val="003F7D22"/>
    <w:rsid w:val="00400034"/>
    <w:rsid w:val="00400121"/>
    <w:rsid w:val="004001CA"/>
    <w:rsid w:val="0040080B"/>
    <w:rsid w:val="004009D2"/>
    <w:rsid w:val="00400BE8"/>
    <w:rsid w:val="00400EB3"/>
    <w:rsid w:val="00401156"/>
    <w:rsid w:val="00401291"/>
    <w:rsid w:val="004014BF"/>
    <w:rsid w:val="004016FF"/>
    <w:rsid w:val="004017CE"/>
    <w:rsid w:val="00401A67"/>
    <w:rsid w:val="00401C90"/>
    <w:rsid w:val="00402036"/>
    <w:rsid w:val="004024B7"/>
    <w:rsid w:val="004025B0"/>
    <w:rsid w:val="0040302D"/>
    <w:rsid w:val="004031E9"/>
    <w:rsid w:val="00403204"/>
    <w:rsid w:val="0040331D"/>
    <w:rsid w:val="00403B29"/>
    <w:rsid w:val="00403B60"/>
    <w:rsid w:val="00403C1E"/>
    <w:rsid w:val="00403E87"/>
    <w:rsid w:val="00404050"/>
    <w:rsid w:val="00404099"/>
    <w:rsid w:val="004040DB"/>
    <w:rsid w:val="0040448E"/>
    <w:rsid w:val="00404950"/>
    <w:rsid w:val="00404A06"/>
    <w:rsid w:val="00404D24"/>
    <w:rsid w:val="004050A6"/>
    <w:rsid w:val="00405209"/>
    <w:rsid w:val="00405363"/>
    <w:rsid w:val="00405480"/>
    <w:rsid w:val="004056C2"/>
    <w:rsid w:val="00405749"/>
    <w:rsid w:val="00405766"/>
    <w:rsid w:val="004058B0"/>
    <w:rsid w:val="00405DCC"/>
    <w:rsid w:val="00405F36"/>
    <w:rsid w:val="00406532"/>
    <w:rsid w:val="00406C88"/>
    <w:rsid w:val="00406F7E"/>
    <w:rsid w:val="00406FE3"/>
    <w:rsid w:val="00407129"/>
    <w:rsid w:val="00407458"/>
    <w:rsid w:val="004074D8"/>
    <w:rsid w:val="004075BD"/>
    <w:rsid w:val="00407660"/>
    <w:rsid w:val="00407A22"/>
    <w:rsid w:val="00407A84"/>
    <w:rsid w:val="00410517"/>
    <w:rsid w:val="00410588"/>
    <w:rsid w:val="004107A6"/>
    <w:rsid w:val="00410CB2"/>
    <w:rsid w:val="00410F26"/>
    <w:rsid w:val="004111E9"/>
    <w:rsid w:val="004112B0"/>
    <w:rsid w:val="004114E0"/>
    <w:rsid w:val="00411663"/>
    <w:rsid w:val="00411BE1"/>
    <w:rsid w:val="00411E36"/>
    <w:rsid w:val="00411F26"/>
    <w:rsid w:val="0041219F"/>
    <w:rsid w:val="00412A40"/>
    <w:rsid w:val="004134E4"/>
    <w:rsid w:val="0041353E"/>
    <w:rsid w:val="0041385F"/>
    <w:rsid w:val="00413E53"/>
    <w:rsid w:val="00413F32"/>
    <w:rsid w:val="00414FB6"/>
    <w:rsid w:val="0041517A"/>
    <w:rsid w:val="004152D0"/>
    <w:rsid w:val="004154D5"/>
    <w:rsid w:val="00415727"/>
    <w:rsid w:val="0041599C"/>
    <w:rsid w:val="004159AC"/>
    <w:rsid w:val="00415ACB"/>
    <w:rsid w:val="00415D53"/>
    <w:rsid w:val="00415E82"/>
    <w:rsid w:val="00415E8E"/>
    <w:rsid w:val="00416139"/>
    <w:rsid w:val="00416165"/>
    <w:rsid w:val="00416721"/>
    <w:rsid w:val="0041690C"/>
    <w:rsid w:val="00416C47"/>
    <w:rsid w:val="00416FCB"/>
    <w:rsid w:val="00417248"/>
    <w:rsid w:val="00417485"/>
    <w:rsid w:val="00417500"/>
    <w:rsid w:val="00417594"/>
    <w:rsid w:val="004177F6"/>
    <w:rsid w:val="00417A68"/>
    <w:rsid w:val="00417D30"/>
    <w:rsid w:val="004200FF"/>
    <w:rsid w:val="004207FE"/>
    <w:rsid w:val="00420E6D"/>
    <w:rsid w:val="00421321"/>
    <w:rsid w:val="00421D23"/>
    <w:rsid w:val="00421F5C"/>
    <w:rsid w:val="00421FDC"/>
    <w:rsid w:val="00422158"/>
    <w:rsid w:val="004221F6"/>
    <w:rsid w:val="00423275"/>
    <w:rsid w:val="004234F6"/>
    <w:rsid w:val="004239E7"/>
    <w:rsid w:val="004239EC"/>
    <w:rsid w:val="00423CC7"/>
    <w:rsid w:val="0042400F"/>
    <w:rsid w:val="0042401B"/>
    <w:rsid w:val="0042409F"/>
    <w:rsid w:val="004244CB"/>
    <w:rsid w:val="00424564"/>
    <w:rsid w:val="0042468B"/>
    <w:rsid w:val="00424A2A"/>
    <w:rsid w:val="00424B20"/>
    <w:rsid w:val="00424C7F"/>
    <w:rsid w:val="00424EB9"/>
    <w:rsid w:val="00424F24"/>
    <w:rsid w:val="00424FB8"/>
    <w:rsid w:val="004250A5"/>
    <w:rsid w:val="00425162"/>
    <w:rsid w:val="00425734"/>
    <w:rsid w:val="0042596B"/>
    <w:rsid w:val="0042597D"/>
    <w:rsid w:val="00425A6F"/>
    <w:rsid w:val="004262DB"/>
    <w:rsid w:val="004264BA"/>
    <w:rsid w:val="00426AEC"/>
    <w:rsid w:val="004274D5"/>
    <w:rsid w:val="00427524"/>
    <w:rsid w:val="004275A0"/>
    <w:rsid w:val="0042787C"/>
    <w:rsid w:val="00427925"/>
    <w:rsid w:val="004279FC"/>
    <w:rsid w:val="00427AD2"/>
    <w:rsid w:val="00427AD4"/>
    <w:rsid w:val="00427B84"/>
    <w:rsid w:val="00427BD9"/>
    <w:rsid w:val="00427F7E"/>
    <w:rsid w:val="00430333"/>
    <w:rsid w:val="00430498"/>
    <w:rsid w:val="0043071D"/>
    <w:rsid w:val="004307E9"/>
    <w:rsid w:val="00430962"/>
    <w:rsid w:val="004313CA"/>
    <w:rsid w:val="004319D4"/>
    <w:rsid w:val="004319EE"/>
    <w:rsid w:val="00431E78"/>
    <w:rsid w:val="00432291"/>
    <w:rsid w:val="004323B5"/>
    <w:rsid w:val="0043306D"/>
    <w:rsid w:val="00433194"/>
    <w:rsid w:val="00433291"/>
    <w:rsid w:val="004333A7"/>
    <w:rsid w:val="004333B4"/>
    <w:rsid w:val="004335AD"/>
    <w:rsid w:val="004335CA"/>
    <w:rsid w:val="004336D3"/>
    <w:rsid w:val="00433759"/>
    <w:rsid w:val="004337BB"/>
    <w:rsid w:val="00433DF5"/>
    <w:rsid w:val="004345AB"/>
    <w:rsid w:val="00434C6D"/>
    <w:rsid w:val="00435136"/>
    <w:rsid w:val="00435691"/>
    <w:rsid w:val="00435819"/>
    <w:rsid w:val="00435827"/>
    <w:rsid w:val="00435974"/>
    <w:rsid w:val="004360EF"/>
    <w:rsid w:val="004366A6"/>
    <w:rsid w:val="00436780"/>
    <w:rsid w:val="00436A29"/>
    <w:rsid w:val="00436C3D"/>
    <w:rsid w:val="00436E23"/>
    <w:rsid w:val="0043729B"/>
    <w:rsid w:val="004376C5"/>
    <w:rsid w:val="00437CED"/>
    <w:rsid w:val="00437E2E"/>
    <w:rsid w:val="00437E3F"/>
    <w:rsid w:val="00440BD8"/>
    <w:rsid w:val="00440C06"/>
    <w:rsid w:val="00440C9E"/>
    <w:rsid w:val="00440EB2"/>
    <w:rsid w:val="004410D8"/>
    <w:rsid w:val="00441447"/>
    <w:rsid w:val="0044190F"/>
    <w:rsid w:val="004420AB"/>
    <w:rsid w:val="004422CE"/>
    <w:rsid w:val="00442866"/>
    <w:rsid w:val="00442896"/>
    <w:rsid w:val="00442AA2"/>
    <w:rsid w:val="00442C34"/>
    <w:rsid w:val="00442E8F"/>
    <w:rsid w:val="00443201"/>
    <w:rsid w:val="00443694"/>
    <w:rsid w:val="00443F50"/>
    <w:rsid w:val="0044413F"/>
    <w:rsid w:val="0044421B"/>
    <w:rsid w:val="00444402"/>
    <w:rsid w:val="00445205"/>
    <w:rsid w:val="00445269"/>
    <w:rsid w:val="004455DA"/>
    <w:rsid w:val="0044591E"/>
    <w:rsid w:val="00445D8C"/>
    <w:rsid w:val="00445FE6"/>
    <w:rsid w:val="004461E9"/>
    <w:rsid w:val="0044636F"/>
    <w:rsid w:val="0044649B"/>
    <w:rsid w:val="004468D2"/>
    <w:rsid w:val="00446ABF"/>
    <w:rsid w:val="00447484"/>
    <w:rsid w:val="0044783A"/>
    <w:rsid w:val="00447A0F"/>
    <w:rsid w:val="00447C71"/>
    <w:rsid w:val="00447ED9"/>
    <w:rsid w:val="00450085"/>
    <w:rsid w:val="0045040F"/>
    <w:rsid w:val="00450430"/>
    <w:rsid w:val="00450971"/>
    <w:rsid w:val="004513F0"/>
    <w:rsid w:val="00451B11"/>
    <w:rsid w:val="00451F6A"/>
    <w:rsid w:val="00451F7F"/>
    <w:rsid w:val="00452076"/>
    <w:rsid w:val="0045231A"/>
    <w:rsid w:val="00452635"/>
    <w:rsid w:val="004527DF"/>
    <w:rsid w:val="004529EF"/>
    <w:rsid w:val="00452B71"/>
    <w:rsid w:val="00453517"/>
    <w:rsid w:val="00453A1E"/>
    <w:rsid w:val="00453D36"/>
    <w:rsid w:val="00453D4F"/>
    <w:rsid w:val="00454269"/>
    <w:rsid w:val="0045446D"/>
    <w:rsid w:val="004544FB"/>
    <w:rsid w:val="0045462A"/>
    <w:rsid w:val="00454AFD"/>
    <w:rsid w:val="00454FB8"/>
    <w:rsid w:val="004550CE"/>
    <w:rsid w:val="00455B11"/>
    <w:rsid w:val="00455BBA"/>
    <w:rsid w:val="00455C1B"/>
    <w:rsid w:val="00455E3D"/>
    <w:rsid w:val="004560C4"/>
    <w:rsid w:val="00456728"/>
    <w:rsid w:val="00456799"/>
    <w:rsid w:val="0045698D"/>
    <w:rsid w:val="00456B17"/>
    <w:rsid w:val="00456D3E"/>
    <w:rsid w:val="00456D6F"/>
    <w:rsid w:val="00456D75"/>
    <w:rsid w:val="00456F92"/>
    <w:rsid w:val="00457654"/>
    <w:rsid w:val="0046024A"/>
    <w:rsid w:val="004603C4"/>
    <w:rsid w:val="0046044D"/>
    <w:rsid w:val="004609BD"/>
    <w:rsid w:val="00460B37"/>
    <w:rsid w:val="00460D4C"/>
    <w:rsid w:val="00461161"/>
    <w:rsid w:val="00461401"/>
    <w:rsid w:val="004618D6"/>
    <w:rsid w:val="00461A5C"/>
    <w:rsid w:val="004620E1"/>
    <w:rsid w:val="004626D6"/>
    <w:rsid w:val="00462870"/>
    <w:rsid w:val="00462889"/>
    <w:rsid w:val="00462A65"/>
    <w:rsid w:val="00462C16"/>
    <w:rsid w:val="00462C61"/>
    <w:rsid w:val="00462F0A"/>
    <w:rsid w:val="00462F96"/>
    <w:rsid w:val="004632F9"/>
    <w:rsid w:val="00463B4C"/>
    <w:rsid w:val="00463B93"/>
    <w:rsid w:val="00463BA8"/>
    <w:rsid w:val="00463F81"/>
    <w:rsid w:val="004645AD"/>
    <w:rsid w:val="004647DF"/>
    <w:rsid w:val="00464820"/>
    <w:rsid w:val="00464B98"/>
    <w:rsid w:val="004653B4"/>
    <w:rsid w:val="0046574C"/>
    <w:rsid w:val="00465A98"/>
    <w:rsid w:val="00465B59"/>
    <w:rsid w:val="00465DBC"/>
    <w:rsid w:val="004660B5"/>
    <w:rsid w:val="004669E0"/>
    <w:rsid w:val="00466D8C"/>
    <w:rsid w:val="004671B8"/>
    <w:rsid w:val="00467655"/>
    <w:rsid w:val="00467677"/>
    <w:rsid w:val="00467B64"/>
    <w:rsid w:val="00467B9E"/>
    <w:rsid w:val="00467D49"/>
    <w:rsid w:val="004704BC"/>
    <w:rsid w:val="004704CC"/>
    <w:rsid w:val="0047051E"/>
    <w:rsid w:val="00470550"/>
    <w:rsid w:val="00470A3E"/>
    <w:rsid w:val="00470E9A"/>
    <w:rsid w:val="00471094"/>
    <w:rsid w:val="004710A7"/>
    <w:rsid w:val="00471874"/>
    <w:rsid w:val="004718B4"/>
    <w:rsid w:val="00471ADA"/>
    <w:rsid w:val="00471F6E"/>
    <w:rsid w:val="00471F7B"/>
    <w:rsid w:val="00472106"/>
    <w:rsid w:val="00472221"/>
    <w:rsid w:val="00472713"/>
    <w:rsid w:val="004731AC"/>
    <w:rsid w:val="004736B9"/>
    <w:rsid w:val="004737CD"/>
    <w:rsid w:val="00473950"/>
    <w:rsid w:val="00473F41"/>
    <w:rsid w:val="00473FB0"/>
    <w:rsid w:val="004740F9"/>
    <w:rsid w:val="00474134"/>
    <w:rsid w:val="004741BB"/>
    <w:rsid w:val="0047456F"/>
    <w:rsid w:val="00474887"/>
    <w:rsid w:val="00474A0B"/>
    <w:rsid w:val="00474ABC"/>
    <w:rsid w:val="00474AFE"/>
    <w:rsid w:val="00474CFC"/>
    <w:rsid w:val="00474DF8"/>
    <w:rsid w:val="00474E58"/>
    <w:rsid w:val="00475068"/>
    <w:rsid w:val="004751BE"/>
    <w:rsid w:val="00475375"/>
    <w:rsid w:val="0047556C"/>
    <w:rsid w:val="00475C14"/>
    <w:rsid w:val="00475DCC"/>
    <w:rsid w:val="00475DDC"/>
    <w:rsid w:val="00475F55"/>
    <w:rsid w:val="00476027"/>
    <w:rsid w:val="004761FA"/>
    <w:rsid w:val="0047636B"/>
    <w:rsid w:val="00476885"/>
    <w:rsid w:val="00476B94"/>
    <w:rsid w:val="00476E8E"/>
    <w:rsid w:val="00477237"/>
    <w:rsid w:val="00477C1C"/>
    <w:rsid w:val="00477C86"/>
    <w:rsid w:val="00477F23"/>
    <w:rsid w:val="0048048C"/>
    <w:rsid w:val="00480634"/>
    <w:rsid w:val="00481212"/>
    <w:rsid w:val="00481D11"/>
    <w:rsid w:val="00481EBC"/>
    <w:rsid w:val="00481F06"/>
    <w:rsid w:val="00482562"/>
    <w:rsid w:val="0048278D"/>
    <w:rsid w:val="0048281F"/>
    <w:rsid w:val="00482E35"/>
    <w:rsid w:val="00482E37"/>
    <w:rsid w:val="0048338A"/>
    <w:rsid w:val="00483718"/>
    <w:rsid w:val="00483AE1"/>
    <w:rsid w:val="00483C49"/>
    <w:rsid w:val="00483EA3"/>
    <w:rsid w:val="004840A8"/>
    <w:rsid w:val="00484139"/>
    <w:rsid w:val="004841CC"/>
    <w:rsid w:val="00484487"/>
    <w:rsid w:val="00484AB0"/>
    <w:rsid w:val="00484C9D"/>
    <w:rsid w:val="00484D29"/>
    <w:rsid w:val="00484D62"/>
    <w:rsid w:val="00485689"/>
    <w:rsid w:val="004857A4"/>
    <w:rsid w:val="0048591A"/>
    <w:rsid w:val="00485A97"/>
    <w:rsid w:val="0048601D"/>
    <w:rsid w:val="004864FB"/>
    <w:rsid w:val="0048671B"/>
    <w:rsid w:val="0048698D"/>
    <w:rsid w:val="00486C84"/>
    <w:rsid w:val="00486C8F"/>
    <w:rsid w:val="00486ECE"/>
    <w:rsid w:val="0048701C"/>
    <w:rsid w:val="00487123"/>
    <w:rsid w:val="004905A0"/>
    <w:rsid w:val="00490BB9"/>
    <w:rsid w:val="00490E47"/>
    <w:rsid w:val="0049134B"/>
    <w:rsid w:val="004914EC"/>
    <w:rsid w:val="0049163E"/>
    <w:rsid w:val="00491957"/>
    <w:rsid w:val="004919BF"/>
    <w:rsid w:val="00491F48"/>
    <w:rsid w:val="004920F8"/>
    <w:rsid w:val="00492256"/>
    <w:rsid w:val="0049272E"/>
    <w:rsid w:val="00492981"/>
    <w:rsid w:val="00492B2F"/>
    <w:rsid w:val="00492CE7"/>
    <w:rsid w:val="004935C1"/>
    <w:rsid w:val="004938B0"/>
    <w:rsid w:val="00493D8D"/>
    <w:rsid w:val="00493E2A"/>
    <w:rsid w:val="0049426A"/>
    <w:rsid w:val="00494BE4"/>
    <w:rsid w:val="00494EBC"/>
    <w:rsid w:val="00494EF2"/>
    <w:rsid w:val="0049531D"/>
    <w:rsid w:val="00495941"/>
    <w:rsid w:val="00495A81"/>
    <w:rsid w:val="00495B8D"/>
    <w:rsid w:val="00495B92"/>
    <w:rsid w:val="00495E7C"/>
    <w:rsid w:val="00495F17"/>
    <w:rsid w:val="0049621C"/>
    <w:rsid w:val="0049643C"/>
    <w:rsid w:val="004965FF"/>
    <w:rsid w:val="004966F2"/>
    <w:rsid w:val="00496774"/>
    <w:rsid w:val="0049695E"/>
    <w:rsid w:val="00496B81"/>
    <w:rsid w:val="00496B97"/>
    <w:rsid w:val="004971AC"/>
    <w:rsid w:val="0049727A"/>
    <w:rsid w:val="00497B15"/>
    <w:rsid w:val="00497CF6"/>
    <w:rsid w:val="004A0258"/>
    <w:rsid w:val="004A027C"/>
    <w:rsid w:val="004A06A3"/>
    <w:rsid w:val="004A076D"/>
    <w:rsid w:val="004A0B78"/>
    <w:rsid w:val="004A0C29"/>
    <w:rsid w:val="004A0CBA"/>
    <w:rsid w:val="004A0D82"/>
    <w:rsid w:val="004A1027"/>
    <w:rsid w:val="004A10EE"/>
    <w:rsid w:val="004A153F"/>
    <w:rsid w:val="004A1595"/>
    <w:rsid w:val="004A17B2"/>
    <w:rsid w:val="004A191B"/>
    <w:rsid w:val="004A2757"/>
    <w:rsid w:val="004A2BED"/>
    <w:rsid w:val="004A2DCB"/>
    <w:rsid w:val="004A2EFB"/>
    <w:rsid w:val="004A2F2D"/>
    <w:rsid w:val="004A3470"/>
    <w:rsid w:val="004A35D0"/>
    <w:rsid w:val="004A35EC"/>
    <w:rsid w:val="004A378B"/>
    <w:rsid w:val="004A3BCC"/>
    <w:rsid w:val="004A3F34"/>
    <w:rsid w:val="004A4278"/>
    <w:rsid w:val="004A4879"/>
    <w:rsid w:val="004A48B1"/>
    <w:rsid w:val="004A5647"/>
    <w:rsid w:val="004A57A5"/>
    <w:rsid w:val="004A5BC4"/>
    <w:rsid w:val="004A5D68"/>
    <w:rsid w:val="004A66D2"/>
    <w:rsid w:val="004A678F"/>
    <w:rsid w:val="004A6863"/>
    <w:rsid w:val="004A6E13"/>
    <w:rsid w:val="004A6F44"/>
    <w:rsid w:val="004A749B"/>
    <w:rsid w:val="004A7B12"/>
    <w:rsid w:val="004A7C42"/>
    <w:rsid w:val="004A7C82"/>
    <w:rsid w:val="004B003E"/>
    <w:rsid w:val="004B0603"/>
    <w:rsid w:val="004B0685"/>
    <w:rsid w:val="004B08DD"/>
    <w:rsid w:val="004B0C49"/>
    <w:rsid w:val="004B0FDD"/>
    <w:rsid w:val="004B153C"/>
    <w:rsid w:val="004B1661"/>
    <w:rsid w:val="004B1706"/>
    <w:rsid w:val="004B1AED"/>
    <w:rsid w:val="004B1CA0"/>
    <w:rsid w:val="004B1CCB"/>
    <w:rsid w:val="004B231D"/>
    <w:rsid w:val="004B2564"/>
    <w:rsid w:val="004B28F6"/>
    <w:rsid w:val="004B2A38"/>
    <w:rsid w:val="004B2C3F"/>
    <w:rsid w:val="004B2DCD"/>
    <w:rsid w:val="004B31A6"/>
    <w:rsid w:val="004B3814"/>
    <w:rsid w:val="004B3A9E"/>
    <w:rsid w:val="004B3C61"/>
    <w:rsid w:val="004B3CA1"/>
    <w:rsid w:val="004B3F01"/>
    <w:rsid w:val="004B48BA"/>
    <w:rsid w:val="004B4E5D"/>
    <w:rsid w:val="004B5829"/>
    <w:rsid w:val="004B5ADD"/>
    <w:rsid w:val="004B5EEF"/>
    <w:rsid w:val="004B606C"/>
    <w:rsid w:val="004B60A2"/>
    <w:rsid w:val="004B674C"/>
    <w:rsid w:val="004B6A9B"/>
    <w:rsid w:val="004B7482"/>
    <w:rsid w:val="004B75B0"/>
    <w:rsid w:val="004B76C5"/>
    <w:rsid w:val="004B7971"/>
    <w:rsid w:val="004B7C16"/>
    <w:rsid w:val="004B7CFD"/>
    <w:rsid w:val="004B7DE8"/>
    <w:rsid w:val="004C011F"/>
    <w:rsid w:val="004C09C2"/>
    <w:rsid w:val="004C12A8"/>
    <w:rsid w:val="004C158B"/>
    <w:rsid w:val="004C17F4"/>
    <w:rsid w:val="004C18DF"/>
    <w:rsid w:val="004C1F14"/>
    <w:rsid w:val="004C28D1"/>
    <w:rsid w:val="004C28FC"/>
    <w:rsid w:val="004C2953"/>
    <w:rsid w:val="004C2A89"/>
    <w:rsid w:val="004C2C4D"/>
    <w:rsid w:val="004C2D75"/>
    <w:rsid w:val="004C2FAF"/>
    <w:rsid w:val="004C344E"/>
    <w:rsid w:val="004C38B1"/>
    <w:rsid w:val="004C38F3"/>
    <w:rsid w:val="004C44BA"/>
    <w:rsid w:val="004C4617"/>
    <w:rsid w:val="004C463D"/>
    <w:rsid w:val="004C477A"/>
    <w:rsid w:val="004C47BA"/>
    <w:rsid w:val="004C4EB3"/>
    <w:rsid w:val="004C5336"/>
    <w:rsid w:val="004C540E"/>
    <w:rsid w:val="004C553B"/>
    <w:rsid w:val="004C5C85"/>
    <w:rsid w:val="004C5F38"/>
    <w:rsid w:val="004C63E9"/>
    <w:rsid w:val="004C65E5"/>
    <w:rsid w:val="004C6BE6"/>
    <w:rsid w:val="004C6C53"/>
    <w:rsid w:val="004C6CCB"/>
    <w:rsid w:val="004C6CEF"/>
    <w:rsid w:val="004C6FB4"/>
    <w:rsid w:val="004C70B2"/>
    <w:rsid w:val="004C71C4"/>
    <w:rsid w:val="004C74CB"/>
    <w:rsid w:val="004C74DB"/>
    <w:rsid w:val="004C7507"/>
    <w:rsid w:val="004C7A12"/>
    <w:rsid w:val="004C7D83"/>
    <w:rsid w:val="004D0335"/>
    <w:rsid w:val="004D0430"/>
    <w:rsid w:val="004D0719"/>
    <w:rsid w:val="004D0A2E"/>
    <w:rsid w:val="004D0C5E"/>
    <w:rsid w:val="004D0CCF"/>
    <w:rsid w:val="004D0F68"/>
    <w:rsid w:val="004D1012"/>
    <w:rsid w:val="004D138C"/>
    <w:rsid w:val="004D15AA"/>
    <w:rsid w:val="004D1651"/>
    <w:rsid w:val="004D1659"/>
    <w:rsid w:val="004D1DA0"/>
    <w:rsid w:val="004D229B"/>
    <w:rsid w:val="004D245B"/>
    <w:rsid w:val="004D24A4"/>
    <w:rsid w:val="004D2673"/>
    <w:rsid w:val="004D2814"/>
    <w:rsid w:val="004D2A03"/>
    <w:rsid w:val="004D2DEE"/>
    <w:rsid w:val="004D2F63"/>
    <w:rsid w:val="004D3075"/>
    <w:rsid w:val="004D338D"/>
    <w:rsid w:val="004D3812"/>
    <w:rsid w:val="004D3845"/>
    <w:rsid w:val="004D38A3"/>
    <w:rsid w:val="004D3DFB"/>
    <w:rsid w:val="004D3EBD"/>
    <w:rsid w:val="004D3F6B"/>
    <w:rsid w:val="004D4508"/>
    <w:rsid w:val="004D46EC"/>
    <w:rsid w:val="004D4D8A"/>
    <w:rsid w:val="004D5287"/>
    <w:rsid w:val="004D5A9A"/>
    <w:rsid w:val="004D5C6A"/>
    <w:rsid w:val="004D5DBA"/>
    <w:rsid w:val="004D5E7C"/>
    <w:rsid w:val="004D5EE4"/>
    <w:rsid w:val="004D5F93"/>
    <w:rsid w:val="004D6577"/>
    <w:rsid w:val="004D6698"/>
    <w:rsid w:val="004D6CE7"/>
    <w:rsid w:val="004D6EDE"/>
    <w:rsid w:val="004D76FD"/>
    <w:rsid w:val="004D7A47"/>
    <w:rsid w:val="004D7FAB"/>
    <w:rsid w:val="004E0540"/>
    <w:rsid w:val="004E0810"/>
    <w:rsid w:val="004E08BC"/>
    <w:rsid w:val="004E109A"/>
    <w:rsid w:val="004E12D8"/>
    <w:rsid w:val="004E15D3"/>
    <w:rsid w:val="004E164A"/>
    <w:rsid w:val="004E1B65"/>
    <w:rsid w:val="004E1B71"/>
    <w:rsid w:val="004E1BEC"/>
    <w:rsid w:val="004E1CDD"/>
    <w:rsid w:val="004E1EE2"/>
    <w:rsid w:val="004E2016"/>
    <w:rsid w:val="004E2169"/>
    <w:rsid w:val="004E224D"/>
    <w:rsid w:val="004E23FA"/>
    <w:rsid w:val="004E28BE"/>
    <w:rsid w:val="004E3094"/>
    <w:rsid w:val="004E34D8"/>
    <w:rsid w:val="004E3615"/>
    <w:rsid w:val="004E36DF"/>
    <w:rsid w:val="004E39EA"/>
    <w:rsid w:val="004E3ED2"/>
    <w:rsid w:val="004E401F"/>
    <w:rsid w:val="004E45A6"/>
    <w:rsid w:val="004E4D6E"/>
    <w:rsid w:val="004E52ED"/>
    <w:rsid w:val="004E5530"/>
    <w:rsid w:val="004E5A69"/>
    <w:rsid w:val="004E5E60"/>
    <w:rsid w:val="004E6111"/>
    <w:rsid w:val="004E6641"/>
    <w:rsid w:val="004E6727"/>
    <w:rsid w:val="004E689E"/>
    <w:rsid w:val="004E6C4D"/>
    <w:rsid w:val="004E6C62"/>
    <w:rsid w:val="004E6DEF"/>
    <w:rsid w:val="004E6F3A"/>
    <w:rsid w:val="004E7673"/>
    <w:rsid w:val="004E7958"/>
    <w:rsid w:val="004E7F3C"/>
    <w:rsid w:val="004F01D0"/>
    <w:rsid w:val="004F035C"/>
    <w:rsid w:val="004F0421"/>
    <w:rsid w:val="004F0534"/>
    <w:rsid w:val="004F05C2"/>
    <w:rsid w:val="004F07D9"/>
    <w:rsid w:val="004F107B"/>
    <w:rsid w:val="004F12F7"/>
    <w:rsid w:val="004F1735"/>
    <w:rsid w:val="004F19DB"/>
    <w:rsid w:val="004F19E8"/>
    <w:rsid w:val="004F1A5D"/>
    <w:rsid w:val="004F1C19"/>
    <w:rsid w:val="004F2436"/>
    <w:rsid w:val="004F262A"/>
    <w:rsid w:val="004F2B45"/>
    <w:rsid w:val="004F2CDF"/>
    <w:rsid w:val="004F2FF8"/>
    <w:rsid w:val="004F3073"/>
    <w:rsid w:val="004F3279"/>
    <w:rsid w:val="004F35A7"/>
    <w:rsid w:val="004F374D"/>
    <w:rsid w:val="004F3B0B"/>
    <w:rsid w:val="004F3C6E"/>
    <w:rsid w:val="004F47B9"/>
    <w:rsid w:val="004F4848"/>
    <w:rsid w:val="004F505E"/>
    <w:rsid w:val="004F5210"/>
    <w:rsid w:val="004F53F7"/>
    <w:rsid w:val="004F5586"/>
    <w:rsid w:val="004F5607"/>
    <w:rsid w:val="004F5EF8"/>
    <w:rsid w:val="004F604C"/>
    <w:rsid w:val="004F613B"/>
    <w:rsid w:val="004F660F"/>
    <w:rsid w:val="004F67F2"/>
    <w:rsid w:val="004F72B9"/>
    <w:rsid w:val="004F7498"/>
    <w:rsid w:val="004F7616"/>
    <w:rsid w:val="004F78AC"/>
    <w:rsid w:val="004F7B76"/>
    <w:rsid w:val="004F7D2B"/>
    <w:rsid w:val="004F7E66"/>
    <w:rsid w:val="004F7E97"/>
    <w:rsid w:val="00500245"/>
    <w:rsid w:val="005008E5"/>
    <w:rsid w:val="00500A28"/>
    <w:rsid w:val="00500CCC"/>
    <w:rsid w:val="00500D73"/>
    <w:rsid w:val="00500E7D"/>
    <w:rsid w:val="005011CF"/>
    <w:rsid w:val="0050150B"/>
    <w:rsid w:val="005019EF"/>
    <w:rsid w:val="00501A28"/>
    <w:rsid w:val="00501B47"/>
    <w:rsid w:val="00501BA6"/>
    <w:rsid w:val="00501DD7"/>
    <w:rsid w:val="00501F6C"/>
    <w:rsid w:val="005024CD"/>
    <w:rsid w:val="005028BF"/>
    <w:rsid w:val="00502962"/>
    <w:rsid w:val="00502B4B"/>
    <w:rsid w:val="00502CD7"/>
    <w:rsid w:val="0050301A"/>
    <w:rsid w:val="0050308F"/>
    <w:rsid w:val="005032DF"/>
    <w:rsid w:val="00503351"/>
    <w:rsid w:val="00503625"/>
    <w:rsid w:val="00503783"/>
    <w:rsid w:val="00503828"/>
    <w:rsid w:val="00503EB4"/>
    <w:rsid w:val="005040BE"/>
    <w:rsid w:val="0050420A"/>
    <w:rsid w:val="0050494A"/>
    <w:rsid w:val="00504A34"/>
    <w:rsid w:val="00504B95"/>
    <w:rsid w:val="00504BE0"/>
    <w:rsid w:val="00504CC0"/>
    <w:rsid w:val="00504D1C"/>
    <w:rsid w:val="00504D4B"/>
    <w:rsid w:val="00505125"/>
    <w:rsid w:val="00505200"/>
    <w:rsid w:val="0050552B"/>
    <w:rsid w:val="005055EE"/>
    <w:rsid w:val="00505914"/>
    <w:rsid w:val="00505B4E"/>
    <w:rsid w:val="00505ECF"/>
    <w:rsid w:val="00506023"/>
    <w:rsid w:val="0050673B"/>
    <w:rsid w:val="00506A2A"/>
    <w:rsid w:val="00506BB0"/>
    <w:rsid w:val="00506CA7"/>
    <w:rsid w:val="00506EE2"/>
    <w:rsid w:val="00506F72"/>
    <w:rsid w:val="0050745D"/>
    <w:rsid w:val="0050753B"/>
    <w:rsid w:val="005075FA"/>
    <w:rsid w:val="00507756"/>
    <w:rsid w:val="005078A8"/>
    <w:rsid w:val="00507CC0"/>
    <w:rsid w:val="00507DDC"/>
    <w:rsid w:val="00507ED6"/>
    <w:rsid w:val="00510061"/>
    <w:rsid w:val="00510114"/>
    <w:rsid w:val="00510575"/>
    <w:rsid w:val="00510A2E"/>
    <w:rsid w:val="00510BE7"/>
    <w:rsid w:val="00510FE6"/>
    <w:rsid w:val="00511085"/>
    <w:rsid w:val="00511DB8"/>
    <w:rsid w:val="005124B4"/>
    <w:rsid w:val="0051279F"/>
    <w:rsid w:val="005128BD"/>
    <w:rsid w:val="005129A5"/>
    <w:rsid w:val="00512D46"/>
    <w:rsid w:val="00512DA9"/>
    <w:rsid w:val="00513116"/>
    <w:rsid w:val="00513248"/>
    <w:rsid w:val="0051342D"/>
    <w:rsid w:val="005135AE"/>
    <w:rsid w:val="00513717"/>
    <w:rsid w:val="0051378F"/>
    <w:rsid w:val="00513804"/>
    <w:rsid w:val="00513DFD"/>
    <w:rsid w:val="0051406D"/>
    <w:rsid w:val="00514731"/>
    <w:rsid w:val="00514A2F"/>
    <w:rsid w:val="00514F09"/>
    <w:rsid w:val="00515718"/>
    <w:rsid w:val="0051583B"/>
    <w:rsid w:val="005163F9"/>
    <w:rsid w:val="00516524"/>
    <w:rsid w:val="00516827"/>
    <w:rsid w:val="00516876"/>
    <w:rsid w:val="00516F4E"/>
    <w:rsid w:val="0051728A"/>
    <w:rsid w:val="00517644"/>
    <w:rsid w:val="00517648"/>
    <w:rsid w:val="005178C3"/>
    <w:rsid w:val="0051791A"/>
    <w:rsid w:val="00517DA1"/>
    <w:rsid w:val="00517F78"/>
    <w:rsid w:val="00520DBD"/>
    <w:rsid w:val="00520E62"/>
    <w:rsid w:val="005210BC"/>
    <w:rsid w:val="005210D8"/>
    <w:rsid w:val="005211D0"/>
    <w:rsid w:val="00521299"/>
    <w:rsid w:val="0052284D"/>
    <w:rsid w:val="00522AAC"/>
    <w:rsid w:val="00522CD5"/>
    <w:rsid w:val="00523371"/>
    <w:rsid w:val="00523F8A"/>
    <w:rsid w:val="00524153"/>
    <w:rsid w:val="00524204"/>
    <w:rsid w:val="005242D4"/>
    <w:rsid w:val="005245A1"/>
    <w:rsid w:val="005246AA"/>
    <w:rsid w:val="0052542D"/>
    <w:rsid w:val="0052554B"/>
    <w:rsid w:val="00525603"/>
    <w:rsid w:val="00525951"/>
    <w:rsid w:val="005259E9"/>
    <w:rsid w:val="00525EB1"/>
    <w:rsid w:val="00526284"/>
    <w:rsid w:val="005264A3"/>
    <w:rsid w:val="005265AF"/>
    <w:rsid w:val="005267F1"/>
    <w:rsid w:val="00526C47"/>
    <w:rsid w:val="0052702D"/>
    <w:rsid w:val="005278A9"/>
    <w:rsid w:val="005279D6"/>
    <w:rsid w:val="00527C08"/>
    <w:rsid w:val="00527DF6"/>
    <w:rsid w:val="00527F8C"/>
    <w:rsid w:val="00530056"/>
    <w:rsid w:val="0053036D"/>
    <w:rsid w:val="00530397"/>
    <w:rsid w:val="00530576"/>
    <w:rsid w:val="00530689"/>
    <w:rsid w:val="005308A7"/>
    <w:rsid w:val="005309BF"/>
    <w:rsid w:val="00530DF5"/>
    <w:rsid w:val="00531279"/>
    <w:rsid w:val="005313B0"/>
    <w:rsid w:val="00531662"/>
    <w:rsid w:val="005318E0"/>
    <w:rsid w:val="00532100"/>
    <w:rsid w:val="00532204"/>
    <w:rsid w:val="005324A5"/>
    <w:rsid w:val="005325F8"/>
    <w:rsid w:val="00532740"/>
    <w:rsid w:val="00532813"/>
    <w:rsid w:val="00532AC1"/>
    <w:rsid w:val="00532CAB"/>
    <w:rsid w:val="00532D26"/>
    <w:rsid w:val="00532D32"/>
    <w:rsid w:val="0053311E"/>
    <w:rsid w:val="00533334"/>
    <w:rsid w:val="00533641"/>
    <w:rsid w:val="005337C2"/>
    <w:rsid w:val="005338C3"/>
    <w:rsid w:val="00533AB6"/>
    <w:rsid w:val="005344E6"/>
    <w:rsid w:val="0053452E"/>
    <w:rsid w:val="0053459E"/>
    <w:rsid w:val="005345FA"/>
    <w:rsid w:val="005349FA"/>
    <w:rsid w:val="005350BA"/>
    <w:rsid w:val="005350C4"/>
    <w:rsid w:val="00535189"/>
    <w:rsid w:val="005354F6"/>
    <w:rsid w:val="00535643"/>
    <w:rsid w:val="005358CB"/>
    <w:rsid w:val="00535B47"/>
    <w:rsid w:val="0053625A"/>
    <w:rsid w:val="0053684A"/>
    <w:rsid w:val="005368E3"/>
    <w:rsid w:val="00536ABC"/>
    <w:rsid w:val="00536C30"/>
    <w:rsid w:val="00537601"/>
    <w:rsid w:val="005377A7"/>
    <w:rsid w:val="00537CB8"/>
    <w:rsid w:val="00537E8C"/>
    <w:rsid w:val="005401B6"/>
    <w:rsid w:val="005402EC"/>
    <w:rsid w:val="00540823"/>
    <w:rsid w:val="005412E4"/>
    <w:rsid w:val="00541449"/>
    <w:rsid w:val="00541706"/>
    <w:rsid w:val="0054174E"/>
    <w:rsid w:val="0054177E"/>
    <w:rsid w:val="005417B5"/>
    <w:rsid w:val="00541F68"/>
    <w:rsid w:val="00542001"/>
    <w:rsid w:val="005423E2"/>
    <w:rsid w:val="005425F0"/>
    <w:rsid w:val="00542642"/>
    <w:rsid w:val="00542778"/>
    <w:rsid w:val="00542B7D"/>
    <w:rsid w:val="00542BE8"/>
    <w:rsid w:val="00542C98"/>
    <w:rsid w:val="005431FB"/>
    <w:rsid w:val="005436EF"/>
    <w:rsid w:val="005437D4"/>
    <w:rsid w:val="00543F2A"/>
    <w:rsid w:val="00544156"/>
    <w:rsid w:val="00544486"/>
    <w:rsid w:val="00544C9F"/>
    <w:rsid w:val="00544F8D"/>
    <w:rsid w:val="005450D7"/>
    <w:rsid w:val="005452CE"/>
    <w:rsid w:val="005455FD"/>
    <w:rsid w:val="00545707"/>
    <w:rsid w:val="00545A0D"/>
    <w:rsid w:val="00545AF2"/>
    <w:rsid w:val="00545C77"/>
    <w:rsid w:val="00545D34"/>
    <w:rsid w:val="00545D5B"/>
    <w:rsid w:val="00545D5F"/>
    <w:rsid w:val="0054607B"/>
    <w:rsid w:val="005460B8"/>
    <w:rsid w:val="0054624F"/>
    <w:rsid w:val="00546537"/>
    <w:rsid w:val="00546866"/>
    <w:rsid w:val="00546BEE"/>
    <w:rsid w:val="00546CF7"/>
    <w:rsid w:val="00546D89"/>
    <w:rsid w:val="00546DF9"/>
    <w:rsid w:val="00546E84"/>
    <w:rsid w:val="00546EBF"/>
    <w:rsid w:val="00547262"/>
    <w:rsid w:val="005475A7"/>
    <w:rsid w:val="00547840"/>
    <w:rsid w:val="00547A74"/>
    <w:rsid w:val="00550207"/>
    <w:rsid w:val="0055029B"/>
    <w:rsid w:val="00550752"/>
    <w:rsid w:val="005507D6"/>
    <w:rsid w:val="00550B6F"/>
    <w:rsid w:val="005510E3"/>
    <w:rsid w:val="00551204"/>
    <w:rsid w:val="00551A6F"/>
    <w:rsid w:val="00552487"/>
    <w:rsid w:val="00552F83"/>
    <w:rsid w:val="00553252"/>
    <w:rsid w:val="005532FF"/>
    <w:rsid w:val="005534F0"/>
    <w:rsid w:val="00553AB8"/>
    <w:rsid w:val="00553C1A"/>
    <w:rsid w:val="00553D19"/>
    <w:rsid w:val="00553F71"/>
    <w:rsid w:val="005543F1"/>
    <w:rsid w:val="0055441B"/>
    <w:rsid w:val="005548CB"/>
    <w:rsid w:val="00554B1C"/>
    <w:rsid w:val="00554C0F"/>
    <w:rsid w:val="00554E15"/>
    <w:rsid w:val="00554EB5"/>
    <w:rsid w:val="00555921"/>
    <w:rsid w:val="00555C61"/>
    <w:rsid w:val="00555CD2"/>
    <w:rsid w:val="00555E89"/>
    <w:rsid w:val="005560A7"/>
    <w:rsid w:val="005562D1"/>
    <w:rsid w:val="00556B33"/>
    <w:rsid w:val="00556B73"/>
    <w:rsid w:val="00556EC5"/>
    <w:rsid w:val="00557218"/>
    <w:rsid w:val="0055739D"/>
    <w:rsid w:val="005574BE"/>
    <w:rsid w:val="00557546"/>
    <w:rsid w:val="0055793A"/>
    <w:rsid w:val="00557A57"/>
    <w:rsid w:val="00557B55"/>
    <w:rsid w:val="00557FB5"/>
    <w:rsid w:val="00560283"/>
    <w:rsid w:val="005603FE"/>
    <w:rsid w:val="00560435"/>
    <w:rsid w:val="00560571"/>
    <w:rsid w:val="00560633"/>
    <w:rsid w:val="00560D24"/>
    <w:rsid w:val="00560DCB"/>
    <w:rsid w:val="005613F9"/>
    <w:rsid w:val="00561455"/>
    <w:rsid w:val="005615ED"/>
    <w:rsid w:val="0056186F"/>
    <w:rsid w:val="00561B7A"/>
    <w:rsid w:val="00561BC5"/>
    <w:rsid w:val="00561BD4"/>
    <w:rsid w:val="00561CF6"/>
    <w:rsid w:val="00561D9C"/>
    <w:rsid w:val="0056237F"/>
    <w:rsid w:val="005623E6"/>
    <w:rsid w:val="00562429"/>
    <w:rsid w:val="005626B2"/>
    <w:rsid w:val="005627AC"/>
    <w:rsid w:val="00562844"/>
    <w:rsid w:val="00562ED5"/>
    <w:rsid w:val="00562F1F"/>
    <w:rsid w:val="00562F2D"/>
    <w:rsid w:val="0056333F"/>
    <w:rsid w:val="005635B6"/>
    <w:rsid w:val="00563923"/>
    <w:rsid w:val="00563A08"/>
    <w:rsid w:val="00563C6F"/>
    <w:rsid w:val="00564325"/>
    <w:rsid w:val="00564918"/>
    <w:rsid w:val="00564B6C"/>
    <w:rsid w:val="00564E86"/>
    <w:rsid w:val="005658E2"/>
    <w:rsid w:val="00565EC7"/>
    <w:rsid w:val="005662DD"/>
    <w:rsid w:val="00566693"/>
    <w:rsid w:val="00566927"/>
    <w:rsid w:val="0056694F"/>
    <w:rsid w:val="00566AB0"/>
    <w:rsid w:val="00566B48"/>
    <w:rsid w:val="00566FFC"/>
    <w:rsid w:val="00567373"/>
    <w:rsid w:val="005674DE"/>
    <w:rsid w:val="00567594"/>
    <w:rsid w:val="00567707"/>
    <w:rsid w:val="005702EE"/>
    <w:rsid w:val="0057033E"/>
    <w:rsid w:val="005705AF"/>
    <w:rsid w:val="00570738"/>
    <w:rsid w:val="0057074D"/>
    <w:rsid w:val="005709DC"/>
    <w:rsid w:val="00570AF0"/>
    <w:rsid w:val="00570C5B"/>
    <w:rsid w:val="00570D73"/>
    <w:rsid w:val="00570D81"/>
    <w:rsid w:val="00570EF8"/>
    <w:rsid w:val="0057113B"/>
    <w:rsid w:val="00571633"/>
    <w:rsid w:val="0057167E"/>
    <w:rsid w:val="00571853"/>
    <w:rsid w:val="00571AD8"/>
    <w:rsid w:val="00571C4A"/>
    <w:rsid w:val="00571D77"/>
    <w:rsid w:val="00571E92"/>
    <w:rsid w:val="0057250B"/>
    <w:rsid w:val="00572803"/>
    <w:rsid w:val="005728F6"/>
    <w:rsid w:val="005729DA"/>
    <w:rsid w:val="00572FF4"/>
    <w:rsid w:val="005731E5"/>
    <w:rsid w:val="00573605"/>
    <w:rsid w:val="00573619"/>
    <w:rsid w:val="005737F1"/>
    <w:rsid w:val="00573B38"/>
    <w:rsid w:val="00573BA3"/>
    <w:rsid w:val="00573F75"/>
    <w:rsid w:val="00573FC8"/>
    <w:rsid w:val="005745EF"/>
    <w:rsid w:val="005746BC"/>
    <w:rsid w:val="00574854"/>
    <w:rsid w:val="00574870"/>
    <w:rsid w:val="00574F48"/>
    <w:rsid w:val="00574F7D"/>
    <w:rsid w:val="00574FEE"/>
    <w:rsid w:val="005751F6"/>
    <w:rsid w:val="005752AC"/>
    <w:rsid w:val="005752E1"/>
    <w:rsid w:val="00575306"/>
    <w:rsid w:val="00575454"/>
    <w:rsid w:val="00575766"/>
    <w:rsid w:val="00575ABF"/>
    <w:rsid w:val="00575AD2"/>
    <w:rsid w:val="00575CDB"/>
    <w:rsid w:val="00575D46"/>
    <w:rsid w:val="00576060"/>
    <w:rsid w:val="0057613C"/>
    <w:rsid w:val="0057642D"/>
    <w:rsid w:val="00576442"/>
    <w:rsid w:val="0057644B"/>
    <w:rsid w:val="0057656D"/>
    <w:rsid w:val="00576617"/>
    <w:rsid w:val="0057669E"/>
    <w:rsid w:val="005766A2"/>
    <w:rsid w:val="0057678D"/>
    <w:rsid w:val="00576B7C"/>
    <w:rsid w:val="005771F0"/>
    <w:rsid w:val="005773F6"/>
    <w:rsid w:val="00577688"/>
    <w:rsid w:val="005779A1"/>
    <w:rsid w:val="00577B21"/>
    <w:rsid w:val="00577B57"/>
    <w:rsid w:val="00580049"/>
    <w:rsid w:val="00580143"/>
    <w:rsid w:val="005803B5"/>
    <w:rsid w:val="00580DCF"/>
    <w:rsid w:val="005810E7"/>
    <w:rsid w:val="00581229"/>
    <w:rsid w:val="005816DE"/>
    <w:rsid w:val="005816ED"/>
    <w:rsid w:val="00581809"/>
    <w:rsid w:val="005819EE"/>
    <w:rsid w:val="00581E76"/>
    <w:rsid w:val="00582177"/>
    <w:rsid w:val="005821A0"/>
    <w:rsid w:val="00582484"/>
    <w:rsid w:val="00582855"/>
    <w:rsid w:val="00582944"/>
    <w:rsid w:val="005829D5"/>
    <w:rsid w:val="00582A2C"/>
    <w:rsid w:val="00582C78"/>
    <w:rsid w:val="00582E32"/>
    <w:rsid w:val="005831C9"/>
    <w:rsid w:val="00583456"/>
    <w:rsid w:val="005835C6"/>
    <w:rsid w:val="00583CA2"/>
    <w:rsid w:val="00583DB9"/>
    <w:rsid w:val="00583F7A"/>
    <w:rsid w:val="00584367"/>
    <w:rsid w:val="0058454C"/>
    <w:rsid w:val="0058470D"/>
    <w:rsid w:val="00584B2B"/>
    <w:rsid w:val="00584C49"/>
    <w:rsid w:val="00584CF1"/>
    <w:rsid w:val="00584E9D"/>
    <w:rsid w:val="00584EE6"/>
    <w:rsid w:val="005850A0"/>
    <w:rsid w:val="005853F0"/>
    <w:rsid w:val="005856C3"/>
    <w:rsid w:val="005856CE"/>
    <w:rsid w:val="00585721"/>
    <w:rsid w:val="00585B9A"/>
    <w:rsid w:val="005860B6"/>
    <w:rsid w:val="00586478"/>
    <w:rsid w:val="00586732"/>
    <w:rsid w:val="00586E9D"/>
    <w:rsid w:val="00587736"/>
    <w:rsid w:val="0059012C"/>
    <w:rsid w:val="0059015E"/>
    <w:rsid w:val="00590199"/>
    <w:rsid w:val="005901F3"/>
    <w:rsid w:val="005902F8"/>
    <w:rsid w:val="005905C0"/>
    <w:rsid w:val="00590A0B"/>
    <w:rsid w:val="00590AC7"/>
    <w:rsid w:val="00590C5C"/>
    <w:rsid w:val="00590D45"/>
    <w:rsid w:val="00590F5C"/>
    <w:rsid w:val="00591782"/>
    <w:rsid w:val="00591A4F"/>
    <w:rsid w:val="0059209F"/>
    <w:rsid w:val="00592604"/>
    <w:rsid w:val="00592613"/>
    <w:rsid w:val="005926C8"/>
    <w:rsid w:val="00592816"/>
    <w:rsid w:val="00592886"/>
    <w:rsid w:val="00592C6D"/>
    <w:rsid w:val="00593130"/>
    <w:rsid w:val="00593194"/>
    <w:rsid w:val="00593363"/>
    <w:rsid w:val="005933E3"/>
    <w:rsid w:val="005935D9"/>
    <w:rsid w:val="0059361B"/>
    <w:rsid w:val="00593AD4"/>
    <w:rsid w:val="00593F6C"/>
    <w:rsid w:val="00594052"/>
    <w:rsid w:val="00594884"/>
    <w:rsid w:val="00594946"/>
    <w:rsid w:val="00594BC3"/>
    <w:rsid w:val="00594CDE"/>
    <w:rsid w:val="00594EA3"/>
    <w:rsid w:val="00594F4B"/>
    <w:rsid w:val="0059511E"/>
    <w:rsid w:val="0059545C"/>
    <w:rsid w:val="00595A3C"/>
    <w:rsid w:val="00595BBB"/>
    <w:rsid w:val="00595DA0"/>
    <w:rsid w:val="00595EF7"/>
    <w:rsid w:val="00595FF9"/>
    <w:rsid w:val="005966B1"/>
    <w:rsid w:val="00596818"/>
    <w:rsid w:val="00596A10"/>
    <w:rsid w:val="00596B71"/>
    <w:rsid w:val="00596B8F"/>
    <w:rsid w:val="00596BCB"/>
    <w:rsid w:val="00596CF0"/>
    <w:rsid w:val="0059707E"/>
    <w:rsid w:val="00597490"/>
    <w:rsid w:val="00597AE0"/>
    <w:rsid w:val="00597B7D"/>
    <w:rsid w:val="00597D51"/>
    <w:rsid w:val="00597E94"/>
    <w:rsid w:val="005A0075"/>
    <w:rsid w:val="005A01F0"/>
    <w:rsid w:val="005A03AC"/>
    <w:rsid w:val="005A06CA"/>
    <w:rsid w:val="005A0E3F"/>
    <w:rsid w:val="005A10CA"/>
    <w:rsid w:val="005A11C7"/>
    <w:rsid w:val="005A11F1"/>
    <w:rsid w:val="005A144E"/>
    <w:rsid w:val="005A15AB"/>
    <w:rsid w:val="005A1A24"/>
    <w:rsid w:val="005A1C34"/>
    <w:rsid w:val="005A2170"/>
    <w:rsid w:val="005A2231"/>
    <w:rsid w:val="005A28AC"/>
    <w:rsid w:val="005A2C2F"/>
    <w:rsid w:val="005A2D1D"/>
    <w:rsid w:val="005A2DD7"/>
    <w:rsid w:val="005A31DF"/>
    <w:rsid w:val="005A3753"/>
    <w:rsid w:val="005A3981"/>
    <w:rsid w:val="005A427B"/>
    <w:rsid w:val="005A433E"/>
    <w:rsid w:val="005A50AD"/>
    <w:rsid w:val="005A563E"/>
    <w:rsid w:val="005A5738"/>
    <w:rsid w:val="005A5F9D"/>
    <w:rsid w:val="005A6148"/>
    <w:rsid w:val="005A6697"/>
    <w:rsid w:val="005A6A00"/>
    <w:rsid w:val="005A6B53"/>
    <w:rsid w:val="005A6C3D"/>
    <w:rsid w:val="005A6E30"/>
    <w:rsid w:val="005A729D"/>
    <w:rsid w:val="005A738B"/>
    <w:rsid w:val="005A763F"/>
    <w:rsid w:val="005A7EEC"/>
    <w:rsid w:val="005A7F26"/>
    <w:rsid w:val="005A7FDC"/>
    <w:rsid w:val="005B03A8"/>
    <w:rsid w:val="005B0420"/>
    <w:rsid w:val="005B06A5"/>
    <w:rsid w:val="005B0A80"/>
    <w:rsid w:val="005B0AD8"/>
    <w:rsid w:val="005B121D"/>
    <w:rsid w:val="005B14D8"/>
    <w:rsid w:val="005B1951"/>
    <w:rsid w:val="005B1A44"/>
    <w:rsid w:val="005B1B31"/>
    <w:rsid w:val="005B1EED"/>
    <w:rsid w:val="005B20C8"/>
    <w:rsid w:val="005B27D5"/>
    <w:rsid w:val="005B2C5D"/>
    <w:rsid w:val="005B2C91"/>
    <w:rsid w:val="005B2DC3"/>
    <w:rsid w:val="005B2EC9"/>
    <w:rsid w:val="005B307C"/>
    <w:rsid w:val="005B3186"/>
    <w:rsid w:val="005B35CF"/>
    <w:rsid w:val="005B37F2"/>
    <w:rsid w:val="005B3886"/>
    <w:rsid w:val="005B411B"/>
    <w:rsid w:val="005B4440"/>
    <w:rsid w:val="005B460E"/>
    <w:rsid w:val="005B48D4"/>
    <w:rsid w:val="005B4BE1"/>
    <w:rsid w:val="005B4CF9"/>
    <w:rsid w:val="005B50CA"/>
    <w:rsid w:val="005B5266"/>
    <w:rsid w:val="005B5797"/>
    <w:rsid w:val="005B582D"/>
    <w:rsid w:val="005B58AB"/>
    <w:rsid w:val="005B5B6C"/>
    <w:rsid w:val="005B5D72"/>
    <w:rsid w:val="005B606D"/>
    <w:rsid w:val="005B6697"/>
    <w:rsid w:val="005B66AA"/>
    <w:rsid w:val="005B6C34"/>
    <w:rsid w:val="005B6DDA"/>
    <w:rsid w:val="005B6F49"/>
    <w:rsid w:val="005B7123"/>
    <w:rsid w:val="005B719A"/>
    <w:rsid w:val="005B7263"/>
    <w:rsid w:val="005B7466"/>
    <w:rsid w:val="005B74FA"/>
    <w:rsid w:val="005B7B94"/>
    <w:rsid w:val="005B7C5C"/>
    <w:rsid w:val="005C01E9"/>
    <w:rsid w:val="005C07F5"/>
    <w:rsid w:val="005C09C4"/>
    <w:rsid w:val="005C0ABF"/>
    <w:rsid w:val="005C0CD5"/>
    <w:rsid w:val="005C0D36"/>
    <w:rsid w:val="005C0EB6"/>
    <w:rsid w:val="005C0EDB"/>
    <w:rsid w:val="005C1514"/>
    <w:rsid w:val="005C16D8"/>
    <w:rsid w:val="005C1926"/>
    <w:rsid w:val="005C1AD5"/>
    <w:rsid w:val="005C1B78"/>
    <w:rsid w:val="005C215F"/>
    <w:rsid w:val="005C27A4"/>
    <w:rsid w:val="005C27C7"/>
    <w:rsid w:val="005C27D4"/>
    <w:rsid w:val="005C29F7"/>
    <w:rsid w:val="005C2A7E"/>
    <w:rsid w:val="005C2C99"/>
    <w:rsid w:val="005C30E6"/>
    <w:rsid w:val="005C330A"/>
    <w:rsid w:val="005C33D1"/>
    <w:rsid w:val="005C3DBF"/>
    <w:rsid w:val="005C40AA"/>
    <w:rsid w:val="005C40C9"/>
    <w:rsid w:val="005C444B"/>
    <w:rsid w:val="005C4653"/>
    <w:rsid w:val="005C4A00"/>
    <w:rsid w:val="005C4ACE"/>
    <w:rsid w:val="005C4C97"/>
    <w:rsid w:val="005C55A6"/>
    <w:rsid w:val="005C5C65"/>
    <w:rsid w:val="005C6107"/>
    <w:rsid w:val="005C6121"/>
    <w:rsid w:val="005C61D2"/>
    <w:rsid w:val="005C63EB"/>
    <w:rsid w:val="005C64A1"/>
    <w:rsid w:val="005C6819"/>
    <w:rsid w:val="005C694C"/>
    <w:rsid w:val="005C6A44"/>
    <w:rsid w:val="005C724C"/>
    <w:rsid w:val="005C72AE"/>
    <w:rsid w:val="005C7836"/>
    <w:rsid w:val="005C7D78"/>
    <w:rsid w:val="005C7F5B"/>
    <w:rsid w:val="005D01B3"/>
    <w:rsid w:val="005D027B"/>
    <w:rsid w:val="005D0370"/>
    <w:rsid w:val="005D066E"/>
    <w:rsid w:val="005D1284"/>
    <w:rsid w:val="005D1684"/>
    <w:rsid w:val="005D16B2"/>
    <w:rsid w:val="005D1779"/>
    <w:rsid w:val="005D17D8"/>
    <w:rsid w:val="005D1895"/>
    <w:rsid w:val="005D1C49"/>
    <w:rsid w:val="005D1E78"/>
    <w:rsid w:val="005D2065"/>
    <w:rsid w:val="005D20A4"/>
    <w:rsid w:val="005D215B"/>
    <w:rsid w:val="005D21CA"/>
    <w:rsid w:val="005D2701"/>
    <w:rsid w:val="005D293C"/>
    <w:rsid w:val="005D29EB"/>
    <w:rsid w:val="005D2DA7"/>
    <w:rsid w:val="005D2E63"/>
    <w:rsid w:val="005D37D6"/>
    <w:rsid w:val="005D3A3C"/>
    <w:rsid w:val="005D3FB2"/>
    <w:rsid w:val="005D4062"/>
    <w:rsid w:val="005D4071"/>
    <w:rsid w:val="005D40B4"/>
    <w:rsid w:val="005D4198"/>
    <w:rsid w:val="005D41CB"/>
    <w:rsid w:val="005D4616"/>
    <w:rsid w:val="005D4707"/>
    <w:rsid w:val="005D504F"/>
    <w:rsid w:val="005D5067"/>
    <w:rsid w:val="005D506E"/>
    <w:rsid w:val="005D5091"/>
    <w:rsid w:val="005D530D"/>
    <w:rsid w:val="005D58B3"/>
    <w:rsid w:val="005D5A32"/>
    <w:rsid w:val="005D5BD3"/>
    <w:rsid w:val="005D5C63"/>
    <w:rsid w:val="005D5D2B"/>
    <w:rsid w:val="005D6142"/>
    <w:rsid w:val="005D660E"/>
    <w:rsid w:val="005D6917"/>
    <w:rsid w:val="005D6B9B"/>
    <w:rsid w:val="005D71B9"/>
    <w:rsid w:val="005D77B2"/>
    <w:rsid w:val="005D7BFD"/>
    <w:rsid w:val="005D7D9B"/>
    <w:rsid w:val="005D7EB1"/>
    <w:rsid w:val="005E0227"/>
    <w:rsid w:val="005E0766"/>
    <w:rsid w:val="005E0A15"/>
    <w:rsid w:val="005E0DCD"/>
    <w:rsid w:val="005E0E39"/>
    <w:rsid w:val="005E114A"/>
    <w:rsid w:val="005E11EA"/>
    <w:rsid w:val="005E1C7C"/>
    <w:rsid w:val="005E2075"/>
    <w:rsid w:val="005E235D"/>
    <w:rsid w:val="005E261A"/>
    <w:rsid w:val="005E2868"/>
    <w:rsid w:val="005E2894"/>
    <w:rsid w:val="005E2D5B"/>
    <w:rsid w:val="005E2E80"/>
    <w:rsid w:val="005E30F9"/>
    <w:rsid w:val="005E3665"/>
    <w:rsid w:val="005E3687"/>
    <w:rsid w:val="005E36C2"/>
    <w:rsid w:val="005E37AE"/>
    <w:rsid w:val="005E3A09"/>
    <w:rsid w:val="005E3C45"/>
    <w:rsid w:val="005E3CD1"/>
    <w:rsid w:val="005E42A1"/>
    <w:rsid w:val="005E45AF"/>
    <w:rsid w:val="005E472A"/>
    <w:rsid w:val="005E4C0D"/>
    <w:rsid w:val="005E4CE8"/>
    <w:rsid w:val="005E4ECC"/>
    <w:rsid w:val="005E5064"/>
    <w:rsid w:val="005E509D"/>
    <w:rsid w:val="005E50C9"/>
    <w:rsid w:val="005E50FC"/>
    <w:rsid w:val="005E5106"/>
    <w:rsid w:val="005E51F4"/>
    <w:rsid w:val="005E559F"/>
    <w:rsid w:val="005E5AC5"/>
    <w:rsid w:val="005E6271"/>
    <w:rsid w:val="005E6670"/>
    <w:rsid w:val="005E6FA9"/>
    <w:rsid w:val="005E6FB9"/>
    <w:rsid w:val="005E758B"/>
    <w:rsid w:val="005E7865"/>
    <w:rsid w:val="005E798D"/>
    <w:rsid w:val="005E7DD1"/>
    <w:rsid w:val="005E7FCC"/>
    <w:rsid w:val="005F0B8A"/>
    <w:rsid w:val="005F1238"/>
    <w:rsid w:val="005F1A46"/>
    <w:rsid w:val="005F1B43"/>
    <w:rsid w:val="005F1DE1"/>
    <w:rsid w:val="005F22B4"/>
    <w:rsid w:val="005F234D"/>
    <w:rsid w:val="005F2ADF"/>
    <w:rsid w:val="005F2DF5"/>
    <w:rsid w:val="005F305C"/>
    <w:rsid w:val="005F3368"/>
    <w:rsid w:val="005F33AA"/>
    <w:rsid w:val="005F3613"/>
    <w:rsid w:val="005F3AA0"/>
    <w:rsid w:val="005F40E7"/>
    <w:rsid w:val="005F4F47"/>
    <w:rsid w:val="005F4FB2"/>
    <w:rsid w:val="005F51D8"/>
    <w:rsid w:val="005F5D59"/>
    <w:rsid w:val="005F5D93"/>
    <w:rsid w:val="005F6205"/>
    <w:rsid w:val="005F63DE"/>
    <w:rsid w:val="005F64F7"/>
    <w:rsid w:val="005F6577"/>
    <w:rsid w:val="005F6992"/>
    <w:rsid w:val="005F6B22"/>
    <w:rsid w:val="005F6B41"/>
    <w:rsid w:val="005F6C30"/>
    <w:rsid w:val="005F6E40"/>
    <w:rsid w:val="005F71CB"/>
    <w:rsid w:val="005F77AA"/>
    <w:rsid w:val="005F7836"/>
    <w:rsid w:val="005F794B"/>
    <w:rsid w:val="0060008D"/>
    <w:rsid w:val="006001E3"/>
    <w:rsid w:val="00600262"/>
    <w:rsid w:val="00600D2E"/>
    <w:rsid w:val="00600D8D"/>
    <w:rsid w:val="00600F52"/>
    <w:rsid w:val="006014DA"/>
    <w:rsid w:val="006019EA"/>
    <w:rsid w:val="00602921"/>
    <w:rsid w:val="00602A55"/>
    <w:rsid w:val="0060300F"/>
    <w:rsid w:val="0060338C"/>
    <w:rsid w:val="00603581"/>
    <w:rsid w:val="00603658"/>
    <w:rsid w:val="00603976"/>
    <w:rsid w:val="00603AF5"/>
    <w:rsid w:val="00603CF7"/>
    <w:rsid w:val="00604265"/>
    <w:rsid w:val="0060435F"/>
    <w:rsid w:val="00604992"/>
    <w:rsid w:val="006049C7"/>
    <w:rsid w:val="00604EDD"/>
    <w:rsid w:val="006051EC"/>
    <w:rsid w:val="00605392"/>
    <w:rsid w:val="006054CF"/>
    <w:rsid w:val="006055F4"/>
    <w:rsid w:val="0060599A"/>
    <w:rsid w:val="00605BB3"/>
    <w:rsid w:val="00605EA2"/>
    <w:rsid w:val="00605F13"/>
    <w:rsid w:val="00605FB4"/>
    <w:rsid w:val="006060EF"/>
    <w:rsid w:val="00606522"/>
    <w:rsid w:val="0060653E"/>
    <w:rsid w:val="00606580"/>
    <w:rsid w:val="00606775"/>
    <w:rsid w:val="00606B09"/>
    <w:rsid w:val="00607304"/>
    <w:rsid w:val="00607379"/>
    <w:rsid w:val="00607A26"/>
    <w:rsid w:val="00607B58"/>
    <w:rsid w:val="00607CB3"/>
    <w:rsid w:val="00607DBA"/>
    <w:rsid w:val="00607F95"/>
    <w:rsid w:val="006101D6"/>
    <w:rsid w:val="00610406"/>
    <w:rsid w:val="006105EC"/>
    <w:rsid w:val="00610613"/>
    <w:rsid w:val="00611207"/>
    <w:rsid w:val="006114A9"/>
    <w:rsid w:val="00611560"/>
    <w:rsid w:val="00612128"/>
    <w:rsid w:val="006124A0"/>
    <w:rsid w:val="0061263E"/>
    <w:rsid w:val="00612676"/>
    <w:rsid w:val="00612A47"/>
    <w:rsid w:val="00612B5B"/>
    <w:rsid w:val="00612E9D"/>
    <w:rsid w:val="00613294"/>
    <w:rsid w:val="0061361B"/>
    <w:rsid w:val="00613BFE"/>
    <w:rsid w:val="00613FA2"/>
    <w:rsid w:val="00614128"/>
    <w:rsid w:val="00614137"/>
    <w:rsid w:val="00614568"/>
    <w:rsid w:val="00614617"/>
    <w:rsid w:val="006146B8"/>
    <w:rsid w:val="006148F9"/>
    <w:rsid w:val="00614D71"/>
    <w:rsid w:val="00614E0C"/>
    <w:rsid w:val="00615034"/>
    <w:rsid w:val="00615049"/>
    <w:rsid w:val="006153DD"/>
    <w:rsid w:val="00615649"/>
    <w:rsid w:val="0061585E"/>
    <w:rsid w:val="006159D6"/>
    <w:rsid w:val="00615AFA"/>
    <w:rsid w:val="00615AFB"/>
    <w:rsid w:val="00616205"/>
    <w:rsid w:val="006165F6"/>
    <w:rsid w:val="0061684F"/>
    <w:rsid w:val="006169FF"/>
    <w:rsid w:val="00616B72"/>
    <w:rsid w:val="00616D7C"/>
    <w:rsid w:val="00616DA3"/>
    <w:rsid w:val="00616FEE"/>
    <w:rsid w:val="00616FF7"/>
    <w:rsid w:val="00617218"/>
    <w:rsid w:val="00617447"/>
    <w:rsid w:val="0061782F"/>
    <w:rsid w:val="00617A9F"/>
    <w:rsid w:val="00617BAC"/>
    <w:rsid w:val="00617C0A"/>
    <w:rsid w:val="00617EB1"/>
    <w:rsid w:val="00617FFE"/>
    <w:rsid w:val="006202EB"/>
    <w:rsid w:val="0062064A"/>
    <w:rsid w:val="00620C95"/>
    <w:rsid w:val="00620FD3"/>
    <w:rsid w:val="0062145C"/>
    <w:rsid w:val="006214D5"/>
    <w:rsid w:val="006215F4"/>
    <w:rsid w:val="0062188E"/>
    <w:rsid w:val="0062232E"/>
    <w:rsid w:val="00622531"/>
    <w:rsid w:val="0062275C"/>
    <w:rsid w:val="00622850"/>
    <w:rsid w:val="0062286B"/>
    <w:rsid w:val="00622E5B"/>
    <w:rsid w:val="00623085"/>
    <w:rsid w:val="00623143"/>
    <w:rsid w:val="00623E56"/>
    <w:rsid w:val="006247D7"/>
    <w:rsid w:val="0062490D"/>
    <w:rsid w:val="00624A18"/>
    <w:rsid w:val="00624E45"/>
    <w:rsid w:val="00624E7D"/>
    <w:rsid w:val="00624E99"/>
    <w:rsid w:val="0062560A"/>
    <w:rsid w:val="0062603C"/>
    <w:rsid w:val="0062604A"/>
    <w:rsid w:val="0062659F"/>
    <w:rsid w:val="00627105"/>
    <w:rsid w:val="00627370"/>
    <w:rsid w:val="006276DD"/>
    <w:rsid w:val="006276ED"/>
    <w:rsid w:val="00627FB0"/>
    <w:rsid w:val="0063001A"/>
    <w:rsid w:val="0063009A"/>
    <w:rsid w:val="0063034F"/>
    <w:rsid w:val="00630E75"/>
    <w:rsid w:val="00630EA1"/>
    <w:rsid w:val="00630FB0"/>
    <w:rsid w:val="00631540"/>
    <w:rsid w:val="006315F4"/>
    <w:rsid w:val="006316DD"/>
    <w:rsid w:val="006318FD"/>
    <w:rsid w:val="006319A2"/>
    <w:rsid w:val="00631F55"/>
    <w:rsid w:val="0063211A"/>
    <w:rsid w:val="0063290F"/>
    <w:rsid w:val="00632C58"/>
    <w:rsid w:val="006331F6"/>
    <w:rsid w:val="00633485"/>
    <w:rsid w:val="00633B14"/>
    <w:rsid w:val="00633B16"/>
    <w:rsid w:val="006340D0"/>
    <w:rsid w:val="00634631"/>
    <w:rsid w:val="006346D3"/>
    <w:rsid w:val="0063479B"/>
    <w:rsid w:val="006348A0"/>
    <w:rsid w:val="006348FD"/>
    <w:rsid w:val="00634E4B"/>
    <w:rsid w:val="00634FDD"/>
    <w:rsid w:val="00635331"/>
    <w:rsid w:val="006354E0"/>
    <w:rsid w:val="006357BD"/>
    <w:rsid w:val="00635878"/>
    <w:rsid w:val="00635DA2"/>
    <w:rsid w:val="00635EEE"/>
    <w:rsid w:val="00636260"/>
    <w:rsid w:val="0063631F"/>
    <w:rsid w:val="006363B3"/>
    <w:rsid w:val="006366F3"/>
    <w:rsid w:val="006367EE"/>
    <w:rsid w:val="00636DA5"/>
    <w:rsid w:val="00637276"/>
    <w:rsid w:val="006374F0"/>
    <w:rsid w:val="006375F2"/>
    <w:rsid w:val="00637AEA"/>
    <w:rsid w:val="00637C70"/>
    <w:rsid w:val="006400B3"/>
    <w:rsid w:val="0064016C"/>
    <w:rsid w:val="006403D6"/>
    <w:rsid w:val="00640713"/>
    <w:rsid w:val="006407DB"/>
    <w:rsid w:val="00640A3C"/>
    <w:rsid w:val="00640C83"/>
    <w:rsid w:val="00640FC9"/>
    <w:rsid w:val="00640FD1"/>
    <w:rsid w:val="006411B3"/>
    <w:rsid w:val="006411CC"/>
    <w:rsid w:val="00641233"/>
    <w:rsid w:val="00641296"/>
    <w:rsid w:val="00641730"/>
    <w:rsid w:val="0064181A"/>
    <w:rsid w:val="006419AF"/>
    <w:rsid w:val="006419F9"/>
    <w:rsid w:val="00641A8F"/>
    <w:rsid w:val="00641DD5"/>
    <w:rsid w:val="00641E9A"/>
    <w:rsid w:val="00641EA5"/>
    <w:rsid w:val="0064223F"/>
    <w:rsid w:val="0064233C"/>
    <w:rsid w:val="006424D2"/>
    <w:rsid w:val="006429C4"/>
    <w:rsid w:val="00642B6F"/>
    <w:rsid w:val="00642EC2"/>
    <w:rsid w:val="0064341D"/>
    <w:rsid w:val="006438B2"/>
    <w:rsid w:val="00643D8C"/>
    <w:rsid w:val="00644616"/>
    <w:rsid w:val="006448CC"/>
    <w:rsid w:val="00644E8A"/>
    <w:rsid w:val="006454CC"/>
    <w:rsid w:val="00645CF3"/>
    <w:rsid w:val="00645F19"/>
    <w:rsid w:val="006460D6"/>
    <w:rsid w:val="00646369"/>
    <w:rsid w:val="00646397"/>
    <w:rsid w:val="006468CC"/>
    <w:rsid w:val="00646A90"/>
    <w:rsid w:val="00646BB7"/>
    <w:rsid w:val="00646CA3"/>
    <w:rsid w:val="00646DFA"/>
    <w:rsid w:val="00646FCE"/>
    <w:rsid w:val="0064719C"/>
    <w:rsid w:val="0064744C"/>
    <w:rsid w:val="006474BF"/>
    <w:rsid w:val="00647549"/>
    <w:rsid w:val="006476EC"/>
    <w:rsid w:val="00647802"/>
    <w:rsid w:val="00647A69"/>
    <w:rsid w:val="00647D7D"/>
    <w:rsid w:val="00650250"/>
    <w:rsid w:val="00650347"/>
    <w:rsid w:val="00650438"/>
    <w:rsid w:val="00650835"/>
    <w:rsid w:val="00650C26"/>
    <w:rsid w:val="00651251"/>
    <w:rsid w:val="0065142C"/>
    <w:rsid w:val="006516F8"/>
    <w:rsid w:val="0065192E"/>
    <w:rsid w:val="00651A85"/>
    <w:rsid w:val="00651C43"/>
    <w:rsid w:val="00652124"/>
    <w:rsid w:val="00652345"/>
    <w:rsid w:val="00652886"/>
    <w:rsid w:val="00652EC0"/>
    <w:rsid w:val="0065331F"/>
    <w:rsid w:val="006534DF"/>
    <w:rsid w:val="0065371E"/>
    <w:rsid w:val="00653887"/>
    <w:rsid w:val="006539DA"/>
    <w:rsid w:val="0065417F"/>
    <w:rsid w:val="00654405"/>
    <w:rsid w:val="00654706"/>
    <w:rsid w:val="006548F8"/>
    <w:rsid w:val="0065492F"/>
    <w:rsid w:val="00654B5C"/>
    <w:rsid w:val="00654DEB"/>
    <w:rsid w:val="00654E2D"/>
    <w:rsid w:val="00654EBB"/>
    <w:rsid w:val="00654EDF"/>
    <w:rsid w:val="00655189"/>
    <w:rsid w:val="00655343"/>
    <w:rsid w:val="00655477"/>
    <w:rsid w:val="006554FC"/>
    <w:rsid w:val="006558CE"/>
    <w:rsid w:val="00655C28"/>
    <w:rsid w:val="00655D96"/>
    <w:rsid w:val="00655F5A"/>
    <w:rsid w:val="00655F5B"/>
    <w:rsid w:val="00656471"/>
    <w:rsid w:val="006567C8"/>
    <w:rsid w:val="0065683D"/>
    <w:rsid w:val="00656A3B"/>
    <w:rsid w:val="00656C09"/>
    <w:rsid w:val="00656E69"/>
    <w:rsid w:val="00657089"/>
    <w:rsid w:val="0065720D"/>
    <w:rsid w:val="00657283"/>
    <w:rsid w:val="006575DC"/>
    <w:rsid w:val="00657A69"/>
    <w:rsid w:val="00657BA6"/>
    <w:rsid w:val="006605FB"/>
    <w:rsid w:val="0066069A"/>
    <w:rsid w:val="006607F2"/>
    <w:rsid w:val="00660809"/>
    <w:rsid w:val="00660FE6"/>
    <w:rsid w:val="00661263"/>
    <w:rsid w:val="00661723"/>
    <w:rsid w:val="00661DB8"/>
    <w:rsid w:val="00661F2D"/>
    <w:rsid w:val="006623EF"/>
    <w:rsid w:val="0066273A"/>
    <w:rsid w:val="00662891"/>
    <w:rsid w:val="006628ED"/>
    <w:rsid w:val="00663005"/>
    <w:rsid w:val="0066312D"/>
    <w:rsid w:val="006631E3"/>
    <w:rsid w:val="006634B7"/>
    <w:rsid w:val="0066370A"/>
    <w:rsid w:val="0066370B"/>
    <w:rsid w:val="00663B62"/>
    <w:rsid w:val="00663C07"/>
    <w:rsid w:val="00663D2F"/>
    <w:rsid w:val="0066475C"/>
    <w:rsid w:val="00665453"/>
    <w:rsid w:val="006655BD"/>
    <w:rsid w:val="006659FF"/>
    <w:rsid w:val="00665AF3"/>
    <w:rsid w:val="00666271"/>
    <w:rsid w:val="00666747"/>
    <w:rsid w:val="00666C7B"/>
    <w:rsid w:val="00666D1A"/>
    <w:rsid w:val="00666F5C"/>
    <w:rsid w:val="00666F7B"/>
    <w:rsid w:val="00667158"/>
    <w:rsid w:val="006672F4"/>
    <w:rsid w:val="00667586"/>
    <w:rsid w:val="00667670"/>
    <w:rsid w:val="006678C7"/>
    <w:rsid w:val="006700D8"/>
    <w:rsid w:val="00670667"/>
    <w:rsid w:val="006707B1"/>
    <w:rsid w:val="006709BA"/>
    <w:rsid w:val="006709F1"/>
    <w:rsid w:val="006711DE"/>
    <w:rsid w:val="00671633"/>
    <w:rsid w:val="00671728"/>
    <w:rsid w:val="006718C7"/>
    <w:rsid w:val="006719B7"/>
    <w:rsid w:val="00671B05"/>
    <w:rsid w:val="00671B6A"/>
    <w:rsid w:val="00671C06"/>
    <w:rsid w:val="00671CD8"/>
    <w:rsid w:val="0067208B"/>
    <w:rsid w:val="006720E6"/>
    <w:rsid w:val="006721F2"/>
    <w:rsid w:val="00672580"/>
    <w:rsid w:val="006727C6"/>
    <w:rsid w:val="00672C67"/>
    <w:rsid w:val="00672F28"/>
    <w:rsid w:val="0067327E"/>
    <w:rsid w:val="00673687"/>
    <w:rsid w:val="0067422D"/>
    <w:rsid w:val="0067438D"/>
    <w:rsid w:val="006746AC"/>
    <w:rsid w:val="0067486D"/>
    <w:rsid w:val="00674DBE"/>
    <w:rsid w:val="00674F4E"/>
    <w:rsid w:val="00674F8C"/>
    <w:rsid w:val="00675469"/>
    <w:rsid w:val="0067592F"/>
    <w:rsid w:val="00675E63"/>
    <w:rsid w:val="006760B1"/>
    <w:rsid w:val="00676158"/>
    <w:rsid w:val="00676243"/>
    <w:rsid w:val="006763AE"/>
    <w:rsid w:val="00676457"/>
    <w:rsid w:val="00676802"/>
    <w:rsid w:val="00676953"/>
    <w:rsid w:val="006769D7"/>
    <w:rsid w:val="00676C88"/>
    <w:rsid w:val="00676DBD"/>
    <w:rsid w:val="00677974"/>
    <w:rsid w:val="00677F1C"/>
    <w:rsid w:val="00677FE5"/>
    <w:rsid w:val="0068031F"/>
    <w:rsid w:val="006803BA"/>
    <w:rsid w:val="006806EC"/>
    <w:rsid w:val="00680741"/>
    <w:rsid w:val="00680B8F"/>
    <w:rsid w:val="00681018"/>
    <w:rsid w:val="006813AC"/>
    <w:rsid w:val="00681C4B"/>
    <w:rsid w:val="00681F55"/>
    <w:rsid w:val="00682663"/>
    <w:rsid w:val="00682746"/>
    <w:rsid w:val="00682BDD"/>
    <w:rsid w:val="00682D02"/>
    <w:rsid w:val="00682D31"/>
    <w:rsid w:val="00683061"/>
    <w:rsid w:val="00683332"/>
    <w:rsid w:val="00683379"/>
    <w:rsid w:val="00683662"/>
    <w:rsid w:val="006837BD"/>
    <w:rsid w:val="00683A7F"/>
    <w:rsid w:val="00683AE6"/>
    <w:rsid w:val="00683ED2"/>
    <w:rsid w:val="0068445E"/>
    <w:rsid w:val="00684586"/>
    <w:rsid w:val="00684690"/>
    <w:rsid w:val="00684E75"/>
    <w:rsid w:val="00685223"/>
    <w:rsid w:val="0068537C"/>
    <w:rsid w:val="0068565D"/>
    <w:rsid w:val="006859B5"/>
    <w:rsid w:val="00685A13"/>
    <w:rsid w:val="00685E14"/>
    <w:rsid w:val="00686084"/>
    <w:rsid w:val="006861D7"/>
    <w:rsid w:val="0068669D"/>
    <w:rsid w:val="0068694C"/>
    <w:rsid w:val="00686EF8"/>
    <w:rsid w:val="0068717D"/>
    <w:rsid w:val="00687317"/>
    <w:rsid w:val="0068737C"/>
    <w:rsid w:val="00687A0A"/>
    <w:rsid w:val="0069003A"/>
    <w:rsid w:val="006905BD"/>
    <w:rsid w:val="00690C33"/>
    <w:rsid w:val="00690EDB"/>
    <w:rsid w:val="00690FA5"/>
    <w:rsid w:val="00690FD8"/>
    <w:rsid w:val="006916B5"/>
    <w:rsid w:val="006916DF"/>
    <w:rsid w:val="00691B2C"/>
    <w:rsid w:val="00691BE8"/>
    <w:rsid w:val="00692011"/>
    <w:rsid w:val="006927AD"/>
    <w:rsid w:val="0069284C"/>
    <w:rsid w:val="0069311B"/>
    <w:rsid w:val="00693395"/>
    <w:rsid w:val="0069350F"/>
    <w:rsid w:val="00693C83"/>
    <w:rsid w:val="00693DA5"/>
    <w:rsid w:val="006944B8"/>
    <w:rsid w:val="006947CC"/>
    <w:rsid w:val="006949A6"/>
    <w:rsid w:val="00694A61"/>
    <w:rsid w:val="00694B12"/>
    <w:rsid w:val="00694D0E"/>
    <w:rsid w:val="00695277"/>
    <w:rsid w:val="00695346"/>
    <w:rsid w:val="0069543A"/>
    <w:rsid w:val="00695542"/>
    <w:rsid w:val="00695737"/>
    <w:rsid w:val="00695849"/>
    <w:rsid w:val="0069595A"/>
    <w:rsid w:val="006959B9"/>
    <w:rsid w:val="0069623A"/>
    <w:rsid w:val="0069661F"/>
    <w:rsid w:val="006966EB"/>
    <w:rsid w:val="00696946"/>
    <w:rsid w:val="006970E0"/>
    <w:rsid w:val="00697340"/>
    <w:rsid w:val="006974E4"/>
    <w:rsid w:val="00697709"/>
    <w:rsid w:val="0069775E"/>
    <w:rsid w:val="00697888"/>
    <w:rsid w:val="00697AE6"/>
    <w:rsid w:val="00697E1E"/>
    <w:rsid w:val="006A0093"/>
    <w:rsid w:val="006A0356"/>
    <w:rsid w:val="006A0536"/>
    <w:rsid w:val="006A062C"/>
    <w:rsid w:val="006A08D4"/>
    <w:rsid w:val="006A0A4E"/>
    <w:rsid w:val="006A0A5F"/>
    <w:rsid w:val="006A1066"/>
    <w:rsid w:val="006A10A4"/>
    <w:rsid w:val="006A172E"/>
    <w:rsid w:val="006A17F3"/>
    <w:rsid w:val="006A1DC9"/>
    <w:rsid w:val="006A1EDC"/>
    <w:rsid w:val="006A2432"/>
    <w:rsid w:val="006A2437"/>
    <w:rsid w:val="006A2939"/>
    <w:rsid w:val="006A2B34"/>
    <w:rsid w:val="006A2DD8"/>
    <w:rsid w:val="006A2E25"/>
    <w:rsid w:val="006A2F0A"/>
    <w:rsid w:val="006A3230"/>
    <w:rsid w:val="006A352E"/>
    <w:rsid w:val="006A39A2"/>
    <w:rsid w:val="006A3B6A"/>
    <w:rsid w:val="006A3D12"/>
    <w:rsid w:val="006A4000"/>
    <w:rsid w:val="006A4259"/>
    <w:rsid w:val="006A4538"/>
    <w:rsid w:val="006A47C6"/>
    <w:rsid w:val="006A4B5D"/>
    <w:rsid w:val="006A4E65"/>
    <w:rsid w:val="006A4E68"/>
    <w:rsid w:val="006A4F1E"/>
    <w:rsid w:val="006A50F4"/>
    <w:rsid w:val="006A5458"/>
    <w:rsid w:val="006A54F2"/>
    <w:rsid w:val="006A57AF"/>
    <w:rsid w:val="006A6305"/>
    <w:rsid w:val="006A6499"/>
    <w:rsid w:val="006A65E3"/>
    <w:rsid w:val="006A6A0C"/>
    <w:rsid w:val="006A6A81"/>
    <w:rsid w:val="006A6B24"/>
    <w:rsid w:val="006A6D5B"/>
    <w:rsid w:val="006A6EE2"/>
    <w:rsid w:val="006A7791"/>
    <w:rsid w:val="006A7856"/>
    <w:rsid w:val="006A7C25"/>
    <w:rsid w:val="006A7CD1"/>
    <w:rsid w:val="006B0056"/>
    <w:rsid w:val="006B0357"/>
    <w:rsid w:val="006B0509"/>
    <w:rsid w:val="006B06BA"/>
    <w:rsid w:val="006B0972"/>
    <w:rsid w:val="006B0AB5"/>
    <w:rsid w:val="006B118F"/>
    <w:rsid w:val="006B11AA"/>
    <w:rsid w:val="006B1574"/>
    <w:rsid w:val="006B1643"/>
    <w:rsid w:val="006B1F11"/>
    <w:rsid w:val="006B232A"/>
    <w:rsid w:val="006B25CA"/>
    <w:rsid w:val="006B288A"/>
    <w:rsid w:val="006B2AF2"/>
    <w:rsid w:val="006B2CB3"/>
    <w:rsid w:val="006B2E64"/>
    <w:rsid w:val="006B2F86"/>
    <w:rsid w:val="006B32D8"/>
    <w:rsid w:val="006B339D"/>
    <w:rsid w:val="006B34A6"/>
    <w:rsid w:val="006B3587"/>
    <w:rsid w:val="006B3677"/>
    <w:rsid w:val="006B3A28"/>
    <w:rsid w:val="006B3A38"/>
    <w:rsid w:val="006B3A4E"/>
    <w:rsid w:val="006B4169"/>
    <w:rsid w:val="006B43CE"/>
    <w:rsid w:val="006B477B"/>
    <w:rsid w:val="006B49C2"/>
    <w:rsid w:val="006B4BA6"/>
    <w:rsid w:val="006B4C5F"/>
    <w:rsid w:val="006B4D62"/>
    <w:rsid w:val="006B4DF3"/>
    <w:rsid w:val="006B4F5A"/>
    <w:rsid w:val="006B53FE"/>
    <w:rsid w:val="006B55E2"/>
    <w:rsid w:val="006B5730"/>
    <w:rsid w:val="006B5B14"/>
    <w:rsid w:val="006B5E70"/>
    <w:rsid w:val="006B5EB9"/>
    <w:rsid w:val="006B6057"/>
    <w:rsid w:val="006B6060"/>
    <w:rsid w:val="006B64A9"/>
    <w:rsid w:val="006B657E"/>
    <w:rsid w:val="006B6AEF"/>
    <w:rsid w:val="006B6CC2"/>
    <w:rsid w:val="006B6CFD"/>
    <w:rsid w:val="006B6F46"/>
    <w:rsid w:val="006B76D0"/>
    <w:rsid w:val="006B7949"/>
    <w:rsid w:val="006B7A35"/>
    <w:rsid w:val="006B7C7D"/>
    <w:rsid w:val="006B7C91"/>
    <w:rsid w:val="006B7F7D"/>
    <w:rsid w:val="006C0280"/>
    <w:rsid w:val="006C02C8"/>
    <w:rsid w:val="006C03B1"/>
    <w:rsid w:val="006C0639"/>
    <w:rsid w:val="006C06E5"/>
    <w:rsid w:val="006C0829"/>
    <w:rsid w:val="006C0B2C"/>
    <w:rsid w:val="006C0F60"/>
    <w:rsid w:val="006C0FF9"/>
    <w:rsid w:val="006C11E9"/>
    <w:rsid w:val="006C11F2"/>
    <w:rsid w:val="006C1722"/>
    <w:rsid w:val="006C1818"/>
    <w:rsid w:val="006C1984"/>
    <w:rsid w:val="006C1A82"/>
    <w:rsid w:val="006C1AB1"/>
    <w:rsid w:val="006C1D05"/>
    <w:rsid w:val="006C1D7A"/>
    <w:rsid w:val="006C1FBA"/>
    <w:rsid w:val="006C2097"/>
    <w:rsid w:val="006C2298"/>
    <w:rsid w:val="006C24B7"/>
    <w:rsid w:val="006C26EF"/>
    <w:rsid w:val="006C2890"/>
    <w:rsid w:val="006C28DB"/>
    <w:rsid w:val="006C2E79"/>
    <w:rsid w:val="006C32AF"/>
    <w:rsid w:val="006C34C5"/>
    <w:rsid w:val="006C3856"/>
    <w:rsid w:val="006C3F58"/>
    <w:rsid w:val="006C4473"/>
    <w:rsid w:val="006C44D0"/>
    <w:rsid w:val="006C4915"/>
    <w:rsid w:val="006C4DBB"/>
    <w:rsid w:val="006C4F4E"/>
    <w:rsid w:val="006C4F7D"/>
    <w:rsid w:val="006C52D3"/>
    <w:rsid w:val="006C5315"/>
    <w:rsid w:val="006C54CF"/>
    <w:rsid w:val="006C5752"/>
    <w:rsid w:val="006C59A6"/>
    <w:rsid w:val="006C5AC4"/>
    <w:rsid w:val="006C5AD2"/>
    <w:rsid w:val="006C5CED"/>
    <w:rsid w:val="006C5EF1"/>
    <w:rsid w:val="006C5FD7"/>
    <w:rsid w:val="006C6280"/>
    <w:rsid w:val="006C639F"/>
    <w:rsid w:val="006C67F7"/>
    <w:rsid w:val="006C69A9"/>
    <w:rsid w:val="006C69E6"/>
    <w:rsid w:val="006C6CCE"/>
    <w:rsid w:val="006C7333"/>
    <w:rsid w:val="006C7456"/>
    <w:rsid w:val="006C77EE"/>
    <w:rsid w:val="006C7A20"/>
    <w:rsid w:val="006C7D12"/>
    <w:rsid w:val="006C7E7C"/>
    <w:rsid w:val="006D0088"/>
    <w:rsid w:val="006D0241"/>
    <w:rsid w:val="006D02FB"/>
    <w:rsid w:val="006D05F2"/>
    <w:rsid w:val="006D0AE5"/>
    <w:rsid w:val="006D0F20"/>
    <w:rsid w:val="006D101A"/>
    <w:rsid w:val="006D1106"/>
    <w:rsid w:val="006D159F"/>
    <w:rsid w:val="006D170E"/>
    <w:rsid w:val="006D1AD9"/>
    <w:rsid w:val="006D248E"/>
    <w:rsid w:val="006D2571"/>
    <w:rsid w:val="006D2AEB"/>
    <w:rsid w:val="006D2B9B"/>
    <w:rsid w:val="006D314A"/>
    <w:rsid w:val="006D31FD"/>
    <w:rsid w:val="006D3641"/>
    <w:rsid w:val="006D3D32"/>
    <w:rsid w:val="006D46EC"/>
    <w:rsid w:val="006D4E15"/>
    <w:rsid w:val="006D5031"/>
    <w:rsid w:val="006D51AA"/>
    <w:rsid w:val="006D5568"/>
    <w:rsid w:val="006D585F"/>
    <w:rsid w:val="006D5ABD"/>
    <w:rsid w:val="006D5CB8"/>
    <w:rsid w:val="006D5E28"/>
    <w:rsid w:val="006D60DC"/>
    <w:rsid w:val="006D65F9"/>
    <w:rsid w:val="006D6634"/>
    <w:rsid w:val="006D677A"/>
    <w:rsid w:val="006D68B1"/>
    <w:rsid w:val="006D68F3"/>
    <w:rsid w:val="006D6980"/>
    <w:rsid w:val="006D69D9"/>
    <w:rsid w:val="006D69DC"/>
    <w:rsid w:val="006D6AA5"/>
    <w:rsid w:val="006D70D2"/>
    <w:rsid w:val="006D7190"/>
    <w:rsid w:val="006D7450"/>
    <w:rsid w:val="006D7487"/>
    <w:rsid w:val="006D78E1"/>
    <w:rsid w:val="006D7C26"/>
    <w:rsid w:val="006E062B"/>
    <w:rsid w:val="006E06D2"/>
    <w:rsid w:val="006E06E6"/>
    <w:rsid w:val="006E0B8B"/>
    <w:rsid w:val="006E1055"/>
    <w:rsid w:val="006E1207"/>
    <w:rsid w:val="006E143A"/>
    <w:rsid w:val="006E15BF"/>
    <w:rsid w:val="006E16E3"/>
    <w:rsid w:val="006E1BB4"/>
    <w:rsid w:val="006E2375"/>
    <w:rsid w:val="006E2799"/>
    <w:rsid w:val="006E27B6"/>
    <w:rsid w:val="006E2956"/>
    <w:rsid w:val="006E2DA1"/>
    <w:rsid w:val="006E34E3"/>
    <w:rsid w:val="006E3621"/>
    <w:rsid w:val="006E36FC"/>
    <w:rsid w:val="006E391E"/>
    <w:rsid w:val="006E3DE9"/>
    <w:rsid w:val="006E4200"/>
    <w:rsid w:val="006E45CC"/>
    <w:rsid w:val="006E46C3"/>
    <w:rsid w:val="006E522D"/>
    <w:rsid w:val="006E5279"/>
    <w:rsid w:val="006E53B0"/>
    <w:rsid w:val="006E5400"/>
    <w:rsid w:val="006E54F0"/>
    <w:rsid w:val="006E561C"/>
    <w:rsid w:val="006E5B9F"/>
    <w:rsid w:val="006E5BEB"/>
    <w:rsid w:val="006E5D2D"/>
    <w:rsid w:val="006E5E87"/>
    <w:rsid w:val="006E646D"/>
    <w:rsid w:val="006E6872"/>
    <w:rsid w:val="006E705C"/>
    <w:rsid w:val="006E71BF"/>
    <w:rsid w:val="006E7307"/>
    <w:rsid w:val="006E7505"/>
    <w:rsid w:val="006E77E8"/>
    <w:rsid w:val="006E79D0"/>
    <w:rsid w:val="006E7BF2"/>
    <w:rsid w:val="006E7DDA"/>
    <w:rsid w:val="006E7FE3"/>
    <w:rsid w:val="006F046F"/>
    <w:rsid w:val="006F04A9"/>
    <w:rsid w:val="006F0792"/>
    <w:rsid w:val="006F07EE"/>
    <w:rsid w:val="006F0A6B"/>
    <w:rsid w:val="006F0CA9"/>
    <w:rsid w:val="006F0F3C"/>
    <w:rsid w:val="006F103F"/>
    <w:rsid w:val="006F116B"/>
    <w:rsid w:val="006F1E31"/>
    <w:rsid w:val="006F20C8"/>
    <w:rsid w:val="006F234A"/>
    <w:rsid w:val="006F24D6"/>
    <w:rsid w:val="006F25DC"/>
    <w:rsid w:val="006F27AD"/>
    <w:rsid w:val="006F2866"/>
    <w:rsid w:val="006F2DD2"/>
    <w:rsid w:val="006F3411"/>
    <w:rsid w:val="006F34B7"/>
    <w:rsid w:val="006F3635"/>
    <w:rsid w:val="006F3B6B"/>
    <w:rsid w:val="006F3F9D"/>
    <w:rsid w:val="006F4181"/>
    <w:rsid w:val="006F4624"/>
    <w:rsid w:val="006F46C8"/>
    <w:rsid w:val="006F46FE"/>
    <w:rsid w:val="006F48F6"/>
    <w:rsid w:val="006F5815"/>
    <w:rsid w:val="006F5829"/>
    <w:rsid w:val="006F5A62"/>
    <w:rsid w:val="006F5DA6"/>
    <w:rsid w:val="006F67F0"/>
    <w:rsid w:val="006F6A47"/>
    <w:rsid w:val="006F6D29"/>
    <w:rsid w:val="006F7C98"/>
    <w:rsid w:val="006F7CFC"/>
    <w:rsid w:val="006F7D46"/>
    <w:rsid w:val="006F7E83"/>
    <w:rsid w:val="006F7F89"/>
    <w:rsid w:val="00700000"/>
    <w:rsid w:val="007002E2"/>
    <w:rsid w:val="00700A4F"/>
    <w:rsid w:val="00700B4F"/>
    <w:rsid w:val="00700DE4"/>
    <w:rsid w:val="0070112C"/>
    <w:rsid w:val="0070149C"/>
    <w:rsid w:val="007017E5"/>
    <w:rsid w:val="007018C1"/>
    <w:rsid w:val="00701D27"/>
    <w:rsid w:val="00701F38"/>
    <w:rsid w:val="00701FD0"/>
    <w:rsid w:val="0070274A"/>
    <w:rsid w:val="00702931"/>
    <w:rsid w:val="00702BF8"/>
    <w:rsid w:val="00702DF9"/>
    <w:rsid w:val="00702EA6"/>
    <w:rsid w:val="00702F3C"/>
    <w:rsid w:val="00702F45"/>
    <w:rsid w:val="00703009"/>
    <w:rsid w:val="007034C2"/>
    <w:rsid w:val="00703DDE"/>
    <w:rsid w:val="00703E42"/>
    <w:rsid w:val="00704076"/>
    <w:rsid w:val="00704CCE"/>
    <w:rsid w:val="00704E84"/>
    <w:rsid w:val="00704E89"/>
    <w:rsid w:val="007053C7"/>
    <w:rsid w:val="00705424"/>
    <w:rsid w:val="007058E3"/>
    <w:rsid w:val="00705C4F"/>
    <w:rsid w:val="0070636B"/>
    <w:rsid w:val="0070638A"/>
    <w:rsid w:val="007067CC"/>
    <w:rsid w:val="00706D3E"/>
    <w:rsid w:val="0070723A"/>
    <w:rsid w:val="007072C3"/>
    <w:rsid w:val="0070732E"/>
    <w:rsid w:val="0070738C"/>
    <w:rsid w:val="00707CA9"/>
    <w:rsid w:val="00707FB9"/>
    <w:rsid w:val="00710772"/>
    <w:rsid w:val="00710825"/>
    <w:rsid w:val="007109D9"/>
    <w:rsid w:val="00710A63"/>
    <w:rsid w:val="00710C87"/>
    <w:rsid w:val="00711390"/>
    <w:rsid w:val="007113F4"/>
    <w:rsid w:val="00711540"/>
    <w:rsid w:val="00711550"/>
    <w:rsid w:val="007116F3"/>
    <w:rsid w:val="007118B0"/>
    <w:rsid w:val="00711905"/>
    <w:rsid w:val="0071195C"/>
    <w:rsid w:val="00711F1B"/>
    <w:rsid w:val="0071214D"/>
    <w:rsid w:val="007124DD"/>
    <w:rsid w:val="00712654"/>
    <w:rsid w:val="00712944"/>
    <w:rsid w:val="00712B80"/>
    <w:rsid w:val="00712C37"/>
    <w:rsid w:val="00712C3B"/>
    <w:rsid w:val="00713064"/>
    <w:rsid w:val="0071306F"/>
    <w:rsid w:val="00713240"/>
    <w:rsid w:val="00713510"/>
    <w:rsid w:val="0071384D"/>
    <w:rsid w:val="0071389C"/>
    <w:rsid w:val="0071395E"/>
    <w:rsid w:val="00713B07"/>
    <w:rsid w:val="00713E47"/>
    <w:rsid w:val="007142B9"/>
    <w:rsid w:val="007143AA"/>
    <w:rsid w:val="007147B9"/>
    <w:rsid w:val="0071488F"/>
    <w:rsid w:val="00714AF7"/>
    <w:rsid w:val="00714FC6"/>
    <w:rsid w:val="00714FDE"/>
    <w:rsid w:val="0071586D"/>
    <w:rsid w:val="00715AA1"/>
    <w:rsid w:val="00716561"/>
    <w:rsid w:val="007166AB"/>
    <w:rsid w:val="00716871"/>
    <w:rsid w:val="00716D56"/>
    <w:rsid w:val="00716FA1"/>
    <w:rsid w:val="0071712C"/>
    <w:rsid w:val="007175AA"/>
    <w:rsid w:val="007176E8"/>
    <w:rsid w:val="00717921"/>
    <w:rsid w:val="00717CDD"/>
    <w:rsid w:val="00717D09"/>
    <w:rsid w:val="00717D8D"/>
    <w:rsid w:val="007201B0"/>
    <w:rsid w:val="007204F8"/>
    <w:rsid w:val="00720856"/>
    <w:rsid w:val="007216E3"/>
    <w:rsid w:val="007217BF"/>
    <w:rsid w:val="007217D7"/>
    <w:rsid w:val="0072212B"/>
    <w:rsid w:val="007221A6"/>
    <w:rsid w:val="007221FF"/>
    <w:rsid w:val="007224B6"/>
    <w:rsid w:val="00722794"/>
    <w:rsid w:val="00722853"/>
    <w:rsid w:val="007229A9"/>
    <w:rsid w:val="00722D6F"/>
    <w:rsid w:val="0072321C"/>
    <w:rsid w:val="00723476"/>
    <w:rsid w:val="00723767"/>
    <w:rsid w:val="007242D5"/>
    <w:rsid w:val="00724491"/>
    <w:rsid w:val="007247C7"/>
    <w:rsid w:val="00724860"/>
    <w:rsid w:val="0072502E"/>
    <w:rsid w:val="0072512B"/>
    <w:rsid w:val="0072528D"/>
    <w:rsid w:val="007252D4"/>
    <w:rsid w:val="00725526"/>
    <w:rsid w:val="007255C7"/>
    <w:rsid w:val="007259E8"/>
    <w:rsid w:val="00725A74"/>
    <w:rsid w:val="007261C3"/>
    <w:rsid w:val="007264CD"/>
    <w:rsid w:val="00726A71"/>
    <w:rsid w:val="00726D61"/>
    <w:rsid w:val="00726F01"/>
    <w:rsid w:val="007270E7"/>
    <w:rsid w:val="0072726B"/>
    <w:rsid w:val="0072735B"/>
    <w:rsid w:val="007273AD"/>
    <w:rsid w:val="0072768E"/>
    <w:rsid w:val="00727805"/>
    <w:rsid w:val="00727851"/>
    <w:rsid w:val="00727B98"/>
    <w:rsid w:val="00727E9E"/>
    <w:rsid w:val="007300B5"/>
    <w:rsid w:val="007306D3"/>
    <w:rsid w:val="00730ECD"/>
    <w:rsid w:val="00731457"/>
    <w:rsid w:val="0073157C"/>
    <w:rsid w:val="0073185B"/>
    <w:rsid w:val="00731C5C"/>
    <w:rsid w:val="00731D66"/>
    <w:rsid w:val="00732612"/>
    <w:rsid w:val="00732A80"/>
    <w:rsid w:val="00732C83"/>
    <w:rsid w:val="00732ED8"/>
    <w:rsid w:val="00732FE0"/>
    <w:rsid w:val="0073381D"/>
    <w:rsid w:val="007341CF"/>
    <w:rsid w:val="007343C8"/>
    <w:rsid w:val="007345D4"/>
    <w:rsid w:val="007345DB"/>
    <w:rsid w:val="00734602"/>
    <w:rsid w:val="00734822"/>
    <w:rsid w:val="00734BA9"/>
    <w:rsid w:val="00734CB7"/>
    <w:rsid w:val="00734E5C"/>
    <w:rsid w:val="0073527A"/>
    <w:rsid w:val="007353AC"/>
    <w:rsid w:val="00735418"/>
    <w:rsid w:val="0073551D"/>
    <w:rsid w:val="00735705"/>
    <w:rsid w:val="007358EB"/>
    <w:rsid w:val="00735922"/>
    <w:rsid w:val="0073593D"/>
    <w:rsid w:val="0073594C"/>
    <w:rsid w:val="00735B25"/>
    <w:rsid w:val="00735B96"/>
    <w:rsid w:val="00735CA1"/>
    <w:rsid w:val="00736611"/>
    <w:rsid w:val="0073691D"/>
    <w:rsid w:val="00736F87"/>
    <w:rsid w:val="00737157"/>
    <w:rsid w:val="0073718B"/>
    <w:rsid w:val="007371CC"/>
    <w:rsid w:val="007374C4"/>
    <w:rsid w:val="007377A4"/>
    <w:rsid w:val="00737969"/>
    <w:rsid w:val="00737AD8"/>
    <w:rsid w:val="00737C2F"/>
    <w:rsid w:val="00737FEE"/>
    <w:rsid w:val="007400A9"/>
    <w:rsid w:val="007404BF"/>
    <w:rsid w:val="00740D5B"/>
    <w:rsid w:val="00740F7D"/>
    <w:rsid w:val="00740FFE"/>
    <w:rsid w:val="0074179D"/>
    <w:rsid w:val="00741912"/>
    <w:rsid w:val="00741F84"/>
    <w:rsid w:val="0074206B"/>
    <w:rsid w:val="007422A9"/>
    <w:rsid w:val="00742688"/>
    <w:rsid w:val="00742A42"/>
    <w:rsid w:val="00742AC2"/>
    <w:rsid w:val="00742C2B"/>
    <w:rsid w:val="00742FD7"/>
    <w:rsid w:val="0074331B"/>
    <w:rsid w:val="00743360"/>
    <w:rsid w:val="00743E98"/>
    <w:rsid w:val="00744017"/>
    <w:rsid w:val="007444CC"/>
    <w:rsid w:val="007446D4"/>
    <w:rsid w:val="00744806"/>
    <w:rsid w:val="00744B9D"/>
    <w:rsid w:val="00744C8B"/>
    <w:rsid w:val="00744E1D"/>
    <w:rsid w:val="00744F7F"/>
    <w:rsid w:val="007459D0"/>
    <w:rsid w:val="00745E7B"/>
    <w:rsid w:val="0074601F"/>
    <w:rsid w:val="007460E7"/>
    <w:rsid w:val="0074699C"/>
    <w:rsid w:val="00746AD3"/>
    <w:rsid w:val="007472D4"/>
    <w:rsid w:val="00747AF4"/>
    <w:rsid w:val="00747E09"/>
    <w:rsid w:val="00747E62"/>
    <w:rsid w:val="00747F6B"/>
    <w:rsid w:val="0075025C"/>
    <w:rsid w:val="007502C3"/>
    <w:rsid w:val="007502E4"/>
    <w:rsid w:val="00750C6D"/>
    <w:rsid w:val="00750CFF"/>
    <w:rsid w:val="0075145D"/>
    <w:rsid w:val="00751768"/>
    <w:rsid w:val="00751A43"/>
    <w:rsid w:val="00751AED"/>
    <w:rsid w:val="00751E3D"/>
    <w:rsid w:val="00751F64"/>
    <w:rsid w:val="00752613"/>
    <w:rsid w:val="007530E2"/>
    <w:rsid w:val="0075378C"/>
    <w:rsid w:val="007538AF"/>
    <w:rsid w:val="00753A77"/>
    <w:rsid w:val="00753AAD"/>
    <w:rsid w:val="00753AB3"/>
    <w:rsid w:val="00753D63"/>
    <w:rsid w:val="00753F18"/>
    <w:rsid w:val="007545F8"/>
    <w:rsid w:val="0075465C"/>
    <w:rsid w:val="0075478A"/>
    <w:rsid w:val="00754C06"/>
    <w:rsid w:val="00754D3B"/>
    <w:rsid w:val="007551FA"/>
    <w:rsid w:val="007555BB"/>
    <w:rsid w:val="007557F5"/>
    <w:rsid w:val="00755B36"/>
    <w:rsid w:val="00755CBD"/>
    <w:rsid w:val="00755D67"/>
    <w:rsid w:val="0075620A"/>
    <w:rsid w:val="00756718"/>
    <w:rsid w:val="00756B6A"/>
    <w:rsid w:val="007573F3"/>
    <w:rsid w:val="007574FE"/>
    <w:rsid w:val="00757A87"/>
    <w:rsid w:val="00757C9B"/>
    <w:rsid w:val="00757D44"/>
    <w:rsid w:val="00757FEF"/>
    <w:rsid w:val="0076002F"/>
    <w:rsid w:val="007600A2"/>
    <w:rsid w:val="00760424"/>
    <w:rsid w:val="00760466"/>
    <w:rsid w:val="007604F3"/>
    <w:rsid w:val="007605EF"/>
    <w:rsid w:val="007605F5"/>
    <w:rsid w:val="0076066C"/>
    <w:rsid w:val="007609CB"/>
    <w:rsid w:val="00761096"/>
    <w:rsid w:val="00761252"/>
    <w:rsid w:val="00761328"/>
    <w:rsid w:val="0076140B"/>
    <w:rsid w:val="00761DE1"/>
    <w:rsid w:val="0076273D"/>
    <w:rsid w:val="00762968"/>
    <w:rsid w:val="00763231"/>
    <w:rsid w:val="007632E3"/>
    <w:rsid w:val="007639EE"/>
    <w:rsid w:val="00763F49"/>
    <w:rsid w:val="00764322"/>
    <w:rsid w:val="00764507"/>
    <w:rsid w:val="00764567"/>
    <w:rsid w:val="007646DC"/>
    <w:rsid w:val="007646E0"/>
    <w:rsid w:val="007648D6"/>
    <w:rsid w:val="00764A8E"/>
    <w:rsid w:val="00765138"/>
    <w:rsid w:val="0076514F"/>
    <w:rsid w:val="00765331"/>
    <w:rsid w:val="007655FF"/>
    <w:rsid w:val="00765635"/>
    <w:rsid w:val="0076632D"/>
    <w:rsid w:val="007664B7"/>
    <w:rsid w:val="0076669D"/>
    <w:rsid w:val="00766763"/>
    <w:rsid w:val="00766769"/>
    <w:rsid w:val="00766E66"/>
    <w:rsid w:val="00766F79"/>
    <w:rsid w:val="007673BE"/>
    <w:rsid w:val="00767A7B"/>
    <w:rsid w:val="00767B42"/>
    <w:rsid w:val="00767BD6"/>
    <w:rsid w:val="00767CC0"/>
    <w:rsid w:val="00767D75"/>
    <w:rsid w:val="00767F70"/>
    <w:rsid w:val="00770479"/>
    <w:rsid w:val="007707A2"/>
    <w:rsid w:val="00770D84"/>
    <w:rsid w:val="007710DC"/>
    <w:rsid w:val="00771441"/>
    <w:rsid w:val="00771B46"/>
    <w:rsid w:val="00772404"/>
    <w:rsid w:val="007727F1"/>
    <w:rsid w:val="00772B05"/>
    <w:rsid w:val="00772C73"/>
    <w:rsid w:val="00772D35"/>
    <w:rsid w:val="007732A9"/>
    <w:rsid w:val="0077344A"/>
    <w:rsid w:val="00773C72"/>
    <w:rsid w:val="007744B5"/>
    <w:rsid w:val="007745CF"/>
    <w:rsid w:val="00774A51"/>
    <w:rsid w:val="00774C2A"/>
    <w:rsid w:val="00774C34"/>
    <w:rsid w:val="00774E82"/>
    <w:rsid w:val="00775300"/>
    <w:rsid w:val="00775379"/>
    <w:rsid w:val="007753BE"/>
    <w:rsid w:val="0077562B"/>
    <w:rsid w:val="0077574A"/>
    <w:rsid w:val="0077576F"/>
    <w:rsid w:val="0077590B"/>
    <w:rsid w:val="00775973"/>
    <w:rsid w:val="00775B7F"/>
    <w:rsid w:val="00775C5D"/>
    <w:rsid w:val="0077660E"/>
    <w:rsid w:val="00777385"/>
    <w:rsid w:val="007773BB"/>
    <w:rsid w:val="00777E43"/>
    <w:rsid w:val="00780029"/>
    <w:rsid w:val="007802DE"/>
    <w:rsid w:val="00780548"/>
    <w:rsid w:val="0078081D"/>
    <w:rsid w:val="00780E55"/>
    <w:rsid w:val="00780F4F"/>
    <w:rsid w:val="007811ED"/>
    <w:rsid w:val="0078124B"/>
    <w:rsid w:val="0078177C"/>
    <w:rsid w:val="00781A7E"/>
    <w:rsid w:val="00781B7F"/>
    <w:rsid w:val="00781C06"/>
    <w:rsid w:val="00781D27"/>
    <w:rsid w:val="00781FA5"/>
    <w:rsid w:val="00782220"/>
    <w:rsid w:val="007823DD"/>
    <w:rsid w:val="007824AC"/>
    <w:rsid w:val="007824C9"/>
    <w:rsid w:val="0078253A"/>
    <w:rsid w:val="00782663"/>
    <w:rsid w:val="007829E2"/>
    <w:rsid w:val="00782CD6"/>
    <w:rsid w:val="0078306F"/>
    <w:rsid w:val="00783336"/>
    <w:rsid w:val="0078360E"/>
    <w:rsid w:val="0078395C"/>
    <w:rsid w:val="00783B6E"/>
    <w:rsid w:val="00783BD1"/>
    <w:rsid w:val="00783CE7"/>
    <w:rsid w:val="007840D0"/>
    <w:rsid w:val="00784435"/>
    <w:rsid w:val="00784E21"/>
    <w:rsid w:val="00785030"/>
    <w:rsid w:val="007851C2"/>
    <w:rsid w:val="00785601"/>
    <w:rsid w:val="007856EE"/>
    <w:rsid w:val="00785F17"/>
    <w:rsid w:val="007861B3"/>
    <w:rsid w:val="00786771"/>
    <w:rsid w:val="00786C8D"/>
    <w:rsid w:val="00786D39"/>
    <w:rsid w:val="00786E9E"/>
    <w:rsid w:val="00787271"/>
    <w:rsid w:val="0078748A"/>
    <w:rsid w:val="007876C0"/>
    <w:rsid w:val="007876E0"/>
    <w:rsid w:val="00787736"/>
    <w:rsid w:val="00787E65"/>
    <w:rsid w:val="00787F6D"/>
    <w:rsid w:val="00790190"/>
    <w:rsid w:val="00790364"/>
    <w:rsid w:val="00790830"/>
    <w:rsid w:val="00790F8F"/>
    <w:rsid w:val="007912D5"/>
    <w:rsid w:val="00791584"/>
    <w:rsid w:val="007918F5"/>
    <w:rsid w:val="00791AAE"/>
    <w:rsid w:val="00791F10"/>
    <w:rsid w:val="00792028"/>
    <w:rsid w:val="00792370"/>
    <w:rsid w:val="0079241E"/>
    <w:rsid w:val="00792882"/>
    <w:rsid w:val="00792ABD"/>
    <w:rsid w:val="00792B9A"/>
    <w:rsid w:val="00792D7C"/>
    <w:rsid w:val="00792DD4"/>
    <w:rsid w:val="007938C1"/>
    <w:rsid w:val="00793C61"/>
    <w:rsid w:val="00794022"/>
    <w:rsid w:val="00794075"/>
    <w:rsid w:val="0079407A"/>
    <w:rsid w:val="007941CD"/>
    <w:rsid w:val="007947E9"/>
    <w:rsid w:val="007950A4"/>
    <w:rsid w:val="007951FA"/>
    <w:rsid w:val="007951FF"/>
    <w:rsid w:val="007956F6"/>
    <w:rsid w:val="00795833"/>
    <w:rsid w:val="00795A4D"/>
    <w:rsid w:val="00795D6B"/>
    <w:rsid w:val="00795E68"/>
    <w:rsid w:val="00796046"/>
    <w:rsid w:val="007960ED"/>
    <w:rsid w:val="00796786"/>
    <w:rsid w:val="0079679B"/>
    <w:rsid w:val="00796CF0"/>
    <w:rsid w:val="00796E13"/>
    <w:rsid w:val="00796E83"/>
    <w:rsid w:val="0079743A"/>
    <w:rsid w:val="00797630"/>
    <w:rsid w:val="0079774E"/>
    <w:rsid w:val="00797846"/>
    <w:rsid w:val="00797E86"/>
    <w:rsid w:val="00797F00"/>
    <w:rsid w:val="00797F01"/>
    <w:rsid w:val="00797FF9"/>
    <w:rsid w:val="007A01D8"/>
    <w:rsid w:val="007A02A5"/>
    <w:rsid w:val="007A03A9"/>
    <w:rsid w:val="007A0726"/>
    <w:rsid w:val="007A0C37"/>
    <w:rsid w:val="007A13B1"/>
    <w:rsid w:val="007A13D9"/>
    <w:rsid w:val="007A1449"/>
    <w:rsid w:val="007A1D5E"/>
    <w:rsid w:val="007A1EBF"/>
    <w:rsid w:val="007A23BE"/>
    <w:rsid w:val="007A2465"/>
    <w:rsid w:val="007A2476"/>
    <w:rsid w:val="007A2780"/>
    <w:rsid w:val="007A2A52"/>
    <w:rsid w:val="007A2A54"/>
    <w:rsid w:val="007A2C4D"/>
    <w:rsid w:val="007A2CEE"/>
    <w:rsid w:val="007A380F"/>
    <w:rsid w:val="007A3928"/>
    <w:rsid w:val="007A39FE"/>
    <w:rsid w:val="007A3B88"/>
    <w:rsid w:val="007A44FB"/>
    <w:rsid w:val="007A4529"/>
    <w:rsid w:val="007A4AA5"/>
    <w:rsid w:val="007A4E61"/>
    <w:rsid w:val="007A4E93"/>
    <w:rsid w:val="007A52A5"/>
    <w:rsid w:val="007A5746"/>
    <w:rsid w:val="007A5C09"/>
    <w:rsid w:val="007A6543"/>
    <w:rsid w:val="007A6658"/>
    <w:rsid w:val="007A6A60"/>
    <w:rsid w:val="007A6BE0"/>
    <w:rsid w:val="007A6E1F"/>
    <w:rsid w:val="007A7184"/>
    <w:rsid w:val="007A7318"/>
    <w:rsid w:val="007A7382"/>
    <w:rsid w:val="007A7572"/>
    <w:rsid w:val="007A7804"/>
    <w:rsid w:val="007A79F2"/>
    <w:rsid w:val="007A7A05"/>
    <w:rsid w:val="007A7B84"/>
    <w:rsid w:val="007A7DA7"/>
    <w:rsid w:val="007A7EAA"/>
    <w:rsid w:val="007B0725"/>
    <w:rsid w:val="007B07A2"/>
    <w:rsid w:val="007B0DFC"/>
    <w:rsid w:val="007B0E18"/>
    <w:rsid w:val="007B0E27"/>
    <w:rsid w:val="007B0E65"/>
    <w:rsid w:val="007B111A"/>
    <w:rsid w:val="007B1654"/>
    <w:rsid w:val="007B1DB3"/>
    <w:rsid w:val="007B1EA3"/>
    <w:rsid w:val="007B269B"/>
    <w:rsid w:val="007B2B17"/>
    <w:rsid w:val="007B2E95"/>
    <w:rsid w:val="007B3233"/>
    <w:rsid w:val="007B3248"/>
    <w:rsid w:val="007B3364"/>
    <w:rsid w:val="007B3B9F"/>
    <w:rsid w:val="007B3EB8"/>
    <w:rsid w:val="007B3ED2"/>
    <w:rsid w:val="007B419A"/>
    <w:rsid w:val="007B4442"/>
    <w:rsid w:val="007B4EAA"/>
    <w:rsid w:val="007B4FC2"/>
    <w:rsid w:val="007B50CE"/>
    <w:rsid w:val="007B51D9"/>
    <w:rsid w:val="007B52C5"/>
    <w:rsid w:val="007B581C"/>
    <w:rsid w:val="007B59A1"/>
    <w:rsid w:val="007B5B87"/>
    <w:rsid w:val="007B5C80"/>
    <w:rsid w:val="007B5ED3"/>
    <w:rsid w:val="007B6DD4"/>
    <w:rsid w:val="007B6EEE"/>
    <w:rsid w:val="007B739D"/>
    <w:rsid w:val="007B7475"/>
    <w:rsid w:val="007B75EF"/>
    <w:rsid w:val="007B7669"/>
    <w:rsid w:val="007B786A"/>
    <w:rsid w:val="007B7945"/>
    <w:rsid w:val="007B7AE7"/>
    <w:rsid w:val="007B7B11"/>
    <w:rsid w:val="007C002B"/>
    <w:rsid w:val="007C0048"/>
    <w:rsid w:val="007C0122"/>
    <w:rsid w:val="007C09AA"/>
    <w:rsid w:val="007C0D0A"/>
    <w:rsid w:val="007C0F41"/>
    <w:rsid w:val="007C105E"/>
    <w:rsid w:val="007C1270"/>
    <w:rsid w:val="007C191E"/>
    <w:rsid w:val="007C195E"/>
    <w:rsid w:val="007C1A1B"/>
    <w:rsid w:val="007C1BA9"/>
    <w:rsid w:val="007C1D18"/>
    <w:rsid w:val="007C1D2C"/>
    <w:rsid w:val="007C1E72"/>
    <w:rsid w:val="007C1E84"/>
    <w:rsid w:val="007C1FCB"/>
    <w:rsid w:val="007C2577"/>
    <w:rsid w:val="007C2619"/>
    <w:rsid w:val="007C2A68"/>
    <w:rsid w:val="007C2B43"/>
    <w:rsid w:val="007C2FDE"/>
    <w:rsid w:val="007C316C"/>
    <w:rsid w:val="007C317A"/>
    <w:rsid w:val="007C3480"/>
    <w:rsid w:val="007C35EF"/>
    <w:rsid w:val="007C35F7"/>
    <w:rsid w:val="007C36CE"/>
    <w:rsid w:val="007C36E2"/>
    <w:rsid w:val="007C4181"/>
    <w:rsid w:val="007C44C2"/>
    <w:rsid w:val="007C4876"/>
    <w:rsid w:val="007C499C"/>
    <w:rsid w:val="007C4E99"/>
    <w:rsid w:val="007C5339"/>
    <w:rsid w:val="007C5A7B"/>
    <w:rsid w:val="007C5ABA"/>
    <w:rsid w:val="007C5BA0"/>
    <w:rsid w:val="007C5C00"/>
    <w:rsid w:val="007C6716"/>
    <w:rsid w:val="007C6DAD"/>
    <w:rsid w:val="007C7108"/>
    <w:rsid w:val="007C717B"/>
    <w:rsid w:val="007C7372"/>
    <w:rsid w:val="007C740F"/>
    <w:rsid w:val="007C7565"/>
    <w:rsid w:val="007D004A"/>
    <w:rsid w:val="007D0287"/>
    <w:rsid w:val="007D0416"/>
    <w:rsid w:val="007D073E"/>
    <w:rsid w:val="007D0C5F"/>
    <w:rsid w:val="007D14F0"/>
    <w:rsid w:val="007D16B8"/>
    <w:rsid w:val="007D16EE"/>
    <w:rsid w:val="007D1CB1"/>
    <w:rsid w:val="007D1EB7"/>
    <w:rsid w:val="007D2797"/>
    <w:rsid w:val="007D29D7"/>
    <w:rsid w:val="007D32FB"/>
    <w:rsid w:val="007D3E5E"/>
    <w:rsid w:val="007D3F49"/>
    <w:rsid w:val="007D403C"/>
    <w:rsid w:val="007D45E8"/>
    <w:rsid w:val="007D4659"/>
    <w:rsid w:val="007D4675"/>
    <w:rsid w:val="007D473E"/>
    <w:rsid w:val="007D48AE"/>
    <w:rsid w:val="007D4B1C"/>
    <w:rsid w:val="007D4B69"/>
    <w:rsid w:val="007D4BC2"/>
    <w:rsid w:val="007D53DF"/>
    <w:rsid w:val="007D5624"/>
    <w:rsid w:val="007D5A0C"/>
    <w:rsid w:val="007D5A68"/>
    <w:rsid w:val="007D5AAC"/>
    <w:rsid w:val="007D5DCC"/>
    <w:rsid w:val="007D5EFF"/>
    <w:rsid w:val="007D5F9A"/>
    <w:rsid w:val="007D647B"/>
    <w:rsid w:val="007D6670"/>
    <w:rsid w:val="007D69B8"/>
    <w:rsid w:val="007D6E61"/>
    <w:rsid w:val="007D7882"/>
    <w:rsid w:val="007D7AC7"/>
    <w:rsid w:val="007D7C6F"/>
    <w:rsid w:val="007D7DAF"/>
    <w:rsid w:val="007D7EE9"/>
    <w:rsid w:val="007E013B"/>
    <w:rsid w:val="007E0166"/>
    <w:rsid w:val="007E0292"/>
    <w:rsid w:val="007E06A2"/>
    <w:rsid w:val="007E0B52"/>
    <w:rsid w:val="007E0DE9"/>
    <w:rsid w:val="007E0EB6"/>
    <w:rsid w:val="007E0F3E"/>
    <w:rsid w:val="007E0F6F"/>
    <w:rsid w:val="007E1036"/>
    <w:rsid w:val="007E1085"/>
    <w:rsid w:val="007E10C4"/>
    <w:rsid w:val="007E1CF2"/>
    <w:rsid w:val="007E1D00"/>
    <w:rsid w:val="007E1ECC"/>
    <w:rsid w:val="007E263A"/>
    <w:rsid w:val="007E2839"/>
    <w:rsid w:val="007E2899"/>
    <w:rsid w:val="007E2BFA"/>
    <w:rsid w:val="007E2CCA"/>
    <w:rsid w:val="007E2E61"/>
    <w:rsid w:val="007E3133"/>
    <w:rsid w:val="007E352D"/>
    <w:rsid w:val="007E3CFE"/>
    <w:rsid w:val="007E41C5"/>
    <w:rsid w:val="007E4203"/>
    <w:rsid w:val="007E458E"/>
    <w:rsid w:val="007E4E19"/>
    <w:rsid w:val="007E4E5D"/>
    <w:rsid w:val="007E520F"/>
    <w:rsid w:val="007E55C6"/>
    <w:rsid w:val="007E5AC0"/>
    <w:rsid w:val="007E5F28"/>
    <w:rsid w:val="007E5F6B"/>
    <w:rsid w:val="007E5FCE"/>
    <w:rsid w:val="007E6048"/>
    <w:rsid w:val="007E692D"/>
    <w:rsid w:val="007E699C"/>
    <w:rsid w:val="007E6A1C"/>
    <w:rsid w:val="007E73D3"/>
    <w:rsid w:val="007E746E"/>
    <w:rsid w:val="007E74A2"/>
    <w:rsid w:val="007E75F3"/>
    <w:rsid w:val="007E76BB"/>
    <w:rsid w:val="007E7D46"/>
    <w:rsid w:val="007F0D06"/>
    <w:rsid w:val="007F0F5C"/>
    <w:rsid w:val="007F1164"/>
    <w:rsid w:val="007F13F6"/>
    <w:rsid w:val="007F15B2"/>
    <w:rsid w:val="007F1714"/>
    <w:rsid w:val="007F1D21"/>
    <w:rsid w:val="007F1E2D"/>
    <w:rsid w:val="007F1EBB"/>
    <w:rsid w:val="007F21DD"/>
    <w:rsid w:val="007F2238"/>
    <w:rsid w:val="007F23B2"/>
    <w:rsid w:val="007F23E7"/>
    <w:rsid w:val="007F255B"/>
    <w:rsid w:val="007F26A0"/>
    <w:rsid w:val="007F2773"/>
    <w:rsid w:val="007F2AC4"/>
    <w:rsid w:val="007F2CEF"/>
    <w:rsid w:val="007F33A0"/>
    <w:rsid w:val="007F354B"/>
    <w:rsid w:val="007F35EF"/>
    <w:rsid w:val="007F38FE"/>
    <w:rsid w:val="007F3A3B"/>
    <w:rsid w:val="007F3D3F"/>
    <w:rsid w:val="007F3D5F"/>
    <w:rsid w:val="007F3E9D"/>
    <w:rsid w:val="007F406E"/>
    <w:rsid w:val="007F4243"/>
    <w:rsid w:val="007F44C6"/>
    <w:rsid w:val="007F46BF"/>
    <w:rsid w:val="007F49E2"/>
    <w:rsid w:val="007F4B3B"/>
    <w:rsid w:val="007F4D3E"/>
    <w:rsid w:val="007F54DF"/>
    <w:rsid w:val="007F581F"/>
    <w:rsid w:val="007F5BEE"/>
    <w:rsid w:val="007F5C17"/>
    <w:rsid w:val="007F5C54"/>
    <w:rsid w:val="007F6358"/>
    <w:rsid w:val="007F64B2"/>
    <w:rsid w:val="007F6A1D"/>
    <w:rsid w:val="007F6E22"/>
    <w:rsid w:val="007F739D"/>
    <w:rsid w:val="007F74C8"/>
    <w:rsid w:val="007F776D"/>
    <w:rsid w:val="007F783E"/>
    <w:rsid w:val="007F7AAD"/>
    <w:rsid w:val="007F7E80"/>
    <w:rsid w:val="00800634"/>
    <w:rsid w:val="00800A5C"/>
    <w:rsid w:val="00800B70"/>
    <w:rsid w:val="0080112A"/>
    <w:rsid w:val="0080130E"/>
    <w:rsid w:val="008013AE"/>
    <w:rsid w:val="00801E3F"/>
    <w:rsid w:val="008021A2"/>
    <w:rsid w:val="0080236D"/>
    <w:rsid w:val="00802563"/>
    <w:rsid w:val="00802662"/>
    <w:rsid w:val="00802B5A"/>
    <w:rsid w:val="00802E95"/>
    <w:rsid w:val="00802F7B"/>
    <w:rsid w:val="008032DD"/>
    <w:rsid w:val="00803488"/>
    <w:rsid w:val="00803670"/>
    <w:rsid w:val="00803712"/>
    <w:rsid w:val="00803943"/>
    <w:rsid w:val="00803DE8"/>
    <w:rsid w:val="00803F09"/>
    <w:rsid w:val="0080403A"/>
    <w:rsid w:val="008041A6"/>
    <w:rsid w:val="008042D3"/>
    <w:rsid w:val="008047E9"/>
    <w:rsid w:val="00804A62"/>
    <w:rsid w:val="00804AB8"/>
    <w:rsid w:val="00804BC2"/>
    <w:rsid w:val="00804E52"/>
    <w:rsid w:val="008050D7"/>
    <w:rsid w:val="00805285"/>
    <w:rsid w:val="008053BA"/>
    <w:rsid w:val="008055C4"/>
    <w:rsid w:val="0080586D"/>
    <w:rsid w:val="00805B38"/>
    <w:rsid w:val="00806275"/>
    <w:rsid w:val="00806443"/>
    <w:rsid w:val="00806692"/>
    <w:rsid w:val="008066E3"/>
    <w:rsid w:val="00806789"/>
    <w:rsid w:val="008067BC"/>
    <w:rsid w:val="0080695A"/>
    <w:rsid w:val="00807221"/>
    <w:rsid w:val="0080732D"/>
    <w:rsid w:val="00807482"/>
    <w:rsid w:val="008079FA"/>
    <w:rsid w:val="00807A5E"/>
    <w:rsid w:val="00807B24"/>
    <w:rsid w:val="00807B68"/>
    <w:rsid w:val="00807F3D"/>
    <w:rsid w:val="00810950"/>
    <w:rsid w:val="00810DE0"/>
    <w:rsid w:val="00810E78"/>
    <w:rsid w:val="00811023"/>
    <w:rsid w:val="008110AB"/>
    <w:rsid w:val="0081118E"/>
    <w:rsid w:val="00811385"/>
    <w:rsid w:val="00811439"/>
    <w:rsid w:val="00811A25"/>
    <w:rsid w:val="0081228E"/>
    <w:rsid w:val="0081244F"/>
    <w:rsid w:val="00812804"/>
    <w:rsid w:val="00812861"/>
    <w:rsid w:val="008129B9"/>
    <w:rsid w:val="00812BC7"/>
    <w:rsid w:val="00812C28"/>
    <w:rsid w:val="00812C99"/>
    <w:rsid w:val="0081329D"/>
    <w:rsid w:val="00813DD8"/>
    <w:rsid w:val="008140AA"/>
    <w:rsid w:val="008140B0"/>
    <w:rsid w:val="00814305"/>
    <w:rsid w:val="00814F9A"/>
    <w:rsid w:val="008150B3"/>
    <w:rsid w:val="00815473"/>
    <w:rsid w:val="008157DD"/>
    <w:rsid w:val="00815AFF"/>
    <w:rsid w:val="00815C5C"/>
    <w:rsid w:val="0081643E"/>
    <w:rsid w:val="00816930"/>
    <w:rsid w:val="008173F0"/>
    <w:rsid w:val="0081754D"/>
    <w:rsid w:val="0081774B"/>
    <w:rsid w:val="00817761"/>
    <w:rsid w:val="008177E8"/>
    <w:rsid w:val="00817BFF"/>
    <w:rsid w:val="008200F0"/>
    <w:rsid w:val="00820182"/>
    <w:rsid w:val="00820702"/>
    <w:rsid w:val="00820A7C"/>
    <w:rsid w:val="00820BD5"/>
    <w:rsid w:val="00820CE8"/>
    <w:rsid w:val="00821E55"/>
    <w:rsid w:val="00821EE5"/>
    <w:rsid w:val="00822ADE"/>
    <w:rsid w:val="00822B47"/>
    <w:rsid w:val="00822E7B"/>
    <w:rsid w:val="0082341F"/>
    <w:rsid w:val="00823744"/>
    <w:rsid w:val="0082376C"/>
    <w:rsid w:val="00823B09"/>
    <w:rsid w:val="00823B8D"/>
    <w:rsid w:val="00823F46"/>
    <w:rsid w:val="00824296"/>
    <w:rsid w:val="008242FA"/>
    <w:rsid w:val="00824990"/>
    <w:rsid w:val="00824AC1"/>
    <w:rsid w:val="00824CC1"/>
    <w:rsid w:val="008251A4"/>
    <w:rsid w:val="008251CE"/>
    <w:rsid w:val="00825901"/>
    <w:rsid w:val="00825BC7"/>
    <w:rsid w:val="00825BDD"/>
    <w:rsid w:val="00825F17"/>
    <w:rsid w:val="0082633D"/>
    <w:rsid w:val="0082643D"/>
    <w:rsid w:val="008265C4"/>
    <w:rsid w:val="008266B2"/>
    <w:rsid w:val="008266E2"/>
    <w:rsid w:val="00826721"/>
    <w:rsid w:val="00826AE2"/>
    <w:rsid w:val="00826C5E"/>
    <w:rsid w:val="00826EEF"/>
    <w:rsid w:val="008271B5"/>
    <w:rsid w:val="008272C4"/>
    <w:rsid w:val="00827559"/>
    <w:rsid w:val="00827B24"/>
    <w:rsid w:val="008302C1"/>
    <w:rsid w:val="008307AC"/>
    <w:rsid w:val="00830AF7"/>
    <w:rsid w:val="00830EB4"/>
    <w:rsid w:val="00830F88"/>
    <w:rsid w:val="00830FEE"/>
    <w:rsid w:val="00831003"/>
    <w:rsid w:val="008311B0"/>
    <w:rsid w:val="0083199C"/>
    <w:rsid w:val="00831CCE"/>
    <w:rsid w:val="00831F07"/>
    <w:rsid w:val="008323D4"/>
    <w:rsid w:val="00832729"/>
    <w:rsid w:val="00832AE0"/>
    <w:rsid w:val="00832FDF"/>
    <w:rsid w:val="0083308A"/>
    <w:rsid w:val="0083329E"/>
    <w:rsid w:val="00833482"/>
    <w:rsid w:val="00833500"/>
    <w:rsid w:val="00833E07"/>
    <w:rsid w:val="00833F8F"/>
    <w:rsid w:val="00834319"/>
    <w:rsid w:val="00834B09"/>
    <w:rsid w:val="00834B15"/>
    <w:rsid w:val="00834D68"/>
    <w:rsid w:val="0083591C"/>
    <w:rsid w:val="00835C7E"/>
    <w:rsid w:val="00836164"/>
    <w:rsid w:val="00836328"/>
    <w:rsid w:val="00836789"/>
    <w:rsid w:val="00836CED"/>
    <w:rsid w:val="00836F50"/>
    <w:rsid w:val="00836F5F"/>
    <w:rsid w:val="00837732"/>
    <w:rsid w:val="00837BA5"/>
    <w:rsid w:val="00837F28"/>
    <w:rsid w:val="00837FA2"/>
    <w:rsid w:val="00840027"/>
    <w:rsid w:val="008400EE"/>
    <w:rsid w:val="0084027F"/>
    <w:rsid w:val="0084036F"/>
    <w:rsid w:val="00840403"/>
    <w:rsid w:val="00840597"/>
    <w:rsid w:val="00840B5A"/>
    <w:rsid w:val="00840D42"/>
    <w:rsid w:val="008413B5"/>
    <w:rsid w:val="008414BC"/>
    <w:rsid w:val="00841BAF"/>
    <w:rsid w:val="00841E05"/>
    <w:rsid w:val="00841FAA"/>
    <w:rsid w:val="008423C2"/>
    <w:rsid w:val="00842788"/>
    <w:rsid w:val="00842A62"/>
    <w:rsid w:val="008430E0"/>
    <w:rsid w:val="008431D7"/>
    <w:rsid w:val="00843212"/>
    <w:rsid w:val="0084379C"/>
    <w:rsid w:val="008437B4"/>
    <w:rsid w:val="00843881"/>
    <w:rsid w:val="0084455B"/>
    <w:rsid w:val="00844622"/>
    <w:rsid w:val="0084487D"/>
    <w:rsid w:val="00844932"/>
    <w:rsid w:val="00844A96"/>
    <w:rsid w:val="00844D2D"/>
    <w:rsid w:val="00844EAF"/>
    <w:rsid w:val="008450D3"/>
    <w:rsid w:val="0084513F"/>
    <w:rsid w:val="008455AF"/>
    <w:rsid w:val="008456D7"/>
    <w:rsid w:val="00845AC6"/>
    <w:rsid w:val="00845D0C"/>
    <w:rsid w:val="00846189"/>
    <w:rsid w:val="0084680E"/>
    <w:rsid w:val="008468FC"/>
    <w:rsid w:val="0084697E"/>
    <w:rsid w:val="00847006"/>
    <w:rsid w:val="0084709E"/>
    <w:rsid w:val="008472DD"/>
    <w:rsid w:val="008478D1"/>
    <w:rsid w:val="008479A8"/>
    <w:rsid w:val="008479E9"/>
    <w:rsid w:val="00847C82"/>
    <w:rsid w:val="00847EFE"/>
    <w:rsid w:val="008500B7"/>
    <w:rsid w:val="0085015B"/>
    <w:rsid w:val="0085070B"/>
    <w:rsid w:val="00850725"/>
    <w:rsid w:val="008507A8"/>
    <w:rsid w:val="00850C7A"/>
    <w:rsid w:val="008511F5"/>
    <w:rsid w:val="0085144D"/>
    <w:rsid w:val="0085161F"/>
    <w:rsid w:val="00851776"/>
    <w:rsid w:val="008517C2"/>
    <w:rsid w:val="0085189C"/>
    <w:rsid w:val="0085228D"/>
    <w:rsid w:val="00852380"/>
    <w:rsid w:val="008525A9"/>
    <w:rsid w:val="00852E69"/>
    <w:rsid w:val="00852F72"/>
    <w:rsid w:val="0085306C"/>
    <w:rsid w:val="00853169"/>
    <w:rsid w:val="008536CE"/>
    <w:rsid w:val="00853975"/>
    <w:rsid w:val="008539D1"/>
    <w:rsid w:val="00853A4F"/>
    <w:rsid w:val="00853C4C"/>
    <w:rsid w:val="0085422A"/>
    <w:rsid w:val="00854488"/>
    <w:rsid w:val="008547D2"/>
    <w:rsid w:val="00854B4B"/>
    <w:rsid w:val="00854E0B"/>
    <w:rsid w:val="00855111"/>
    <w:rsid w:val="0085545D"/>
    <w:rsid w:val="008556AC"/>
    <w:rsid w:val="008557FA"/>
    <w:rsid w:val="008558C7"/>
    <w:rsid w:val="00855F73"/>
    <w:rsid w:val="00855FF0"/>
    <w:rsid w:val="00856038"/>
    <w:rsid w:val="0085623B"/>
    <w:rsid w:val="00856444"/>
    <w:rsid w:val="0085644B"/>
    <w:rsid w:val="008564A4"/>
    <w:rsid w:val="0085683A"/>
    <w:rsid w:val="00856C23"/>
    <w:rsid w:val="00856DA8"/>
    <w:rsid w:val="00857206"/>
    <w:rsid w:val="0085727D"/>
    <w:rsid w:val="0085775C"/>
    <w:rsid w:val="0085782C"/>
    <w:rsid w:val="0085797A"/>
    <w:rsid w:val="00857B7C"/>
    <w:rsid w:val="00860127"/>
    <w:rsid w:val="008602E7"/>
    <w:rsid w:val="00860374"/>
    <w:rsid w:val="00860924"/>
    <w:rsid w:val="00861BD3"/>
    <w:rsid w:val="00861D3A"/>
    <w:rsid w:val="00861E91"/>
    <w:rsid w:val="008624F6"/>
    <w:rsid w:val="0086254F"/>
    <w:rsid w:val="00862566"/>
    <w:rsid w:val="00862860"/>
    <w:rsid w:val="008628D8"/>
    <w:rsid w:val="00862DEA"/>
    <w:rsid w:val="00863307"/>
    <w:rsid w:val="00863361"/>
    <w:rsid w:val="00863522"/>
    <w:rsid w:val="008637BA"/>
    <w:rsid w:val="00863BB9"/>
    <w:rsid w:val="00864440"/>
    <w:rsid w:val="00864482"/>
    <w:rsid w:val="008646F5"/>
    <w:rsid w:val="00864870"/>
    <w:rsid w:val="00864946"/>
    <w:rsid w:val="008649A2"/>
    <w:rsid w:val="00864F86"/>
    <w:rsid w:val="00864FA1"/>
    <w:rsid w:val="00865180"/>
    <w:rsid w:val="008651B6"/>
    <w:rsid w:val="00865666"/>
    <w:rsid w:val="0086585E"/>
    <w:rsid w:val="0086597D"/>
    <w:rsid w:val="00865C78"/>
    <w:rsid w:val="00865C86"/>
    <w:rsid w:val="00865CB2"/>
    <w:rsid w:val="00865E38"/>
    <w:rsid w:val="0086615F"/>
    <w:rsid w:val="00866297"/>
    <w:rsid w:val="008663E7"/>
    <w:rsid w:val="008669B7"/>
    <w:rsid w:val="00866A84"/>
    <w:rsid w:val="00866E78"/>
    <w:rsid w:val="00867414"/>
    <w:rsid w:val="0086784A"/>
    <w:rsid w:val="00867894"/>
    <w:rsid w:val="00870147"/>
    <w:rsid w:val="008704FF"/>
    <w:rsid w:val="00870977"/>
    <w:rsid w:val="00870ACB"/>
    <w:rsid w:val="00870DB1"/>
    <w:rsid w:val="00870E6F"/>
    <w:rsid w:val="0087141D"/>
    <w:rsid w:val="00871865"/>
    <w:rsid w:val="00871ACA"/>
    <w:rsid w:val="00871D85"/>
    <w:rsid w:val="00871E7B"/>
    <w:rsid w:val="00872175"/>
    <w:rsid w:val="00872324"/>
    <w:rsid w:val="00872394"/>
    <w:rsid w:val="008726DA"/>
    <w:rsid w:val="00872781"/>
    <w:rsid w:val="00872969"/>
    <w:rsid w:val="00872CA7"/>
    <w:rsid w:val="00872CF2"/>
    <w:rsid w:val="008730C5"/>
    <w:rsid w:val="00873284"/>
    <w:rsid w:val="00873565"/>
    <w:rsid w:val="00873640"/>
    <w:rsid w:val="0087364F"/>
    <w:rsid w:val="0087366D"/>
    <w:rsid w:val="00873A8F"/>
    <w:rsid w:val="00873B17"/>
    <w:rsid w:val="00873B6C"/>
    <w:rsid w:val="00873FEC"/>
    <w:rsid w:val="008740B0"/>
    <w:rsid w:val="00874342"/>
    <w:rsid w:val="00874506"/>
    <w:rsid w:val="00874CAE"/>
    <w:rsid w:val="00874FFC"/>
    <w:rsid w:val="008755FE"/>
    <w:rsid w:val="00875ADF"/>
    <w:rsid w:val="00875B27"/>
    <w:rsid w:val="008760A0"/>
    <w:rsid w:val="00876287"/>
    <w:rsid w:val="0087648D"/>
    <w:rsid w:val="008764C6"/>
    <w:rsid w:val="0087685A"/>
    <w:rsid w:val="00876AFF"/>
    <w:rsid w:val="00876EB5"/>
    <w:rsid w:val="00876F26"/>
    <w:rsid w:val="008772DB"/>
    <w:rsid w:val="00877314"/>
    <w:rsid w:val="0087740F"/>
    <w:rsid w:val="0087747B"/>
    <w:rsid w:val="00877679"/>
    <w:rsid w:val="00877704"/>
    <w:rsid w:val="0088013D"/>
    <w:rsid w:val="0088021F"/>
    <w:rsid w:val="0088025D"/>
    <w:rsid w:val="00880279"/>
    <w:rsid w:val="00880878"/>
    <w:rsid w:val="00881A6B"/>
    <w:rsid w:val="00881B38"/>
    <w:rsid w:val="00881B3A"/>
    <w:rsid w:val="00881F7B"/>
    <w:rsid w:val="008825B5"/>
    <w:rsid w:val="00882608"/>
    <w:rsid w:val="00883099"/>
    <w:rsid w:val="00883420"/>
    <w:rsid w:val="008839D6"/>
    <w:rsid w:val="00883FA7"/>
    <w:rsid w:val="00884686"/>
    <w:rsid w:val="00884A83"/>
    <w:rsid w:val="00884CFE"/>
    <w:rsid w:val="00884D71"/>
    <w:rsid w:val="00884E73"/>
    <w:rsid w:val="008851C1"/>
    <w:rsid w:val="008851CB"/>
    <w:rsid w:val="00885389"/>
    <w:rsid w:val="008857F3"/>
    <w:rsid w:val="00885B75"/>
    <w:rsid w:val="00885D04"/>
    <w:rsid w:val="0088639F"/>
    <w:rsid w:val="00886667"/>
    <w:rsid w:val="00886948"/>
    <w:rsid w:val="008869D6"/>
    <w:rsid w:val="00886AAB"/>
    <w:rsid w:val="00886BA7"/>
    <w:rsid w:val="00886F5E"/>
    <w:rsid w:val="00887286"/>
    <w:rsid w:val="008877B2"/>
    <w:rsid w:val="008906E1"/>
    <w:rsid w:val="0089094B"/>
    <w:rsid w:val="00890ABE"/>
    <w:rsid w:val="00890BAF"/>
    <w:rsid w:val="00891085"/>
    <w:rsid w:val="008912CA"/>
    <w:rsid w:val="00891462"/>
    <w:rsid w:val="008915D4"/>
    <w:rsid w:val="00891AD5"/>
    <w:rsid w:val="00891B55"/>
    <w:rsid w:val="00891BC6"/>
    <w:rsid w:val="00892109"/>
    <w:rsid w:val="00892323"/>
    <w:rsid w:val="008928C1"/>
    <w:rsid w:val="00892AD7"/>
    <w:rsid w:val="00892BA9"/>
    <w:rsid w:val="00892EF3"/>
    <w:rsid w:val="00893305"/>
    <w:rsid w:val="00893599"/>
    <w:rsid w:val="00893BEB"/>
    <w:rsid w:val="008940FD"/>
    <w:rsid w:val="00894409"/>
    <w:rsid w:val="008944BD"/>
    <w:rsid w:val="008944E2"/>
    <w:rsid w:val="00894611"/>
    <w:rsid w:val="008946D4"/>
    <w:rsid w:val="0089499B"/>
    <w:rsid w:val="00894B57"/>
    <w:rsid w:val="00894C02"/>
    <w:rsid w:val="00894D7F"/>
    <w:rsid w:val="00895184"/>
    <w:rsid w:val="008951D5"/>
    <w:rsid w:val="00895981"/>
    <w:rsid w:val="00895BFE"/>
    <w:rsid w:val="00895CF4"/>
    <w:rsid w:val="00895E5E"/>
    <w:rsid w:val="00895FF4"/>
    <w:rsid w:val="0089617A"/>
    <w:rsid w:val="0089624F"/>
    <w:rsid w:val="008963AF"/>
    <w:rsid w:val="00896CC2"/>
    <w:rsid w:val="0089700C"/>
    <w:rsid w:val="008970EC"/>
    <w:rsid w:val="0089772B"/>
    <w:rsid w:val="008A0480"/>
    <w:rsid w:val="008A05F1"/>
    <w:rsid w:val="008A0978"/>
    <w:rsid w:val="008A0C61"/>
    <w:rsid w:val="008A0CDC"/>
    <w:rsid w:val="008A0D30"/>
    <w:rsid w:val="008A0EE1"/>
    <w:rsid w:val="008A1196"/>
    <w:rsid w:val="008A15D0"/>
    <w:rsid w:val="008A1D98"/>
    <w:rsid w:val="008A2423"/>
    <w:rsid w:val="008A24C6"/>
    <w:rsid w:val="008A2BE0"/>
    <w:rsid w:val="008A32BE"/>
    <w:rsid w:val="008A3FD4"/>
    <w:rsid w:val="008A4594"/>
    <w:rsid w:val="008A470C"/>
    <w:rsid w:val="008A4816"/>
    <w:rsid w:val="008A4917"/>
    <w:rsid w:val="008A4C49"/>
    <w:rsid w:val="008A4FD7"/>
    <w:rsid w:val="008A5358"/>
    <w:rsid w:val="008A5707"/>
    <w:rsid w:val="008A5BB9"/>
    <w:rsid w:val="008A60EF"/>
    <w:rsid w:val="008A6775"/>
    <w:rsid w:val="008A6EFE"/>
    <w:rsid w:val="008A6F25"/>
    <w:rsid w:val="008A753B"/>
    <w:rsid w:val="008A7578"/>
    <w:rsid w:val="008A7E80"/>
    <w:rsid w:val="008B0014"/>
    <w:rsid w:val="008B0112"/>
    <w:rsid w:val="008B01AD"/>
    <w:rsid w:val="008B0206"/>
    <w:rsid w:val="008B024B"/>
    <w:rsid w:val="008B0253"/>
    <w:rsid w:val="008B039E"/>
    <w:rsid w:val="008B04BA"/>
    <w:rsid w:val="008B0E91"/>
    <w:rsid w:val="008B1018"/>
    <w:rsid w:val="008B13D0"/>
    <w:rsid w:val="008B17FF"/>
    <w:rsid w:val="008B1E81"/>
    <w:rsid w:val="008B2273"/>
    <w:rsid w:val="008B2403"/>
    <w:rsid w:val="008B2659"/>
    <w:rsid w:val="008B2A70"/>
    <w:rsid w:val="008B2CA0"/>
    <w:rsid w:val="008B3519"/>
    <w:rsid w:val="008B3F21"/>
    <w:rsid w:val="008B3F73"/>
    <w:rsid w:val="008B427F"/>
    <w:rsid w:val="008B436F"/>
    <w:rsid w:val="008B47AA"/>
    <w:rsid w:val="008B493E"/>
    <w:rsid w:val="008B53A2"/>
    <w:rsid w:val="008B551E"/>
    <w:rsid w:val="008B5709"/>
    <w:rsid w:val="008B5ACA"/>
    <w:rsid w:val="008B621D"/>
    <w:rsid w:val="008B66BF"/>
    <w:rsid w:val="008B671E"/>
    <w:rsid w:val="008B6A29"/>
    <w:rsid w:val="008B6F4E"/>
    <w:rsid w:val="008B717E"/>
    <w:rsid w:val="008B7389"/>
    <w:rsid w:val="008B766D"/>
    <w:rsid w:val="008B7A41"/>
    <w:rsid w:val="008C003F"/>
    <w:rsid w:val="008C02DE"/>
    <w:rsid w:val="008C03C9"/>
    <w:rsid w:val="008C0705"/>
    <w:rsid w:val="008C0C70"/>
    <w:rsid w:val="008C0CB6"/>
    <w:rsid w:val="008C0D33"/>
    <w:rsid w:val="008C0E9E"/>
    <w:rsid w:val="008C145B"/>
    <w:rsid w:val="008C1A74"/>
    <w:rsid w:val="008C1B3F"/>
    <w:rsid w:val="008C1CC9"/>
    <w:rsid w:val="008C20AA"/>
    <w:rsid w:val="008C21F6"/>
    <w:rsid w:val="008C2474"/>
    <w:rsid w:val="008C2569"/>
    <w:rsid w:val="008C275D"/>
    <w:rsid w:val="008C2E13"/>
    <w:rsid w:val="008C320E"/>
    <w:rsid w:val="008C3260"/>
    <w:rsid w:val="008C32F4"/>
    <w:rsid w:val="008C3333"/>
    <w:rsid w:val="008C36B9"/>
    <w:rsid w:val="008C36DD"/>
    <w:rsid w:val="008C3B25"/>
    <w:rsid w:val="008C3BC4"/>
    <w:rsid w:val="008C4908"/>
    <w:rsid w:val="008C4BA3"/>
    <w:rsid w:val="008C4C4B"/>
    <w:rsid w:val="008C4E88"/>
    <w:rsid w:val="008C4EFD"/>
    <w:rsid w:val="008C4F02"/>
    <w:rsid w:val="008C53E5"/>
    <w:rsid w:val="008C5A0D"/>
    <w:rsid w:val="008C616E"/>
    <w:rsid w:val="008C64BC"/>
    <w:rsid w:val="008C68DC"/>
    <w:rsid w:val="008C6B45"/>
    <w:rsid w:val="008C6B4C"/>
    <w:rsid w:val="008C6E0F"/>
    <w:rsid w:val="008C6E4E"/>
    <w:rsid w:val="008C6EB0"/>
    <w:rsid w:val="008C6F85"/>
    <w:rsid w:val="008C70ED"/>
    <w:rsid w:val="008C7106"/>
    <w:rsid w:val="008C72EB"/>
    <w:rsid w:val="008C75D9"/>
    <w:rsid w:val="008C7781"/>
    <w:rsid w:val="008C7AEE"/>
    <w:rsid w:val="008C7E02"/>
    <w:rsid w:val="008C7EC0"/>
    <w:rsid w:val="008D0027"/>
    <w:rsid w:val="008D02A1"/>
    <w:rsid w:val="008D03FA"/>
    <w:rsid w:val="008D043E"/>
    <w:rsid w:val="008D075B"/>
    <w:rsid w:val="008D1056"/>
    <w:rsid w:val="008D1250"/>
    <w:rsid w:val="008D1436"/>
    <w:rsid w:val="008D170D"/>
    <w:rsid w:val="008D1D5A"/>
    <w:rsid w:val="008D1DF1"/>
    <w:rsid w:val="008D1F85"/>
    <w:rsid w:val="008D2170"/>
    <w:rsid w:val="008D21AA"/>
    <w:rsid w:val="008D27B4"/>
    <w:rsid w:val="008D291D"/>
    <w:rsid w:val="008D2ABC"/>
    <w:rsid w:val="008D2AEB"/>
    <w:rsid w:val="008D2BD0"/>
    <w:rsid w:val="008D2BE6"/>
    <w:rsid w:val="008D2D18"/>
    <w:rsid w:val="008D331B"/>
    <w:rsid w:val="008D38DE"/>
    <w:rsid w:val="008D3922"/>
    <w:rsid w:val="008D3ABB"/>
    <w:rsid w:val="008D3D93"/>
    <w:rsid w:val="008D4841"/>
    <w:rsid w:val="008D4B8A"/>
    <w:rsid w:val="008D4BED"/>
    <w:rsid w:val="008D4F57"/>
    <w:rsid w:val="008D5684"/>
    <w:rsid w:val="008D56E3"/>
    <w:rsid w:val="008D583B"/>
    <w:rsid w:val="008D5C96"/>
    <w:rsid w:val="008D6012"/>
    <w:rsid w:val="008D62FC"/>
    <w:rsid w:val="008D63B0"/>
    <w:rsid w:val="008D685F"/>
    <w:rsid w:val="008D7008"/>
    <w:rsid w:val="008D701A"/>
    <w:rsid w:val="008D74EF"/>
    <w:rsid w:val="008D7506"/>
    <w:rsid w:val="008D7724"/>
    <w:rsid w:val="008D78C6"/>
    <w:rsid w:val="008D7B14"/>
    <w:rsid w:val="008E002B"/>
    <w:rsid w:val="008E0081"/>
    <w:rsid w:val="008E03D5"/>
    <w:rsid w:val="008E0429"/>
    <w:rsid w:val="008E042C"/>
    <w:rsid w:val="008E0529"/>
    <w:rsid w:val="008E0629"/>
    <w:rsid w:val="008E0AA1"/>
    <w:rsid w:val="008E0AAE"/>
    <w:rsid w:val="008E0E38"/>
    <w:rsid w:val="008E0F66"/>
    <w:rsid w:val="008E12DB"/>
    <w:rsid w:val="008E1431"/>
    <w:rsid w:val="008E1D98"/>
    <w:rsid w:val="008E1F18"/>
    <w:rsid w:val="008E2164"/>
    <w:rsid w:val="008E270D"/>
    <w:rsid w:val="008E2C19"/>
    <w:rsid w:val="008E2C7C"/>
    <w:rsid w:val="008E2E70"/>
    <w:rsid w:val="008E31F8"/>
    <w:rsid w:val="008E3240"/>
    <w:rsid w:val="008E32BE"/>
    <w:rsid w:val="008E37A2"/>
    <w:rsid w:val="008E37FD"/>
    <w:rsid w:val="008E38A4"/>
    <w:rsid w:val="008E3EAC"/>
    <w:rsid w:val="008E425C"/>
    <w:rsid w:val="008E4509"/>
    <w:rsid w:val="008E4A0C"/>
    <w:rsid w:val="008E4EA5"/>
    <w:rsid w:val="008E5358"/>
    <w:rsid w:val="008E5458"/>
    <w:rsid w:val="008E594C"/>
    <w:rsid w:val="008E5ACC"/>
    <w:rsid w:val="008E5CD2"/>
    <w:rsid w:val="008E621B"/>
    <w:rsid w:val="008E6301"/>
    <w:rsid w:val="008E669D"/>
    <w:rsid w:val="008E68F3"/>
    <w:rsid w:val="008E6C64"/>
    <w:rsid w:val="008E6E3E"/>
    <w:rsid w:val="008E6F5F"/>
    <w:rsid w:val="008E78D4"/>
    <w:rsid w:val="008F04C6"/>
    <w:rsid w:val="008F0C3C"/>
    <w:rsid w:val="008F0C4A"/>
    <w:rsid w:val="008F0ECF"/>
    <w:rsid w:val="008F0F53"/>
    <w:rsid w:val="008F1004"/>
    <w:rsid w:val="008F1310"/>
    <w:rsid w:val="008F13F5"/>
    <w:rsid w:val="008F14BD"/>
    <w:rsid w:val="008F1BA2"/>
    <w:rsid w:val="008F1BAE"/>
    <w:rsid w:val="008F1E56"/>
    <w:rsid w:val="008F200B"/>
    <w:rsid w:val="008F2942"/>
    <w:rsid w:val="008F2B22"/>
    <w:rsid w:val="008F2B39"/>
    <w:rsid w:val="008F2C1D"/>
    <w:rsid w:val="008F2D04"/>
    <w:rsid w:val="008F32ED"/>
    <w:rsid w:val="008F35C3"/>
    <w:rsid w:val="008F38A6"/>
    <w:rsid w:val="008F3D64"/>
    <w:rsid w:val="008F3DD0"/>
    <w:rsid w:val="008F4138"/>
    <w:rsid w:val="008F428C"/>
    <w:rsid w:val="008F43E7"/>
    <w:rsid w:val="008F45D0"/>
    <w:rsid w:val="008F4632"/>
    <w:rsid w:val="008F4736"/>
    <w:rsid w:val="008F482D"/>
    <w:rsid w:val="008F4FFE"/>
    <w:rsid w:val="008F51D3"/>
    <w:rsid w:val="008F5A99"/>
    <w:rsid w:val="008F5CF1"/>
    <w:rsid w:val="008F5F1A"/>
    <w:rsid w:val="008F6071"/>
    <w:rsid w:val="008F61BA"/>
    <w:rsid w:val="008F63A1"/>
    <w:rsid w:val="008F675B"/>
    <w:rsid w:val="008F6769"/>
    <w:rsid w:val="008F716B"/>
    <w:rsid w:val="008F729F"/>
    <w:rsid w:val="008F7448"/>
    <w:rsid w:val="00900621"/>
    <w:rsid w:val="00900689"/>
    <w:rsid w:val="00900BD2"/>
    <w:rsid w:val="00900CC9"/>
    <w:rsid w:val="0090117E"/>
    <w:rsid w:val="009011AA"/>
    <w:rsid w:val="0090124D"/>
    <w:rsid w:val="00901338"/>
    <w:rsid w:val="0090181C"/>
    <w:rsid w:val="009019E0"/>
    <w:rsid w:val="00901B58"/>
    <w:rsid w:val="00901C54"/>
    <w:rsid w:val="00901E0C"/>
    <w:rsid w:val="00902206"/>
    <w:rsid w:val="009022A4"/>
    <w:rsid w:val="0090238D"/>
    <w:rsid w:val="00902548"/>
    <w:rsid w:val="00902903"/>
    <w:rsid w:val="00902B3E"/>
    <w:rsid w:val="00902EB8"/>
    <w:rsid w:val="00902F1B"/>
    <w:rsid w:val="0090342F"/>
    <w:rsid w:val="0090377D"/>
    <w:rsid w:val="009039AC"/>
    <w:rsid w:val="00903AC1"/>
    <w:rsid w:val="00903BD2"/>
    <w:rsid w:val="00903CC4"/>
    <w:rsid w:val="00903E95"/>
    <w:rsid w:val="00903F11"/>
    <w:rsid w:val="00903FA7"/>
    <w:rsid w:val="00904004"/>
    <w:rsid w:val="009042A7"/>
    <w:rsid w:val="0090440C"/>
    <w:rsid w:val="0090456C"/>
    <w:rsid w:val="00904FA3"/>
    <w:rsid w:val="00905176"/>
    <w:rsid w:val="009051D5"/>
    <w:rsid w:val="00905379"/>
    <w:rsid w:val="00905429"/>
    <w:rsid w:val="00905455"/>
    <w:rsid w:val="009054C2"/>
    <w:rsid w:val="00905C75"/>
    <w:rsid w:val="00905D4C"/>
    <w:rsid w:val="00905EE6"/>
    <w:rsid w:val="009061AB"/>
    <w:rsid w:val="0090624A"/>
    <w:rsid w:val="0090639F"/>
    <w:rsid w:val="0090673C"/>
    <w:rsid w:val="009069EA"/>
    <w:rsid w:val="00906FC5"/>
    <w:rsid w:val="009075AA"/>
    <w:rsid w:val="00907782"/>
    <w:rsid w:val="00907A89"/>
    <w:rsid w:val="00907AD7"/>
    <w:rsid w:val="00910588"/>
    <w:rsid w:val="00910DE2"/>
    <w:rsid w:val="00910F3A"/>
    <w:rsid w:val="009110E9"/>
    <w:rsid w:val="0091112C"/>
    <w:rsid w:val="0091139B"/>
    <w:rsid w:val="009114F2"/>
    <w:rsid w:val="0091183B"/>
    <w:rsid w:val="00911A9E"/>
    <w:rsid w:val="00911C99"/>
    <w:rsid w:val="00911ECE"/>
    <w:rsid w:val="00911ED6"/>
    <w:rsid w:val="00911FA0"/>
    <w:rsid w:val="00912204"/>
    <w:rsid w:val="009124B7"/>
    <w:rsid w:val="009127E9"/>
    <w:rsid w:val="009129D9"/>
    <w:rsid w:val="00912BC6"/>
    <w:rsid w:val="00912E18"/>
    <w:rsid w:val="00912E4D"/>
    <w:rsid w:val="00912F75"/>
    <w:rsid w:val="00913121"/>
    <w:rsid w:val="009132A1"/>
    <w:rsid w:val="0091357B"/>
    <w:rsid w:val="009135D2"/>
    <w:rsid w:val="00913645"/>
    <w:rsid w:val="0091374B"/>
    <w:rsid w:val="00913B0B"/>
    <w:rsid w:val="0091420E"/>
    <w:rsid w:val="0091433F"/>
    <w:rsid w:val="00914506"/>
    <w:rsid w:val="00914647"/>
    <w:rsid w:val="00914B2C"/>
    <w:rsid w:val="00914C9D"/>
    <w:rsid w:val="00914D71"/>
    <w:rsid w:val="00914F71"/>
    <w:rsid w:val="0091516E"/>
    <w:rsid w:val="0091537D"/>
    <w:rsid w:val="009156B1"/>
    <w:rsid w:val="00915BD6"/>
    <w:rsid w:val="00915C97"/>
    <w:rsid w:val="00915FB9"/>
    <w:rsid w:val="00916ACE"/>
    <w:rsid w:val="00916B3E"/>
    <w:rsid w:val="00916CED"/>
    <w:rsid w:val="00916DBD"/>
    <w:rsid w:val="009170F3"/>
    <w:rsid w:val="0091730E"/>
    <w:rsid w:val="009177DA"/>
    <w:rsid w:val="0091780A"/>
    <w:rsid w:val="00917E87"/>
    <w:rsid w:val="00920025"/>
    <w:rsid w:val="009200C5"/>
    <w:rsid w:val="00920464"/>
    <w:rsid w:val="009208D9"/>
    <w:rsid w:val="00920A21"/>
    <w:rsid w:val="00920A62"/>
    <w:rsid w:val="00920BED"/>
    <w:rsid w:val="00921293"/>
    <w:rsid w:val="0092131E"/>
    <w:rsid w:val="00921441"/>
    <w:rsid w:val="00921911"/>
    <w:rsid w:val="00921BD2"/>
    <w:rsid w:val="00921DC2"/>
    <w:rsid w:val="00921DDC"/>
    <w:rsid w:val="009220CA"/>
    <w:rsid w:val="009223AD"/>
    <w:rsid w:val="009223BC"/>
    <w:rsid w:val="009223CB"/>
    <w:rsid w:val="009224C7"/>
    <w:rsid w:val="00922A2F"/>
    <w:rsid w:val="00922A5B"/>
    <w:rsid w:val="00922BE4"/>
    <w:rsid w:val="00922E0F"/>
    <w:rsid w:val="00923246"/>
    <w:rsid w:val="009232E3"/>
    <w:rsid w:val="0092332C"/>
    <w:rsid w:val="009238C2"/>
    <w:rsid w:val="00923D1E"/>
    <w:rsid w:val="00924076"/>
    <w:rsid w:val="00924192"/>
    <w:rsid w:val="0092442A"/>
    <w:rsid w:val="00924555"/>
    <w:rsid w:val="009245EF"/>
    <w:rsid w:val="009247E4"/>
    <w:rsid w:val="00924DD8"/>
    <w:rsid w:val="009252C0"/>
    <w:rsid w:val="00925FFF"/>
    <w:rsid w:val="00926031"/>
    <w:rsid w:val="0092680D"/>
    <w:rsid w:val="009269FD"/>
    <w:rsid w:val="00926D02"/>
    <w:rsid w:val="00926D2E"/>
    <w:rsid w:val="00926E36"/>
    <w:rsid w:val="0092702B"/>
    <w:rsid w:val="009274C8"/>
    <w:rsid w:val="009276D1"/>
    <w:rsid w:val="00927B63"/>
    <w:rsid w:val="00927CB1"/>
    <w:rsid w:val="00927E03"/>
    <w:rsid w:val="00930080"/>
    <w:rsid w:val="009300D3"/>
    <w:rsid w:val="00930356"/>
    <w:rsid w:val="00930378"/>
    <w:rsid w:val="0093037B"/>
    <w:rsid w:val="009303D9"/>
    <w:rsid w:val="00930B7C"/>
    <w:rsid w:val="00930BC5"/>
    <w:rsid w:val="00930BE3"/>
    <w:rsid w:val="0093100C"/>
    <w:rsid w:val="00931374"/>
    <w:rsid w:val="00931EF2"/>
    <w:rsid w:val="009324F9"/>
    <w:rsid w:val="00932568"/>
    <w:rsid w:val="0093293A"/>
    <w:rsid w:val="009329A4"/>
    <w:rsid w:val="00932BE2"/>
    <w:rsid w:val="0093303A"/>
    <w:rsid w:val="009334B7"/>
    <w:rsid w:val="00933645"/>
    <w:rsid w:val="009339DB"/>
    <w:rsid w:val="00933BD4"/>
    <w:rsid w:val="00933CD7"/>
    <w:rsid w:val="00933D84"/>
    <w:rsid w:val="009346BA"/>
    <w:rsid w:val="00934DA3"/>
    <w:rsid w:val="00934DE1"/>
    <w:rsid w:val="00934F3D"/>
    <w:rsid w:val="0093504E"/>
    <w:rsid w:val="009350E5"/>
    <w:rsid w:val="00935117"/>
    <w:rsid w:val="009353CC"/>
    <w:rsid w:val="00936624"/>
    <w:rsid w:val="009369A4"/>
    <w:rsid w:val="00936CA8"/>
    <w:rsid w:val="00936DE7"/>
    <w:rsid w:val="0093712C"/>
    <w:rsid w:val="0093739D"/>
    <w:rsid w:val="009376C7"/>
    <w:rsid w:val="00937A14"/>
    <w:rsid w:val="00937B05"/>
    <w:rsid w:val="00937D81"/>
    <w:rsid w:val="00937D92"/>
    <w:rsid w:val="00937F6F"/>
    <w:rsid w:val="0094039B"/>
    <w:rsid w:val="009407A8"/>
    <w:rsid w:val="00940AF2"/>
    <w:rsid w:val="0094105E"/>
    <w:rsid w:val="009410D6"/>
    <w:rsid w:val="00941258"/>
    <w:rsid w:val="00941564"/>
    <w:rsid w:val="00941B21"/>
    <w:rsid w:val="00941F45"/>
    <w:rsid w:val="00942757"/>
    <w:rsid w:val="009427C6"/>
    <w:rsid w:val="00942883"/>
    <w:rsid w:val="00942913"/>
    <w:rsid w:val="00942ADA"/>
    <w:rsid w:val="00942E67"/>
    <w:rsid w:val="009430F1"/>
    <w:rsid w:val="00943492"/>
    <w:rsid w:val="00943A8A"/>
    <w:rsid w:val="00943C8A"/>
    <w:rsid w:val="00943EC7"/>
    <w:rsid w:val="00944074"/>
    <w:rsid w:val="0094434E"/>
    <w:rsid w:val="00944384"/>
    <w:rsid w:val="009446F3"/>
    <w:rsid w:val="00944BF1"/>
    <w:rsid w:val="00944C18"/>
    <w:rsid w:val="0094508A"/>
    <w:rsid w:val="0094591A"/>
    <w:rsid w:val="009459DA"/>
    <w:rsid w:val="009461F8"/>
    <w:rsid w:val="00946671"/>
    <w:rsid w:val="0094669D"/>
    <w:rsid w:val="00946965"/>
    <w:rsid w:val="00946A18"/>
    <w:rsid w:val="00946BDD"/>
    <w:rsid w:val="00947296"/>
    <w:rsid w:val="009472CD"/>
    <w:rsid w:val="00947AF8"/>
    <w:rsid w:val="009502C8"/>
    <w:rsid w:val="00950610"/>
    <w:rsid w:val="009507D6"/>
    <w:rsid w:val="009507FB"/>
    <w:rsid w:val="00950927"/>
    <w:rsid w:val="00950D73"/>
    <w:rsid w:val="00950D9F"/>
    <w:rsid w:val="009511D1"/>
    <w:rsid w:val="00951234"/>
    <w:rsid w:val="00951284"/>
    <w:rsid w:val="00951A0F"/>
    <w:rsid w:val="00951B67"/>
    <w:rsid w:val="00951D2B"/>
    <w:rsid w:val="0095219A"/>
    <w:rsid w:val="00952853"/>
    <w:rsid w:val="009529CE"/>
    <w:rsid w:val="00952B8D"/>
    <w:rsid w:val="009531A4"/>
    <w:rsid w:val="009534F3"/>
    <w:rsid w:val="009536EC"/>
    <w:rsid w:val="00953ABA"/>
    <w:rsid w:val="00953BE7"/>
    <w:rsid w:val="00953D89"/>
    <w:rsid w:val="00953F0D"/>
    <w:rsid w:val="00954494"/>
    <w:rsid w:val="009544A8"/>
    <w:rsid w:val="009544D0"/>
    <w:rsid w:val="009549C7"/>
    <w:rsid w:val="00954D3B"/>
    <w:rsid w:val="00954E64"/>
    <w:rsid w:val="0095537E"/>
    <w:rsid w:val="00955703"/>
    <w:rsid w:val="00955F59"/>
    <w:rsid w:val="00955FE1"/>
    <w:rsid w:val="00956530"/>
    <w:rsid w:val="009568D0"/>
    <w:rsid w:val="009568F1"/>
    <w:rsid w:val="00956E21"/>
    <w:rsid w:val="00957024"/>
    <w:rsid w:val="0095748B"/>
    <w:rsid w:val="00957855"/>
    <w:rsid w:val="00957869"/>
    <w:rsid w:val="00957AD6"/>
    <w:rsid w:val="00957FEB"/>
    <w:rsid w:val="00960051"/>
    <w:rsid w:val="0096025E"/>
    <w:rsid w:val="00960A02"/>
    <w:rsid w:val="00960CBF"/>
    <w:rsid w:val="00960EEE"/>
    <w:rsid w:val="0096105C"/>
    <w:rsid w:val="00961069"/>
    <w:rsid w:val="00961179"/>
    <w:rsid w:val="0096128B"/>
    <w:rsid w:val="009612A9"/>
    <w:rsid w:val="009618D2"/>
    <w:rsid w:val="0096190D"/>
    <w:rsid w:val="009621AB"/>
    <w:rsid w:val="00962396"/>
    <w:rsid w:val="00962754"/>
    <w:rsid w:val="00962756"/>
    <w:rsid w:val="00962783"/>
    <w:rsid w:val="009627CE"/>
    <w:rsid w:val="0096288D"/>
    <w:rsid w:val="00962E81"/>
    <w:rsid w:val="00962F46"/>
    <w:rsid w:val="009631BB"/>
    <w:rsid w:val="009637FA"/>
    <w:rsid w:val="00963FDC"/>
    <w:rsid w:val="0096427E"/>
    <w:rsid w:val="00964320"/>
    <w:rsid w:val="009643B2"/>
    <w:rsid w:val="009643F3"/>
    <w:rsid w:val="00964730"/>
    <w:rsid w:val="009649F7"/>
    <w:rsid w:val="0096500D"/>
    <w:rsid w:val="00965626"/>
    <w:rsid w:val="00965DBD"/>
    <w:rsid w:val="00965ED8"/>
    <w:rsid w:val="00965F16"/>
    <w:rsid w:val="009664B4"/>
    <w:rsid w:val="009665FA"/>
    <w:rsid w:val="00966A47"/>
    <w:rsid w:val="00966C49"/>
    <w:rsid w:val="00966C7D"/>
    <w:rsid w:val="00967459"/>
    <w:rsid w:val="00967811"/>
    <w:rsid w:val="00967888"/>
    <w:rsid w:val="00967E8C"/>
    <w:rsid w:val="00970802"/>
    <w:rsid w:val="00970A2F"/>
    <w:rsid w:val="00970B12"/>
    <w:rsid w:val="00970ED9"/>
    <w:rsid w:val="00971261"/>
    <w:rsid w:val="00971513"/>
    <w:rsid w:val="0097163F"/>
    <w:rsid w:val="009717C6"/>
    <w:rsid w:val="0097188A"/>
    <w:rsid w:val="009718B9"/>
    <w:rsid w:val="00972297"/>
    <w:rsid w:val="00972705"/>
    <w:rsid w:val="0097283B"/>
    <w:rsid w:val="00972A52"/>
    <w:rsid w:val="00972E87"/>
    <w:rsid w:val="00972ED5"/>
    <w:rsid w:val="00973281"/>
    <w:rsid w:val="009733D0"/>
    <w:rsid w:val="0097352B"/>
    <w:rsid w:val="00973B44"/>
    <w:rsid w:val="00973D52"/>
    <w:rsid w:val="00973D9E"/>
    <w:rsid w:val="00973E8E"/>
    <w:rsid w:val="00974371"/>
    <w:rsid w:val="00974411"/>
    <w:rsid w:val="00974AC2"/>
    <w:rsid w:val="00974B3C"/>
    <w:rsid w:val="00974D5C"/>
    <w:rsid w:val="00974EE1"/>
    <w:rsid w:val="00974F2E"/>
    <w:rsid w:val="009751AC"/>
    <w:rsid w:val="009751E5"/>
    <w:rsid w:val="00975629"/>
    <w:rsid w:val="00975DE2"/>
    <w:rsid w:val="009763FA"/>
    <w:rsid w:val="00976986"/>
    <w:rsid w:val="00976E54"/>
    <w:rsid w:val="00977279"/>
    <w:rsid w:val="00977644"/>
    <w:rsid w:val="00977AAE"/>
    <w:rsid w:val="00977F8C"/>
    <w:rsid w:val="009800D5"/>
    <w:rsid w:val="00980242"/>
    <w:rsid w:val="0098040F"/>
    <w:rsid w:val="00980474"/>
    <w:rsid w:val="00980766"/>
    <w:rsid w:val="009808F3"/>
    <w:rsid w:val="00980D58"/>
    <w:rsid w:val="00980F79"/>
    <w:rsid w:val="00981629"/>
    <w:rsid w:val="009816E9"/>
    <w:rsid w:val="00981A45"/>
    <w:rsid w:val="00981BA5"/>
    <w:rsid w:val="009821FE"/>
    <w:rsid w:val="009825EF"/>
    <w:rsid w:val="009826EE"/>
    <w:rsid w:val="009828C0"/>
    <w:rsid w:val="00982D23"/>
    <w:rsid w:val="0098331F"/>
    <w:rsid w:val="0098339A"/>
    <w:rsid w:val="009838D5"/>
    <w:rsid w:val="009839C4"/>
    <w:rsid w:val="00983B0E"/>
    <w:rsid w:val="00983B45"/>
    <w:rsid w:val="00983C76"/>
    <w:rsid w:val="009841DC"/>
    <w:rsid w:val="00984931"/>
    <w:rsid w:val="00984E77"/>
    <w:rsid w:val="00984F03"/>
    <w:rsid w:val="0098504B"/>
    <w:rsid w:val="00985151"/>
    <w:rsid w:val="0098516D"/>
    <w:rsid w:val="009855CE"/>
    <w:rsid w:val="0098561D"/>
    <w:rsid w:val="0098571B"/>
    <w:rsid w:val="009857C6"/>
    <w:rsid w:val="00985B02"/>
    <w:rsid w:val="00985B28"/>
    <w:rsid w:val="00985D88"/>
    <w:rsid w:val="0098617A"/>
    <w:rsid w:val="0098644F"/>
    <w:rsid w:val="009865F2"/>
    <w:rsid w:val="0098660F"/>
    <w:rsid w:val="00986725"/>
    <w:rsid w:val="00986782"/>
    <w:rsid w:val="0098694A"/>
    <w:rsid w:val="00986C0E"/>
    <w:rsid w:val="00986E05"/>
    <w:rsid w:val="009871E9"/>
    <w:rsid w:val="009874ED"/>
    <w:rsid w:val="00987635"/>
    <w:rsid w:val="0098764F"/>
    <w:rsid w:val="009876F8"/>
    <w:rsid w:val="0098774D"/>
    <w:rsid w:val="00987B5F"/>
    <w:rsid w:val="00987EDE"/>
    <w:rsid w:val="009902ED"/>
    <w:rsid w:val="009903CF"/>
    <w:rsid w:val="009905F4"/>
    <w:rsid w:val="00990637"/>
    <w:rsid w:val="0099097A"/>
    <w:rsid w:val="00990A80"/>
    <w:rsid w:val="00990A91"/>
    <w:rsid w:val="00990DB3"/>
    <w:rsid w:val="009912C2"/>
    <w:rsid w:val="009914C5"/>
    <w:rsid w:val="00991509"/>
    <w:rsid w:val="009916E6"/>
    <w:rsid w:val="00991772"/>
    <w:rsid w:val="0099181A"/>
    <w:rsid w:val="00991975"/>
    <w:rsid w:val="009919EB"/>
    <w:rsid w:val="00991A04"/>
    <w:rsid w:val="00991CBD"/>
    <w:rsid w:val="009921B1"/>
    <w:rsid w:val="0099229E"/>
    <w:rsid w:val="00992477"/>
    <w:rsid w:val="00992AF3"/>
    <w:rsid w:val="00992EE5"/>
    <w:rsid w:val="00992FE8"/>
    <w:rsid w:val="0099331D"/>
    <w:rsid w:val="00993646"/>
    <w:rsid w:val="0099367B"/>
    <w:rsid w:val="00993718"/>
    <w:rsid w:val="009939E3"/>
    <w:rsid w:val="00994038"/>
    <w:rsid w:val="00994384"/>
    <w:rsid w:val="00994437"/>
    <w:rsid w:val="00994588"/>
    <w:rsid w:val="009945A8"/>
    <w:rsid w:val="00994AA3"/>
    <w:rsid w:val="00994AA7"/>
    <w:rsid w:val="0099524D"/>
    <w:rsid w:val="009959BF"/>
    <w:rsid w:val="00996368"/>
    <w:rsid w:val="00996666"/>
    <w:rsid w:val="009966FC"/>
    <w:rsid w:val="00996825"/>
    <w:rsid w:val="00996A25"/>
    <w:rsid w:val="00996FA8"/>
    <w:rsid w:val="009971A0"/>
    <w:rsid w:val="00997467"/>
    <w:rsid w:val="0099756F"/>
    <w:rsid w:val="009977D3"/>
    <w:rsid w:val="009977FF"/>
    <w:rsid w:val="00997862"/>
    <w:rsid w:val="00997BDE"/>
    <w:rsid w:val="00997CF6"/>
    <w:rsid w:val="00997DBD"/>
    <w:rsid w:val="00997DE5"/>
    <w:rsid w:val="009A04BF"/>
    <w:rsid w:val="009A08F7"/>
    <w:rsid w:val="009A1529"/>
    <w:rsid w:val="009A1675"/>
    <w:rsid w:val="009A168F"/>
    <w:rsid w:val="009A1A6F"/>
    <w:rsid w:val="009A2141"/>
    <w:rsid w:val="009A2613"/>
    <w:rsid w:val="009A2798"/>
    <w:rsid w:val="009A2FAC"/>
    <w:rsid w:val="009A3209"/>
    <w:rsid w:val="009A37A4"/>
    <w:rsid w:val="009A397C"/>
    <w:rsid w:val="009A39C2"/>
    <w:rsid w:val="009A3DD1"/>
    <w:rsid w:val="009A3DDA"/>
    <w:rsid w:val="009A3EFB"/>
    <w:rsid w:val="009A474F"/>
    <w:rsid w:val="009A4873"/>
    <w:rsid w:val="009A48A1"/>
    <w:rsid w:val="009A4A43"/>
    <w:rsid w:val="009A4DAA"/>
    <w:rsid w:val="009A4ECE"/>
    <w:rsid w:val="009A50C1"/>
    <w:rsid w:val="009A6705"/>
    <w:rsid w:val="009A6B5E"/>
    <w:rsid w:val="009A6C88"/>
    <w:rsid w:val="009A6D3F"/>
    <w:rsid w:val="009A7140"/>
    <w:rsid w:val="009A72D1"/>
    <w:rsid w:val="009A75B3"/>
    <w:rsid w:val="009A7CE4"/>
    <w:rsid w:val="009B00E2"/>
    <w:rsid w:val="009B0565"/>
    <w:rsid w:val="009B05B4"/>
    <w:rsid w:val="009B066F"/>
    <w:rsid w:val="009B07A7"/>
    <w:rsid w:val="009B09EA"/>
    <w:rsid w:val="009B0A6F"/>
    <w:rsid w:val="009B0AC7"/>
    <w:rsid w:val="009B0C29"/>
    <w:rsid w:val="009B0CFA"/>
    <w:rsid w:val="009B0DB2"/>
    <w:rsid w:val="009B0F35"/>
    <w:rsid w:val="009B0FD2"/>
    <w:rsid w:val="009B108C"/>
    <w:rsid w:val="009B1246"/>
    <w:rsid w:val="009B13C5"/>
    <w:rsid w:val="009B153C"/>
    <w:rsid w:val="009B1882"/>
    <w:rsid w:val="009B196E"/>
    <w:rsid w:val="009B1C8F"/>
    <w:rsid w:val="009B1D3C"/>
    <w:rsid w:val="009B1EAF"/>
    <w:rsid w:val="009B24CF"/>
    <w:rsid w:val="009B293B"/>
    <w:rsid w:val="009B29BF"/>
    <w:rsid w:val="009B2A97"/>
    <w:rsid w:val="009B2BC6"/>
    <w:rsid w:val="009B2C93"/>
    <w:rsid w:val="009B3061"/>
    <w:rsid w:val="009B3145"/>
    <w:rsid w:val="009B3413"/>
    <w:rsid w:val="009B3416"/>
    <w:rsid w:val="009B342A"/>
    <w:rsid w:val="009B3A59"/>
    <w:rsid w:val="009B3C1A"/>
    <w:rsid w:val="009B3C5B"/>
    <w:rsid w:val="009B3E19"/>
    <w:rsid w:val="009B3E98"/>
    <w:rsid w:val="009B3EBE"/>
    <w:rsid w:val="009B4086"/>
    <w:rsid w:val="009B4217"/>
    <w:rsid w:val="009B4229"/>
    <w:rsid w:val="009B422A"/>
    <w:rsid w:val="009B425D"/>
    <w:rsid w:val="009B44A2"/>
    <w:rsid w:val="009B4B14"/>
    <w:rsid w:val="009B4E84"/>
    <w:rsid w:val="009B5065"/>
    <w:rsid w:val="009B512D"/>
    <w:rsid w:val="009B51A4"/>
    <w:rsid w:val="009B52CC"/>
    <w:rsid w:val="009B5660"/>
    <w:rsid w:val="009B5707"/>
    <w:rsid w:val="009B5827"/>
    <w:rsid w:val="009B58D4"/>
    <w:rsid w:val="009B5AD7"/>
    <w:rsid w:val="009B5BF0"/>
    <w:rsid w:val="009B5E4C"/>
    <w:rsid w:val="009B5E91"/>
    <w:rsid w:val="009B6156"/>
    <w:rsid w:val="009B64E8"/>
    <w:rsid w:val="009B652C"/>
    <w:rsid w:val="009B6571"/>
    <w:rsid w:val="009B6C85"/>
    <w:rsid w:val="009B6CA6"/>
    <w:rsid w:val="009B7478"/>
    <w:rsid w:val="009B7966"/>
    <w:rsid w:val="009B7A1D"/>
    <w:rsid w:val="009B7AFA"/>
    <w:rsid w:val="009B7CF4"/>
    <w:rsid w:val="009C025B"/>
    <w:rsid w:val="009C027E"/>
    <w:rsid w:val="009C0664"/>
    <w:rsid w:val="009C0B5D"/>
    <w:rsid w:val="009C0CC9"/>
    <w:rsid w:val="009C0E80"/>
    <w:rsid w:val="009C0FD7"/>
    <w:rsid w:val="009C134D"/>
    <w:rsid w:val="009C1465"/>
    <w:rsid w:val="009C1521"/>
    <w:rsid w:val="009C18BC"/>
    <w:rsid w:val="009C1EA8"/>
    <w:rsid w:val="009C3022"/>
    <w:rsid w:val="009C3194"/>
    <w:rsid w:val="009C3233"/>
    <w:rsid w:val="009C3287"/>
    <w:rsid w:val="009C37C1"/>
    <w:rsid w:val="009C3B68"/>
    <w:rsid w:val="009C3C37"/>
    <w:rsid w:val="009C3C94"/>
    <w:rsid w:val="009C3D33"/>
    <w:rsid w:val="009C3E79"/>
    <w:rsid w:val="009C41B9"/>
    <w:rsid w:val="009C42FA"/>
    <w:rsid w:val="009C43B9"/>
    <w:rsid w:val="009C4A89"/>
    <w:rsid w:val="009C4AE0"/>
    <w:rsid w:val="009C4AE2"/>
    <w:rsid w:val="009C5620"/>
    <w:rsid w:val="009C568A"/>
    <w:rsid w:val="009C5837"/>
    <w:rsid w:val="009C5A51"/>
    <w:rsid w:val="009C5E48"/>
    <w:rsid w:val="009C6083"/>
    <w:rsid w:val="009C60B2"/>
    <w:rsid w:val="009C6532"/>
    <w:rsid w:val="009C65A5"/>
    <w:rsid w:val="009C682C"/>
    <w:rsid w:val="009C6835"/>
    <w:rsid w:val="009C68C0"/>
    <w:rsid w:val="009C6B59"/>
    <w:rsid w:val="009C7135"/>
    <w:rsid w:val="009C74DD"/>
    <w:rsid w:val="009C7AB0"/>
    <w:rsid w:val="009C7B20"/>
    <w:rsid w:val="009D00F4"/>
    <w:rsid w:val="009D01E6"/>
    <w:rsid w:val="009D0790"/>
    <w:rsid w:val="009D07C5"/>
    <w:rsid w:val="009D08BA"/>
    <w:rsid w:val="009D08D0"/>
    <w:rsid w:val="009D0B42"/>
    <w:rsid w:val="009D0DF9"/>
    <w:rsid w:val="009D120F"/>
    <w:rsid w:val="009D15D1"/>
    <w:rsid w:val="009D1896"/>
    <w:rsid w:val="009D1AD6"/>
    <w:rsid w:val="009D20CF"/>
    <w:rsid w:val="009D22CE"/>
    <w:rsid w:val="009D2447"/>
    <w:rsid w:val="009D2B73"/>
    <w:rsid w:val="009D2F99"/>
    <w:rsid w:val="009D30CA"/>
    <w:rsid w:val="009D3961"/>
    <w:rsid w:val="009D3A29"/>
    <w:rsid w:val="009D3B63"/>
    <w:rsid w:val="009D416D"/>
    <w:rsid w:val="009D463A"/>
    <w:rsid w:val="009D4724"/>
    <w:rsid w:val="009D481C"/>
    <w:rsid w:val="009D4B63"/>
    <w:rsid w:val="009D539A"/>
    <w:rsid w:val="009D5647"/>
    <w:rsid w:val="009D58EC"/>
    <w:rsid w:val="009D5CAE"/>
    <w:rsid w:val="009D5F44"/>
    <w:rsid w:val="009D61DD"/>
    <w:rsid w:val="009D63CB"/>
    <w:rsid w:val="009D6781"/>
    <w:rsid w:val="009D70F2"/>
    <w:rsid w:val="009D7454"/>
    <w:rsid w:val="009D747A"/>
    <w:rsid w:val="009D77AA"/>
    <w:rsid w:val="009D77B3"/>
    <w:rsid w:val="009D7974"/>
    <w:rsid w:val="009D7B2C"/>
    <w:rsid w:val="009D7C08"/>
    <w:rsid w:val="009D7F72"/>
    <w:rsid w:val="009E013A"/>
    <w:rsid w:val="009E02D2"/>
    <w:rsid w:val="009E0399"/>
    <w:rsid w:val="009E039C"/>
    <w:rsid w:val="009E091D"/>
    <w:rsid w:val="009E099F"/>
    <w:rsid w:val="009E09AB"/>
    <w:rsid w:val="009E0CD0"/>
    <w:rsid w:val="009E0DE2"/>
    <w:rsid w:val="009E0EA6"/>
    <w:rsid w:val="009E1018"/>
    <w:rsid w:val="009E1143"/>
    <w:rsid w:val="009E1301"/>
    <w:rsid w:val="009E1362"/>
    <w:rsid w:val="009E1658"/>
    <w:rsid w:val="009E167F"/>
    <w:rsid w:val="009E17FD"/>
    <w:rsid w:val="009E1A3F"/>
    <w:rsid w:val="009E1F09"/>
    <w:rsid w:val="009E2037"/>
    <w:rsid w:val="009E25BC"/>
    <w:rsid w:val="009E276A"/>
    <w:rsid w:val="009E2B5B"/>
    <w:rsid w:val="009E2DC5"/>
    <w:rsid w:val="009E3F84"/>
    <w:rsid w:val="009E4234"/>
    <w:rsid w:val="009E47BF"/>
    <w:rsid w:val="009E4F4D"/>
    <w:rsid w:val="009E522A"/>
    <w:rsid w:val="009E5298"/>
    <w:rsid w:val="009E52E9"/>
    <w:rsid w:val="009E58A1"/>
    <w:rsid w:val="009E5970"/>
    <w:rsid w:val="009E5AE7"/>
    <w:rsid w:val="009E5B77"/>
    <w:rsid w:val="009E5D30"/>
    <w:rsid w:val="009E6166"/>
    <w:rsid w:val="009E62AB"/>
    <w:rsid w:val="009E6DA9"/>
    <w:rsid w:val="009E796A"/>
    <w:rsid w:val="009F010B"/>
    <w:rsid w:val="009F030C"/>
    <w:rsid w:val="009F09CF"/>
    <w:rsid w:val="009F0FE1"/>
    <w:rsid w:val="009F1122"/>
    <w:rsid w:val="009F1407"/>
    <w:rsid w:val="009F149A"/>
    <w:rsid w:val="009F1835"/>
    <w:rsid w:val="009F210E"/>
    <w:rsid w:val="009F21CA"/>
    <w:rsid w:val="009F22D9"/>
    <w:rsid w:val="009F23A8"/>
    <w:rsid w:val="009F29D5"/>
    <w:rsid w:val="009F2A6E"/>
    <w:rsid w:val="009F2C24"/>
    <w:rsid w:val="009F2FFC"/>
    <w:rsid w:val="009F307B"/>
    <w:rsid w:val="009F3771"/>
    <w:rsid w:val="009F3BBF"/>
    <w:rsid w:val="009F3C96"/>
    <w:rsid w:val="009F3FDB"/>
    <w:rsid w:val="009F4068"/>
    <w:rsid w:val="009F4818"/>
    <w:rsid w:val="009F48B6"/>
    <w:rsid w:val="009F4DF1"/>
    <w:rsid w:val="009F4E2C"/>
    <w:rsid w:val="009F5113"/>
    <w:rsid w:val="009F5183"/>
    <w:rsid w:val="009F529D"/>
    <w:rsid w:val="009F540B"/>
    <w:rsid w:val="009F5447"/>
    <w:rsid w:val="009F5A15"/>
    <w:rsid w:val="009F6029"/>
    <w:rsid w:val="009F646E"/>
    <w:rsid w:val="009F670F"/>
    <w:rsid w:val="009F68F6"/>
    <w:rsid w:val="009F6CEA"/>
    <w:rsid w:val="009F6D80"/>
    <w:rsid w:val="009F7584"/>
    <w:rsid w:val="009F75FF"/>
    <w:rsid w:val="009F7974"/>
    <w:rsid w:val="009F7AD7"/>
    <w:rsid w:val="009F7BA0"/>
    <w:rsid w:val="00A0092E"/>
    <w:rsid w:val="00A00989"/>
    <w:rsid w:val="00A00A35"/>
    <w:rsid w:val="00A0180E"/>
    <w:rsid w:val="00A019C1"/>
    <w:rsid w:val="00A01B65"/>
    <w:rsid w:val="00A020EF"/>
    <w:rsid w:val="00A02108"/>
    <w:rsid w:val="00A0260E"/>
    <w:rsid w:val="00A02982"/>
    <w:rsid w:val="00A02A44"/>
    <w:rsid w:val="00A02A66"/>
    <w:rsid w:val="00A02B18"/>
    <w:rsid w:val="00A02B35"/>
    <w:rsid w:val="00A02E07"/>
    <w:rsid w:val="00A02E66"/>
    <w:rsid w:val="00A02F00"/>
    <w:rsid w:val="00A0301D"/>
    <w:rsid w:val="00A03418"/>
    <w:rsid w:val="00A035CC"/>
    <w:rsid w:val="00A03875"/>
    <w:rsid w:val="00A03B4B"/>
    <w:rsid w:val="00A03D86"/>
    <w:rsid w:val="00A042FC"/>
    <w:rsid w:val="00A04508"/>
    <w:rsid w:val="00A04731"/>
    <w:rsid w:val="00A04823"/>
    <w:rsid w:val="00A04CA7"/>
    <w:rsid w:val="00A04D38"/>
    <w:rsid w:val="00A04DA1"/>
    <w:rsid w:val="00A0507A"/>
    <w:rsid w:val="00A051A8"/>
    <w:rsid w:val="00A05305"/>
    <w:rsid w:val="00A05353"/>
    <w:rsid w:val="00A053F5"/>
    <w:rsid w:val="00A059F5"/>
    <w:rsid w:val="00A05B57"/>
    <w:rsid w:val="00A05F58"/>
    <w:rsid w:val="00A05F7D"/>
    <w:rsid w:val="00A06047"/>
    <w:rsid w:val="00A063A8"/>
    <w:rsid w:val="00A0646D"/>
    <w:rsid w:val="00A06680"/>
    <w:rsid w:val="00A06B1A"/>
    <w:rsid w:val="00A06E1F"/>
    <w:rsid w:val="00A0722D"/>
    <w:rsid w:val="00A07412"/>
    <w:rsid w:val="00A076EA"/>
    <w:rsid w:val="00A07A5D"/>
    <w:rsid w:val="00A07DFF"/>
    <w:rsid w:val="00A10462"/>
    <w:rsid w:val="00A105F6"/>
    <w:rsid w:val="00A10A33"/>
    <w:rsid w:val="00A10BB0"/>
    <w:rsid w:val="00A10D91"/>
    <w:rsid w:val="00A11366"/>
    <w:rsid w:val="00A113C4"/>
    <w:rsid w:val="00A116D7"/>
    <w:rsid w:val="00A116E2"/>
    <w:rsid w:val="00A11B12"/>
    <w:rsid w:val="00A12364"/>
    <w:rsid w:val="00A123B5"/>
    <w:rsid w:val="00A1275C"/>
    <w:rsid w:val="00A1297E"/>
    <w:rsid w:val="00A12ACE"/>
    <w:rsid w:val="00A12D24"/>
    <w:rsid w:val="00A12F5B"/>
    <w:rsid w:val="00A13003"/>
    <w:rsid w:val="00A1316E"/>
    <w:rsid w:val="00A1377D"/>
    <w:rsid w:val="00A137F9"/>
    <w:rsid w:val="00A13965"/>
    <w:rsid w:val="00A13C03"/>
    <w:rsid w:val="00A13DE8"/>
    <w:rsid w:val="00A14453"/>
    <w:rsid w:val="00A14530"/>
    <w:rsid w:val="00A146F9"/>
    <w:rsid w:val="00A1474F"/>
    <w:rsid w:val="00A14C86"/>
    <w:rsid w:val="00A15159"/>
    <w:rsid w:val="00A1593F"/>
    <w:rsid w:val="00A15C06"/>
    <w:rsid w:val="00A167DC"/>
    <w:rsid w:val="00A16865"/>
    <w:rsid w:val="00A169CC"/>
    <w:rsid w:val="00A16C0C"/>
    <w:rsid w:val="00A17986"/>
    <w:rsid w:val="00A17C49"/>
    <w:rsid w:val="00A17D34"/>
    <w:rsid w:val="00A20012"/>
    <w:rsid w:val="00A2021A"/>
    <w:rsid w:val="00A20977"/>
    <w:rsid w:val="00A20BD9"/>
    <w:rsid w:val="00A21260"/>
    <w:rsid w:val="00A213EA"/>
    <w:rsid w:val="00A214E4"/>
    <w:rsid w:val="00A21633"/>
    <w:rsid w:val="00A217E1"/>
    <w:rsid w:val="00A21CBF"/>
    <w:rsid w:val="00A21D8F"/>
    <w:rsid w:val="00A21ED4"/>
    <w:rsid w:val="00A21F7C"/>
    <w:rsid w:val="00A222C4"/>
    <w:rsid w:val="00A2269A"/>
    <w:rsid w:val="00A226E0"/>
    <w:rsid w:val="00A228E9"/>
    <w:rsid w:val="00A22DC6"/>
    <w:rsid w:val="00A22F79"/>
    <w:rsid w:val="00A2325E"/>
    <w:rsid w:val="00A232F1"/>
    <w:rsid w:val="00A23FBC"/>
    <w:rsid w:val="00A24082"/>
    <w:rsid w:val="00A243B7"/>
    <w:rsid w:val="00A245E7"/>
    <w:rsid w:val="00A247FF"/>
    <w:rsid w:val="00A2486B"/>
    <w:rsid w:val="00A24A06"/>
    <w:rsid w:val="00A24E35"/>
    <w:rsid w:val="00A24F73"/>
    <w:rsid w:val="00A25B71"/>
    <w:rsid w:val="00A25BB3"/>
    <w:rsid w:val="00A25BBC"/>
    <w:rsid w:val="00A25D71"/>
    <w:rsid w:val="00A25E82"/>
    <w:rsid w:val="00A25F2D"/>
    <w:rsid w:val="00A2600B"/>
    <w:rsid w:val="00A2633E"/>
    <w:rsid w:val="00A26562"/>
    <w:rsid w:val="00A26787"/>
    <w:rsid w:val="00A26AC2"/>
    <w:rsid w:val="00A26F2C"/>
    <w:rsid w:val="00A27257"/>
    <w:rsid w:val="00A278B6"/>
    <w:rsid w:val="00A2798A"/>
    <w:rsid w:val="00A27DCA"/>
    <w:rsid w:val="00A27F10"/>
    <w:rsid w:val="00A27F66"/>
    <w:rsid w:val="00A303FB"/>
    <w:rsid w:val="00A30849"/>
    <w:rsid w:val="00A30A86"/>
    <w:rsid w:val="00A30FF4"/>
    <w:rsid w:val="00A31030"/>
    <w:rsid w:val="00A311BE"/>
    <w:rsid w:val="00A3122E"/>
    <w:rsid w:val="00A31398"/>
    <w:rsid w:val="00A31745"/>
    <w:rsid w:val="00A31888"/>
    <w:rsid w:val="00A318B2"/>
    <w:rsid w:val="00A31910"/>
    <w:rsid w:val="00A31E0C"/>
    <w:rsid w:val="00A323D7"/>
    <w:rsid w:val="00A32591"/>
    <w:rsid w:val="00A32650"/>
    <w:rsid w:val="00A32687"/>
    <w:rsid w:val="00A32851"/>
    <w:rsid w:val="00A32C05"/>
    <w:rsid w:val="00A32C8A"/>
    <w:rsid w:val="00A32E38"/>
    <w:rsid w:val="00A32E8B"/>
    <w:rsid w:val="00A33349"/>
    <w:rsid w:val="00A33CB2"/>
    <w:rsid w:val="00A33CDF"/>
    <w:rsid w:val="00A347CA"/>
    <w:rsid w:val="00A34955"/>
    <w:rsid w:val="00A34A96"/>
    <w:rsid w:val="00A34D0B"/>
    <w:rsid w:val="00A350E6"/>
    <w:rsid w:val="00A35388"/>
    <w:rsid w:val="00A3553D"/>
    <w:rsid w:val="00A357C0"/>
    <w:rsid w:val="00A35822"/>
    <w:rsid w:val="00A35A5E"/>
    <w:rsid w:val="00A35AE0"/>
    <w:rsid w:val="00A35EEB"/>
    <w:rsid w:val="00A36448"/>
    <w:rsid w:val="00A36982"/>
    <w:rsid w:val="00A36A06"/>
    <w:rsid w:val="00A36BF9"/>
    <w:rsid w:val="00A36DB5"/>
    <w:rsid w:val="00A37418"/>
    <w:rsid w:val="00A37906"/>
    <w:rsid w:val="00A379EC"/>
    <w:rsid w:val="00A37D2D"/>
    <w:rsid w:val="00A37E3E"/>
    <w:rsid w:val="00A4008C"/>
    <w:rsid w:val="00A40812"/>
    <w:rsid w:val="00A40889"/>
    <w:rsid w:val="00A40931"/>
    <w:rsid w:val="00A40DF0"/>
    <w:rsid w:val="00A40E67"/>
    <w:rsid w:val="00A4101F"/>
    <w:rsid w:val="00A412E2"/>
    <w:rsid w:val="00A413A6"/>
    <w:rsid w:val="00A420FC"/>
    <w:rsid w:val="00A423F2"/>
    <w:rsid w:val="00A423F6"/>
    <w:rsid w:val="00A42561"/>
    <w:rsid w:val="00A42A1A"/>
    <w:rsid w:val="00A42BED"/>
    <w:rsid w:val="00A42C65"/>
    <w:rsid w:val="00A4304B"/>
    <w:rsid w:val="00A4325B"/>
    <w:rsid w:val="00A4347B"/>
    <w:rsid w:val="00A43788"/>
    <w:rsid w:val="00A437F4"/>
    <w:rsid w:val="00A4387F"/>
    <w:rsid w:val="00A438F8"/>
    <w:rsid w:val="00A4415C"/>
    <w:rsid w:val="00A44683"/>
    <w:rsid w:val="00A448F0"/>
    <w:rsid w:val="00A44A67"/>
    <w:rsid w:val="00A44AB6"/>
    <w:rsid w:val="00A44DFD"/>
    <w:rsid w:val="00A44F80"/>
    <w:rsid w:val="00A45022"/>
    <w:rsid w:val="00A45056"/>
    <w:rsid w:val="00A45299"/>
    <w:rsid w:val="00A4530E"/>
    <w:rsid w:val="00A45520"/>
    <w:rsid w:val="00A45737"/>
    <w:rsid w:val="00A4587B"/>
    <w:rsid w:val="00A458AF"/>
    <w:rsid w:val="00A45AEE"/>
    <w:rsid w:val="00A4653D"/>
    <w:rsid w:val="00A466A2"/>
    <w:rsid w:val="00A46A42"/>
    <w:rsid w:val="00A46C72"/>
    <w:rsid w:val="00A46D94"/>
    <w:rsid w:val="00A46E56"/>
    <w:rsid w:val="00A46F20"/>
    <w:rsid w:val="00A47299"/>
    <w:rsid w:val="00A472AF"/>
    <w:rsid w:val="00A4739B"/>
    <w:rsid w:val="00A473A8"/>
    <w:rsid w:val="00A4745E"/>
    <w:rsid w:val="00A50087"/>
    <w:rsid w:val="00A5018A"/>
    <w:rsid w:val="00A50800"/>
    <w:rsid w:val="00A50817"/>
    <w:rsid w:val="00A50836"/>
    <w:rsid w:val="00A50E4C"/>
    <w:rsid w:val="00A51061"/>
    <w:rsid w:val="00A513F7"/>
    <w:rsid w:val="00A51607"/>
    <w:rsid w:val="00A516EE"/>
    <w:rsid w:val="00A51ACA"/>
    <w:rsid w:val="00A51C89"/>
    <w:rsid w:val="00A51DFB"/>
    <w:rsid w:val="00A51FE1"/>
    <w:rsid w:val="00A52067"/>
    <w:rsid w:val="00A5232E"/>
    <w:rsid w:val="00A52E49"/>
    <w:rsid w:val="00A531D5"/>
    <w:rsid w:val="00A53237"/>
    <w:rsid w:val="00A533C9"/>
    <w:rsid w:val="00A53444"/>
    <w:rsid w:val="00A534B1"/>
    <w:rsid w:val="00A534C4"/>
    <w:rsid w:val="00A535B3"/>
    <w:rsid w:val="00A536CA"/>
    <w:rsid w:val="00A53D4C"/>
    <w:rsid w:val="00A54156"/>
    <w:rsid w:val="00A54281"/>
    <w:rsid w:val="00A5444E"/>
    <w:rsid w:val="00A54AE1"/>
    <w:rsid w:val="00A54FB3"/>
    <w:rsid w:val="00A55674"/>
    <w:rsid w:val="00A55B15"/>
    <w:rsid w:val="00A55DB7"/>
    <w:rsid w:val="00A55F73"/>
    <w:rsid w:val="00A566DF"/>
    <w:rsid w:val="00A567E1"/>
    <w:rsid w:val="00A569B3"/>
    <w:rsid w:val="00A56C02"/>
    <w:rsid w:val="00A578B8"/>
    <w:rsid w:val="00A578C1"/>
    <w:rsid w:val="00A578C2"/>
    <w:rsid w:val="00A57BA6"/>
    <w:rsid w:val="00A57C77"/>
    <w:rsid w:val="00A57F1F"/>
    <w:rsid w:val="00A57F68"/>
    <w:rsid w:val="00A60021"/>
    <w:rsid w:val="00A609AE"/>
    <w:rsid w:val="00A60BE6"/>
    <w:rsid w:val="00A60F0F"/>
    <w:rsid w:val="00A60F8A"/>
    <w:rsid w:val="00A610FB"/>
    <w:rsid w:val="00A612E7"/>
    <w:rsid w:val="00A61A9C"/>
    <w:rsid w:val="00A61B88"/>
    <w:rsid w:val="00A61EF4"/>
    <w:rsid w:val="00A621C1"/>
    <w:rsid w:val="00A62243"/>
    <w:rsid w:val="00A623EE"/>
    <w:rsid w:val="00A623F3"/>
    <w:rsid w:val="00A6246D"/>
    <w:rsid w:val="00A62A31"/>
    <w:rsid w:val="00A62B0C"/>
    <w:rsid w:val="00A62B50"/>
    <w:rsid w:val="00A62FCA"/>
    <w:rsid w:val="00A62FD5"/>
    <w:rsid w:val="00A639D9"/>
    <w:rsid w:val="00A63FB1"/>
    <w:rsid w:val="00A641B2"/>
    <w:rsid w:val="00A64344"/>
    <w:rsid w:val="00A64387"/>
    <w:rsid w:val="00A64405"/>
    <w:rsid w:val="00A64520"/>
    <w:rsid w:val="00A6453C"/>
    <w:rsid w:val="00A64636"/>
    <w:rsid w:val="00A647AB"/>
    <w:rsid w:val="00A649C8"/>
    <w:rsid w:val="00A64DAD"/>
    <w:rsid w:val="00A64EE7"/>
    <w:rsid w:val="00A65042"/>
    <w:rsid w:val="00A654FD"/>
    <w:rsid w:val="00A65ABE"/>
    <w:rsid w:val="00A65CB8"/>
    <w:rsid w:val="00A65E36"/>
    <w:rsid w:val="00A65FB4"/>
    <w:rsid w:val="00A6636A"/>
    <w:rsid w:val="00A6646A"/>
    <w:rsid w:val="00A66754"/>
    <w:rsid w:val="00A66A7C"/>
    <w:rsid w:val="00A66B9E"/>
    <w:rsid w:val="00A66D6F"/>
    <w:rsid w:val="00A66DB0"/>
    <w:rsid w:val="00A67010"/>
    <w:rsid w:val="00A672CA"/>
    <w:rsid w:val="00A677E3"/>
    <w:rsid w:val="00A67824"/>
    <w:rsid w:val="00A6795F"/>
    <w:rsid w:val="00A67BE7"/>
    <w:rsid w:val="00A67CD1"/>
    <w:rsid w:val="00A701B7"/>
    <w:rsid w:val="00A70228"/>
    <w:rsid w:val="00A702D7"/>
    <w:rsid w:val="00A70AA1"/>
    <w:rsid w:val="00A70C52"/>
    <w:rsid w:val="00A70CD5"/>
    <w:rsid w:val="00A70D11"/>
    <w:rsid w:val="00A71117"/>
    <w:rsid w:val="00A71152"/>
    <w:rsid w:val="00A717B3"/>
    <w:rsid w:val="00A71991"/>
    <w:rsid w:val="00A71BF8"/>
    <w:rsid w:val="00A72298"/>
    <w:rsid w:val="00A722E4"/>
    <w:rsid w:val="00A7261B"/>
    <w:rsid w:val="00A729D6"/>
    <w:rsid w:val="00A73092"/>
    <w:rsid w:val="00A7345B"/>
    <w:rsid w:val="00A73594"/>
    <w:rsid w:val="00A735A4"/>
    <w:rsid w:val="00A73881"/>
    <w:rsid w:val="00A7392F"/>
    <w:rsid w:val="00A73A89"/>
    <w:rsid w:val="00A73B06"/>
    <w:rsid w:val="00A73E51"/>
    <w:rsid w:val="00A74077"/>
    <w:rsid w:val="00A74130"/>
    <w:rsid w:val="00A74404"/>
    <w:rsid w:val="00A7448C"/>
    <w:rsid w:val="00A74790"/>
    <w:rsid w:val="00A74C45"/>
    <w:rsid w:val="00A74F20"/>
    <w:rsid w:val="00A75344"/>
    <w:rsid w:val="00A755E7"/>
    <w:rsid w:val="00A75641"/>
    <w:rsid w:val="00A757F5"/>
    <w:rsid w:val="00A75D69"/>
    <w:rsid w:val="00A76291"/>
    <w:rsid w:val="00A763FB"/>
    <w:rsid w:val="00A7652A"/>
    <w:rsid w:val="00A76814"/>
    <w:rsid w:val="00A76F35"/>
    <w:rsid w:val="00A770DE"/>
    <w:rsid w:val="00A773A0"/>
    <w:rsid w:val="00A7748A"/>
    <w:rsid w:val="00A7787B"/>
    <w:rsid w:val="00A778B4"/>
    <w:rsid w:val="00A77C36"/>
    <w:rsid w:val="00A77D2D"/>
    <w:rsid w:val="00A77EC2"/>
    <w:rsid w:val="00A80650"/>
    <w:rsid w:val="00A80754"/>
    <w:rsid w:val="00A807EA"/>
    <w:rsid w:val="00A80B8A"/>
    <w:rsid w:val="00A80F2E"/>
    <w:rsid w:val="00A816C7"/>
    <w:rsid w:val="00A81C50"/>
    <w:rsid w:val="00A81D9F"/>
    <w:rsid w:val="00A81FC7"/>
    <w:rsid w:val="00A821AD"/>
    <w:rsid w:val="00A82CF0"/>
    <w:rsid w:val="00A82D76"/>
    <w:rsid w:val="00A82E5C"/>
    <w:rsid w:val="00A8308C"/>
    <w:rsid w:val="00A83538"/>
    <w:rsid w:val="00A83724"/>
    <w:rsid w:val="00A837ED"/>
    <w:rsid w:val="00A83BAC"/>
    <w:rsid w:val="00A840DA"/>
    <w:rsid w:val="00A840FE"/>
    <w:rsid w:val="00A843D0"/>
    <w:rsid w:val="00A84B4F"/>
    <w:rsid w:val="00A8565F"/>
    <w:rsid w:val="00A857F2"/>
    <w:rsid w:val="00A858D1"/>
    <w:rsid w:val="00A85DB6"/>
    <w:rsid w:val="00A865BE"/>
    <w:rsid w:val="00A866A3"/>
    <w:rsid w:val="00A86B79"/>
    <w:rsid w:val="00A86DE6"/>
    <w:rsid w:val="00A86FA5"/>
    <w:rsid w:val="00A87286"/>
    <w:rsid w:val="00A87316"/>
    <w:rsid w:val="00A87418"/>
    <w:rsid w:val="00A87913"/>
    <w:rsid w:val="00A87B32"/>
    <w:rsid w:val="00A87B9F"/>
    <w:rsid w:val="00A87D3B"/>
    <w:rsid w:val="00A87D6D"/>
    <w:rsid w:val="00A9009F"/>
    <w:rsid w:val="00A901C7"/>
    <w:rsid w:val="00A9037B"/>
    <w:rsid w:val="00A90460"/>
    <w:rsid w:val="00A90900"/>
    <w:rsid w:val="00A90967"/>
    <w:rsid w:val="00A90A00"/>
    <w:rsid w:val="00A90DED"/>
    <w:rsid w:val="00A91265"/>
    <w:rsid w:val="00A913FA"/>
    <w:rsid w:val="00A9148D"/>
    <w:rsid w:val="00A91DE9"/>
    <w:rsid w:val="00A91E85"/>
    <w:rsid w:val="00A91F0C"/>
    <w:rsid w:val="00A922B2"/>
    <w:rsid w:val="00A9231E"/>
    <w:rsid w:val="00A92451"/>
    <w:rsid w:val="00A92484"/>
    <w:rsid w:val="00A9275B"/>
    <w:rsid w:val="00A92E36"/>
    <w:rsid w:val="00A92E7B"/>
    <w:rsid w:val="00A92F34"/>
    <w:rsid w:val="00A9316B"/>
    <w:rsid w:val="00A931B0"/>
    <w:rsid w:val="00A93556"/>
    <w:rsid w:val="00A93767"/>
    <w:rsid w:val="00A93769"/>
    <w:rsid w:val="00A937B4"/>
    <w:rsid w:val="00A93BE9"/>
    <w:rsid w:val="00A93D57"/>
    <w:rsid w:val="00A94038"/>
    <w:rsid w:val="00A941E1"/>
    <w:rsid w:val="00A94269"/>
    <w:rsid w:val="00A942A2"/>
    <w:rsid w:val="00A942CE"/>
    <w:rsid w:val="00A94349"/>
    <w:rsid w:val="00A943D6"/>
    <w:rsid w:val="00A947F3"/>
    <w:rsid w:val="00A94864"/>
    <w:rsid w:val="00A949A4"/>
    <w:rsid w:val="00A94A7F"/>
    <w:rsid w:val="00A94C99"/>
    <w:rsid w:val="00A94ECB"/>
    <w:rsid w:val="00A9514F"/>
    <w:rsid w:val="00A95206"/>
    <w:rsid w:val="00A953AE"/>
    <w:rsid w:val="00A95623"/>
    <w:rsid w:val="00A9576D"/>
    <w:rsid w:val="00A9592E"/>
    <w:rsid w:val="00A95D3A"/>
    <w:rsid w:val="00A95EB0"/>
    <w:rsid w:val="00A9645B"/>
    <w:rsid w:val="00A966ED"/>
    <w:rsid w:val="00A96D3D"/>
    <w:rsid w:val="00A97122"/>
    <w:rsid w:val="00A97288"/>
    <w:rsid w:val="00A974B3"/>
    <w:rsid w:val="00A975B4"/>
    <w:rsid w:val="00A97B0A"/>
    <w:rsid w:val="00AA03AF"/>
    <w:rsid w:val="00AA03BF"/>
    <w:rsid w:val="00AA0564"/>
    <w:rsid w:val="00AA091E"/>
    <w:rsid w:val="00AA0982"/>
    <w:rsid w:val="00AA0EF9"/>
    <w:rsid w:val="00AA0F31"/>
    <w:rsid w:val="00AA11DD"/>
    <w:rsid w:val="00AA1233"/>
    <w:rsid w:val="00AA146E"/>
    <w:rsid w:val="00AA16BA"/>
    <w:rsid w:val="00AA1AE5"/>
    <w:rsid w:val="00AA1BC9"/>
    <w:rsid w:val="00AA1C6A"/>
    <w:rsid w:val="00AA1CAA"/>
    <w:rsid w:val="00AA1CD7"/>
    <w:rsid w:val="00AA1DB6"/>
    <w:rsid w:val="00AA1EDE"/>
    <w:rsid w:val="00AA2C0A"/>
    <w:rsid w:val="00AA2D45"/>
    <w:rsid w:val="00AA2FA6"/>
    <w:rsid w:val="00AA3391"/>
    <w:rsid w:val="00AA34EC"/>
    <w:rsid w:val="00AA34F5"/>
    <w:rsid w:val="00AA3616"/>
    <w:rsid w:val="00AA37AA"/>
    <w:rsid w:val="00AA3891"/>
    <w:rsid w:val="00AA3CA0"/>
    <w:rsid w:val="00AA3EF2"/>
    <w:rsid w:val="00AA404A"/>
    <w:rsid w:val="00AA4228"/>
    <w:rsid w:val="00AA496B"/>
    <w:rsid w:val="00AA49CE"/>
    <w:rsid w:val="00AA4B31"/>
    <w:rsid w:val="00AA4BFF"/>
    <w:rsid w:val="00AA4D15"/>
    <w:rsid w:val="00AA5166"/>
    <w:rsid w:val="00AA5353"/>
    <w:rsid w:val="00AA5470"/>
    <w:rsid w:val="00AA54B3"/>
    <w:rsid w:val="00AA5760"/>
    <w:rsid w:val="00AA5AF6"/>
    <w:rsid w:val="00AA5BDB"/>
    <w:rsid w:val="00AA5D45"/>
    <w:rsid w:val="00AA5E38"/>
    <w:rsid w:val="00AA5FD8"/>
    <w:rsid w:val="00AA616D"/>
    <w:rsid w:val="00AA68BC"/>
    <w:rsid w:val="00AA6B57"/>
    <w:rsid w:val="00AA6F31"/>
    <w:rsid w:val="00AA71CC"/>
    <w:rsid w:val="00AA76B6"/>
    <w:rsid w:val="00AA7AB0"/>
    <w:rsid w:val="00AA7C87"/>
    <w:rsid w:val="00AB007D"/>
    <w:rsid w:val="00AB00C4"/>
    <w:rsid w:val="00AB024D"/>
    <w:rsid w:val="00AB0482"/>
    <w:rsid w:val="00AB0520"/>
    <w:rsid w:val="00AB05D9"/>
    <w:rsid w:val="00AB080E"/>
    <w:rsid w:val="00AB0852"/>
    <w:rsid w:val="00AB0C6F"/>
    <w:rsid w:val="00AB0D80"/>
    <w:rsid w:val="00AB0F4C"/>
    <w:rsid w:val="00AB0FF3"/>
    <w:rsid w:val="00AB12B2"/>
    <w:rsid w:val="00AB13E3"/>
    <w:rsid w:val="00AB14E2"/>
    <w:rsid w:val="00AB1918"/>
    <w:rsid w:val="00AB19B4"/>
    <w:rsid w:val="00AB1EE4"/>
    <w:rsid w:val="00AB1F04"/>
    <w:rsid w:val="00AB232A"/>
    <w:rsid w:val="00AB24EA"/>
    <w:rsid w:val="00AB27D3"/>
    <w:rsid w:val="00AB2AC4"/>
    <w:rsid w:val="00AB2B6B"/>
    <w:rsid w:val="00AB3850"/>
    <w:rsid w:val="00AB392B"/>
    <w:rsid w:val="00AB3C54"/>
    <w:rsid w:val="00AB43B6"/>
    <w:rsid w:val="00AB47C3"/>
    <w:rsid w:val="00AB48CF"/>
    <w:rsid w:val="00AB49AC"/>
    <w:rsid w:val="00AB4D5A"/>
    <w:rsid w:val="00AB4D87"/>
    <w:rsid w:val="00AB4E65"/>
    <w:rsid w:val="00AB4EB6"/>
    <w:rsid w:val="00AB5070"/>
    <w:rsid w:val="00AB50BB"/>
    <w:rsid w:val="00AB52AF"/>
    <w:rsid w:val="00AB54BF"/>
    <w:rsid w:val="00AB5C65"/>
    <w:rsid w:val="00AB6531"/>
    <w:rsid w:val="00AB6D22"/>
    <w:rsid w:val="00AB7283"/>
    <w:rsid w:val="00AB7372"/>
    <w:rsid w:val="00AB761A"/>
    <w:rsid w:val="00AB7D8F"/>
    <w:rsid w:val="00AC07B0"/>
    <w:rsid w:val="00AC08CF"/>
    <w:rsid w:val="00AC0CC7"/>
    <w:rsid w:val="00AC0DEC"/>
    <w:rsid w:val="00AC1710"/>
    <w:rsid w:val="00AC19D1"/>
    <w:rsid w:val="00AC1A5B"/>
    <w:rsid w:val="00AC1B53"/>
    <w:rsid w:val="00AC1BA0"/>
    <w:rsid w:val="00AC1BFF"/>
    <w:rsid w:val="00AC1C70"/>
    <w:rsid w:val="00AC217A"/>
    <w:rsid w:val="00AC2876"/>
    <w:rsid w:val="00AC29A4"/>
    <w:rsid w:val="00AC2A8F"/>
    <w:rsid w:val="00AC3045"/>
    <w:rsid w:val="00AC3841"/>
    <w:rsid w:val="00AC3F87"/>
    <w:rsid w:val="00AC3FA7"/>
    <w:rsid w:val="00AC417D"/>
    <w:rsid w:val="00AC418C"/>
    <w:rsid w:val="00AC5198"/>
    <w:rsid w:val="00AC51EF"/>
    <w:rsid w:val="00AC53B8"/>
    <w:rsid w:val="00AC553A"/>
    <w:rsid w:val="00AC5618"/>
    <w:rsid w:val="00AC56BB"/>
    <w:rsid w:val="00AC5D18"/>
    <w:rsid w:val="00AC6117"/>
    <w:rsid w:val="00AC61C0"/>
    <w:rsid w:val="00AC6616"/>
    <w:rsid w:val="00AC6976"/>
    <w:rsid w:val="00AC6E78"/>
    <w:rsid w:val="00AC74B8"/>
    <w:rsid w:val="00AC76B2"/>
    <w:rsid w:val="00AC77D7"/>
    <w:rsid w:val="00AD00E5"/>
    <w:rsid w:val="00AD00FD"/>
    <w:rsid w:val="00AD0A18"/>
    <w:rsid w:val="00AD0DA7"/>
    <w:rsid w:val="00AD0E77"/>
    <w:rsid w:val="00AD0F9A"/>
    <w:rsid w:val="00AD103E"/>
    <w:rsid w:val="00AD1254"/>
    <w:rsid w:val="00AD127C"/>
    <w:rsid w:val="00AD13A7"/>
    <w:rsid w:val="00AD1516"/>
    <w:rsid w:val="00AD18AA"/>
    <w:rsid w:val="00AD2862"/>
    <w:rsid w:val="00AD2911"/>
    <w:rsid w:val="00AD2AB0"/>
    <w:rsid w:val="00AD2B08"/>
    <w:rsid w:val="00AD3053"/>
    <w:rsid w:val="00AD313F"/>
    <w:rsid w:val="00AD3BDE"/>
    <w:rsid w:val="00AD3D3C"/>
    <w:rsid w:val="00AD3DCC"/>
    <w:rsid w:val="00AD4226"/>
    <w:rsid w:val="00AD42FE"/>
    <w:rsid w:val="00AD49D5"/>
    <w:rsid w:val="00AD4BFB"/>
    <w:rsid w:val="00AD50AB"/>
    <w:rsid w:val="00AD58CF"/>
    <w:rsid w:val="00AD594E"/>
    <w:rsid w:val="00AD5A1B"/>
    <w:rsid w:val="00AD5C05"/>
    <w:rsid w:val="00AD5CAF"/>
    <w:rsid w:val="00AD5E52"/>
    <w:rsid w:val="00AD5FBC"/>
    <w:rsid w:val="00AD6092"/>
    <w:rsid w:val="00AD66F0"/>
    <w:rsid w:val="00AD6922"/>
    <w:rsid w:val="00AD716E"/>
    <w:rsid w:val="00AD75AF"/>
    <w:rsid w:val="00AD7774"/>
    <w:rsid w:val="00AD7775"/>
    <w:rsid w:val="00AD7870"/>
    <w:rsid w:val="00AD7D08"/>
    <w:rsid w:val="00AD7D2F"/>
    <w:rsid w:val="00AD7DAC"/>
    <w:rsid w:val="00AD7E21"/>
    <w:rsid w:val="00AD7F8B"/>
    <w:rsid w:val="00AE0041"/>
    <w:rsid w:val="00AE0447"/>
    <w:rsid w:val="00AE05BC"/>
    <w:rsid w:val="00AE065F"/>
    <w:rsid w:val="00AE0848"/>
    <w:rsid w:val="00AE098A"/>
    <w:rsid w:val="00AE141A"/>
    <w:rsid w:val="00AE1667"/>
    <w:rsid w:val="00AE17DB"/>
    <w:rsid w:val="00AE1E14"/>
    <w:rsid w:val="00AE1F7D"/>
    <w:rsid w:val="00AE22F4"/>
    <w:rsid w:val="00AE2626"/>
    <w:rsid w:val="00AE28F5"/>
    <w:rsid w:val="00AE295A"/>
    <w:rsid w:val="00AE2A3A"/>
    <w:rsid w:val="00AE2F8D"/>
    <w:rsid w:val="00AE300C"/>
    <w:rsid w:val="00AE30AD"/>
    <w:rsid w:val="00AE31D2"/>
    <w:rsid w:val="00AE3BDF"/>
    <w:rsid w:val="00AE412D"/>
    <w:rsid w:val="00AE43B0"/>
    <w:rsid w:val="00AE4440"/>
    <w:rsid w:val="00AE4483"/>
    <w:rsid w:val="00AE4559"/>
    <w:rsid w:val="00AE459B"/>
    <w:rsid w:val="00AE461F"/>
    <w:rsid w:val="00AE477A"/>
    <w:rsid w:val="00AE524F"/>
    <w:rsid w:val="00AE55D0"/>
    <w:rsid w:val="00AE5705"/>
    <w:rsid w:val="00AE5834"/>
    <w:rsid w:val="00AE5B14"/>
    <w:rsid w:val="00AE5E08"/>
    <w:rsid w:val="00AE5E8A"/>
    <w:rsid w:val="00AE6163"/>
    <w:rsid w:val="00AE6394"/>
    <w:rsid w:val="00AE63AD"/>
    <w:rsid w:val="00AE6AFD"/>
    <w:rsid w:val="00AE6BAB"/>
    <w:rsid w:val="00AE6CE1"/>
    <w:rsid w:val="00AE6E75"/>
    <w:rsid w:val="00AE72E8"/>
    <w:rsid w:val="00AE77DC"/>
    <w:rsid w:val="00AE78DB"/>
    <w:rsid w:val="00AE7919"/>
    <w:rsid w:val="00AF0B54"/>
    <w:rsid w:val="00AF0D64"/>
    <w:rsid w:val="00AF127C"/>
    <w:rsid w:val="00AF1723"/>
    <w:rsid w:val="00AF17A4"/>
    <w:rsid w:val="00AF1851"/>
    <w:rsid w:val="00AF194C"/>
    <w:rsid w:val="00AF1EDF"/>
    <w:rsid w:val="00AF1F86"/>
    <w:rsid w:val="00AF224A"/>
    <w:rsid w:val="00AF2479"/>
    <w:rsid w:val="00AF2545"/>
    <w:rsid w:val="00AF26B5"/>
    <w:rsid w:val="00AF27DD"/>
    <w:rsid w:val="00AF292A"/>
    <w:rsid w:val="00AF2C46"/>
    <w:rsid w:val="00AF33B1"/>
    <w:rsid w:val="00AF34F1"/>
    <w:rsid w:val="00AF358F"/>
    <w:rsid w:val="00AF38C0"/>
    <w:rsid w:val="00AF3B36"/>
    <w:rsid w:val="00AF3E49"/>
    <w:rsid w:val="00AF3EFA"/>
    <w:rsid w:val="00AF4342"/>
    <w:rsid w:val="00AF43C7"/>
    <w:rsid w:val="00AF469F"/>
    <w:rsid w:val="00AF47B7"/>
    <w:rsid w:val="00AF482D"/>
    <w:rsid w:val="00AF49C2"/>
    <w:rsid w:val="00AF4D8B"/>
    <w:rsid w:val="00AF4DA1"/>
    <w:rsid w:val="00AF4DCF"/>
    <w:rsid w:val="00AF5729"/>
    <w:rsid w:val="00AF577C"/>
    <w:rsid w:val="00AF5836"/>
    <w:rsid w:val="00AF58D1"/>
    <w:rsid w:val="00AF61DB"/>
    <w:rsid w:val="00AF63AE"/>
    <w:rsid w:val="00AF68ED"/>
    <w:rsid w:val="00AF6D86"/>
    <w:rsid w:val="00AF6DB8"/>
    <w:rsid w:val="00AF725C"/>
    <w:rsid w:val="00AF751E"/>
    <w:rsid w:val="00AF7641"/>
    <w:rsid w:val="00B00163"/>
    <w:rsid w:val="00B001D8"/>
    <w:rsid w:val="00B002AD"/>
    <w:rsid w:val="00B00428"/>
    <w:rsid w:val="00B0049B"/>
    <w:rsid w:val="00B0064E"/>
    <w:rsid w:val="00B00B15"/>
    <w:rsid w:val="00B00CFF"/>
    <w:rsid w:val="00B01010"/>
    <w:rsid w:val="00B0130E"/>
    <w:rsid w:val="00B015F4"/>
    <w:rsid w:val="00B01FEA"/>
    <w:rsid w:val="00B01FF1"/>
    <w:rsid w:val="00B0272F"/>
    <w:rsid w:val="00B02ABA"/>
    <w:rsid w:val="00B02C57"/>
    <w:rsid w:val="00B02D0E"/>
    <w:rsid w:val="00B02EBA"/>
    <w:rsid w:val="00B03016"/>
    <w:rsid w:val="00B03026"/>
    <w:rsid w:val="00B0337D"/>
    <w:rsid w:val="00B03432"/>
    <w:rsid w:val="00B036CB"/>
    <w:rsid w:val="00B037F3"/>
    <w:rsid w:val="00B03A8F"/>
    <w:rsid w:val="00B03B82"/>
    <w:rsid w:val="00B03BB6"/>
    <w:rsid w:val="00B0494B"/>
    <w:rsid w:val="00B049C5"/>
    <w:rsid w:val="00B04CE7"/>
    <w:rsid w:val="00B051FE"/>
    <w:rsid w:val="00B058F4"/>
    <w:rsid w:val="00B05AA2"/>
    <w:rsid w:val="00B05C20"/>
    <w:rsid w:val="00B05C9D"/>
    <w:rsid w:val="00B06775"/>
    <w:rsid w:val="00B0682E"/>
    <w:rsid w:val="00B068DB"/>
    <w:rsid w:val="00B06CEC"/>
    <w:rsid w:val="00B06EAD"/>
    <w:rsid w:val="00B06FC7"/>
    <w:rsid w:val="00B07439"/>
    <w:rsid w:val="00B076A6"/>
    <w:rsid w:val="00B07E30"/>
    <w:rsid w:val="00B100F4"/>
    <w:rsid w:val="00B101CF"/>
    <w:rsid w:val="00B1082B"/>
    <w:rsid w:val="00B10BCB"/>
    <w:rsid w:val="00B10FC2"/>
    <w:rsid w:val="00B1128F"/>
    <w:rsid w:val="00B11834"/>
    <w:rsid w:val="00B119ED"/>
    <w:rsid w:val="00B11A41"/>
    <w:rsid w:val="00B11AA4"/>
    <w:rsid w:val="00B11F99"/>
    <w:rsid w:val="00B1208D"/>
    <w:rsid w:val="00B122E2"/>
    <w:rsid w:val="00B1264B"/>
    <w:rsid w:val="00B12738"/>
    <w:rsid w:val="00B127FE"/>
    <w:rsid w:val="00B129CA"/>
    <w:rsid w:val="00B12BDD"/>
    <w:rsid w:val="00B13658"/>
    <w:rsid w:val="00B139DE"/>
    <w:rsid w:val="00B13E41"/>
    <w:rsid w:val="00B140A4"/>
    <w:rsid w:val="00B140AF"/>
    <w:rsid w:val="00B14933"/>
    <w:rsid w:val="00B14AB9"/>
    <w:rsid w:val="00B14CC3"/>
    <w:rsid w:val="00B14E72"/>
    <w:rsid w:val="00B1504D"/>
    <w:rsid w:val="00B158A9"/>
    <w:rsid w:val="00B158AE"/>
    <w:rsid w:val="00B15BC0"/>
    <w:rsid w:val="00B15DDF"/>
    <w:rsid w:val="00B15F92"/>
    <w:rsid w:val="00B1616D"/>
    <w:rsid w:val="00B1640B"/>
    <w:rsid w:val="00B16870"/>
    <w:rsid w:val="00B16B43"/>
    <w:rsid w:val="00B16D53"/>
    <w:rsid w:val="00B17811"/>
    <w:rsid w:val="00B17B50"/>
    <w:rsid w:val="00B17D5A"/>
    <w:rsid w:val="00B17FF3"/>
    <w:rsid w:val="00B200FB"/>
    <w:rsid w:val="00B201C8"/>
    <w:rsid w:val="00B204C0"/>
    <w:rsid w:val="00B2072F"/>
    <w:rsid w:val="00B20BE6"/>
    <w:rsid w:val="00B20EB1"/>
    <w:rsid w:val="00B20F5B"/>
    <w:rsid w:val="00B21A0D"/>
    <w:rsid w:val="00B21F1E"/>
    <w:rsid w:val="00B2214B"/>
    <w:rsid w:val="00B222B9"/>
    <w:rsid w:val="00B222D7"/>
    <w:rsid w:val="00B224FC"/>
    <w:rsid w:val="00B228D6"/>
    <w:rsid w:val="00B22BFF"/>
    <w:rsid w:val="00B22F0A"/>
    <w:rsid w:val="00B22F2F"/>
    <w:rsid w:val="00B22F4C"/>
    <w:rsid w:val="00B23786"/>
    <w:rsid w:val="00B23C1C"/>
    <w:rsid w:val="00B23DD1"/>
    <w:rsid w:val="00B2471C"/>
    <w:rsid w:val="00B24AFF"/>
    <w:rsid w:val="00B24B19"/>
    <w:rsid w:val="00B25354"/>
    <w:rsid w:val="00B255D8"/>
    <w:rsid w:val="00B25A1B"/>
    <w:rsid w:val="00B25BFE"/>
    <w:rsid w:val="00B25F0A"/>
    <w:rsid w:val="00B26011"/>
    <w:rsid w:val="00B260A3"/>
    <w:rsid w:val="00B260F3"/>
    <w:rsid w:val="00B263A6"/>
    <w:rsid w:val="00B26609"/>
    <w:rsid w:val="00B266D4"/>
    <w:rsid w:val="00B2692F"/>
    <w:rsid w:val="00B26961"/>
    <w:rsid w:val="00B26F26"/>
    <w:rsid w:val="00B27026"/>
    <w:rsid w:val="00B27444"/>
    <w:rsid w:val="00B27838"/>
    <w:rsid w:val="00B27DF2"/>
    <w:rsid w:val="00B30421"/>
    <w:rsid w:val="00B3078A"/>
    <w:rsid w:val="00B30E90"/>
    <w:rsid w:val="00B31504"/>
    <w:rsid w:val="00B31F02"/>
    <w:rsid w:val="00B31F9E"/>
    <w:rsid w:val="00B32003"/>
    <w:rsid w:val="00B32010"/>
    <w:rsid w:val="00B32544"/>
    <w:rsid w:val="00B326A4"/>
    <w:rsid w:val="00B32C4F"/>
    <w:rsid w:val="00B32D70"/>
    <w:rsid w:val="00B331EA"/>
    <w:rsid w:val="00B3356A"/>
    <w:rsid w:val="00B3363B"/>
    <w:rsid w:val="00B33662"/>
    <w:rsid w:val="00B33F17"/>
    <w:rsid w:val="00B33F1C"/>
    <w:rsid w:val="00B3416A"/>
    <w:rsid w:val="00B34216"/>
    <w:rsid w:val="00B342F1"/>
    <w:rsid w:val="00B349B8"/>
    <w:rsid w:val="00B34D30"/>
    <w:rsid w:val="00B34E05"/>
    <w:rsid w:val="00B350B9"/>
    <w:rsid w:val="00B3540C"/>
    <w:rsid w:val="00B35564"/>
    <w:rsid w:val="00B35701"/>
    <w:rsid w:val="00B35BBB"/>
    <w:rsid w:val="00B35D34"/>
    <w:rsid w:val="00B35E17"/>
    <w:rsid w:val="00B360BC"/>
    <w:rsid w:val="00B36153"/>
    <w:rsid w:val="00B3660E"/>
    <w:rsid w:val="00B3666F"/>
    <w:rsid w:val="00B369DB"/>
    <w:rsid w:val="00B36A5A"/>
    <w:rsid w:val="00B36B34"/>
    <w:rsid w:val="00B371E6"/>
    <w:rsid w:val="00B373EC"/>
    <w:rsid w:val="00B375F1"/>
    <w:rsid w:val="00B376B6"/>
    <w:rsid w:val="00B377A9"/>
    <w:rsid w:val="00B37A04"/>
    <w:rsid w:val="00B402C5"/>
    <w:rsid w:val="00B402CE"/>
    <w:rsid w:val="00B403B8"/>
    <w:rsid w:val="00B40430"/>
    <w:rsid w:val="00B40A85"/>
    <w:rsid w:val="00B40EE5"/>
    <w:rsid w:val="00B41116"/>
    <w:rsid w:val="00B411C3"/>
    <w:rsid w:val="00B4130D"/>
    <w:rsid w:val="00B4159C"/>
    <w:rsid w:val="00B415BA"/>
    <w:rsid w:val="00B41727"/>
    <w:rsid w:val="00B41B78"/>
    <w:rsid w:val="00B41BAC"/>
    <w:rsid w:val="00B42129"/>
    <w:rsid w:val="00B42314"/>
    <w:rsid w:val="00B4289B"/>
    <w:rsid w:val="00B42D35"/>
    <w:rsid w:val="00B43287"/>
    <w:rsid w:val="00B434FA"/>
    <w:rsid w:val="00B436BD"/>
    <w:rsid w:val="00B43A67"/>
    <w:rsid w:val="00B43FA2"/>
    <w:rsid w:val="00B448DB"/>
    <w:rsid w:val="00B44B80"/>
    <w:rsid w:val="00B45782"/>
    <w:rsid w:val="00B4581C"/>
    <w:rsid w:val="00B45A28"/>
    <w:rsid w:val="00B45A3D"/>
    <w:rsid w:val="00B45E4F"/>
    <w:rsid w:val="00B46197"/>
    <w:rsid w:val="00B46373"/>
    <w:rsid w:val="00B46403"/>
    <w:rsid w:val="00B46CA3"/>
    <w:rsid w:val="00B46D2B"/>
    <w:rsid w:val="00B471AF"/>
    <w:rsid w:val="00B472F7"/>
    <w:rsid w:val="00B47313"/>
    <w:rsid w:val="00B47647"/>
    <w:rsid w:val="00B50AE7"/>
    <w:rsid w:val="00B50F27"/>
    <w:rsid w:val="00B5120E"/>
    <w:rsid w:val="00B513A6"/>
    <w:rsid w:val="00B5141A"/>
    <w:rsid w:val="00B514C2"/>
    <w:rsid w:val="00B51A90"/>
    <w:rsid w:val="00B51AA7"/>
    <w:rsid w:val="00B51B5E"/>
    <w:rsid w:val="00B52358"/>
    <w:rsid w:val="00B52809"/>
    <w:rsid w:val="00B52A01"/>
    <w:rsid w:val="00B52CDD"/>
    <w:rsid w:val="00B52DEB"/>
    <w:rsid w:val="00B531EF"/>
    <w:rsid w:val="00B53740"/>
    <w:rsid w:val="00B538EC"/>
    <w:rsid w:val="00B5392F"/>
    <w:rsid w:val="00B53B70"/>
    <w:rsid w:val="00B54230"/>
    <w:rsid w:val="00B54302"/>
    <w:rsid w:val="00B54357"/>
    <w:rsid w:val="00B5435E"/>
    <w:rsid w:val="00B554BE"/>
    <w:rsid w:val="00B55DEF"/>
    <w:rsid w:val="00B55E20"/>
    <w:rsid w:val="00B55F76"/>
    <w:rsid w:val="00B55FE0"/>
    <w:rsid w:val="00B5644F"/>
    <w:rsid w:val="00B565DA"/>
    <w:rsid w:val="00B566C0"/>
    <w:rsid w:val="00B56A5D"/>
    <w:rsid w:val="00B56D5E"/>
    <w:rsid w:val="00B570F0"/>
    <w:rsid w:val="00B57557"/>
    <w:rsid w:val="00B57678"/>
    <w:rsid w:val="00B57CDA"/>
    <w:rsid w:val="00B57FD2"/>
    <w:rsid w:val="00B6008D"/>
    <w:rsid w:val="00B60C94"/>
    <w:rsid w:val="00B60E28"/>
    <w:rsid w:val="00B60FCD"/>
    <w:rsid w:val="00B61418"/>
    <w:rsid w:val="00B614B3"/>
    <w:rsid w:val="00B6152F"/>
    <w:rsid w:val="00B61C95"/>
    <w:rsid w:val="00B61DD8"/>
    <w:rsid w:val="00B61F81"/>
    <w:rsid w:val="00B61FDA"/>
    <w:rsid w:val="00B6208B"/>
    <w:rsid w:val="00B62113"/>
    <w:rsid w:val="00B622D2"/>
    <w:rsid w:val="00B62407"/>
    <w:rsid w:val="00B6242C"/>
    <w:rsid w:val="00B6277E"/>
    <w:rsid w:val="00B62BEF"/>
    <w:rsid w:val="00B62C95"/>
    <w:rsid w:val="00B62D16"/>
    <w:rsid w:val="00B62DC9"/>
    <w:rsid w:val="00B62DDE"/>
    <w:rsid w:val="00B6321F"/>
    <w:rsid w:val="00B6325F"/>
    <w:rsid w:val="00B6354E"/>
    <w:rsid w:val="00B63580"/>
    <w:rsid w:val="00B635AF"/>
    <w:rsid w:val="00B63C88"/>
    <w:rsid w:val="00B63D7E"/>
    <w:rsid w:val="00B63E8B"/>
    <w:rsid w:val="00B6411C"/>
    <w:rsid w:val="00B6421A"/>
    <w:rsid w:val="00B642C8"/>
    <w:rsid w:val="00B644A3"/>
    <w:rsid w:val="00B64531"/>
    <w:rsid w:val="00B64680"/>
    <w:rsid w:val="00B64AAF"/>
    <w:rsid w:val="00B64FA2"/>
    <w:rsid w:val="00B652C5"/>
    <w:rsid w:val="00B65320"/>
    <w:rsid w:val="00B65678"/>
    <w:rsid w:val="00B659F3"/>
    <w:rsid w:val="00B65A30"/>
    <w:rsid w:val="00B65A92"/>
    <w:rsid w:val="00B65C48"/>
    <w:rsid w:val="00B65FF7"/>
    <w:rsid w:val="00B66623"/>
    <w:rsid w:val="00B669B3"/>
    <w:rsid w:val="00B66E89"/>
    <w:rsid w:val="00B67342"/>
    <w:rsid w:val="00B67437"/>
    <w:rsid w:val="00B67AB0"/>
    <w:rsid w:val="00B67B16"/>
    <w:rsid w:val="00B67C07"/>
    <w:rsid w:val="00B67C7E"/>
    <w:rsid w:val="00B70654"/>
    <w:rsid w:val="00B711A5"/>
    <w:rsid w:val="00B712E6"/>
    <w:rsid w:val="00B7153D"/>
    <w:rsid w:val="00B71F3D"/>
    <w:rsid w:val="00B71F9A"/>
    <w:rsid w:val="00B7201C"/>
    <w:rsid w:val="00B7292B"/>
    <w:rsid w:val="00B72B26"/>
    <w:rsid w:val="00B72D02"/>
    <w:rsid w:val="00B72D5B"/>
    <w:rsid w:val="00B72E8B"/>
    <w:rsid w:val="00B731DD"/>
    <w:rsid w:val="00B733AE"/>
    <w:rsid w:val="00B734E6"/>
    <w:rsid w:val="00B73521"/>
    <w:rsid w:val="00B7352B"/>
    <w:rsid w:val="00B73B25"/>
    <w:rsid w:val="00B73EBC"/>
    <w:rsid w:val="00B744B1"/>
    <w:rsid w:val="00B74D2D"/>
    <w:rsid w:val="00B74F12"/>
    <w:rsid w:val="00B750C2"/>
    <w:rsid w:val="00B750DC"/>
    <w:rsid w:val="00B7512C"/>
    <w:rsid w:val="00B75662"/>
    <w:rsid w:val="00B757A2"/>
    <w:rsid w:val="00B75E4D"/>
    <w:rsid w:val="00B7632C"/>
    <w:rsid w:val="00B7641A"/>
    <w:rsid w:val="00B7687A"/>
    <w:rsid w:val="00B76D5C"/>
    <w:rsid w:val="00B77443"/>
    <w:rsid w:val="00B77DFF"/>
    <w:rsid w:val="00B77FAB"/>
    <w:rsid w:val="00B801E6"/>
    <w:rsid w:val="00B80309"/>
    <w:rsid w:val="00B8036A"/>
    <w:rsid w:val="00B80403"/>
    <w:rsid w:val="00B8061F"/>
    <w:rsid w:val="00B806EF"/>
    <w:rsid w:val="00B809AA"/>
    <w:rsid w:val="00B80A47"/>
    <w:rsid w:val="00B80A82"/>
    <w:rsid w:val="00B80D3E"/>
    <w:rsid w:val="00B810CA"/>
    <w:rsid w:val="00B813DC"/>
    <w:rsid w:val="00B818CB"/>
    <w:rsid w:val="00B81A66"/>
    <w:rsid w:val="00B8268B"/>
    <w:rsid w:val="00B82FD1"/>
    <w:rsid w:val="00B830D3"/>
    <w:rsid w:val="00B83B09"/>
    <w:rsid w:val="00B8400C"/>
    <w:rsid w:val="00B840D8"/>
    <w:rsid w:val="00B84288"/>
    <w:rsid w:val="00B844A2"/>
    <w:rsid w:val="00B8484B"/>
    <w:rsid w:val="00B849C9"/>
    <w:rsid w:val="00B84C95"/>
    <w:rsid w:val="00B8578B"/>
    <w:rsid w:val="00B857F6"/>
    <w:rsid w:val="00B85837"/>
    <w:rsid w:val="00B8591E"/>
    <w:rsid w:val="00B8594A"/>
    <w:rsid w:val="00B85F81"/>
    <w:rsid w:val="00B86884"/>
    <w:rsid w:val="00B86B34"/>
    <w:rsid w:val="00B86C32"/>
    <w:rsid w:val="00B871BA"/>
    <w:rsid w:val="00B8728F"/>
    <w:rsid w:val="00B872E1"/>
    <w:rsid w:val="00B8745F"/>
    <w:rsid w:val="00B87629"/>
    <w:rsid w:val="00B87859"/>
    <w:rsid w:val="00B878A0"/>
    <w:rsid w:val="00B87B02"/>
    <w:rsid w:val="00B87B7F"/>
    <w:rsid w:val="00B90CAC"/>
    <w:rsid w:val="00B90E58"/>
    <w:rsid w:val="00B91048"/>
    <w:rsid w:val="00B91765"/>
    <w:rsid w:val="00B91AB4"/>
    <w:rsid w:val="00B91BD5"/>
    <w:rsid w:val="00B91C1B"/>
    <w:rsid w:val="00B91E84"/>
    <w:rsid w:val="00B91F8A"/>
    <w:rsid w:val="00B922A8"/>
    <w:rsid w:val="00B9280A"/>
    <w:rsid w:val="00B92A77"/>
    <w:rsid w:val="00B92C15"/>
    <w:rsid w:val="00B92DD5"/>
    <w:rsid w:val="00B92EBF"/>
    <w:rsid w:val="00B9317A"/>
    <w:rsid w:val="00B93422"/>
    <w:rsid w:val="00B93455"/>
    <w:rsid w:val="00B935EC"/>
    <w:rsid w:val="00B936C9"/>
    <w:rsid w:val="00B94074"/>
    <w:rsid w:val="00B941A6"/>
    <w:rsid w:val="00B94393"/>
    <w:rsid w:val="00B9497B"/>
    <w:rsid w:val="00B94A28"/>
    <w:rsid w:val="00B94B61"/>
    <w:rsid w:val="00B94F3D"/>
    <w:rsid w:val="00B950AE"/>
    <w:rsid w:val="00B96103"/>
    <w:rsid w:val="00B9629A"/>
    <w:rsid w:val="00B966A9"/>
    <w:rsid w:val="00B966C1"/>
    <w:rsid w:val="00B96BFA"/>
    <w:rsid w:val="00B96FE7"/>
    <w:rsid w:val="00B971BA"/>
    <w:rsid w:val="00B97349"/>
    <w:rsid w:val="00B974FD"/>
    <w:rsid w:val="00B9774F"/>
    <w:rsid w:val="00B978C2"/>
    <w:rsid w:val="00B97AB4"/>
    <w:rsid w:val="00B97D8D"/>
    <w:rsid w:val="00B97DBF"/>
    <w:rsid w:val="00B97DEA"/>
    <w:rsid w:val="00B97E25"/>
    <w:rsid w:val="00B97FA1"/>
    <w:rsid w:val="00BA0781"/>
    <w:rsid w:val="00BA0DBA"/>
    <w:rsid w:val="00BA104E"/>
    <w:rsid w:val="00BA146A"/>
    <w:rsid w:val="00BA194A"/>
    <w:rsid w:val="00BA1C0B"/>
    <w:rsid w:val="00BA1CFB"/>
    <w:rsid w:val="00BA1E23"/>
    <w:rsid w:val="00BA20DB"/>
    <w:rsid w:val="00BA211A"/>
    <w:rsid w:val="00BA21F3"/>
    <w:rsid w:val="00BA22DC"/>
    <w:rsid w:val="00BA22EA"/>
    <w:rsid w:val="00BA2310"/>
    <w:rsid w:val="00BA2930"/>
    <w:rsid w:val="00BA2BB4"/>
    <w:rsid w:val="00BA2EC3"/>
    <w:rsid w:val="00BA2F65"/>
    <w:rsid w:val="00BA2F9A"/>
    <w:rsid w:val="00BA3302"/>
    <w:rsid w:val="00BA3477"/>
    <w:rsid w:val="00BA3840"/>
    <w:rsid w:val="00BA38DA"/>
    <w:rsid w:val="00BA396A"/>
    <w:rsid w:val="00BA3BA6"/>
    <w:rsid w:val="00BA3C1B"/>
    <w:rsid w:val="00BA3DBE"/>
    <w:rsid w:val="00BA412B"/>
    <w:rsid w:val="00BA43BF"/>
    <w:rsid w:val="00BA464D"/>
    <w:rsid w:val="00BA4DFD"/>
    <w:rsid w:val="00BA5035"/>
    <w:rsid w:val="00BA521E"/>
    <w:rsid w:val="00BA53AB"/>
    <w:rsid w:val="00BA560C"/>
    <w:rsid w:val="00BA58B1"/>
    <w:rsid w:val="00BA5FDD"/>
    <w:rsid w:val="00BA6353"/>
    <w:rsid w:val="00BA66E7"/>
    <w:rsid w:val="00BA6D23"/>
    <w:rsid w:val="00BA72BB"/>
    <w:rsid w:val="00BA76AD"/>
    <w:rsid w:val="00BA7A23"/>
    <w:rsid w:val="00BB0000"/>
    <w:rsid w:val="00BB02F4"/>
    <w:rsid w:val="00BB0714"/>
    <w:rsid w:val="00BB0886"/>
    <w:rsid w:val="00BB08E4"/>
    <w:rsid w:val="00BB0D0E"/>
    <w:rsid w:val="00BB0F53"/>
    <w:rsid w:val="00BB1686"/>
    <w:rsid w:val="00BB16D5"/>
    <w:rsid w:val="00BB1A9E"/>
    <w:rsid w:val="00BB2003"/>
    <w:rsid w:val="00BB21A8"/>
    <w:rsid w:val="00BB2DA0"/>
    <w:rsid w:val="00BB2EDC"/>
    <w:rsid w:val="00BB30A1"/>
    <w:rsid w:val="00BB30B3"/>
    <w:rsid w:val="00BB357B"/>
    <w:rsid w:val="00BB39D4"/>
    <w:rsid w:val="00BB3A58"/>
    <w:rsid w:val="00BB4215"/>
    <w:rsid w:val="00BB4519"/>
    <w:rsid w:val="00BB48B2"/>
    <w:rsid w:val="00BB4A22"/>
    <w:rsid w:val="00BB5421"/>
    <w:rsid w:val="00BB54AF"/>
    <w:rsid w:val="00BB5716"/>
    <w:rsid w:val="00BB5915"/>
    <w:rsid w:val="00BB5BA0"/>
    <w:rsid w:val="00BB5E01"/>
    <w:rsid w:val="00BB5EA7"/>
    <w:rsid w:val="00BB6007"/>
    <w:rsid w:val="00BB63D4"/>
    <w:rsid w:val="00BB6704"/>
    <w:rsid w:val="00BB67C1"/>
    <w:rsid w:val="00BB6D72"/>
    <w:rsid w:val="00BB6F69"/>
    <w:rsid w:val="00BB710A"/>
    <w:rsid w:val="00BB727B"/>
    <w:rsid w:val="00BB74D0"/>
    <w:rsid w:val="00BB7B03"/>
    <w:rsid w:val="00BB7F43"/>
    <w:rsid w:val="00BC01A2"/>
    <w:rsid w:val="00BC0561"/>
    <w:rsid w:val="00BC0C3A"/>
    <w:rsid w:val="00BC1233"/>
    <w:rsid w:val="00BC168A"/>
    <w:rsid w:val="00BC181D"/>
    <w:rsid w:val="00BC2184"/>
    <w:rsid w:val="00BC22D0"/>
    <w:rsid w:val="00BC265E"/>
    <w:rsid w:val="00BC2726"/>
    <w:rsid w:val="00BC2CDE"/>
    <w:rsid w:val="00BC319F"/>
    <w:rsid w:val="00BC3258"/>
    <w:rsid w:val="00BC340E"/>
    <w:rsid w:val="00BC346F"/>
    <w:rsid w:val="00BC39A7"/>
    <w:rsid w:val="00BC41E6"/>
    <w:rsid w:val="00BC4857"/>
    <w:rsid w:val="00BC4A47"/>
    <w:rsid w:val="00BC4B74"/>
    <w:rsid w:val="00BC51E4"/>
    <w:rsid w:val="00BC54C2"/>
    <w:rsid w:val="00BC570D"/>
    <w:rsid w:val="00BC574F"/>
    <w:rsid w:val="00BC5989"/>
    <w:rsid w:val="00BC5C7A"/>
    <w:rsid w:val="00BC5DA3"/>
    <w:rsid w:val="00BC640D"/>
    <w:rsid w:val="00BC64AC"/>
    <w:rsid w:val="00BC665D"/>
    <w:rsid w:val="00BC716F"/>
    <w:rsid w:val="00BC7198"/>
    <w:rsid w:val="00BC75CD"/>
    <w:rsid w:val="00BC76C4"/>
    <w:rsid w:val="00BC789D"/>
    <w:rsid w:val="00BC7A56"/>
    <w:rsid w:val="00BC7EE4"/>
    <w:rsid w:val="00BD008F"/>
    <w:rsid w:val="00BD020E"/>
    <w:rsid w:val="00BD0461"/>
    <w:rsid w:val="00BD0828"/>
    <w:rsid w:val="00BD08F2"/>
    <w:rsid w:val="00BD09B0"/>
    <w:rsid w:val="00BD1233"/>
    <w:rsid w:val="00BD123F"/>
    <w:rsid w:val="00BD1795"/>
    <w:rsid w:val="00BD2082"/>
    <w:rsid w:val="00BD25F9"/>
    <w:rsid w:val="00BD2B88"/>
    <w:rsid w:val="00BD2F12"/>
    <w:rsid w:val="00BD3179"/>
    <w:rsid w:val="00BD343E"/>
    <w:rsid w:val="00BD3564"/>
    <w:rsid w:val="00BD3B53"/>
    <w:rsid w:val="00BD3CC8"/>
    <w:rsid w:val="00BD4730"/>
    <w:rsid w:val="00BD4971"/>
    <w:rsid w:val="00BD49E9"/>
    <w:rsid w:val="00BD4A37"/>
    <w:rsid w:val="00BD4E6B"/>
    <w:rsid w:val="00BD56B9"/>
    <w:rsid w:val="00BD5973"/>
    <w:rsid w:val="00BD6001"/>
    <w:rsid w:val="00BD6013"/>
    <w:rsid w:val="00BD644D"/>
    <w:rsid w:val="00BD64A5"/>
    <w:rsid w:val="00BD6591"/>
    <w:rsid w:val="00BD6AAB"/>
    <w:rsid w:val="00BD6AB8"/>
    <w:rsid w:val="00BD6E41"/>
    <w:rsid w:val="00BD73C3"/>
    <w:rsid w:val="00BD741D"/>
    <w:rsid w:val="00BD74B8"/>
    <w:rsid w:val="00BD7690"/>
    <w:rsid w:val="00BD779B"/>
    <w:rsid w:val="00BD7922"/>
    <w:rsid w:val="00BD79E1"/>
    <w:rsid w:val="00BD7A07"/>
    <w:rsid w:val="00BD7C3F"/>
    <w:rsid w:val="00BD7CE0"/>
    <w:rsid w:val="00BD7F62"/>
    <w:rsid w:val="00BE003B"/>
    <w:rsid w:val="00BE0047"/>
    <w:rsid w:val="00BE0358"/>
    <w:rsid w:val="00BE0D8A"/>
    <w:rsid w:val="00BE12FF"/>
    <w:rsid w:val="00BE1303"/>
    <w:rsid w:val="00BE14AB"/>
    <w:rsid w:val="00BE1532"/>
    <w:rsid w:val="00BE169E"/>
    <w:rsid w:val="00BE16C3"/>
    <w:rsid w:val="00BE1951"/>
    <w:rsid w:val="00BE1A9B"/>
    <w:rsid w:val="00BE22E6"/>
    <w:rsid w:val="00BE2371"/>
    <w:rsid w:val="00BE2577"/>
    <w:rsid w:val="00BE25C3"/>
    <w:rsid w:val="00BE2AAF"/>
    <w:rsid w:val="00BE3079"/>
    <w:rsid w:val="00BE30B8"/>
    <w:rsid w:val="00BE31D3"/>
    <w:rsid w:val="00BE3277"/>
    <w:rsid w:val="00BE3A9F"/>
    <w:rsid w:val="00BE3F93"/>
    <w:rsid w:val="00BE4923"/>
    <w:rsid w:val="00BE4A1A"/>
    <w:rsid w:val="00BE4A52"/>
    <w:rsid w:val="00BE4B43"/>
    <w:rsid w:val="00BE4CAB"/>
    <w:rsid w:val="00BE4CCE"/>
    <w:rsid w:val="00BE4D4F"/>
    <w:rsid w:val="00BE5457"/>
    <w:rsid w:val="00BE5918"/>
    <w:rsid w:val="00BE59BB"/>
    <w:rsid w:val="00BE5B46"/>
    <w:rsid w:val="00BE5B88"/>
    <w:rsid w:val="00BE637A"/>
    <w:rsid w:val="00BE6988"/>
    <w:rsid w:val="00BE6ADC"/>
    <w:rsid w:val="00BE6B27"/>
    <w:rsid w:val="00BE6B91"/>
    <w:rsid w:val="00BE6E7F"/>
    <w:rsid w:val="00BE6EE9"/>
    <w:rsid w:val="00BE7629"/>
    <w:rsid w:val="00BF0CEC"/>
    <w:rsid w:val="00BF0EEC"/>
    <w:rsid w:val="00BF1134"/>
    <w:rsid w:val="00BF1598"/>
    <w:rsid w:val="00BF172A"/>
    <w:rsid w:val="00BF1CF6"/>
    <w:rsid w:val="00BF21F8"/>
    <w:rsid w:val="00BF24D2"/>
    <w:rsid w:val="00BF2C63"/>
    <w:rsid w:val="00BF2C71"/>
    <w:rsid w:val="00BF2EF6"/>
    <w:rsid w:val="00BF30C9"/>
    <w:rsid w:val="00BF3181"/>
    <w:rsid w:val="00BF35EE"/>
    <w:rsid w:val="00BF3692"/>
    <w:rsid w:val="00BF3A44"/>
    <w:rsid w:val="00BF3D49"/>
    <w:rsid w:val="00BF4240"/>
    <w:rsid w:val="00BF4333"/>
    <w:rsid w:val="00BF45AF"/>
    <w:rsid w:val="00BF4696"/>
    <w:rsid w:val="00BF4889"/>
    <w:rsid w:val="00BF48BD"/>
    <w:rsid w:val="00BF4A1D"/>
    <w:rsid w:val="00BF4EBB"/>
    <w:rsid w:val="00BF4F7F"/>
    <w:rsid w:val="00BF5117"/>
    <w:rsid w:val="00BF53D2"/>
    <w:rsid w:val="00BF56B0"/>
    <w:rsid w:val="00BF5786"/>
    <w:rsid w:val="00BF57CD"/>
    <w:rsid w:val="00BF590A"/>
    <w:rsid w:val="00BF5BDA"/>
    <w:rsid w:val="00BF5E73"/>
    <w:rsid w:val="00BF6055"/>
    <w:rsid w:val="00BF6082"/>
    <w:rsid w:val="00BF61C3"/>
    <w:rsid w:val="00BF61FC"/>
    <w:rsid w:val="00BF64AF"/>
    <w:rsid w:val="00BF65DA"/>
    <w:rsid w:val="00BF6980"/>
    <w:rsid w:val="00C001E9"/>
    <w:rsid w:val="00C003CC"/>
    <w:rsid w:val="00C0083E"/>
    <w:rsid w:val="00C010C7"/>
    <w:rsid w:val="00C01A47"/>
    <w:rsid w:val="00C01B1D"/>
    <w:rsid w:val="00C021E2"/>
    <w:rsid w:val="00C02ADF"/>
    <w:rsid w:val="00C02C5B"/>
    <w:rsid w:val="00C02FDA"/>
    <w:rsid w:val="00C03712"/>
    <w:rsid w:val="00C03793"/>
    <w:rsid w:val="00C03950"/>
    <w:rsid w:val="00C039AC"/>
    <w:rsid w:val="00C03E85"/>
    <w:rsid w:val="00C042AE"/>
    <w:rsid w:val="00C0485B"/>
    <w:rsid w:val="00C04A73"/>
    <w:rsid w:val="00C04B78"/>
    <w:rsid w:val="00C04C76"/>
    <w:rsid w:val="00C04D29"/>
    <w:rsid w:val="00C0501E"/>
    <w:rsid w:val="00C05084"/>
    <w:rsid w:val="00C0517A"/>
    <w:rsid w:val="00C052CF"/>
    <w:rsid w:val="00C05301"/>
    <w:rsid w:val="00C05CBC"/>
    <w:rsid w:val="00C05FEF"/>
    <w:rsid w:val="00C061DB"/>
    <w:rsid w:val="00C06573"/>
    <w:rsid w:val="00C06B56"/>
    <w:rsid w:val="00C06F2B"/>
    <w:rsid w:val="00C07209"/>
    <w:rsid w:val="00C07234"/>
    <w:rsid w:val="00C07411"/>
    <w:rsid w:val="00C074F8"/>
    <w:rsid w:val="00C07D45"/>
    <w:rsid w:val="00C07EA2"/>
    <w:rsid w:val="00C103D5"/>
    <w:rsid w:val="00C105D2"/>
    <w:rsid w:val="00C10900"/>
    <w:rsid w:val="00C1090F"/>
    <w:rsid w:val="00C10A71"/>
    <w:rsid w:val="00C10BCF"/>
    <w:rsid w:val="00C10C7C"/>
    <w:rsid w:val="00C11122"/>
    <w:rsid w:val="00C11382"/>
    <w:rsid w:val="00C1139E"/>
    <w:rsid w:val="00C114B2"/>
    <w:rsid w:val="00C1151D"/>
    <w:rsid w:val="00C1188F"/>
    <w:rsid w:val="00C11AB3"/>
    <w:rsid w:val="00C11B08"/>
    <w:rsid w:val="00C11B39"/>
    <w:rsid w:val="00C11B94"/>
    <w:rsid w:val="00C11BA3"/>
    <w:rsid w:val="00C11C8F"/>
    <w:rsid w:val="00C11D0B"/>
    <w:rsid w:val="00C1260C"/>
    <w:rsid w:val="00C12691"/>
    <w:rsid w:val="00C12759"/>
    <w:rsid w:val="00C12B21"/>
    <w:rsid w:val="00C13003"/>
    <w:rsid w:val="00C13226"/>
    <w:rsid w:val="00C139AE"/>
    <w:rsid w:val="00C13C2B"/>
    <w:rsid w:val="00C13E23"/>
    <w:rsid w:val="00C142C9"/>
    <w:rsid w:val="00C14477"/>
    <w:rsid w:val="00C14863"/>
    <w:rsid w:val="00C14AB6"/>
    <w:rsid w:val="00C14CFE"/>
    <w:rsid w:val="00C1537C"/>
    <w:rsid w:val="00C15415"/>
    <w:rsid w:val="00C1552B"/>
    <w:rsid w:val="00C15DAD"/>
    <w:rsid w:val="00C16513"/>
    <w:rsid w:val="00C1654C"/>
    <w:rsid w:val="00C16A39"/>
    <w:rsid w:val="00C16BD3"/>
    <w:rsid w:val="00C16E7E"/>
    <w:rsid w:val="00C16F17"/>
    <w:rsid w:val="00C1705D"/>
    <w:rsid w:val="00C1705E"/>
    <w:rsid w:val="00C17326"/>
    <w:rsid w:val="00C175F4"/>
    <w:rsid w:val="00C1768D"/>
    <w:rsid w:val="00C178FC"/>
    <w:rsid w:val="00C17975"/>
    <w:rsid w:val="00C17AD1"/>
    <w:rsid w:val="00C17B2C"/>
    <w:rsid w:val="00C17F70"/>
    <w:rsid w:val="00C20186"/>
    <w:rsid w:val="00C203F9"/>
    <w:rsid w:val="00C20D26"/>
    <w:rsid w:val="00C2150C"/>
    <w:rsid w:val="00C217A9"/>
    <w:rsid w:val="00C21870"/>
    <w:rsid w:val="00C21BF8"/>
    <w:rsid w:val="00C21DFA"/>
    <w:rsid w:val="00C220D7"/>
    <w:rsid w:val="00C22294"/>
    <w:rsid w:val="00C2258A"/>
    <w:rsid w:val="00C226A2"/>
    <w:rsid w:val="00C226BC"/>
    <w:rsid w:val="00C22840"/>
    <w:rsid w:val="00C229EE"/>
    <w:rsid w:val="00C22AB5"/>
    <w:rsid w:val="00C23193"/>
    <w:rsid w:val="00C237A7"/>
    <w:rsid w:val="00C23DD2"/>
    <w:rsid w:val="00C241B8"/>
    <w:rsid w:val="00C24475"/>
    <w:rsid w:val="00C24791"/>
    <w:rsid w:val="00C248CE"/>
    <w:rsid w:val="00C24916"/>
    <w:rsid w:val="00C24B3D"/>
    <w:rsid w:val="00C24C77"/>
    <w:rsid w:val="00C24CD9"/>
    <w:rsid w:val="00C24E03"/>
    <w:rsid w:val="00C258E1"/>
    <w:rsid w:val="00C25BF8"/>
    <w:rsid w:val="00C25ECA"/>
    <w:rsid w:val="00C2689A"/>
    <w:rsid w:val="00C26A61"/>
    <w:rsid w:val="00C26BCE"/>
    <w:rsid w:val="00C26E1A"/>
    <w:rsid w:val="00C275B6"/>
    <w:rsid w:val="00C275F5"/>
    <w:rsid w:val="00C276DB"/>
    <w:rsid w:val="00C2770F"/>
    <w:rsid w:val="00C2775E"/>
    <w:rsid w:val="00C27F99"/>
    <w:rsid w:val="00C305DA"/>
    <w:rsid w:val="00C30EA2"/>
    <w:rsid w:val="00C30FC7"/>
    <w:rsid w:val="00C31393"/>
    <w:rsid w:val="00C313AC"/>
    <w:rsid w:val="00C31452"/>
    <w:rsid w:val="00C31453"/>
    <w:rsid w:val="00C31719"/>
    <w:rsid w:val="00C31836"/>
    <w:rsid w:val="00C318E8"/>
    <w:rsid w:val="00C31ADD"/>
    <w:rsid w:val="00C31C7B"/>
    <w:rsid w:val="00C31D3E"/>
    <w:rsid w:val="00C31DA3"/>
    <w:rsid w:val="00C3229F"/>
    <w:rsid w:val="00C3242F"/>
    <w:rsid w:val="00C3290F"/>
    <w:rsid w:val="00C32948"/>
    <w:rsid w:val="00C32964"/>
    <w:rsid w:val="00C33149"/>
    <w:rsid w:val="00C333EB"/>
    <w:rsid w:val="00C335B5"/>
    <w:rsid w:val="00C33932"/>
    <w:rsid w:val="00C33AFD"/>
    <w:rsid w:val="00C33DAD"/>
    <w:rsid w:val="00C33DD1"/>
    <w:rsid w:val="00C33FB4"/>
    <w:rsid w:val="00C33FED"/>
    <w:rsid w:val="00C34087"/>
    <w:rsid w:val="00C3432A"/>
    <w:rsid w:val="00C34457"/>
    <w:rsid w:val="00C34AC7"/>
    <w:rsid w:val="00C34E1D"/>
    <w:rsid w:val="00C34FE2"/>
    <w:rsid w:val="00C3510F"/>
    <w:rsid w:val="00C35623"/>
    <w:rsid w:val="00C357D0"/>
    <w:rsid w:val="00C35871"/>
    <w:rsid w:val="00C365E2"/>
    <w:rsid w:val="00C36764"/>
    <w:rsid w:val="00C369F6"/>
    <w:rsid w:val="00C36DBF"/>
    <w:rsid w:val="00C371B5"/>
    <w:rsid w:val="00C37BA6"/>
    <w:rsid w:val="00C37CC5"/>
    <w:rsid w:val="00C37F23"/>
    <w:rsid w:val="00C400B8"/>
    <w:rsid w:val="00C4010E"/>
    <w:rsid w:val="00C40673"/>
    <w:rsid w:val="00C406CF"/>
    <w:rsid w:val="00C408DF"/>
    <w:rsid w:val="00C409CC"/>
    <w:rsid w:val="00C40A75"/>
    <w:rsid w:val="00C40C41"/>
    <w:rsid w:val="00C40F6B"/>
    <w:rsid w:val="00C41360"/>
    <w:rsid w:val="00C41382"/>
    <w:rsid w:val="00C41521"/>
    <w:rsid w:val="00C41796"/>
    <w:rsid w:val="00C4197A"/>
    <w:rsid w:val="00C42026"/>
    <w:rsid w:val="00C427FF"/>
    <w:rsid w:val="00C42D54"/>
    <w:rsid w:val="00C42FD2"/>
    <w:rsid w:val="00C43647"/>
    <w:rsid w:val="00C43A80"/>
    <w:rsid w:val="00C443D1"/>
    <w:rsid w:val="00C445F7"/>
    <w:rsid w:val="00C446C4"/>
    <w:rsid w:val="00C448E1"/>
    <w:rsid w:val="00C4497B"/>
    <w:rsid w:val="00C44B04"/>
    <w:rsid w:val="00C44C1D"/>
    <w:rsid w:val="00C4531C"/>
    <w:rsid w:val="00C45906"/>
    <w:rsid w:val="00C45B7C"/>
    <w:rsid w:val="00C45BDC"/>
    <w:rsid w:val="00C45FE3"/>
    <w:rsid w:val="00C46191"/>
    <w:rsid w:val="00C464C4"/>
    <w:rsid w:val="00C464D5"/>
    <w:rsid w:val="00C467BA"/>
    <w:rsid w:val="00C46C1B"/>
    <w:rsid w:val="00C46CEF"/>
    <w:rsid w:val="00C47098"/>
    <w:rsid w:val="00C4789A"/>
    <w:rsid w:val="00C479C8"/>
    <w:rsid w:val="00C47A31"/>
    <w:rsid w:val="00C47A37"/>
    <w:rsid w:val="00C47D99"/>
    <w:rsid w:val="00C501D9"/>
    <w:rsid w:val="00C50446"/>
    <w:rsid w:val="00C50746"/>
    <w:rsid w:val="00C50C2A"/>
    <w:rsid w:val="00C50C50"/>
    <w:rsid w:val="00C50D28"/>
    <w:rsid w:val="00C51388"/>
    <w:rsid w:val="00C51509"/>
    <w:rsid w:val="00C5159B"/>
    <w:rsid w:val="00C51656"/>
    <w:rsid w:val="00C51726"/>
    <w:rsid w:val="00C51777"/>
    <w:rsid w:val="00C519A3"/>
    <w:rsid w:val="00C51A04"/>
    <w:rsid w:val="00C51A23"/>
    <w:rsid w:val="00C51C26"/>
    <w:rsid w:val="00C51D7B"/>
    <w:rsid w:val="00C52A63"/>
    <w:rsid w:val="00C52BF5"/>
    <w:rsid w:val="00C531CC"/>
    <w:rsid w:val="00C53693"/>
    <w:rsid w:val="00C5388B"/>
    <w:rsid w:val="00C53AA2"/>
    <w:rsid w:val="00C541A8"/>
    <w:rsid w:val="00C541F8"/>
    <w:rsid w:val="00C54447"/>
    <w:rsid w:val="00C5449C"/>
    <w:rsid w:val="00C544C2"/>
    <w:rsid w:val="00C548E6"/>
    <w:rsid w:val="00C54939"/>
    <w:rsid w:val="00C549A6"/>
    <w:rsid w:val="00C54B3C"/>
    <w:rsid w:val="00C54B54"/>
    <w:rsid w:val="00C54C79"/>
    <w:rsid w:val="00C54D6A"/>
    <w:rsid w:val="00C54D71"/>
    <w:rsid w:val="00C54D9D"/>
    <w:rsid w:val="00C551E2"/>
    <w:rsid w:val="00C5545B"/>
    <w:rsid w:val="00C557B4"/>
    <w:rsid w:val="00C55EAA"/>
    <w:rsid w:val="00C55EC7"/>
    <w:rsid w:val="00C56011"/>
    <w:rsid w:val="00C56587"/>
    <w:rsid w:val="00C56874"/>
    <w:rsid w:val="00C56BBC"/>
    <w:rsid w:val="00C56D98"/>
    <w:rsid w:val="00C56F77"/>
    <w:rsid w:val="00C570F2"/>
    <w:rsid w:val="00C57107"/>
    <w:rsid w:val="00C57238"/>
    <w:rsid w:val="00C5781B"/>
    <w:rsid w:val="00C5796B"/>
    <w:rsid w:val="00C57D02"/>
    <w:rsid w:val="00C57E63"/>
    <w:rsid w:val="00C6022E"/>
    <w:rsid w:val="00C60287"/>
    <w:rsid w:val="00C603EB"/>
    <w:rsid w:val="00C6090B"/>
    <w:rsid w:val="00C609B9"/>
    <w:rsid w:val="00C60D8C"/>
    <w:rsid w:val="00C611E6"/>
    <w:rsid w:val="00C61839"/>
    <w:rsid w:val="00C619BA"/>
    <w:rsid w:val="00C61A5E"/>
    <w:rsid w:val="00C61D75"/>
    <w:rsid w:val="00C61E13"/>
    <w:rsid w:val="00C621D3"/>
    <w:rsid w:val="00C621FE"/>
    <w:rsid w:val="00C623EF"/>
    <w:rsid w:val="00C6259C"/>
    <w:rsid w:val="00C62651"/>
    <w:rsid w:val="00C62A57"/>
    <w:rsid w:val="00C62C04"/>
    <w:rsid w:val="00C62CB8"/>
    <w:rsid w:val="00C62EC8"/>
    <w:rsid w:val="00C62FAC"/>
    <w:rsid w:val="00C630A0"/>
    <w:rsid w:val="00C639F4"/>
    <w:rsid w:val="00C63DBA"/>
    <w:rsid w:val="00C64811"/>
    <w:rsid w:val="00C64998"/>
    <w:rsid w:val="00C64BCD"/>
    <w:rsid w:val="00C64EA9"/>
    <w:rsid w:val="00C64FFD"/>
    <w:rsid w:val="00C65155"/>
    <w:rsid w:val="00C653CB"/>
    <w:rsid w:val="00C65449"/>
    <w:rsid w:val="00C656F7"/>
    <w:rsid w:val="00C65D60"/>
    <w:rsid w:val="00C65E5F"/>
    <w:rsid w:val="00C65E9E"/>
    <w:rsid w:val="00C664C9"/>
    <w:rsid w:val="00C6678A"/>
    <w:rsid w:val="00C667C3"/>
    <w:rsid w:val="00C66815"/>
    <w:rsid w:val="00C66A82"/>
    <w:rsid w:val="00C67388"/>
    <w:rsid w:val="00C676FD"/>
    <w:rsid w:val="00C67EF1"/>
    <w:rsid w:val="00C7017D"/>
    <w:rsid w:val="00C703AB"/>
    <w:rsid w:val="00C7041B"/>
    <w:rsid w:val="00C705BB"/>
    <w:rsid w:val="00C70A2A"/>
    <w:rsid w:val="00C70B74"/>
    <w:rsid w:val="00C70D9F"/>
    <w:rsid w:val="00C70F53"/>
    <w:rsid w:val="00C714B3"/>
    <w:rsid w:val="00C71820"/>
    <w:rsid w:val="00C71C0D"/>
    <w:rsid w:val="00C71D48"/>
    <w:rsid w:val="00C71E02"/>
    <w:rsid w:val="00C723D6"/>
    <w:rsid w:val="00C723F7"/>
    <w:rsid w:val="00C727BC"/>
    <w:rsid w:val="00C73F18"/>
    <w:rsid w:val="00C74168"/>
    <w:rsid w:val="00C74781"/>
    <w:rsid w:val="00C74B04"/>
    <w:rsid w:val="00C74BE6"/>
    <w:rsid w:val="00C74EBC"/>
    <w:rsid w:val="00C74FDB"/>
    <w:rsid w:val="00C74FF9"/>
    <w:rsid w:val="00C75053"/>
    <w:rsid w:val="00C75124"/>
    <w:rsid w:val="00C75190"/>
    <w:rsid w:val="00C7527E"/>
    <w:rsid w:val="00C75345"/>
    <w:rsid w:val="00C753C2"/>
    <w:rsid w:val="00C759B2"/>
    <w:rsid w:val="00C75E14"/>
    <w:rsid w:val="00C76424"/>
    <w:rsid w:val="00C764A7"/>
    <w:rsid w:val="00C76687"/>
    <w:rsid w:val="00C767B0"/>
    <w:rsid w:val="00C76C55"/>
    <w:rsid w:val="00C76D48"/>
    <w:rsid w:val="00C772DA"/>
    <w:rsid w:val="00C773E6"/>
    <w:rsid w:val="00C77481"/>
    <w:rsid w:val="00C774D1"/>
    <w:rsid w:val="00C7770D"/>
    <w:rsid w:val="00C779FC"/>
    <w:rsid w:val="00C77C26"/>
    <w:rsid w:val="00C8011E"/>
    <w:rsid w:val="00C80141"/>
    <w:rsid w:val="00C80626"/>
    <w:rsid w:val="00C807E0"/>
    <w:rsid w:val="00C80A2F"/>
    <w:rsid w:val="00C80AD9"/>
    <w:rsid w:val="00C80E1B"/>
    <w:rsid w:val="00C81470"/>
    <w:rsid w:val="00C816CD"/>
    <w:rsid w:val="00C819FB"/>
    <w:rsid w:val="00C82174"/>
    <w:rsid w:val="00C829DB"/>
    <w:rsid w:val="00C82B8C"/>
    <w:rsid w:val="00C83845"/>
    <w:rsid w:val="00C83CC3"/>
    <w:rsid w:val="00C84044"/>
    <w:rsid w:val="00C841EC"/>
    <w:rsid w:val="00C84261"/>
    <w:rsid w:val="00C84269"/>
    <w:rsid w:val="00C844C0"/>
    <w:rsid w:val="00C84630"/>
    <w:rsid w:val="00C848D3"/>
    <w:rsid w:val="00C85213"/>
    <w:rsid w:val="00C85609"/>
    <w:rsid w:val="00C85861"/>
    <w:rsid w:val="00C85AFA"/>
    <w:rsid w:val="00C86044"/>
    <w:rsid w:val="00C8692B"/>
    <w:rsid w:val="00C86EAE"/>
    <w:rsid w:val="00C8713E"/>
    <w:rsid w:val="00C87584"/>
    <w:rsid w:val="00C875DB"/>
    <w:rsid w:val="00C8785C"/>
    <w:rsid w:val="00C87ACD"/>
    <w:rsid w:val="00C87B00"/>
    <w:rsid w:val="00C87CE6"/>
    <w:rsid w:val="00C87E03"/>
    <w:rsid w:val="00C901BE"/>
    <w:rsid w:val="00C9058B"/>
    <w:rsid w:val="00C911F2"/>
    <w:rsid w:val="00C917B3"/>
    <w:rsid w:val="00C91B7E"/>
    <w:rsid w:val="00C91CE2"/>
    <w:rsid w:val="00C91D0A"/>
    <w:rsid w:val="00C91DF3"/>
    <w:rsid w:val="00C91E98"/>
    <w:rsid w:val="00C92424"/>
    <w:rsid w:val="00C92564"/>
    <w:rsid w:val="00C929D7"/>
    <w:rsid w:val="00C92B4E"/>
    <w:rsid w:val="00C92DCB"/>
    <w:rsid w:val="00C9356C"/>
    <w:rsid w:val="00C937B5"/>
    <w:rsid w:val="00C93A82"/>
    <w:rsid w:val="00C94572"/>
    <w:rsid w:val="00C9496A"/>
    <w:rsid w:val="00C95425"/>
    <w:rsid w:val="00C95671"/>
    <w:rsid w:val="00C95A0C"/>
    <w:rsid w:val="00C9622E"/>
    <w:rsid w:val="00C96564"/>
    <w:rsid w:val="00C965F4"/>
    <w:rsid w:val="00C9703B"/>
    <w:rsid w:val="00C97818"/>
    <w:rsid w:val="00C97B8B"/>
    <w:rsid w:val="00C97E32"/>
    <w:rsid w:val="00C97F1A"/>
    <w:rsid w:val="00CA0184"/>
    <w:rsid w:val="00CA01AD"/>
    <w:rsid w:val="00CA055D"/>
    <w:rsid w:val="00CA0910"/>
    <w:rsid w:val="00CA09BA"/>
    <w:rsid w:val="00CA0E02"/>
    <w:rsid w:val="00CA1319"/>
    <w:rsid w:val="00CA16BA"/>
    <w:rsid w:val="00CA1725"/>
    <w:rsid w:val="00CA1976"/>
    <w:rsid w:val="00CA1A9C"/>
    <w:rsid w:val="00CA1C93"/>
    <w:rsid w:val="00CA279A"/>
    <w:rsid w:val="00CA29F2"/>
    <w:rsid w:val="00CA2DF5"/>
    <w:rsid w:val="00CA3140"/>
    <w:rsid w:val="00CA3223"/>
    <w:rsid w:val="00CA36AE"/>
    <w:rsid w:val="00CA36CD"/>
    <w:rsid w:val="00CA3849"/>
    <w:rsid w:val="00CA3EA8"/>
    <w:rsid w:val="00CA4245"/>
    <w:rsid w:val="00CA4268"/>
    <w:rsid w:val="00CA44D4"/>
    <w:rsid w:val="00CA4C33"/>
    <w:rsid w:val="00CA50D0"/>
    <w:rsid w:val="00CA52C9"/>
    <w:rsid w:val="00CA57FB"/>
    <w:rsid w:val="00CA5A3D"/>
    <w:rsid w:val="00CA5A63"/>
    <w:rsid w:val="00CA5DF0"/>
    <w:rsid w:val="00CA60C3"/>
    <w:rsid w:val="00CA6331"/>
    <w:rsid w:val="00CA66A8"/>
    <w:rsid w:val="00CA6711"/>
    <w:rsid w:val="00CA6A34"/>
    <w:rsid w:val="00CA6D65"/>
    <w:rsid w:val="00CA7133"/>
    <w:rsid w:val="00CA7257"/>
    <w:rsid w:val="00CA7402"/>
    <w:rsid w:val="00CA769F"/>
    <w:rsid w:val="00CA7B98"/>
    <w:rsid w:val="00CA7BBB"/>
    <w:rsid w:val="00CA7BF8"/>
    <w:rsid w:val="00CA7CF5"/>
    <w:rsid w:val="00CB067D"/>
    <w:rsid w:val="00CB08C8"/>
    <w:rsid w:val="00CB09D4"/>
    <w:rsid w:val="00CB0CAA"/>
    <w:rsid w:val="00CB0E7F"/>
    <w:rsid w:val="00CB10FB"/>
    <w:rsid w:val="00CB1AD2"/>
    <w:rsid w:val="00CB2169"/>
    <w:rsid w:val="00CB22ED"/>
    <w:rsid w:val="00CB2A10"/>
    <w:rsid w:val="00CB2DA0"/>
    <w:rsid w:val="00CB321F"/>
    <w:rsid w:val="00CB325E"/>
    <w:rsid w:val="00CB3750"/>
    <w:rsid w:val="00CB3C2E"/>
    <w:rsid w:val="00CB40A6"/>
    <w:rsid w:val="00CB4320"/>
    <w:rsid w:val="00CB465D"/>
    <w:rsid w:val="00CB4684"/>
    <w:rsid w:val="00CB47B3"/>
    <w:rsid w:val="00CB47B8"/>
    <w:rsid w:val="00CB4A82"/>
    <w:rsid w:val="00CB4F34"/>
    <w:rsid w:val="00CB4F9F"/>
    <w:rsid w:val="00CB5044"/>
    <w:rsid w:val="00CB52DA"/>
    <w:rsid w:val="00CB56F5"/>
    <w:rsid w:val="00CB587B"/>
    <w:rsid w:val="00CB58A7"/>
    <w:rsid w:val="00CB5AF3"/>
    <w:rsid w:val="00CB5B5A"/>
    <w:rsid w:val="00CB5C09"/>
    <w:rsid w:val="00CB5DDD"/>
    <w:rsid w:val="00CB5F95"/>
    <w:rsid w:val="00CB61C0"/>
    <w:rsid w:val="00CB6225"/>
    <w:rsid w:val="00CB64A1"/>
    <w:rsid w:val="00CB67B6"/>
    <w:rsid w:val="00CB684F"/>
    <w:rsid w:val="00CB6938"/>
    <w:rsid w:val="00CB6E5C"/>
    <w:rsid w:val="00CB7029"/>
    <w:rsid w:val="00CB7B47"/>
    <w:rsid w:val="00CC0048"/>
    <w:rsid w:val="00CC0F34"/>
    <w:rsid w:val="00CC1153"/>
    <w:rsid w:val="00CC16BE"/>
    <w:rsid w:val="00CC176B"/>
    <w:rsid w:val="00CC185E"/>
    <w:rsid w:val="00CC1AA8"/>
    <w:rsid w:val="00CC2089"/>
    <w:rsid w:val="00CC218D"/>
    <w:rsid w:val="00CC253F"/>
    <w:rsid w:val="00CC272F"/>
    <w:rsid w:val="00CC2BEA"/>
    <w:rsid w:val="00CC35D0"/>
    <w:rsid w:val="00CC35EC"/>
    <w:rsid w:val="00CC3A36"/>
    <w:rsid w:val="00CC3D03"/>
    <w:rsid w:val="00CC3F8A"/>
    <w:rsid w:val="00CC4139"/>
    <w:rsid w:val="00CC4358"/>
    <w:rsid w:val="00CC445B"/>
    <w:rsid w:val="00CC44D9"/>
    <w:rsid w:val="00CC4602"/>
    <w:rsid w:val="00CC4997"/>
    <w:rsid w:val="00CC4CC9"/>
    <w:rsid w:val="00CC4E4A"/>
    <w:rsid w:val="00CC4E96"/>
    <w:rsid w:val="00CC4F9B"/>
    <w:rsid w:val="00CC5391"/>
    <w:rsid w:val="00CC53E6"/>
    <w:rsid w:val="00CC55A3"/>
    <w:rsid w:val="00CC55BD"/>
    <w:rsid w:val="00CC58C9"/>
    <w:rsid w:val="00CC5C86"/>
    <w:rsid w:val="00CC5FBE"/>
    <w:rsid w:val="00CC638B"/>
    <w:rsid w:val="00CC6602"/>
    <w:rsid w:val="00CC666C"/>
    <w:rsid w:val="00CC6742"/>
    <w:rsid w:val="00CC688A"/>
    <w:rsid w:val="00CC6A0C"/>
    <w:rsid w:val="00CC6A10"/>
    <w:rsid w:val="00CC6D25"/>
    <w:rsid w:val="00CC6D84"/>
    <w:rsid w:val="00CC6E3F"/>
    <w:rsid w:val="00CC6F74"/>
    <w:rsid w:val="00CC73A7"/>
    <w:rsid w:val="00CC7456"/>
    <w:rsid w:val="00CC7B3B"/>
    <w:rsid w:val="00CC7CE9"/>
    <w:rsid w:val="00CD0020"/>
    <w:rsid w:val="00CD094D"/>
    <w:rsid w:val="00CD0BFB"/>
    <w:rsid w:val="00CD0EB5"/>
    <w:rsid w:val="00CD0F42"/>
    <w:rsid w:val="00CD123D"/>
    <w:rsid w:val="00CD1276"/>
    <w:rsid w:val="00CD159C"/>
    <w:rsid w:val="00CD16FD"/>
    <w:rsid w:val="00CD1AC0"/>
    <w:rsid w:val="00CD2149"/>
    <w:rsid w:val="00CD22EE"/>
    <w:rsid w:val="00CD27EE"/>
    <w:rsid w:val="00CD2A5A"/>
    <w:rsid w:val="00CD2AD1"/>
    <w:rsid w:val="00CD2BBE"/>
    <w:rsid w:val="00CD2BE3"/>
    <w:rsid w:val="00CD2D9B"/>
    <w:rsid w:val="00CD38BD"/>
    <w:rsid w:val="00CD3968"/>
    <w:rsid w:val="00CD3AA1"/>
    <w:rsid w:val="00CD3D76"/>
    <w:rsid w:val="00CD4511"/>
    <w:rsid w:val="00CD4940"/>
    <w:rsid w:val="00CD49DF"/>
    <w:rsid w:val="00CD4DD2"/>
    <w:rsid w:val="00CD52BA"/>
    <w:rsid w:val="00CD5826"/>
    <w:rsid w:val="00CD58EB"/>
    <w:rsid w:val="00CD66AA"/>
    <w:rsid w:val="00CD6B6B"/>
    <w:rsid w:val="00CD6CDB"/>
    <w:rsid w:val="00CD7021"/>
    <w:rsid w:val="00CD70EC"/>
    <w:rsid w:val="00CD711D"/>
    <w:rsid w:val="00CD7468"/>
    <w:rsid w:val="00CD74DD"/>
    <w:rsid w:val="00CD75D5"/>
    <w:rsid w:val="00CD75F1"/>
    <w:rsid w:val="00CD778D"/>
    <w:rsid w:val="00CE073A"/>
    <w:rsid w:val="00CE0F23"/>
    <w:rsid w:val="00CE0FB4"/>
    <w:rsid w:val="00CE11CC"/>
    <w:rsid w:val="00CE12E6"/>
    <w:rsid w:val="00CE147E"/>
    <w:rsid w:val="00CE16E9"/>
    <w:rsid w:val="00CE1883"/>
    <w:rsid w:val="00CE257E"/>
    <w:rsid w:val="00CE2A73"/>
    <w:rsid w:val="00CE2E93"/>
    <w:rsid w:val="00CE3347"/>
    <w:rsid w:val="00CE341F"/>
    <w:rsid w:val="00CE373E"/>
    <w:rsid w:val="00CE3744"/>
    <w:rsid w:val="00CE3800"/>
    <w:rsid w:val="00CE3945"/>
    <w:rsid w:val="00CE435A"/>
    <w:rsid w:val="00CE4927"/>
    <w:rsid w:val="00CE49AA"/>
    <w:rsid w:val="00CE4D05"/>
    <w:rsid w:val="00CE4D5C"/>
    <w:rsid w:val="00CE501A"/>
    <w:rsid w:val="00CE50E5"/>
    <w:rsid w:val="00CE5123"/>
    <w:rsid w:val="00CE514B"/>
    <w:rsid w:val="00CE539F"/>
    <w:rsid w:val="00CE54B7"/>
    <w:rsid w:val="00CE5921"/>
    <w:rsid w:val="00CE5945"/>
    <w:rsid w:val="00CE5985"/>
    <w:rsid w:val="00CE5D0C"/>
    <w:rsid w:val="00CE5D9E"/>
    <w:rsid w:val="00CE5FE7"/>
    <w:rsid w:val="00CE690A"/>
    <w:rsid w:val="00CE6F3C"/>
    <w:rsid w:val="00CE75A2"/>
    <w:rsid w:val="00CE779D"/>
    <w:rsid w:val="00CE78F8"/>
    <w:rsid w:val="00CE7945"/>
    <w:rsid w:val="00CE797C"/>
    <w:rsid w:val="00CE79E1"/>
    <w:rsid w:val="00CE7E30"/>
    <w:rsid w:val="00CF06F3"/>
    <w:rsid w:val="00CF0C9B"/>
    <w:rsid w:val="00CF0ED3"/>
    <w:rsid w:val="00CF1171"/>
    <w:rsid w:val="00CF1190"/>
    <w:rsid w:val="00CF224B"/>
    <w:rsid w:val="00CF265B"/>
    <w:rsid w:val="00CF27EE"/>
    <w:rsid w:val="00CF2901"/>
    <w:rsid w:val="00CF2902"/>
    <w:rsid w:val="00CF2911"/>
    <w:rsid w:val="00CF2B36"/>
    <w:rsid w:val="00CF300F"/>
    <w:rsid w:val="00CF3023"/>
    <w:rsid w:val="00CF321F"/>
    <w:rsid w:val="00CF3238"/>
    <w:rsid w:val="00CF3863"/>
    <w:rsid w:val="00CF4538"/>
    <w:rsid w:val="00CF461B"/>
    <w:rsid w:val="00CF4850"/>
    <w:rsid w:val="00CF4991"/>
    <w:rsid w:val="00CF49DE"/>
    <w:rsid w:val="00CF4A21"/>
    <w:rsid w:val="00CF4D6A"/>
    <w:rsid w:val="00CF527F"/>
    <w:rsid w:val="00CF583F"/>
    <w:rsid w:val="00CF5892"/>
    <w:rsid w:val="00CF5D32"/>
    <w:rsid w:val="00CF5ED5"/>
    <w:rsid w:val="00CF6908"/>
    <w:rsid w:val="00CF6BD1"/>
    <w:rsid w:val="00CF6DEE"/>
    <w:rsid w:val="00CF71C7"/>
    <w:rsid w:val="00CF7819"/>
    <w:rsid w:val="00CF788E"/>
    <w:rsid w:val="00CF7DF4"/>
    <w:rsid w:val="00D0043A"/>
    <w:rsid w:val="00D005B4"/>
    <w:rsid w:val="00D005E3"/>
    <w:rsid w:val="00D00738"/>
    <w:rsid w:val="00D008DE"/>
    <w:rsid w:val="00D00A84"/>
    <w:rsid w:val="00D00CDA"/>
    <w:rsid w:val="00D0112F"/>
    <w:rsid w:val="00D014F3"/>
    <w:rsid w:val="00D01D84"/>
    <w:rsid w:val="00D024F3"/>
    <w:rsid w:val="00D02BA5"/>
    <w:rsid w:val="00D033F7"/>
    <w:rsid w:val="00D03482"/>
    <w:rsid w:val="00D034B9"/>
    <w:rsid w:val="00D037E1"/>
    <w:rsid w:val="00D0382E"/>
    <w:rsid w:val="00D0396F"/>
    <w:rsid w:val="00D03C2A"/>
    <w:rsid w:val="00D03C85"/>
    <w:rsid w:val="00D03EFF"/>
    <w:rsid w:val="00D04663"/>
    <w:rsid w:val="00D05831"/>
    <w:rsid w:val="00D05AB3"/>
    <w:rsid w:val="00D05B01"/>
    <w:rsid w:val="00D05F85"/>
    <w:rsid w:val="00D066AE"/>
    <w:rsid w:val="00D06869"/>
    <w:rsid w:val="00D06F22"/>
    <w:rsid w:val="00D06F95"/>
    <w:rsid w:val="00D07036"/>
    <w:rsid w:val="00D071CE"/>
    <w:rsid w:val="00D0753A"/>
    <w:rsid w:val="00D07600"/>
    <w:rsid w:val="00D076FA"/>
    <w:rsid w:val="00D07A9E"/>
    <w:rsid w:val="00D07E2A"/>
    <w:rsid w:val="00D07E72"/>
    <w:rsid w:val="00D07EBC"/>
    <w:rsid w:val="00D07F15"/>
    <w:rsid w:val="00D1000C"/>
    <w:rsid w:val="00D10714"/>
    <w:rsid w:val="00D10955"/>
    <w:rsid w:val="00D1096C"/>
    <w:rsid w:val="00D10A8F"/>
    <w:rsid w:val="00D11088"/>
    <w:rsid w:val="00D11422"/>
    <w:rsid w:val="00D11528"/>
    <w:rsid w:val="00D116A9"/>
    <w:rsid w:val="00D116BF"/>
    <w:rsid w:val="00D12037"/>
    <w:rsid w:val="00D1239C"/>
    <w:rsid w:val="00D1255B"/>
    <w:rsid w:val="00D125E3"/>
    <w:rsid w:val="00D12698"/>
    <w:rsid w:val="00D126DA"/>
    <w:rsid w:val="00D126E3"/>
    <w:rsid w:val="00D12BCA"/>
    <w:rsid w:val="00D12E8E"/>
    <w:rsid w:val="00D12F07"/>
    <w:rsid w:val="00D12F3B"/>
    <w:rsid w:val="00D13239"/>
    <w:rsid w:val="00D13B55"/>
    <w:rsid w:val="00D13BD9"/>
    <w:rsid w:val="00D13F7F"/>
    <w:rsid w:val="00D141DD"/>
    <w:rsid w:val="00D1439D"/>
    <w:rsid w:val="00D143D9"/>
    <w:rsid w:val="00D143EF"/>
    <w:rsid w:val="00D14515"/>
    <w:rsid w:val="00D14994"/>
    <w:rsid w:val="00D14CE6"/>
    <w:rsid w:val="00D14CF8"/>
    <w:rsid w:val="00D152A4"/>
    <w:rsid w:val="00D15400"/>
    <w:rsid w:val="00D1585A"/>
    <w:rsid w:val="00D15977"/>
    <w:rsid w:val="00D15988"/>
    <w:rsid w:val="00D159F9"/>
    <w:rsid w:val="00D15A58"/>
    <w:rsid w:val="00D15DF2"/>
    <w:rsid w:val="00D15EF0"/>
    <w:rsid w:val="00D15F17"/>
    <w:rsid w:val="00D15FC3"/>
    <w:rsid w:val="00D162C8"/>
    <w:rsid w:val="00D1649F"/>
    <w:rsid w:val="00D16762"/>
    <w:rsid w:val="00D16D81"/>
    <w:rsid w:val="00D173A9"/>
    <w:rsid w:val="00D173DE"/>
    <w:rsid w:val="00D17439"/>
    <w:rsid w:val="00D17D27"/>
    <w:rsid w:val="00D200B8"/>
    <w:rsid w:val="00D201EC"/>
    <w:rsid w:val="00D20317"/>
    <w:rsid w:val="00D204D0"/>
    <w:rsid w:val="00D20849"/>
    <w:rsid w:val="00D20933"/>
    <w:rsid w:val="00D217D8"/>
    <w:rsid w:val="00D21A01"/>
    <w:rsid w:val="00D21BBD"/>
    <w:rsid w:val="00D21BDE"/>
    <w:rsid w:val="00D21C94"/>
    <w:rsid w:val="00D21CF5"/>
    <w:rsid w:val="00D21D41"/>
    <w:rsid w:val="00D21F47"/>
    <w:rsid w:val="00D2202D"/>
    <w:rsid w:val="00D221C3"/>
    <w:rsid w:val="00D22239"/>
    <w:rsid w:val="00D222AA"/>
    <w:rsid w:val="00D22AA9"/>
    <w:rsid w:val="00D22B90"/>
    <w:rsid w:val="00D23066"/>
    <w:rsid w:val="00D23293"/>
    <w:rsid w:val="00D23345"/>
    <w:rsid w:val="00D2335A"/>
    <w:rsid w:val="00D23A31"/>
    <w:rsid w:val="00D23BA0"/>
    <w:rsid w:val="00D23DFB"/>
    <w:rsid w:val="00D23E9D"/>
    <w:rsid w:val="00D24501"/>
    <w:rsid w:val="00D24523"/>
    <w:rsid w:val="00D245E4"/>
    <w:rsid w:val="00D2489C"/>
    <w:rsid w:val="00D24B5B"/>
    <w:rsid w:val="00D2570C"/>
    <w:rsid w:val="00D2585B"/>
    <w:rsid w:val="00D258D7"/>
    <w:rsid w:val="00D25973"/>
    <w:rsid w:val="00D263E6"/>
    <w:rsid w:val="00D2683F"/>
    <w:rsid w:val="00D270EF"/>
    <w:rsid w:val="00D271F8"/>
    <w:rsid w:val="00D27525"/>
    <w:rsid w:val="00D2770A"/>
    <w:rsid w:val="00D27969"/>
    <w:rsid w:val="00D27A0A"/>
    <w:rsid w:val="00D27C13"/>
    <w:rsid w:val="00D27D7A"/>
    <w:rsid w:val="00D27DED"/>
    <w:rsid w:val="00D27E30"/>
    <w:rsid w:val="00D27EA3"/>
    <w:rsid w:val="00D3006B"/>
    <w:rsid w:val="00D30163"/>
    <w:rsid w:val="00D30229"/>
    <w:rsid w:val="00D30267"/>
    <w:rsid w:val="00D3040B"/>
    <w:rsid w:val="00D305A0"/>
    <w:rsid w:val="00D30936"/>
    <w:rsid w:val="00D3097B"/>
    <w:rsid w:val="00D30DBC"/>
    <w:rsid w:val="00D30E41"/>
    <w:rsid w:val="00D3160B"/>
    <w:rsid w:val="00D31B0E"/>
    <w:rsid w:val="00D31F45"/>
    <w:rsid w:val="00D31F67"/>
    <w:rsid w:val="00D321BE"/>
    <w:rsid w:val="00D323FB"/>
    <w:rsid w:val="00D328B1"/>
    <w:rsid w:val="00D329B8"/>
    <w:rsid w:val="00D329CC"/>
    <w:rsid w:val="00D33134"/>
    <w:rsid w:val="00D333A5"/>
    <w:rsid w:val="00D33611"/>
    <w:rsid w:val="00D33668"/>
    <w:rsid w:val="00D3368F"/>
    <w:rsid w:val="00D34587"/>
    <w:rsid w:val="00D34741"/>
    <w:rsid w:val="00D34B4B"/>
    <w:rsid w:val="00D35113"/>
    <w:rsid w:val="00D35273"/>
    <w:rsid w:val="00D3558C"/>
    <w:rsid w:val="00D3578C"/>
    <w:rsid w:val="00D35849"/>
    <w:rsid w:val="00D3590B"/>
    <w:rsid w:val="00D35923"/>
    <w:rsid w:val="00D35C17"/>
    <w:rsid w:val="00D35C90"/>
    <w:rsid w:val="00D360E1"/>
    <w:rsid w:val="00D362FC"/>
    <w:rsid w:val="00D364C6"/>
    <w:rsid w:val="00D36545"/>
    <w:rsid w:val="00D3656C"/>
    <w:rsid w:val="00D3662C"/>
    <w:rsid w:val="00D368B3"/>
    <w:rsid w:val="00D36B0F"/>
    <w:rsid w:val="00D36C77"/>
    <w:rsid w:val="00D36C96"/>
    <w:rsid w:val="00D36F90"/>
    <w:rsid w:val="00D3718E"/>
    <w:rsid w:val="00D37278"/>
    <w:rsid w:val="00D373D4"/>
    <w:rsid w:val="00D377E1"/>
    <w:rsid w:val="00D37EAB"/>
    <w:rsid w:val="00D37EFB"/>
    <w:rsid w:val="00D4011A"/>
    <w:rsid w:val="00D401FD"/>
    <w:rsid w:val="00D40312"/>
    <w:rsid w:val="00D40420"/>
    <w:rsid w:val="00D4065D"/>
    <w:rsid w:val="00D408D3"/>
    <w:rsid w:val="00D40A92"/>
    <w:rsid w:val="00D41399"/>
    <w:rsid w:val="00D41406"/>
    <w:rsid w:val="00D417F2"/>
    <w:rsid w:val="00D41BB3"/>
    <w:rsid w:val="00D4223E"/>
    <w:rsid w:val="00D42B45"/>
    <w:rsid w:val="00D42E2B"/>
    <w:rsid w:val="00D4329F"/>
    <w:rsid w:val="00D435C3"/>
    <w:rsid w:val="00D43B1A"/>
    <w:rsid w:val="00D43BF6"/>
    <w:rsid w:val="00D43C98"/>
    <w:rsid w:val="00D43F2A"/>
    <w:rsid w:val="00D44160"/>
    <w:rsid w:val="00D44394"/>
    <w:rsid w:val="00D443A3"/>
    <w:rsid w:val="00D44B8E"/>
    <w:rsid w:val="00D44C03"/>
    <w:rsid w:val="00D44F91"/>
    <w:rsid w:val="00D4527F"/>
    <w:rsid w:val="00D45355"/>
    <w:rsid w:val="00D45634"/>
    <w:rsid w:val="00D4563E"/>
    <w:rsid w:val="00D46072"/>
    <w:rsid w:val="00D462F8"/>
    <w:rsid w:val="00D4649A"/>
    <w:rsid w:val="00D46532"/>
    <w:rsid w:val="00D46BBE"/>
    <w:rsid w:val="00D46C6B"/>
    <w:rsid w:val="00D46F5A"/>
    <w:rsid w:val="00D47E07"/>
    <w:rsid w:val="00D50052"/>
    <w:rsid w:val="00D5018C"/>
    <w:rsid w:val="00D5019F"/>
    <w:rsid w:val="00D50343"/>
    <w:rsid w:val="00D5064A"/>
    <w:rsid w:val="00D5067D"/>
    <w:rsid w:val="00D50835"/>
    <w:rsid w:val="00D50943"/>
    <w:rsid w:val="00D50980"/>
    <w:rsid w:val="00D50A1C"/>
    <w:rsid w:val="00D50B46"/>
    <w:rsid w:val="00D50E74"/>
    <w:rsid w:val="00D5129E"/>
    <w:rsid w:val="00D51426"/>
    <w:rsid w:val="00D517AF"/>
    <w:rsid w:val="00D5187A"/>
    <w:rsid w:val="00D52104"/>
    <w:rsid w:val="00D52357"/>
    <w:rsid w:val="00D5273A"/>
    <w:rsid w:val="00D528E7"/>
    <w:rsid w:val="00D528FB"/>
    <w:rsid w:val="00D52B56"/>
    <w:rsid w:val="00D52C8C"/>
    <w:rsid w:val="00D530B2"/>
    <w:rsid w:val="00D530B9"/>
    <w:rsid w:val="00D5331B"/>
    <w:rsid w:val="00D533C6"/>
    <w:rsid w:val="00D534BB"/>
    <w:rsid w:val="00D534F5"/>
    <w:rsid w:val="00D53504"/>
    <w:rsid w:val="00D5384C"/>
    <w:rsid w:val="00D538C2"/>
    <w:rsid w:val="00D53F7F"/>
    <w:rsid w:val="00D54AA2"/>
    <w:rsid w:val="00D55008"/>
    <w:rsid w:val="00D5521B"/>
    <w:rsid w:val="00D552D9"/>
    <w:rsid w:val="00D55734"/>
    <w:rsid w:val="00D55865"/>
    <w:rsid w:val="00D55ADF"/>
    <w:rsid w:val="00D55C09"/>
    <w:rsid w:val="00D55F7E"/>
    <w:rsid w:val="00D55FAE"/>
    <w:rsid w:val="00D55FB9"/>
    <w:rsid w:val="00D56042"/>
    <w:rsid w:val="00D56268"/>
    <w:rsid w:val="00D564AF"/>
    <w:rsid w:val="00D56BF0"/>
    <w:rsid w:val="00D56BFC"/>
    <w:rsid w:val="00D56D09"/>
    <w:rsid w:val="00D56DDE"/>
    <w:rsid w:val="00D5702E"/>
    <w:rsid w:val="00D5733F"/>
    <w:rsid w:val="00D5736F"/>
    <w:rsid w:val="00D573D7"/>
    <w:rsid w:val="00D578D0"/>
    <w:rsid w:val="00D600C0"/>
    <w:rsid w:val="00D60372"/>
    <w:rsid w:val="00D604B0"/>
    <w:rsid w:val="00D605B6"/>
    <w:rsid w:val="00D60AC7"/>
    <w:rsid w:val="00D60B1F"/>
    <w:rsid w:val="00D60C2A"/>
    <w:rsid w:val="00D613D6"/>
    <w:rsid w:val="00D6142F"/>
    <w:rsid w:val="00D6154F"/>
    <w:rsid w:val="00D617C9"/>
    <w:rsid w:val="00D617CA"/>
    <w:rsid w:val="00D6191B"/>
    <w:rsid w:val="00D61987"/>
    <w:rsid w:val="00D61FF0"/>
    <w:rsid w:val="00D62223"/>
    <w:rsid w:val="00D62B39"/>
    <w:rsid w:val="00D62E92"/>
    <w:rsid w:val="00D63146"/>
    <w:rsid w:val="00D63504"/>
    <w:rsid w:val="00D63B1C"/>
    <w:rsid w:val="00D63CDE"/>
    <w:rsid w:val="00D63F50"/>
    <w:rsid w:val="00D63F85"/>
    <w:rsid w:val="00D63FB9"/>
    <w:rsid w:val="00D6417E"/>
    <w:rsid w:val="00D64458"/>
    <w:rsid w:val="00D6496A"/>
    <w:rsid w:val="00D649FA"/>
    <w:rsid w:val="00D64A63"/>
    <w:rsid w:val="00D64AA5"/>
    <w:rsid w:val="00D64B59"/>
    <w:rsid w:val="00D650E1"/>
    <w:rsid w:val="00D653DE"/>
    <w:rsid w:val="00D654B2"/>
    <w:rsid w:val="00D658BF"/>
    <w:rsid w:val="00D661B4"/>
    <w:rsid w:val="00D66314"/>
    <w:rsid w:val="00D66435"/>
    <w:rsid w:val="00D66F92"/>
    <w:rsid w:val="00D6777A"/>
    <w:rsid w:val="00D677E1"/>
    <w:rsid w:val="00D67883"/>
    <w:rsid w:val="00D67C12"/>
    <w:rsid w:val="00D67C7C"/>
    <w:rsid w:val="00D67CD2"/>
    <w:rsid w:val="00D67F08"/>
    <w:rsid w:val="00D70070"/>
    <w:rsid w:val="00D7042E"/>
    <w:rsid w:val="00D7053B"/>
    <w:rsid w:val="00D70622"/>
    <w:rsid w:val="00D70754"/>
    <w:rsid w:val="00D70DC8"/>
    <w:rsid w:val="00D7101A"/>
    <w:rsid w:val="00D715A7"/>
    <w:rsid w:val="00D717D2"/>
    <w:rsid w:val="00D71A9D"/>
    <w:rsid w:val="00D71B2F"/>
    <w:rsid w:val="00D71C17"/>
    <w:rsid w:val="00D71C89"/>
    <w:rsid w:val="00D71F60"/>
    <w:rsid w:val="00D72025"/>
    <w:rsid w:val="00D721E4"/>
    <w:rsid w:val="00D7225A"/>
    <w:rsid w:val="00D7293D"/>
    <w:rsid w:val="00D72CFF"/>
    <w:rsid w:val="00D72F88"/>
    <w:rsid w:val="00D73336"/>
    <w:rsid w:val="00D73548"/>
    <w:rsid w:val="00D7379D"/>
    <w:rsid w:val="00D73D32"/>
    <w:rsid w:val="00D73ECC"/>
    <w:rsid w:val="00D73FBB"/>
    <w:rsid w:val="00D73FC0"/>
    <w:rsid w:val="00D74027"/>
    <w:rsid w:val="00D74030"/>
    <w:rsid w:val="00D740C2"/>
    <w:rsid w:val="00D745C4"/>
    <w:rsid w:val="00D745CB"/>
    <w:rsid w:val="00D74AD3"/>
    <w:rsid w:val="00D74C16"/>
    <w:rsid w:val="00D74C46"/>
    <w:rsid w:val="00D75069"/>
    <w:rsid w:val="00D757CE"/>
    <w:rsid w:val="00D7581F"/>
    <w:rsid w:val="00D75898"/>
    <w:rsid w:val="00D75A61"/>
    <w:rsid w:val="00D75CD1"/>
    <w:rsid w:val="00D75EE3"/>
    <w:rsid w:val="00D76436"/>
    <w:rsid w:val="00D768BF"/>
    <w:rsid w:val="00D76C4F"/>
    <w:rsid w:val="00D76C83"/>
    <w:rsid w:val="00D76FBD"/>
    <w:rsid w:val="00D7772F"/>
    <w:rsid w:val="00D77755"/>
    <w:rsid w:val="00D779E0"/>
    <w:rsid w:val="00D77E21"/>
    <w:rsid w:val="00D8026F"/>
    <w:rsid w:val="00D804A7"/>
    <w:rsid w:val="00D8082B"/>
    <w:rsid w:val="00D8096C"/>
    <w:rsid w:val="00D80B68"/>
    <w:rsid w:val="00D80C53"/>
    <w:rsid w:val="00D8127B"/>
    <w:rsid w:val="00D81561"/>
    <w:rsid w:val="00D81667"/>
    <w:rsid w:val="00D81A6E"/>
    <w:rsid w:val="00D81E0B"/>
    <w:rsid w:val="00D82407"/>
    <w:rsid w:val="00D82565"/>
    <w:rsid w:val="00D82647"/>
    <w:rsid w:val="00D826E8"/>
    <w:rsid w:val="00D82C31"/>
    <w:rsid w:val="00D83056"/>
    <w:rsid w:val="00D84100"/>
    <w:rsid w:val="00D842F5"/>
    <w:rsid w:val="00D8438A"/>
    <w:rsid w:val="00D84413"/>
    <w:rsid w:val="00D84B1B"/>
    <w:rsid w:val="00D84B72"/>
    <w:rsid w:val="00D84EF5"/>
    <w:rsid w:val="00D852FC"/>
    <w:rsid w:val="00D8574A"/>
    <w:rsid w:val="00D85FE6"/>
    <w:rsid w:val="00D86267"/>
    <w:rsid w:val="00D86640"/>
    <w:rsid w:val="00D8668F"/>
    <w:rsid w:val="00D866FB"/>
    <w:rsid w:val="00D868A0"/>
    <w:rsid w:val="00D86A9D"/>
    <w:rsid w:val="00D86B2F"/>
    <w:rsid w:val="00D86C1F"/>
    <w:rsid w:val="00D86D60"/>
    <w:rsid w:val="00D86DF0"/>
    <w:rsid w:val="00D870F6"/>
    <w:rsid w:val="00D873FD"/>
    <w:rsid w:val="00D87448"/>
    <w:rsid w:val="00D87479"/>
    <w:rsid w:val="00D875FE"/>
    <w:rsid w:val="00D87D78"/>
    <w:rsid w:val="00D90059"/>
    <w:rsid w:val="00D90216"/>
    <w:rsid w:val="00D90227"/>
    <w:rsid w:val="00D90235"/>
    <w:rsid w:val="00D90276"/>
    <w:rsid w:val="00D908A1"/>
    <w:rsid w:val="00D908A9"/>
    <w:rsid w:val="00D90F3C"/>
    <w:rsid w:val="00D90F66"/>
    <w:rsid w:val="00D910F2"/>
    <w:rsid w:val="00D91148"/>
    <w:rsid w:val="00D9129F"/>
    <w:rsid w:val="00D912A9"/>
    <w:rsid w:val="00D912BF"/>
    <w:rsid w:val="00D91690"/>
    <w:rsid w:val="00D91976"/>
    <w:rsid w:val="00D91B45"/>
    <w:rsid w:val="00D91E00"/>
    <w:rsid w:val="00D92226"/>
    <w:rsid w:val="00D92297"/>
    <w:rsid w:val="00D9246A"/>
    <w:rsid w:val="00D92805"/>
    <w:rsid w:val="00D93279"/>
    <w:rsid w:val="00D93353"/>
    <w:rsid w:val="00D93887"/>
    <w:rsid w:val="00D940E2"/>
    <w:rsid w:val="00D943BE"/>
    <w:rsid w:val="00D94590"/>
    <w:rsid w:val="00D946B2"/>
    <w:rsid w:val="00D94AF7"/>
    <w:rsid w:val="00D957EB"/>
    <w:rsid w:val="00D95842"/>
    <w:rsid w:val="00D95B50"/>
    <w:rsid w:val="00D95C3F"/>
    <w:rsid w:val="00D95E25"/>
    <w:rsid w:val="00D95EDC"/>
    <w:rsid w:val="00D967ED"/>
    <w:rsid w:val="00D96841"/>
    <w:rsid w:val="00D96907"/>
    <w:rsid w:val="00D96B0D"/>
    <w:rsid w:val="00D96D02"/>
    <w:rsid w:val="00D96EB7"/>
    <w:rsid w:val="00D97652"/>
    <w:rsid w:val="00D9765A"/>
    <w:rsid w:val="00D97889"/>
    <w:rsid w:val="00D978CA"/>
    <w:rsid w:val="00D978F9"/>
    <w:rsid w:val="00D9797D"/>
    <w:rsid w:val="00D97C2F"/>
    <w:rsid w:val="00D97DB0"/>
    <w:rsid w:val="00D97EA6"/>
    <w:rsid w:val="00DA007C"/>
    <w:rsid w:val="00DA00B2"/>
    <w:rsid w:val="00DA0326"/>
    <w:rsid w:val="00DA06DA"/>
    <w:rsid w:val="00DA0713"/>
    <w:rsid w:val="00DA092F"/>
    <w:rsid w:val="00DA0A32"/>
    <w:rsid w:val="00DA0F06"/>
    <w:rsid w:val="00DA0FB8"/>
    <w:rsid w:val="00DA107F"/>
    <w:rsid w:val="00DA10BC"/>
    <w:rsid w:val="00DA1E92"/>
    <w:rsid w:val="00DA1F19"/>
    <w:rsid w:val="00DA201A"/>
    <w:rsid w:val="00DA2100"/>
    <w:rsid w:val="00DA255A"/>
    <w:rsid w:val="00DA25C5"/>
    <w:rsid w:val="00DA2732"/>
    <w:rsid w:val="00DA2877"/>
    <w:rsid w:val="00DA293A"/>
    <w:rsid w:val="00DA295F"/>
    <w:rsid w:val="00DA2B03"/>
    <w:rsid w:val="00DA2B95"/>
    <w:rsid w:val="00DA2E76"/>
    <w:rsid w:val="00DA2E9F"/>
    <w:rsid w:val="00DA2EB2"/>
    <w:rsid w:val="00DA2FBD"/>
    <w:rsid w:val="00DA3104"/>
    <w:rsid w:val="00DA3188"/>
    <w:rsid w:val="00DA32A3"/>
    <w:rsid w:val="00DA37BD"/>
    <w:rsid w:val="00DA3A61"/>
    <w:rsid w:val="00DA3A74"/>
    <w:rsid w:val="00DA3DB5"/>
    <w:rsid w:val="00DA4270"/>
    <w:rsid w:val="00DA458C"/>
    <w:rsid w:val="00DA46AA"/>
    <w:rsid w:val="00DA4BB7"/>
    <w:rsid w:val="00DA50BE"/>
    <w:rsid w:val="00DA5C66"/>
    <w:rsid w:val="00DA5E50"/>
    <w:rsid w:val="00DA5F02"/>
    <w:rsid w:val="00DA5F82"/>
    <w:rsid w:val="00DA60D9"/>
    <w:rsid w:val="00DA6227"/>
    <w:rsid w:val="00DA662A"/>
    <w:rsid w:val="00DA67E3"/>
    <w:rsid w:val="00DA6E10"/>
    <w:rsid w:val="00DA77FB"/>
    <w:rsid w:val="00DA78C0"/>
    <w:rsid w:val="00DA7C82"/>
    <w:rsid w:val="00DA7E32"/>
    <w:rsid w:val="00DB042B"/>
    <w:rsid w:val="00DB0686"/>
    <w:rsid w:val="00DB0834"/>
    <w:rsid w:val="00DB0917"/>
    <w:rsid w:val="00DB0ECF"/>
    <w:rsid w:val="00DB1AB0"/>
    <w:rsid w:val="00DB1B49"/>
    <w:rsid w:val="00DB1C06"/>
    <w:rsid w:val="00DB1F50"/>
    <w:rsid w:val="00DB1FF0"/>
    <w:rsid w:val="00DB25FF"/>
    <w:rsid w:val="00DB2885"/>
    <w:rsid w:val="00DB288B"/>
    <w:rsid w:val="00DB2A4A"/>
    <w:rsid w:val="00DB2D89"/>
    <w:rsid w:val="00DB2E93"/>
    <w:rsid w:val="00DB3639"/>
    <w:rsid w:val="00DB3A07"/>
    <w:rsid w:val="00DB3BCC"/>
    <w:rsid w:val="00DB40D7"/>
    <w:rsid w:val="00DB46CF"/>
    <w:rsid w:val="00DB4795"/>
    <w:rsid w:val="00DB48E2"/>
    <w:rsid w:val="00DB4924"/>
    <w:rsid w:val="00DB4990"/>
    <w:rsid w:val="00DB4A36"/>
    <w:rsid w:val="00DB4B10"/>
    <w:rsid w:val="00DB4BD4"/>
    <w:rsid w:val="00DB4CB5"/>
    <w:rsid w:val="00DB4DE9"/>
    <w:rsid w:val="00DB521F"/>
    <w:rsid w:val="00DB52AD"/>
    <w:rsid w:val="00DB53B2"/>
    <w:rsid w:val="00DB54E2"/>
    <w:rsid w:val="00DB551D"/>
    <w:rsid w:val="00DB552B"/>
    <w:rsid w:val="00DB5BC3"/>
    <w:rsid w:val="00DB5DAC"/>
    <w:rsid w:val="00DB5EEC"/>
    <w:rsid w:val="00DB6507"/>
    <w:rsid w:val="00DB65A4"/>
    <w:rsid w:val="00DB6ABA"/>
    <w:rsid w:val="00DB6C9E"/>
    <w:rsid w:val="00DB6F31"/>
    <w:rsid w:val="00DB73E3"/>
    <w:rsid w:val="00DB74A1"/>
    <w:rsid w:val="00DB7D7C"/>
    <w:rsid w:val="00DB7EAD"/>
    <w:rsid w:val="00DC0213"/>
    <w:rsid w:val="00DC03FD"/>
    <w:rsid w:val="00DC05C1"/>
    <w:rsid w:val="00DC0624"/>
    <w:rsid w:val="00DC0644"/>
    <w:rsid w:val="00DC08B7"/>
    <w:rsid w:val="00DC0F22"/>
    <w:rsid w:val="00DC0FD4"/>
    <w:rsid w:val="00DC104D"/>
    <w:rsid w:val="00DC1110"/>
    <w:rsid w:val="00DC1593"/>
    <w:rsid w:val="00DC1703"/>
    <w:rsid w:val="00DC1B58"/>
    <w:rsid w:val="00DC1CCB"/>
    <w:rsid w:val="00DC1CE4"/>
    <w:rsid w:val="00DC2113"/>
    <w:rsid w:val="00DC2F63"/>
    <w:rsid w:val="00DC30B4"/>
    <w:rsid w:val="00DC33B7"/>
    <w:rsid w:val="00DC344A"/>
    <w:rsid w:val="00DC360F"/>
    <w:rsid w:val="00DC3791"/>
    <w:rsid w:val="00DC431C"/>
    <w:rsid w:val="00DC4AD9"/>
    <w:rsid w:val="00DC590F"/>
    <w:rsid w:val="00DC5CF4"/>
    <w:rsid w:val="00DC5E1D"/>
    <w:rsid w:val="00DC6031"/>
    <w:rsid w:val="00DC605F"/>
    <w:rsid w:val="00DC624F"/>
    <w:rsid w:val="00DC6AB5"/>
    <w:rsid w:val="00DC6B49"/>
    <w:rsid w:val="00DC6C78"/>
    <w:rsid w:val="00DC6D0D"/>
    <w:rsid w:val="00DC6F8B"/>
    <w:rsid w:val="00DC6FEE"/>
    <w:rsid w:val="00DC73EA"/>
    <w:rsid w:val="00DC7A91"/>
    <w:rsid w:val="00DC7B6D"/>
    <w:rsid w:val="00DC7E38"/>
    <w:rsid w:val="00DC7FF8"/>
    <w:rsid w:val="00DD06F2"/>
    <w:rsid w:val="00DD0D6C"/>
    <w:rsid w:val="00DD0D81"/>
    <w:rsid w:val="00DD0F51"/>
    <w:rsid w:val="00DD16DF"/>
    <w:rsid w:val="00DD1BEF"/>
    <w:rsid w:val="00DD1F0B"/>
    <w:rsid w:val="00DD258C"/>
    <w:rsid w:val="00DD276A"/>
    <w:rsid w:val="00DD2B94"/>
    <w:rsid w:val="00DD3098"/>
    <w:rsid w:val="00DD3214"/>
    <w:rsid w:val="00DD325A"/>
    <w:rsid w:val="00DD3463"/>
    <w:rsid w:val="00DD35A1"/>
    <w:rsid w:val="00DD3A63"/>
    <w:rsid w:val="00DD3E4E"/>
    <w:rsid w:val="00DD4063"/>
    <w:rsid w:val="00DD463B"/>
    <w:rsid w:val="00DD4674"/>
    <w:rsid w:val="00DD46EB"/>
    <w:rsid w:val="00DD4BFC"/>
    <w:rsid w:val="00DD4D27"/>
    <w:rsid w:val="00DD4EFC"/>
    <w:rsid w:val="00DD5029"/>
    <w:rsid w:val="00DD50F2"/>
    <w:rsid w:val="00DD52EF"/>
    <w:rsid w:val="00DD56E5"/>
    <w:rsid w:val="00DD577D"/>
    <w:rsid w:val="00DD58D6"/>
    <w:rsid w:val="00DD59E0"/>
    <w:rsid w:val="00DD5C0E"/>
    <w:rsid w:val="00DD65E1"/>
    <w:rsid w:val="00DD667E"/>
    <w:rsid w:val="00DD674F"/>
    <w:rsid w:val="00DD6766"/>
    <w:rsid w:val="00DD6918"/>
    <w:rsid w:val="00DD6BB0"/>
    <w:rsid w:val="00DD6E5F"/>
    <w:rsid w:val="00DD6EFD"/>
    <w:rsid w:val="00DD73A6"/>
    <w:rsid w:val="00DD73DA"/>
    <w:rsid w:val="00DD7E8E"/>
    <w:rsid w:val="00DE02F4"/>
    <w:rsid w:val="00DE0693"/>
    <w:rsid w:val="00DE074D"/>
    <w:rsid w:val="00DE078E"/>
    <w:rsid w:val="00DE07EB"/>
    <w:rsid w:val="00DE0F03"/>
    <w:rsid w:val="00DE1035"/>
    <w:rsid w:val="00DE136E"/>
    <w:rsid w:val="00DE1375"/>
    <w:rsid w:val="00DE14A4"/>
    <w:rsid w:val="00DE1A1E"/>
    <w:rsid w:val="00DE2623"/>
    <w:rsid w:val="00DE2957"/>
    <w:rsid w:val="00DE2958"/>
    <w:rsid w:val="00DE2D17"/>
    <w:rsid w:val="00DE3A79"/>
    <w:rsid w:val="00DE3EE1"/>
    <w:rsid w:val="00DE40B2"/>
    <w:rsid w:val="00DE45E0"/>
    <w:rsid w:val="00DE491D"/>
    <w:rsid w:val="00DE507D"/>
    <w:rsid w:val="00DE5626"/>
    <w:rsid w:val="00DE5715"/>
    <w:rsid w:val="00DE57C7"/>
    <w:rsid w:val="00DE57FD"/>
    <w:rsid w:val="00DE59F5"/>
    <w:rsid w:val="00DE5AA7"/>
    <w:rsid w:val="00DE5E2C"/>
    <w:rsid w:val="00DE5E87"/>
    <w:rsid w:val="00DE64DC"/>
    <w:rsid w:val="00DE66D6"/>
    <w:rsid w:val="00DE6EE1"/>
    <w:rsid w:val="00DE6F01"/>
    <w:rsid w:val="00DE7234"/>
    <w:rsid w:val="00DE7261"/>
    <w:rsid w:val="00DE72D9"/>
    <w:rsid w:val="00DE7915"/>
    <w:rsid w:val="00DE7917"/>
    <w:rsid w:val="00DE7B31"/>
    <w:rsid w:val="00DE7DA9"/>
    <w:rsid w:val="00DF0002"/>
    <w:rsid w:val="00DF0712"/>
    <w:rsid w:val="00DF0832"/>
    <w:rsid w:val="00DF09ED"/>
    <w:rsid w:val="00DF0E98"/>
    <w:rsid w:val="00DF0EE6"/>
    <w:rsid w:val="00DF1525"/>
    <w:rsid w:val="00DF1649"/>
    <w:rsid w:val="00DF17A0"/>
    <w:rsid w:val="00DF1879"/>
    <w:rsid w:val="00DF1B8B"/>
    <w:rsid w:val="00DF1DD4"/>
    <w:rsid w:val="00DF1FC5"/>
    <w:rsid w:val="00DF2379"/>
    <w:rsid w:val="00DF23A2"/>
    <w:rsid w:val="00DF23AE"/>
    <w:rsid w:val="00DF25EA"/>
    <w:rsid w:val="00DF28DB"/>
    <w:rsid w:val="00DF28FF"/>
    <w:rsid w:val="00DF2A3E"/>
    <w:rsid w:val="00DF2C04"/>
    <w:rsid w:val="00DF2CC1"/>
    <w:rsid w:val="00DF2D91"/>
    <w:rsid w:val="00DF36EF"/>
    <w:rsid w:val="00DF38DC"/>
    <w:rsid w:val="00DF3B11"/>
    <w:rsid w:val="00DF3B69"/>
    <w:rsid w:val="00DF4705"/>
    <w:rsid w:val="00DF4709"/>
    <w:rsid w:val="00DF48D6"/>
    <w:rsid w:val="00DF4D65"/>
    <w:rsid w:val="00DF4F03"/>
    <w:rsid w:val="00DF4F16"/>
    <w:rsid w:val="00DF4FB7"/>
    <w:rsid w:val="00DF5C48"/>
    <w:rsid w:val="00DF5E4E"/>
    <w:rsid w:val="00DF6225"/>
    <w:rsid w:val="00DF6325"/>
    <w:rsid w:val="00DF6385"/>
    <w:rsid w:val="00DF641A"/>
    <w:rsid w:val="00DF6480"/>
    <w:rsid w:val="00DF6A76"/>
    <w:rsid w:val="00DF7521"/>
    <w:rsid w:val="00DF7546"/>
    <w:rsid w:val="00DF76CB"/>
    <w:rsid w:val="00DF7FCE"/>
    <w:rsid w:val="00E007F1"/>
    <w:rsid w:val="00E0085D"/>
    <w:rsid w:val="00E009F0"/>
    <w:rsid w:val="00E00A58"/>
    <w:rsid w:val="00E00B57"/>
    <w:rsid w:val="00E00CB1"/>
    <w:rsid w:val="00E00EBA"/>
    <w:rsid w:val="00E01006"/>
    <w:rsid w:val="00E01074"/>
    <w:rsid w:val="00E01108"/>
    <w:rsid w:val="00E01180"/>
    <w:rsid w:val="00E0124A"/>
    <w:rsid w:val="00E01388"/>
    <w:rsid w:val="00E013B6"/>
    <w:rsid w:val="00E015DA"/>
    <w:rsid w:val="00E0197A"/>
    <w:rsid w:val="00E01AF7"/>
    <w:rsid w:val="00E01B96"/>
    <w:rsid w:val="00E01C48"/>
    <w:rsid w:val="00E01F30"/>
    <w:rsid w:val="00E022B2"/>
    <w:rsid w:val="00E0296A"/>
    <w:rsid w:val="00E02CA5"/>
    <w:rsid w:val="00E02D9F"/>
    <w:rsid w:val="00E0307C"/>
    <w:rsid w:val="00E031F8"/>
    <w:rsid w:val="00E03441"/>
    <w:rsid w:val="00E0387B"/>
    <w:rsid w:val="00E03AF3"/>
    <w:rsid w:val="00E03B34"/>
    <w:rsid w:val="00E03BAE"/>
    <w:rsid w:val="00E03CBC"/>
    <w:rsid w:val="00E043BD"/>
    <w:rsid w:val="00E044F7"/>
    <w:rsid w:val="00E04AA4"/>
    <w:rsid w:val="00E04CC9"/>
    <w:rsid w:val="00E04E43"/>
    <w:rsid w:val="00E05C7C"/>
    <w:rsid w:val="00E066AE"/>
    <w:rsid w:val="00E067B9"/>
    <w:rsid w:val="00E070C7"/>
    <w:rsid w:val="00E0710D"/>
    <w:rsid w:val="00E072D3"/>
    <w:rsid w:val="00E07394"/>
    <w:rsid w:val="00E074B6"/>
    <w:rsid w:val="00E07673"/>
    <w:rsid w:val="00E076C0"/>
    <w:rsid w:val="00E0786C"/>
    <w:rsid w:val="00E07C95"/>
    <w:rsid w:val="00E1042F"/>
    <w:rsid w:val="00E10855"/>
    <w:rsid w:val="00E108AB"/>
    <w:rsid w:val="00E10D1E"/>
    <w:rsid w:val="00E10E30"/>
    <w:rsid w:val="00E10F8B"/>
    <w:rsid w:val="00E11520"/>
    <w:rsid w:val="00E115C0"/>
    <w:rsid w:val="00E11D03"/>
    <w:rsid w:val="00E11D76"/>
    <w:rsid w:val="00E125CB"/>
    <w:rsid w:val="00E12B5C"/>
    <w:rsid w:val="00E12ECD"/>
    <w:rsid w:val="00E13210"/>
    <w:rsid w:val="00E1329F"/>
    <w:rsid w:val="00E13A1E"/>
    <w:rsid w:val="00E141A7"/>
    <w:rsid w:val="00E14519"/>
    <w:rsid w:val="00E14C07"/>
    <w:rsid w:val="00E15397"/>
    <w:rsid w:val="00E155B2"/>
    <w:rsid w:val="00E15F99"/>
    <w:rsid w:val="00E162CA"/>
    <w:rsid w:val="00E1631F"/>
    <w:rsid w:val="00E16341"/>
    <w:rsid w:val="00E168F9"/>
    <w:rsid w:val="00E16D4D"/>
    <w:rsid w:val="00E16F28"/>
    <w:rsid w:val="00E16F7E"/>
    <w:rsid w:val="00E174BB"/>
    <w:rsid w:val="00E1756B"/>
    <w:rsid w:val="00E1776A"/>
    <w:rsid w:val="00E177B1"/>
    <w:rsid w:val="00E17BF3"/>
    <w:rsid w:val="00E200D0"/>
    <w:rsid w:val="00E20950"/>
    <w:rsid w:val="00E20D52"/>
    <w:rsid w:val="00E21051"/>
    <w:rsid w:val="00E210AF"/>
    <w:rsid w:val="00E21660"/>
    <w:rsid w:val="00E216D1"/>
    <w:rsid w:val="00E21CD6"/>
    <w:rsid w:val="00E21E5E"/>
    <w:rsid w:val="00E22408"/>
    <w:rsid w:val="00E22476"/>
    <w:rsid w:val="00E225DE"/>
    <w:rsid w:val="00E22608"/>
    <w:rsid w:val="00E22675"/>
    <w:rsid w:val="00E227ED"/>
    <w:rsid w:val="00E228CD"/>
    <w:rsid w:val="00E22918"/>
    <w:rsid w:val="00E2294F"/>
    <w:rsid w:val="00E229B8"/>
    <w:rsid w:val="00E22B52"/>
    <w:rsid w:val="00E22BAC"/>
    <w:rsid w:val="00E2347F"/>
    <w:rsid w:val="00E23861"/>
    <w:rsid w:val="00E23B33"/>
    <w:rsid w:val="00E23CCC"/>
    <w:rsid w:val="00E2411A"/>
    <w:rsid w:val="00E24208"/>
    <w:rsid w:val="00E2431B"/>
    <w:rsid w:val="00E244F0"/>
    <w:rsid w:val="00E247BB"/>
    <w:rsid w:val="00E24F40"/>
    <w:rsid w:val="00E25043"/>
    <w:rsid w:val="00E250DD"/>
    <w:rsid w:val="00E2514A"/>
    <w:rsid w:val="00E25205"/>
    <w:rsid w:val="00E252BC"/>
    <w:rsid w:val="00E255B7"/>
    <w:rsid w:val="00E258BC"/>
    <w:rsid w:val="00E25EBF"/>
    <w:rsid w:val="00E26993"/>
    <w:rsid w:val="00E26B59"/>
    <w:rsid w:val="00E26DFD"/>
    <w:rsid w:val="00E270ED"/>
    <w:rsid w:val="00E27189"/>
    <w:rsid w:val="00E2720C"/>
    <w:rsid w:val="00E274C6"/>
    <w:rsid w:val="00E27522"/>
    <w:rsid w:val="00E27560"/>
    <w:rsid w:val="00E276F7"/>
    <w:rsid w:val="00E2786E"/>
    <w:rsid w:val="00E27922"/>
    <w:rsid w:val="00E27BCA"/>
    <w:rsid w:val="00E27BD6"/>
    <w:rsid w:val="00E27D9D"/>
    <w:rsid w:val="00E27F29"/>
    <w:rsid w:val="00E300A0"/>
    <w:rsid w:val="00E3019C"/>
    <w:rsid w:val="00E301D0"/>
    <w:rsid w:val="00E302D0"/>
    <w:rsid w:val="00E304E1"/>
    <w:rsid w:val="00E30A15"/>
    <w:rsid w:val="00E30B30"/>
    <w:rsid w:val="00E30C3E"/>
    <w:rsid w:val="00E30DA6"/>
    <w:rsid w:val="00E31197"/>
    <w:rsid w:val="00E31210"/>
    <w:rsid w:val="00E312A6"/>
    <w:rsid w:val="00E31410"/>
    <w:rsid w:val="00E315BA"/>
    <w:rsid w:val="00E31835"/>
    <w:rsid w:val="00E3198E"/>
    <w:rsid w:val="00E31B0F"/>
    <w:rsid w:val="00E31E1C"/>
    <w:rsid w:val="00E31EDF"/>
    <w:rsid w:val="00E32620"/>
    <w:rsid w:val="00E33214"/>
    <w:rsid w:val="00E33362"/>
    <w:rsid w:val="00E33861"/>
    <w:rsid w:val="00E33D19"/>
    <w:rsid w:val="00E344EB"/>
    <w:rsid w:val="00E34604"/>
    <w:rsid w:val="00E34973"/>
    <w:rsid w:val="00E34F39"/>
    <w:rsid w:val="00E355F2"/>
    <w:rsid w:val="00E35A29"/>
    <w:rsid w:val="00E35B5D"/>
    <w:rsid w:val="00E35C8A"/>
    <w:rsid w:val="00E364D0"/>
    <w:rsid w:val="00E365AC"/>
    <w:rsid w:val="00E367C4"/>
    <w:rsid w:val="00E36B52"/>
    <w:rsid w:val="00E36E50"/>
    <w:rsid w:val="00E3716F"/>
    <w:rsid w:val="00E3727E"/>
    <w:rsid w:val="00E377BF"/>
    <w:rsid w:val="00E4005E"/>
    <w:rsid w:val="00E400FB"/>
    <w:rsid w:val="00E4011E"/>
    <w:rsid w:val="00E4067D"/>
    <w:rsid w:val="00E406B8"/>
    <w:rsid w:val="00E40742"/>
    <w:rsid w:val="00E40803"/>
    <w:rsid w:val="00E40A61"/>
    <w:rsid w:val="00E41192"/>
    <w:rsid w:val="00E412B2"/>
    <w:rsid w:val="00E4187E"/>
    <w:rsid w:val="00E41CD0"/>
    <w:rsid w:val="00E41D28"/>
    <w:rsid w:val="00E421CE"/>
    <w:rsid w:val="00E42432"/>
    <w:rsid w:val="00E424A1"/>
    <w:rsid w:val="00E42A71"/>
    <w:rsid w:val="00E42BE4"/>
    <w:rsid w:val="00E42C8B"/>
    <w:rsid w:val="00E42E80"/>
    <w:rsid w:val="00E430DF"/>
    <w:rsid w:val="00E43278"/>
    <w:rsid w:val="00E432E1"/>
    <w:rsid w:val="00E439D4"/>
    <w:rsid w:val="00E43CA3"/>
    <w:rsid w:val="00E440C3"/>
    <w:rsid w:val="00E441E5"/>
    <w:rsid w:val="00E44F16"/>
    <w:rsid w:val="00E44F8C"/>
    <w:rsid w:val="00E450B5"/>
    <w:rsid w:val="00E450B7"/>
    <w:rsid w:val="00E45281"/>
    <w:rsid w:val="00E458D7"/>
    <w:rsid w:val="00E45A0C"/>
    <w:rsid w:val="00E45D0C"/>
    <w:rsid w:val="00E46084"/>
    <w:rsid w:val="00E4641C"/>
    <w:rsid w:val="00E468C3"/>
    <w:rsid w:val="00E46A90"/>
    <w:rsid w:val="00E46B2B"/>
    <w:rsid w:val="00E46C06"/>
    <w:rsid w:val="00E4743A"/>
    <w:rsid w:val="00E47870"/>
    <w:rsid w:val="00E47A72"/>
    <w:rsid w:val="00E47B9D"/>
    <w:rsid w:val="00E47E00"/>
    <w:rsid w:val="00E47FA6"/>
    <w:rsid w:val="00E5021E"/>
    <w:rsid w:val="00E50681"/>
    <w:rsid w:val="00E50CF2"/>
    <w:rsid w:val="00E510C9"/>
    <w:rsid w:val="00E51125"/>
    <w:rsid w:val="00E51353"/>
    <w:rsid w:val="00E513B4"/>
    <w:rsid w:val="00E51BF9"/>
    <w:rsid w:val="00E5225A"/>
    <w:rsid w:val="00E52698"/>
    <w:rsid w:val="00E526B8"/>
    <w:rsid w:val="00E52EE1"/>
    <w:rsid w:val="00E52F3E"/>
    <w:rsid w:val="00E534FC"/>
    <w:rsid w:val="00E53573"/>
    <w:rsid w:val="00E53983"/>
    <w:rsid w:val="00E53CF0"/>
    <w:rsid w:val="00E540F6"/>
    <w:rsid w:val="00E54307"/>
    <w:rsid w:val="00E54851"/>
    <w:rsid w:val="00E549F7"/>
    <w:rsid w:val="00E54A54"/>
    <w:rsid w:val="00E54D75"/>
    <w:rsid w:val="00E550E7"/>
    <w:rsid w:val="00E55125"/>
    <w:rsid w:val="00E557BB"/>
    <w:rsid w:val="00E55AAA"/>
    <w:rsid w:val="00E55D16"/>
    <w:rsid w:val="00E5645A"/>
    <w:rsid w:val="00E566C4"/>
    <w:rsid w:val="00E56852"/>
    <w:rsid w:val="00E56973"/>
    <w:rsid w:val="00E5734D"/>
    <w:rsid w:val="00E577E3"/>
    <w:rsid w:val="00E577E4"/>
    <w:rsid w:val="00E578A2"/>
    <w:rsid w:val="00E57D3C"/>
    <w:rsid w:val="00E57E5C"/>
    <w:rsid w:val="00E609A5"/>
    <w:rsid w:val="00E61215"/>
    <w:rsid w:val="00E6131D"/>
    <w:rsid w:val="00E616FC"/>
    <w:rsid w:val="00E61C14"/>
    <w:rsid w:val="00E61C78"/>
    <w:rsid w:val="00E61D1D"/>
    <w:rsid w:val="00E620E1"/>
    <w:rsid w:val="00E62110"/>
    <w:rsid w:val="00E621F9"/>
    <w:rsid w:val="00E625A0"/>
    <w:rsid w:val="00E62A88"/>
    <w:rsid w:val="00E62AD2"/>
    <w:rsid w:val="00E62BD1"/>
    <w:rsid w:val="00E62CF1"/>
    <w:rsid w:val="00E63088"/>
    <w:rsid w:val="00E635CC"/>
    <w:rsid w:val="00E63893"/>
    <w:rsid w:val="00E63E05"/>
    <w:rsid w:val="00E63E22"/>
    <w:rsid w:val="00E63E46"/>
    <w:rsid w:val="00E641BC"/>
    <w:rsid w:val="00E641D2"/>
    <w:rsid w:val="00E642A0"/>
    <w:rsid w:val="00E6441F"/>
    <w:rsid w:val="00E6491B"/>
    <w:rsid w:val="00E64A77"/>
    <w:rsid w:val="00E64F86"/>
    <w:rsid w:val="00E650B4"/>
    <w:rsid w:val="00E654B4"/>
    <w:rsid w:val="00E65DD2"/>
    <w:rsid w:val="00E6609E"/>
    <w:rsid w:val="00E66129"/>
    <w:rsid w:val="00E663EF"/>
    <w:rsid w:val="00E665BB"/>
    <w:rsid w:val="00E66996"/>
    <w:rsid w:val="00E66B5F"/>
    <w:rsid w:val="00E66D57"/>
    <w:rsid w:val="00E671E1"/>
    <w:rsid w:val="00E672FD"/>
    <w:rsid w:val="00E67E8D"/>
    <w:rsid w:val="00E70043"/>
    <w:rsid w:val="00E701A1"/>
    <w:rsid w:val="00E702AA"/>
    <w:rsid w:val="00E7056B"/>
    <w:rsid w:val="00E70694"/>
    <w:rsid w:val="00E706E9"/>
    <w:rsid w:val="00E70907"/>
    <w:rsid w:val="00E70EAF"/>
    <w:rsid w:val="00E70F1D"/>
    <w:rsid w:val="00E71058"/>
    <w:rsid w:val="00E711EA"/>
    <w:rsid w:val="00E7155B"/>
    <w:rsid w:val="00E7192A"/>
    <w:rsid w:val="00E71D61"/>
    <w:rsid w:val="00E720C9"/>
    <w:rsid w:val="00E723F0"/>
    <w:rsid w:val="00E725EC"/>
    <w:rsid w:val="00E72715"/>
    <w:rsid w:val="00E72E1B"/>
    <w:rsid w:val="00E72E1E"/>
    <w:rsid w:val="00E72FB9"/>
    <w:rsid w:val="00E734B1"/>
    <w:rsid w:val="00E737EE"/>
    <w:rsid w:val="00E73893"/>
    <w:rsid w:val="00E73953"/>
    <w:rsid w:val="00E73BB6"/>
    <w:rsid w:val="00E73C6A"/>
    <w:rsid w:val="00E73F98"/>
    <w:rsid w:val="00E73FD0"/>
    <w:rsid w:val="00E7402C"/>
    <w:rsid w:val="00E74365"/>
    <w:rsid w:val="00E743A9"/>
    <w:rsid w:val="00E746C6"/>
    <w:rsid w:val="00E74A82"/>
    <w:rsid w:val="00E74B1E"/>
    <w:rsid w:val="00E74C6A"/>
    <w:rsid w:val="00E74F4F"/>
    <w:rsid w:val="00E74F58"/>
    <w:rsid w:val="00E75405"/>
    <w:rsid w:val="00E756C3"/>
    <w:rsid w:val="00E75785"/>
    <w:rsid w:val="00E75855"/>
    <w:rsid w:val="00E759E4"/>
    <w:rsid w:val="00E75A57"/>
    <w:rsid w:val="00E76365"/>
    <w:rsid w:val="00E76E64"/>
    <w:rsid w:val="00E76E86"/>
    <w:rsid w:val="00E77101"/>
    <w:rsid w:val="00E7712F"/>
    <w:rsid w:val="00E77339"/>
    <w:rsid w:val="00E77490"/>
    <w:rsid w:val="00E77529"/>
    <w:rsid w:val="00E77DFF"/>
    <w:rsid w:val="00E801F7"/>
    <w:rsid w:val="00E80A5D"/>
    <w:rsid w:val="00E80B83"/>
    <w:rsid w:val="00E80D65"/>
    <w:rsid w:val="00E8100B"/>
    <w:rsid w:val="00E810A9"/>
    <w:rsid w:val="00E811B1"/>
    <w:rsid w:val="00E8127C"/>
    <w:rsid w:val="00E8148F"/>
    <w:rsid w:val="00E81D44"/>
    <w:rsid w:val="00E8214C"/>
    <w:rsid w:val="00E832E9"/>
    <w:rsid w:val="00E83589"/>
    <w:rsid w:val="00E83EFC"/>
    <w:rsid w:val="00E840C5"/>
    <w:rsid w:val="00E84186"/>
    <w:rsid w:val="00E84350"/>
    <w:rsid w:val="00E848C1"/>
    <w:rsid w:val="00E84B20"/>
    <w:rsid w:val="00E84CEC"/>
    <w:rsid w:val="00E84F75"/>
    <w:rsid w:val="00E85388"/>
    <w:rsid w:val="00E85447"/>
    <w:rsid w:val="00E859B2"/>
    <w:rsid w:val="00E85D69"/>
    <w:rsid w:val="00E85EC4"/>
    <w:rsid w:val="00E861AD"/>
    <w:rsid w:val="00E8628E"/>
    <w:rsid w:val="00E86530"/>
    <w:rsid w:val="00E86644"/>
    <w:rsid w:val="00E869F0"/>
    <w:rsid w:val="00E86A11"/>
    <w:rsid w:val="00E86F37"/>
    <w:rsid w:val="00E871A2"/>
    <w:rsid w:val="00E8720C"/>
    <w:rsid w:val="00E8726C"/>
    <w:rsid w:val="00E874DB"/>
    <w:rsid w:val="00E876AB"/>
    <w:rsid w:val="00E87847"/>
    <w:rsid w:val="00E87E76"/>
    <w:rsid w:val="00E87F32"/>
    <w:rsid w:val="00E9009A"/>
    <w:rsid w:val="00E901B4"/>
    <w:rsid w:val="00E9096A"/>
    <w:rsid w:val="00E90AE3"/>
    <w:rsid w:val="00E90C7E"/>
    <w:rsid w:val="00E90CA9"/>
    <w:rsid w:val="00E90DD1"/>
    <w:rsid w:val="00E9116F"/>
    <w:rsid w:val="00E911A7"/>
    <w:rsid w:val="00E9191C"/>
    <w:rsid w:val="00E91CEF"/>
    <w:rsid w:val="00E91D27"/>
    <w:rsid w:val="00E91F4F"/>
    <w:rsid w:val="00E91FE6"/>
    <w:rsid w:val="00E92C81"/>
    <w:rsid w:val="00E9302D"/>
    <w:rsid w:val="00E93076"/>
    <w:rsid w:val="00E93275"/>
    <w:rsid w:val="00E933A0"/>
    <w:rsid w:val="00E93435"/>
    <w:rsid w:val="00E934B4"/>
    <w:rsid w:val="00E93564"/>
    <w:rsid w:val="00E935B4"/>
    <w:rsid w:val="00E93829"/>
    <w:rsid w:val="00E938D9"/>
    <w:rsid w:val="00E93950"/>
    <w:rsid w:val="00E93D34"/>
    <w:rsid w:val="00E93E74"/>
    <w:rsid w:val="00E9441D"/>
    <w:rsid w:val="00E94735"/>
    <w:rsid w:val="00E94757"/>
    <w:rsid w:val="00E948D8"/>
    <w:rsid w:val="00E94E01"/>
    <w:rsid w:val="00E94E7E"/>
    <w:rsid w:val="00E95081"/>
    <w:rsid w:val="00E950BD"/>
    <w:rsid w:val="00E95416"/>
    <w:rsid w:val="00E95606"/>
    <w:rsid w:val="00E95754"/>
    <w:rsid w:val="00E9580B"/>
    <w:rsid w:val="00E95A80"/>
    <w:rsid w:val="00E95F56"/>
    <w:rsid w:val="00E96917"/>
    <w:rsid w:val="00E969DF"/>
    <w:rsid w:val="00E96B70"/>
    <w:rsid w:val="00E970C7"/>
    <w:rsid w:val="00E972D5"/>
    <w:rsid w:val="00E97908"/>
    <w:rsid w:val="00EA030A"/>
    <w:rsid w:val="00EA030D"/>
    <w:rsid w:val="00EA0479"/>
    <w:rsid w:val="00EA0894"/>
    <w:rsid w:val="00EA08DA"/>
    <w:rsid w:val="00EA0AD4"/>
    <w:rsid w:val="00EA0BE7"/>
    <w:rsid w:val="00EA0C2A"/>
    <w:rsid w:val="00EA0CC4"/>
    <w:rsid w:val="00EA0D3E"/>
    <w:rsid w:val="00EA124D"/>
    <w:rsid w:val="00EA12A8"/>
    <w:rsid w:val="00EA12FD"/>
    <w:rsid w:val="00EA14B4"/>
    <w:rsid w:val="00EA1508"/>
    <w:rsid w:val="00EA18F0"/>
    <w:rsid w:val="00EA2017"/>
    <w:rsid w:val="00EA2345"/>
    <w:rsid w:val="00EA251F"/>
    <w:rsid w:val="00EA257A"/>
    <w:rsid w:val="00EA25EC"/>
    <w:rsid w:val="00EA2D99"/>
    <w:rsid w:val="00EA3118"/>
    <w:rsid w:val="00EA31D1"/>
    <w:rsid w:val="00EA320C"/>
    <w:rsid w:val="00EA3767"/>
    <w:rsid w:val="00EA3A05"/>
    <w:rsid w:val="00EA3A1D"/>
    <w:rsid w:val="00EA4765"/>
    <w:rsid w:val="00EA49B3"/>
    <w:rsid w:val="00EA4E03"/>
    <w:rsid w:val="00EA5218"/>
    <w:rsid w:val="00EA58BC"/>
    <w:rsid w:val="00EA5C6C"/>
    <w:rsid w:val="00EA5D63"/>
    <w:rsid w:val="00EA5F50"/>
    <w:rsid w:val="00EA63B7"/>
    <w:rsid w:val="00EA6595"/>
    <w:rsid w:val="00EA65E3"/>
    <w:rsid w:val="00EA6736"/>
    <w:rsid w:val="00EA6822"/>
    <w:rsid w:val="00EA6AE8"/>
    <w:rsid w:val="00EA6CCC"/>
    <w:rsid w:val="00EA6DB9"/>
    <w:rsid w:val="00EA6ED1"/>
    <w:rsid w:val="00EA70B5"/>
    <w:rsid w:val="00EA797C"/>
    <w:rsid w:val="00EA7A00"/>
    <w:rsid w:val="00EA7BE7"/>
    <w:rsid w:val="00EB03C9"/>
    <w:rsid w:val="00EB0F5B"/>
    <w:rsid w:val="00EB0FD1"/>
    <w:rsid w:val="00EB11F8"/>
    <w:rsid w:val="00EB1759"/>
    <w:rsid w:val="00EB194F"/>
    <w:rsid w:val="00EB196E"/>
    <w:rsid w:val="00EB1A34"/>
    <w:rsid w:val="00EB1CFE"/>
    <w:rsid w:val="00EB1FCC"/>
    <w:rsid w:val="00EB232B"/>
    <w:rsid w:val="00EB2B18"/>
    <w:rsid w:val="00EB2C7C"/>
    <w:rsid w:val="00EB2D1A"/>
    <w:rsid w:val="00EB317E"/>
    <w:rsid w:val="00EB335C"/>
    <w:rsid w:val="00EB343D"/>
    <w:rsid w:val="00EB34AD"/>
    <w:rsid w:val="00EB3D7D"/>
    <w:rsid w:val="00EB4773"/>
    <w:rsid w:val="00EB4863"/>
    <w:rsid w:val="00EB4B24"/>
    <w:rsid w:val="00EB4FB7"/>
    <w:rsid w:val="00EB525A"/>
    <w:rsid w:val="00EB57F9"/>
    <w:rsid w:val="00EB5823"/>
    <w:rsid w:val="00EB59B6"/>
    <w:rsid w:val="00EB5B8C"/>
    <w:rsid w:val="00EB5EA8"/>
    <w:rsid w:val="00EB64BB"/>
    <w:rsid w:val="00EB683A"/>
    <w:rsid w:val="00EB6B4E"/>
    <w:rsid w:val="00EB6CB1"/>
    <w:rsid w:val="00EB6F18"/>
    <w:rsid w:val="00EB6F28"/>
    <w:rsid w:val="00EB6F9C"/>
    <w:rsid w:val="00EB7001"/>
    <w:rsid w:val="00EB720A"/>
    <w:rsid w:val="00EB727E"/>
    <w:rsid w:val="00EB72E9"/>
    <w:rsid w:val="00EB734F"/>
    <w:rsid w:val="00EB73EE"/>
    <w:rsid w:val="00EB75DB"/>
    <w:rsid w:val="00EB7A08"/>
    <w:rsid w:val="00EB7AC4"/>
    <w:rsid w:val="00EB7B70"/>
    <w:rsid w:val="00EB7C1D"/>
    <w:rsid w:val="00EB7CEE"/>
    <w:rsid w:val="00EB7F67"/>
    <w:rsid w:val="00EB7FF2"/>
    <w:rsid w:val="00EC07F9"/>
    <w:rsid w:val="00EC0A14"/>
    <w:rsid w:val="00EC0AAA"/>
    <w:rsid w:val="00EC0B52"/>
    <w:rsid w:val="00EC0BC0"/>
    <w:rsid w:val="00EC0D74"/>
    <w:rsid w:val="00EC0EA7"/>
    <w:rsid w:val="00EC175A"/>
    <w:rsid w:val="00EC1C7A"/>
    <w:rsid w:val="00EC1D8F"/>
    <w:rsid w:val="00EC268A"/>
    <w:rsid w:val="00EC280D"/>
    <w:rsid w:val="00EC2F1A"/>
    <w:rsid w:val="00EC30A4"/>
    <w:rsid w:val="00EC336F"/>
    <w:rsid w:val="00EC345B"/>
    <w:rsid w:val="00EC370A"/>
    <w:rsid w:val="00EC37A6"/>
    <w:rsid w:val="00EC3821"/>
    <w:rsid w:val="00EC3CEB"/>
    <w:rsid w:val="00EC3FDF"/>
    <w:rsid w:val="00EC4136"/>
    <w:rsid w:val="00EC4297"/>
    <w:rsid w:val="00EC435E"/>
    <w:rsid w:val="00EC438A"/>
    <w:rsid w:val="00EC45BD"/>
    <w:rsid w:val="00EC4D0A"/>
    <w:rsid w:val="00EC510F"/>
    <w:rsid w:val="00EC524E"/>
    <w:rsid w:val="00EC5D36"/>
    <w:rsid w:val="00EC5D70"/>
    <w:rsid w:val="00EC5F65"/>
    <w:rsid w:val="00EC62AD"/>
    <w:rsid w:val="00EC6620"/>
    <w:rsid w:val="00EC672A"/>
    <w:rsid w:val="00EC67DA"/>
    <w:rsid w:val="00EC6990"/>
    <w:rsid w:val="00EC6993"/>
    <w:rsid w:val="00EC6D52"/>
    <w:rsid w:val="00EC6E98"/>
    <w:rsid w:val="00EC7668"/>
    <w:rsid w:val="00EC76AA"/>
    <w:rsid w:val="00EC788D"/>
    <w:rsid w:val="00EC7C4B"/>
    <w:rsid w:val="00EC7D20"/>
    <w:rsid w:val="00ED005B"/>
    <w:rsid w:val="00ED0292"/>
    <w:rsid w:val="00ED0586"/>
    <w:rsid w:val="00ED05E3"/>
    <w:rsid w:val="00ED069A"/>
    <w:rsid w:val="00ED079E"/>
    <w:rsid w:val="00ED08D2"/>
    <w:rsid w:val="00ED09F9"/>
    <w:rsid w:val="00ED0B63"/>
    <w:rsid w:val="00ED11CA"/>
    <w:rsid w:val="00ED1481"/>
    <w:rsid w:val="00ED16C7"/>
    <w:rsid w:val="00ED24A2"/>
    <w:rsid w:val="00ED24A4"/>
    <w:rsid w:val="00ED2955"/>
    <w:rsid w:val="00ED2CBE"/>
    <w:rsid w:val="00ED30C2"/>
    <w:rsid w:val="00ED324E"/>
    <w:rsid w:val="00ED332D"/>
    <w:rsid w:val="00ED3725"/>
    <w:rsid w:val="00ED382F"/>
    <w:rsid w:val="00ED3AC5"/>
    <w:rsid w:val="00ED3B34"/>
    <w:rsid w:val="00ED3F9C"/>
    <w:rsid w:val="00ED4405"/>
    <w:rsid w:val="00ED4D6D"/>
    <w:rsid w:val="00ED4EA8"/>
    <w:rsid w:val="00ED5326"/>
    <w:rsid w:val="00ED5470"/>
    <w:rsid w:val="00ED5816"/>
    <w:rsid w:val="00ED58A1"/>
    <w:rsid w:val="00ED5AE5"/>
    <w:rsid w:val="00ED5D0F"/>
    <w:rsid w:val="00ED5F7D"/>
    <w:rsid w:val="00ED6D8B"/>
    <w:rsid w:val="00ED7000"/>
    <w:rsid w:val="00ED75B9"/>
    <w:rsid w:val="00ED75EE"/>
    <w:rsid w:val="00EE0342"/>
    <w:rsid w:val="00EE04D6"/>
    <w:rsid w:val="00EE0B54"/>
    <w:rsid w:val="00EE0C69"/>
    <w:rsid w:val="00EE0EA4"/>
    <w:rsid w:val="00EE1519"/>
    <w:rsid w:val="00EE15DF"/>
    <w:rsid w:val="00EE16AE"/>
    <w:rsid w:val="00EE16BB"/>
    <w:rsid w:val="00EE18C8"/>
    <w:rsid w:val="00EE1A0C"/>
    <w:rsid w:val="00EE1BEC"/>
    <w:rsid w:val="00EE2090"/>
    <w:rsid w:val="00EE20E2"/>
    <w:rsid w:val="00EE22F9"/>
    <w:rsid w:val="00EE2354"/>
    <w:rsid w:val="00EE2686"/>
    <w:rsid w:val="00EE2999"/>
    <w:rsid w:val="00EE2A0B"/>
    <w:rsid w:val="00EE2A31"/>
    <w:rsid w:val="00EE2E3A"/>
    <w:rsid w:val="00EE2F7A"/>
    <w:rsid w:val="00EE327A"/>
    <w:rsid w:val="00EE34BE"/>
    <w:rsid w:val="00EE364D"/>
    <w:rsid w:val="00EE3720"/>
    <w:rsid w:val="00EE3782"/>
    <w:rsid w:val="00EE3B25"/>
    <w:rsid w:val="00EE3BC8"/>
    <w:rsid w:val="00EE3C6E"/>
    <w:rsid w:val="00EE3DFF"/>
    <w:rsid w:val="00EE3E3E"/>
    <w:rsid w:val="00EE40B1"/>
    <w:rsid w:val="00EE40C2"/>
    <w:rsid w:val="00EE418E"/>
    <w:rsid w:val="00EE42FD"/>
    <w:rsid w:val="00EE4BBC"/>
    <w:rsid w:val="00EE56D9"/>
    <w:rsid w:val="00EE58E9"/>
    <w:rsid w:val="00EE5E4E"/>
    <w:rsid w:val="00EE5FBF"/>
    <w:rsid w:val="00EE6745"/>
    <w:rsid w:val="00EE6B7E"/>
    <w:rsid w:val="00EE6F2E"/>
    <w:rsid w:val="00EE7231"/>
    <w:rsid w:val="00EE736D"/>
    <w:rsid w:val="00EE742A"/>
    <w:rsid w:val="00EE767A"/>
    <w:rsid w:val="00EE79D5"/>
    <w:rsid w:val="00EE7EC1"/>
    <w:rsid w:val="00EE7ED3"/>
    <w:rsid w:val="00EE7ED7"/>
    <w:rsid w:val="00EF013E"/>
    <w:rsid w:val="00EF030F"/>
    <w:rsid w:val="00EF0527"/>
    <w:rsid w:val="00EF08C4"/>
    <w:rsid w:val="00EF0E62"/>
    <w:rsid w:val="00EF14F5"/>
    <w:rsid w:val="00EF1530"/>
    <w:rsid w:val="00EF1D7D"/>
    <w:rsid w:val="00EF265C"/>
    <w:rsid w:val="00EF2708"/>
    <w:rsid w:val="00EF27D8"/>
    <w:rsid w:val="00EF2DA1"/>
    <w:rsid w:val="00EF35DE"/>
    <w:rsid w:val="00EF4362"/>
    <w:rsid w:val="00EF4367"/>
    <w:rsid w:val="00EF436C"/>
    <w:rsid w:val="00EF45A8"/>
    <w:rsid w:val="00EF480C"/>
    <w:rsid w:val="00EF4880"/>
    <w:rsid w:val="00EF4C53"/>
    <w:rsid w:val="00EF4F15"/>
    <w:rsid w:val="00EF50D0"/>
    <w:rsid w:val="00EF59C1"/>
    <w:rsid w:val="00EF5F03"/>
    <w:rsid w:val="00EF6009"/>
    <w:rsid w:val="00EF6142"/>
    <w:rsid w:val="00EF6254"/>
    <w:rsid w:val="00EF6B79"/>
    <w:rsid w:val="00EF6F62"/>
    <w:rsid w:val="00EF728C"/>
    <w:rsid w:val="00EF72E0"/>
    <w:rsid w:val="00EF73E3"/>
    <w:rsid w:val="00EF741E"/>
    <w:rsid w:val="00EF7758"/>
    <w:rsid w:val="00EF77D9"/>
    <w:rsid w:val="00EF7EB8"/>
    <w:rsid w:val="00F00165"/>
    <w:rsid w:val="00F00180"/>
    <w:rsid w:val="00F00181"/>
    <w:rsid w:val="00F0025B"/>
    <w:rsid w:val="00F00509"/>
    <w:rsid w:val="00F00908"/>
    <w:rsid w:val="00F00A34"/>
    <w:rsid w:val="00F0139B"/>
    <w:rsid w:val="00F01582"/>
    <w:rsid w:val="00F01B94"/>
    <w:rsid w:val="00F01D80"/>
    <w:rsid w:val="00F0237E"/>
    <w:rsid w:val="00F0265A"/>
    <w:rsid w:val="00F0299F"/>
    <w:rsid w:val="00F02B19"/>
    <w:rsid w:val="00F02D5D"/>
    <w:rsid w:val="00F02DD7"/>
    <w:rsid w:val="00F02E92"/>
    <w:rsid w:val="00F02EA9"/>
    <w:rsid w:val="00F0390E"/>
    <w:rsid w:val="00F03944"/>
    <w:rsid w:val="00F03AB0"/>
    <w:rsid w:val="00F03ABE"/>
    <w:rsid w:val="00F03AF6"/>
    <w:rsid w:val="00F03B34"/>
    <w:rsid w:val="00F03D55"/>
    <w:rsid w:val="00F03FE7"/>
    <w:rsid w:val="00F040E3"/>
    <w:rsid w:val="00F05006"/>
    <w:rsid w:val="00F05557"/>
    <w:rsid w:val="00F055AA"/>
    <w:rsid w:val="00F055D2"/>
    <w:rsid w:val="00F05688"/>
    <w:rsid w:val="00F056F8"/>
    <w:rsid w:val="00F05C5A"/>
    <w:rsid w:val="00F05E19"/>
    <w:rsid w:val="00F06123"/>
    <w:rsid w:val="00F066D5"/>
    <w:rsid w:val="00F069F9"/>
    <w:rsid w:val="00F06E8F"/>
    <w:rsid w:val="00F0716A"/>
    <w:rsid w:val="00F074F5"/>
    <w:rsid w:val="00F078A1"/>
    <w:rsid w:val="00F078B7"/>
    <w:rsid w:val="00F10168"/>
    <w:rsid w:val="00F1019C"/>
    <w:rsid w:val="00F102BD"/>
    <w:rsid w:val="00F103D0"/>
    <w:rsid w:val="00F10C7C"/>
    <w:rsid w:val="00F10D68"/>
    <w:rsid w:val="00F10E43"/>
    <w:rsid w:val="00F1135D"/>
    <w:rsid w:val="00F11685"/>
    <w:rsid w:val="00F118F7"/>
    <w:rsid w:val="00F11C1B"/>
    <w:rsid w:val="00F12139"/>
    <w:rsid w:val="00F122DF"/>
    <w:rsid w:val="00F12400"/>
    <w:rsid w:val="00F1242C"/>
    <w:rsid w:val="00F12437"/>
    <w:rsid w:val="00F1287F"/>
    <w:rsid w:val="00F13221"/>
    <w:rsid w:val="00F13432"/>
    <w:rsid w:val="00F1394E"/>
    <w:rsid w:val="00F13A7A"/>
    <w:rsid w:val="00F13D16"/>
    <w:rsid w:val="00F1434B"/>
    <w:rsid w:val="00F144CB"/>
    <w:rsid w:val="00F1487D"/>
    <w:rsid w:val="00F1498F"/>
    <w:rsid w:val="00F149A6"/>
    <w:rsid w:val="00F14E07"/>
    <w:rsid w:val="00F14FD3"/>
    <w:rsid w:val="00F1527C"/>
    <w:rsid w:val="00F152EE"/>
    <w:rsid w:val="00F153A4"/>
    <w:rsid w:val="00F1568A"/>
    <w:rsid w:val="00F15C6F"/>
    <w:rsid w:val="00F15CED"/>
    <w:rsid w:val="00F16117"/>
    <w:rsid w:val="00F16159"/>
    <w:rsid w:val="00F1619D"/>
    <w:rsid w:val="00F161C2"/>
    <w:rsid w:val="00F16349"/>
    <w:rsid w:val="00F16887"/>
    <w:rsid w:val="00F172D5"/>
    <w:rsid w:val="00F17308"/>
    <w:rsid w:val="00F1765B"/>
    <w:rsid w:val="00F1776E"/>
    <w:rsid w:val="00F17AA1"/>
    <w:rsid w:val="00F17EED"/>
    <w:rsid w:val="00F17FF3"/>
    <w:rsid w:val="00F206C3"/>
    <w:rsid w:val="00F207D7"/>
    <w:rsid w:val="00F2085D"/>
    <w:rsid w:val="00F20882"/>
    <w:rsid w:val="00F2093E"/>
    <w:rsid w:val="00F20D58"/>
    <w:rsid w:val="00F20E53"/>
    <w:rsid w:val="00F2101D"/>
    <w:rsid w:val="00F21305"/>
    <w:rsid w:val="00F2130B"/>
    <w:rsid w:val="00F21511"/>
    <w:rsid w:val="00F21C7C"/>
    <w:rsid w:val="00F21D3A"/>
    <w:rsid w:val="00F21FD7"/>
    <w:rsid w:val="00F22102"/>
    <w:rsid w:val="00F22C5D"/>
    <w:rsid w:val="00F22C91"/>
    <w:rsid w:val="00F22CEB"/>
    <w:rsid w:val="00F22E23"/>
    <w:rsid w:val="00F22ED9"/>
    <w:rsid w:val="00F23411"/>
    <w:rsid w:val="00F235E3"/>
    <w:rsid w:val="00F23948"/>
    <w:rsid w:val="00F23CC3"/>
    <w:rsid w:val="00F23CE1"/>
    <w:rsid w:val="00F23F2C"/>
    <w:rsid w:val="00F23FC4"/>
    <w:rsid w:val="00F2419E"/>
    <w:rsid w:val="00F24218"/>
    <w:rsid w:val="00F2484A"/>
    <w:rsid w:val="00F248E3"/>
    <w:rsid w:val="00F25053"/>
    <w:rsid w:val="00F25543"/>
    <w:rsid w:val="00F2574F"/>
    <w:rsid w:val="00F25B15"/>
    <w:rsid w:val="00F25C5C"/>
    <w:rsid w:val="00F25D09"/>
    <w:rsid w:val="00F2601A"/>
    <w:rsid w:val="00F2646E"/>
    <w:rsid w:val="00F267EF"/>
    <w:rsid w:val="00F269F8"/>
    <w:rsid w:val="00F26AD0"/>
    <w:rsid w:val="00F26E36"/>
    <w:rsid w:val="00F26F74"/>
    <w:rsid w:val="00F270C0"/>
    <w:rsid w:val="00F270CD"/>
    <w:rsid w:val="00F274B3"/>
    <w:rsid w:val="00F27A4E"/>
    <w:rsid w:val="00F27CF4"/>
    <w:rsid w:val="00F27E7A"/>
    <w:rsid w:val="00F3001D"/>
    <w:rsid w:val="00F30106"/>
    <w:rsid w:val="00F30439"/>
    <w:rsid w:val="00F30699"/>
    <w:rsid w:val="00F30778"/>
    <w:rsid w:val="00F30A9B"/>
    <w:rsid w:val="00F30C60"/>
    <w:rsid w:val="00F30E68"/>
    <w:rsid w:val="00F317EE"/>
    <w:rsid w:val="00F31A36"/>
    <w:rsid w:val="00F31CA6"/>
    <w:rsid w:val="00F323A3"/>
    <w:rsid w:val="00F32519"/>
    <w:rsid w:val="00F32641"/>
    <w:rsid w:val="00F32ABF"/>
    <w:rsid w:val="00F32C47"/>
    <w:rsid w:val="00F32D31"/>
    <w:rsid w:val="00F337C7"/>
    <w:rsid w:val="00F33BC4"/>
    <w:rsid w:val="00F33DA7"/>
    <w:rsid w:val="00F33E74"/>
    <w:rsid w:val="00F33F15"/>
    <w:rsid w:val="00F342D9"/>
    <w:rsid w:val="00F3485A"/>
    <w:rsid w:val="00F34B4A"/>
    <w:rsid w:val="00F34D0B"/>
    <w:rsid w:val="00F350C4"/>
    <w:rsid w:val="00F358A1"/>
    <w:rsid w:val="00F35AB5"/>
    <w:rsid w:val="00F360AC"/>
    <w:rsid w:val="00F362C3"/>
    <w:rsid w:val="00F36448"/>
    <w:rsid w:val="00F36506"/>
    <w:rsid w:val="00F36FA1"/>
    <w:rsid w:val="00F37185"/>
    <w:rsid w:val="00F37977"/>
    <w:rsid w:val="00F37995"/>
    <w:rsid w:val="00F37996"/>
    <w:rsid w:val="00F37B78"/>
    <w:rsid w:val="00F37D91"/>
    <w:rsid w:val="00F37FCA"/>
    <w:rsid w:val="00F40051"/>
    <w:rsid w:val="00F40C26"/>
    <w:rsid w:val="00F40E7B"/>
    <w:rsid w:val="00F411EF"/>
    <w:rsid w:val="00F4144A"/>
    <w:rsid w:val="00F41622"/>
    <w:rsid w:val="00F41905"/>
    <w:rsid w:val="00F41955"/>
    <w:rsid w:val="00F41A12"/>
    <w:rsid w:val="00F41B44"/>
    <w:rsid w:val="00F41CED"/>
    <w:rsid w:val="00F420F2"/>
    <w:rsid w:val="00F42BAA"/>
    <w:rsid w:val="00F42E9E"/>
    <w:rsid w:val="00F42EAF"/>
    <w:rsid w:val="00F4302C"/>
    <w:rsid w:val="00F43173"/>
    <w:rsid w:val="00F43A9E"/>
    <w:rsid w:val="00F43DD1"/>
    <w:rsid w:val="00F43E50"/>
    <w:rsid w:val="00F443A1"/>
    <w:rsid w:val="00F4469B"/>
    <w:rsid w:val="00F4494A"/>
    <w:rsid w:val="00F44E5D"/>
    <w:rsid w:val="00F451E3"/>
    <w:rsid w:val="00F454FF"/>
    <w:rsid w:val="00F45980"/>
    <w:rsid w:val="00F45E65"/>
    <w:rsid w:val="00F45FCB"/>
    <w:rsid w:val="00F45FEE"/>
    <w:rsid w:val="00F4612E"/>
    <w:rsid w:val="00F46998"/>
    <w:rsid w:val="00F469A9"/>
    <w:rsid w:val="00F46D3A"/>
    <w:rsid w:val="00F46D72"/>
    <w:rsid w:val="00F470E8"/>
    <w:rsid w:val="00F47124"/>
    <w:rsid w:val="00F4729F"/>
    <w:rsid w:val="00F47320"/>
    <w:rsid w:val="00F4774A"/>
    <w:rsid w:val="00F47AC3"/>
    <w:rsid w:val="00F47F0D"/>
    <w:rsid w:val="00F502E5"/>
    <w:rsid w:val="00F503DA"/>
    <w:rsid w:val="00F504D0"/>
    <w:rsid w:val="00F507DC"/>
    <w:rsid w:val="00F50CD1"/>
    <w:rsid w:val="00F50F59"/>
    <w:rsid w:val="00F50FAA"/>
    <w:rsid w:val="00F51398"/>
    <w:rsid w:val="00F513A6"/>
    <w:rsid w:val="00F51539"/>
    <w:rsid w:val="00F51A44"/>
    <w:rsid w:val="00F51B7F"/>
    <w:rsid w:val="00F51BF8"/>
    <w:rsid w:val="00F51DFC"/>
    <w:rsid w:val="00F51E9D"/>
    <w:rsid w:val="00F521C1"/>
    <w:rsid w:val="00F5228E"/>
    <w:rsid w:val="00F5263D"/>
    <w:rsid w:val="00F52C98"/>
    <w:rsid w:val="00F5325D"/>
    <w:rsid w:val="00F5353C"/>
    <w:rsid w:val="00F535D6"/>
    <w:rsid w:val="00F53F11"/>
    <w:rsid w:val="00F542F9"/>
    <w:rsid w:val="00F543D3"/>
    <w:rsid w:val="00F544A1"/>
    <w:rsid w:val="00F54B08"/>
    <w:rsid w:val="00F54FD7"/>
    <w:rsid w:val="00F55095"/>
    <w:rsid w:val="00F552E2"/>
    <w:rsid w:val="00F55445"/>
    <w:rsid w:val="00F55694"/>
    <w:rsid w:val="00F55857"/>
    <w:rsid w:val="00F55A55"/>
    <w:rsid w:val="00F55D2E"/>
    <w:rsid w:val="00F55D8A"/>
    <w:rsid w:val="00F560F1"/>
    <w:rsid w:val="00F56214"/>
    <w:rsid w:val="00F56B4E"/>
    <w:rsid w:val="00F56C30"/>
    <w:rsid w:val="00F56C40"/>
    <w:rsid w:val="00F56CA2"/>
    <w:rsid w:val="00F56D83"/>
    <w:rsid w:val="00F57778"/>
    <w:rsid w:val="00F6007D"/>
    <w:rsid w:val="00F607A6"/>
    <w:rsid w:val="00F608EE"/>
    <w:rsid w:val="00F609F8"/>
    <w:rsid w:val="00F60BD9"/>
    <w:rsid w:val="00F61085"/>
    <w:rsid w:val="00F6134E"/>
    <w:rsid w:val="00F61774"/>
    <w:rsid w:val="00F6178C"/>
    <w:rsid w:val="00F61B2F"/>
    <w:rsid w:val="00F62595"/>
    <w:rsid w:val="00F62E8D"/>
    <w:rsid w:val="00F63AA1"/>
    <w:rsid w:val="00F63F1A"/>
    <w:rsid w:val="00F6423F"/>
    <w:rsid w:val="00F64818"/>
    <w:rsid w:val="00F648E4"/>
    <w:rsid w:val="00F64B69"/>
    <w:rsid w:val="00F6556D"/>
    <w:rsid w:val="00F65929"/>
    <w:rsid w:val="00F65E7F"/>
    <w:rsid w:val="00F66361"/>
    <w:rsid w:val="00F66552"/>
    <w:rsid w:val="00F6672A"/>
    <w:rsid w:val="00F66A0E"/>
    <w:rsid w:val="00F66AA2"/>
    <w:rsid w:val="00F66D5F"/>
    <w:rsid w:val="00F66FED"/>
    <w:rsid w:val="00F6713E"/>
    <w:rsid w:val="00F672DA"/>
    <w:rsid w:val="00F67475"/>
    <w:rsid w:val="00F6748B"/>
    <w:rsid w:val="00F67B3B"/>
    <w:rsid w:val="00F67BB6"/>
    <w:rsid w:val="00F67D40"/>
    <w:rsid w:val="00F67FD9"/>
    <w:rsid w:val="00F700E4"/>
    <w:rsid w:val="00F70828"/>
    <w:rsid w:val="00F70A72"/>
    <w:rsid w:val="00F70AD2"/>
    <w:rsid w:val="00F70BF4"/>
    <w:rsid w:val="00F70D16"/>
    <w:rsid w:val="00F71301"/>
    <w:rsid w:val="00F714D7"/>
    <w:rsid w:val="00F71F50"/>
    <w:rsid w:val="00F720EC"/>
    <w:rsid w:val="00F724D1"/>
    <w:rsid w:val="00F72532"/>
    <w:rsid w:val="00F7257B"/>
    <w:rsid w:val="00F72833"/>
    <w:rsid w:val="00F72F0C"/>
    <w:rsid w:val="00F7325F"/>
    <w:rsid w:val="00F732F9"/>
    <w:rsid w:val="00F7335C"/>
    <w:rsid w:val="00F735E9"/>
    <w:rsid w:val="00F735ED"/>
    <w:rsid w:val="00F73639"/>
    <w:rsid w:val="00F736A1"/>
    <w:rsid w:val="00F736EA"/>
    <w:rsid w:val="00F738EA"/>
    <w:rsid w:val="00F74043"/>
    <w:rsid w:val="00F741C4"/>
    <w:rsid w:val="00F7421D"/>
    <w:rsid w:val="00F743EA"/>
    <w:rsid w:val="00F74475"/>
    <w:rsid w:val="00F744D8"/>
    <w:rsid w:val="00F74541"/>
    <w:rsid w:val="00F74868"/>
    <w:rsid w:val="00F748C7"/>
    <w:rsid w:val="00F74CB4"/>
    <w:rsid w:val="00F74F81"/>
    <w:rsid w:val="00F751E2"/>
    <w:rsid w:val="00F7522D"/>
    <w:rsid w:val="00F7568D"/>
    <w:rsid w:val="00F75A02"/>
    <w:rsid w:val="00F75EA1"/>
    <w:rsid w:val="00F760DA"/>
    <w:rsid w:val="00F7636D"/>
    <w:rsid w:val="00F764D3"/>
    <w:rsid w:val="00F766E2"/>
    <w:rsid w:val="00F76D4A"/>
    <w:rsid w:val="00F76DA4"/>
    <w:rsid w:val="00F7706A"/>
    <w:rsid w:val="00F7734B"/>
    <w:rsid w:val="00F7762D"/>
    <w:rsid w:val="00F776DC"/>
    <w:rsid w:val="00F77BBB"/>
    <w:rsid w:val="00F77C78"/>
    <w:rsid w:val="00F77F98"/>
    <w:rsid w:val="00F8009C"/>
    <w:rsid w:val="00F8058F"/>
    <w:rsid w:val="00F80A97"/>
    <w:rsid w:val="00F815D3"/>
    <w:rsid w:val="00F81A18"/>
    <w:rsid w:val="00F8206A"/>
    <w:rsid w:val="00F824D6"/>
    <w:rsid w:val="00F82BDA"/>
    <w:rsid w:val="00F82BFD"/>
    <w:rsid w:val="00F83473"/>
    <w:rsid w:val="00F83534"/>
    <w:rsid w:val="00F84433"/>
    <w:rsid w:val="00F8446F"/>
    <w:rsid w:val="00F846D2"/>
    <w:rsid w:val="00F853E1"/>
    <w:rsid w:val="00F857DE"/>
    <w:rsid w:val="00F85897"/>
    <w:rsid w:val="00F85D51"/>
    <w:rsid w:val="00F8642C"/>
    <w:rsid w:val="00F8697B"/>
    <w:rsid w:val="00F86C59"/>
    <w:rsid w:val="00F86DB9"/>
    <w:rsid w:val="00F87141"/>
    <w:rsid w:val="00F87164"/>
    <w:rsid w:val="00F87558"/>
    <w:rsid w:val="00F8773C"/>
    <w:rsid w:val="00F877B9"/>
    <w:rsid w:val="00F87B6D"/>
    <w:rsid w:val="00F87E46"/>
    <w:rsid w:val="00F902EA"/>
    <w:rsid w:val="00F908CB"/>
    <w:rsid w:val="00F9099C"/>
    <w:rsid w:val="00F90AA6"/>
    <w:rsid w:val="00F90E1D"/>
    <w:rsid w:val="00F9148D"/>
    <w:rsid w:val="00F91A52"/>
    <w:rsid w:val="00F91B9B"/>
    <w:rsid w:val="00F91F61"/>
    <w:rsid w:val="00F92360"/>
    <w:rsid w:val="00F92406"/>
    <w:rsid w:val="00F924ED"/>
    <w:rsid w:val="00F9250C"/>
    <w:rsid w:val="00F925EF"/>
    <w:rsid w:val="00F928F0"/>
    <w:rsid w:val="00F92EB9"/>
    <w:rsid w:val="00F93290"/>
    <w:rsid w:val="00F9342A"/>
    <w:rsid w:val="00F9342E"/>
    <w:rsid w:val="00F9367B"/>
    <w:rsid w:val="00F9370B"/>
    <w:rsid w:val="00F937AE"/>
    <w:rsid w:val="00F93DF8"/>
    <w:rsid w:val="00F93E2A"/>
    <w:rsid w:val="00F93FA3"/>
    <w:rsid w:val="00F941AF"/>
    <w:rsid w:val="00F9425C"/>
    <w:rsid w:val="00F9436B"/>
    <w:rsid w:val="00F944EE"/>
    <w:rsid w:val="00F94511"/>
    <w:rsid w:val="00F94688"/>
    <w:rsid w:val="00F946F2"/>
    <w:rsid w:val="00F94720"/>
    <w:rsid w:val="00F9476C"/>
    <w:rsid w:val="00F94776"/>
    <w:rsid w:val="00F94D17"/>
    <w:rsid w:val="00F94D9D"/>
    <w:rsid w:val="00F94DA8"/>
    <w:rsid w:val="00F951B4"/>
    <w:rsid w:val="00F95310"/>
    <w:rsid w:val="00F95662"/>
    <w:rsid w:val="00F95766"/>
    <w:rsid w:val="00F95783"/>
    <w:rsid w:val="00F958FA"/>
    <w:rsid w:val="00F959A2"/>
    <w:rsid w:val="00F9616D"/>
    <w:rsid w:val="00F9633D"/>
    <w:rsid w:val="00F964C4"/>
    <w:rsid w:val="00F96506"/>
    <w:rsid w:val="00F96548"/>
    <w:rsid w:val="00F971AC"/>
    <w:rsid w:val="00F9728A"/>
    <w:rsid w:val="00F9733D"/>
    <w:rsid w:val="00F97831"/>
    <w:rsid w:val="00F97C0E"/>
    <w:rsid w:val="00F97C79"/>
    <w:rsid w:val="00F97F02"/>
    <w:rsid w:val="00F97F10"/>
    <w:rsid w:val="00F97F94"/>
    <w:rsid w:val="00FA0685"/>
    <w:rsid w:val="00FA0B3E"/>
    <w:rsid w:val="00FA15D7"/>
    <w:rsid w:val="00FA1976"/>
    <w:rsid w:val="00FA1BFE"/>
    <w:rsid w:val="00FA1EDB"/>
    <w:rsid w:val="00FA20B9"/>
    <w:rsid w:val="00FA23E8"/>
    <w:rsid w:val="00FA2783"/>
    <w:rsid w:val="00FA2804"/>
    <w:rsid w:val="00FA285F"/>
    <w:rsid w:val="00FA31D4"/>
    <w:rsid w:val="00FA33F2"/>
    <w:rsid w:val="00FA3434"/>
    <w:rsid w:val="00FA380B"/>
    <w:rsid w:val="00FA3ECB"/>
    <w:rsid w:val="00FA3F0D"/>
    <w:rsid w:val="00FA4650"/>
    <w:rsid w:val="00FA4C3C"/>
    <w:rsid w:val="00FA4DCF"/>
    <w:rsid w:val="00FA4E8A"/>
    <w:rsid w:val="00FA4EAB"/>
    <w:rsid w:val="00FA531D"/>
    <w:rsid w:val="00FA5539"/>
    <w:rsid w:val="00FA56CA"/>
    <w:rsid w:val="00FA62E7"/>
    <w:rsid w:val="00FA6368"/>
    <w:rsid w:val="00FA688B"/>
    <w:rsid w:val="00FA6983"/>
    <w:rsid w:val="00FA6B95"/>
    <w:rsid w:val="00FA6BF6"/>
    <w:rsid w:val="00FA7081"/>
    <w:rsid w:val="00FA70B4"/>
    <w:rsid w:val="00FA7196"/>
    <w:rsid w:val="00FA72EE"/>
    <w:rsid w:val="00FA73B6"/>
    <w:rsid w:val="00FA73C2"/>
    <w:rsid w:val="00FA74DF"/>
    <w:rsid w:val="00FA78F0"/>
    <w:rsid w:val="00FA7917"/>
    <w:rsid w:val="00FA7D43"/>
    <w:rsid w:val="00FA7E40"/>
    <w:rsid w:val="00FB0002"/>
    <w:rsid w:val="00FB03A8"/>
    <w:rsid w:val="00FB0550"/>
    <w:rsid w:val="00FB0827"/>
    <w:rsid w:val="00FB0E27"/>
    <w:rsid w:val="00FB164F"/>
    <w:rsid w:val="00FB18CB"/>
    <w:rsid w:val="00FB1C26"/>
    <w:rsid w:val="00FB1D08"/>
    <w:rsid w:val="00FB1EAD"/>
    <w:rsid w:val="00FB1EC8"/>
    <w:rsid w:val="00FB2299"/>
    <w:rsid w:val="00FB2367"/>
    <w:rsid w:val="00FB25FA"/>
    <w:rsid w:val="00FB26B9"/>
    <w:rsid w:val="00FB2A37"/>
    <w:rsid w:val="00FB2A88"/>
    <w:rsid w:val="00FB2EAD"/>
    <w:rsid w:val="00FB2F80"/>
    <w:rsid w:val="00FB3255"/>
    <w:rsid w:val="00FB32DF"/>
    <w:rsid w:val="00FB3434"/>
    <w:rsid w:val="00FB38A3"/>
    <w:rsid w:val="00FB3A25"/>
    <w:rsid w:val="00FB3E6D"/>
    <w:rsid w:val="00FB3F08"/>
    <w:rsid w:val="00FB3F8F"/>
    <w:rsid w:val="00FB4038"/>
    <w:rsid w:val="00FB416C"/>
    <w:rsid w:val="00FB446F"/>
    <w:rsid w:val="00FB4664"/>
    <w:rsid w:val="00FB479F"/>
    <w:rsid w:val="00FB47A5"/>
    <w:rsid w:val="00FB483E"/>
    <w:rsid w:val="00FB4B7F"/>
    <w:rsid w:val="00FB4CD9"/>
    <w:rsid w:val="00FB5127"/>
    <w:rsid w:val="00FB554C"/>
    <w:rsid w:val="00FB55EF"/>
    <w:rsid w:val="00FB61F2"/>
    <w:rsid w:val="00FB6579"/>
    <w:rsid w:val="00FB6980"/>
    <w:rsid w:val="00FB6BD0"/>
    <w:rsid w:val="00FB6DEF"/>
    <w:rsid w:val="00FB7468"/>
    <w:rsid w:val="00FB7B0F"/>
    <w:rsid w:val="00FC0291"/>
    <w:rsid w:val="00FC0BA2"/>
    <w:rsid w:val="00FC0EDD"/>
    <w:rsid w:val="00FC1354"/>
    <w:rsid w:val="00FC1545"/>
    <w:rsid w:val="00FC1C54"/>
    <w:rsid w:val="00FC1F03"/>
    <w:rsid w:val="00FC2022"/>
    <w:rsid w:val="00FC2041"/>
    <w:rsid w:val="00FC274B"/>
    <w:rsid w:val="00FC2FBD"/>
    <w:rsid w:val="00FC2FF7"/>
    <w:rsid w:val="00FC322F"/>
    <w:rsid w:val="00FC39F5"/>
    <w:rsid w:val="00FC3B34"/>
    <w:rsid w:val="00FC4177"/>
    <w:rsid w:val="00FC4246"/>
    <w:rsid w:val="00FC4D0D"/>
    <w:rsid w:val="00FC5501"/>
    <w:rsid w:val="00FC583A"/>
    <w:rsid w:val="00FC5AC8"/>
    <w:rsid w:val="00FC5D34"/>
    <w:rsid w:val="00FC5FEF"/>
    <w:rsid w:val="00FC62DC"/>
    <w:rsid w:val="00FC6545"/>
    <w:rsid w:val="00FC65D6"/>
    <w:rsid w:val="00FC6A91"/>
    <w:rsid w:val="00FC6C2F"/>
    <w:rsid w:val="00FC7224"/>
    <w:rsid w:val="00FC72F0"/>
    <w:rsid w:val="00FC7336"/>
    <w:rsid w:val="00FC756A"/>
    <w:rsid w:val="00FC7741"/>
    <w:rsid w:val="00FC790C"/>
    <w:rsid w:val="00FC7AAA"/>
    <w:rsid w:val="00FC7EDB"/>
    <w:rsid w:val="00FC7F04"/>
    <w:rsid w:val="00FD0009"/>
    <w:rsid w:val="00FD0228"/>
    <w:rsid w:val="00FD06E2"/>
    <w:rsid w:val="00FD07A7"/>
    <w:rsid w:val="00FD0D5E"/>
    <w:rsid w:val="00FD16C7"/>
    <w:rsid w:val="00FD1D00"/>
    <w:rsid w:val="00FD1F5A"/>
    <w:rsid w:val="00FD2369"/>
    <w:rsid w:val="00FD23E4"/>
    <w:rsid w:val="00FD2523"/>
    <w:rsid w:val="00FD2CCB"/>
    <w:rsid w:val="00FD2E72"/>
    <w:rsid w:val="00FD3281"/>
    <w:rsid w:val="00FD3420"/>
    <w:rsid w:val="00FD352A"/>
    <w:rsid w:val="00FD35E4"/>
    <w:rsid w:val="00FD36B8"/>
    <w:rsid w:val="00FD3938"/>
    <w:rsid w:val="00FD3C3A"/>
    <w:rsid w:val="00FD3E5D"/>
    <w:rsid w:val="00FD3E6A"/>
    <w:rsid w:val="00FD41BF"/>
    <w:rsid w:val="00FD4627"/>
    <w:rsid w:val="00FD47EA"/>
    <w:rsid w:val="00FD5296"/>
    <w:rsid w:val="00FD55BF"/>
    <w:rsid w:val="00FD5948"/>
    <w:rsid w:val="00FD596B"/>
    <w:rsid w:val="00FD5B1B"/>
    <w:rsid w:val="00FD5DAE"/>
    <w:rsid w:val="00FD5ED8"/>
    <w:rsid w:val="00FD5EF9"/>
    <w:rsid w:val="00FD61B3"/>
    <w:rsid w:val="00FD63A1"/>
    <w:rsid w:val="00FD65DE"/>
    <w:rsid w:val="00FD67D0"/>
    <w:rsid w:val="00FD6D1A"/>
    <w:rsid w:val="00FD6F7B"/>
    <w:rsid w:val="00FD70A4"/>
    <w:rsid w:val="00FD71C5"/>
    <w:rsid w:val="00FD7264"/>
    <w:rsid w:val="00FD75E2"/>
    <w:rsid w:val="00FD792F"/>
    <w:rsid w:val="00FD7955"/>
    <w:rsid w:val="00FD7ABF"/>
    <w:rsid w:val="00FD7B60"/>
    <w:rsid w:val="00FE033B"/>
    <w:rsid w:val="00FE0613"/>
    <w:rsid w:val="00FE0825"/>
    <w:rsid w:val="00FE0D9B"/>
    <w:rsid w:val="00FE11E9"/>
    <w:rsid w:val="00FE1429"/>
    <w:rsid w:val="00FE1872"/>
    <w:rsid w:val="00FE1C8D"/>
    <w:rsid w:val="00FE2281"/>
    <w:rsid w:val="00FE2293"/>
    <w:rsid w:val="00FE2814"/>
    <w:rsid w:val="00FE2BD9"/>
    <w:rsid w:val="00FE2EE7"/>
    <w:rsid w:val="00FE2FA0"/>
    <w:rsid w:val="00FE335A"/>
    <w:rsid w:val="00FE3641"/>
    <w:rsid w:val="00FE38A9"/>
    <w:rsid w:val="00FE3BBA"/>
    <w:rsid w:val="00FE3E63"/>
    <w:rsid w:val="00FE400A"/>
    <w:rsid w:val="00FE40EA"/>
    <w:rsid w:val="00FE417B"/>
    <w:rsid w:val="00FE422C"/>
    <w:rsid w:val="00FE4632"/>
    <w:rsid w:val="00FE4A02"/>
    <w:rsid w:val="00FE4A29"/>
    <w:rsid w:val="00FE4ACF"/>
    <w:rsid w:val="00FE4D88"/>
    <w:rsid w:val="00FE5313"/>
    <w:rsid w:val="00FE5383"/>
    <w:rsid w:val="00FE592D"/>
    <w:rsid w:val="00FE5BC4"/>
    <w:rsid w:val="00FE5FAB"/>
    <w:rsid w:val="00FE665C"/>
    <w:rsid w:val="00FE6707"/>
    <w:rsid w:val="00FE694F"/>
    <w:rsid w:val="00FE69BD"/>
    <w:rsid w:val="00FE6A8C"/>
    <w:rsid w:val="00FE6FAC"/>
    <w:rsid w:val="00FE700C"/>
    <w:rsid w:val="00FE71E3"/>
    <w:rsid w:val="00FE747C"/>
    <w:rsid w:val="00FE79CD"/>
    <w:rsid w:val="00FF011E"/>
    <w:rsid w:val="00FF019A"/>
    <w:rsid w:val="00FF04AE"/>
    <w:rsid w:val="00FF06DF"/>
    <w:rsid w:val="00FF0960"/>
    <w:rsid w:val="00FF0B92"/>
    <w:rsid w:val="00FF0D22"/>
    <w:rsid w:val="00FF0D2E"/>
    <w:rsid w:val="00FF1180"/>
    <w:rsid w:val="00FF122C"/>
    <w:rsid w:val="00FF1ACB"/>
    <w:rsid w:val="00FF1D53"/>
    <w:rsid w:val="00FF20DE"/>
    <w:rsid w:val="00FF2182"/>
    <w:rsid w:val="00FF252D"/>
    <w:rsid w:val="00FF258B"/>
    <w:rsid w:val="00FF2975"/>
    <w:rsid w:val="00FF2EAF"/>
    <w:rsid w:val="00FF300B"/>
    <w:rsid w:val="00FF36C4"/>
    <w:rsid w:val="00FF3B3B"/>
    <w:rsid w:val="00FF4112"/>
    <w:rsid w:val="00FF4245"/>
    <w:rsid w:val="00FF42C1"/>
    <w:rsid w:val="00FF4612"/>
    <w:rsid w:val="00FF4677"/>
    <w:rsid w:val="00FF47A9"/>
    <w:rsid w:val="00FF4A90"/>
    <w:rsid w:val="00FF4B4F"/>
    <w:rsid w:val="00FF4F27"/>
    <w:rsid w:val="00FF5025"/>
    <w:rsid w:val="00FF52FE"/>
    <w:rsid w:val="00FF5449"/>
    <w:rsid w:val="00FF562B"/>
    <w:rsid w:val="00FF5D3E"/>
    <w:rsid w:val="00FF6198"/>
    <w:rsid w:val="00FF6491"/>
    <w:rsid w:val="00FF6597"/>
    <w:rsid w:val="00FF66CF"/>
    <w:rsid w:val="00FF7392"/>
    <w:rsid w:val="00FF78C5"/>
  </w:rsids>
  <m:mathPr>
    <m:mathFont m:val="Cambria Math"/>
    <m:brkBin m:val="before"/>
    <m:brkBinSub m:val="--"/>
    <m:smallFrac m:val="0"/>
    <m:dispDef/>
    <m:lMargin m:val="0"/>
    <m:rMargin m:val="0"/>
    <m:defJc m:val="centerGroup"/>
    <m:wrapIndent m:val="1440"/>
    <m:intLim m:val="subSup"/>
    <m:naryLim m:val="undOvr"/>
  </m:mathPr>
  <w:themeFontLang w:val="de-DE"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EFAA5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997862"/>
    <w:pPr>
      <w:spacing w:after="0" w:line="240" w:lineRule="auto"/>
    </w:pPr>
    <w:rPr>
      <w:rFonts w:ascii="Times New Roman" w:hAnsi="Times New Roman" w:cs="Times New Roman"/>
      <w:sz w:val="24"/>
      <w:szCs w:val="24"/>
      <w:lang w:val="de-DE" w:eastAsia="de-DE"/>
    </w:rPr>
  </w:style>
  <w:style w:type="paragraph" w:styleId="berschrift1">
    <w:name w:val="heading 1"/>
    <w:basedOn w:val="Standard"/>
    <w:next w:val="Standard"/>
    <w:link w:val="berschrift1Zchn"/>
    <w:qFormat/>
    <w:rsid w:val="00C45BDC"/>
    <w:pPr>
      <w:keepNext/>
      <w:keepLines/>
      <w:numPr>
        <w:numId w:val="6"/>
      </w:numPr>
      <w:suppressAutoHyphens/>
      <w:spacing w:before="480" w:line="276" w:lineRule="auto"/>
      <w:outlineLvl w:val="0"/>
    </w:pPr>
    <w:rPr>
      <w:rFonts w:ascii="Cambria" w:eastAsia="Times New Roman" w:hAnsi="Cambria" w:cs="Calibri"/>
      <w:b/>
      <w:bCs/>
      <w:color w:val="365F91"/>
      <w:sz w:val="28"/>
      <w:szCs w:val="28"/>
      <w:lang w:val="en-US" w:eastAsia="ar-SA"/>
    </w:rPr>
  </w:style>
  <w:style w:type="paragraph" w:styleId="berschrift2">
    <w:name w:val="heading 2"/>
    <w:basedOn w:val="Standard"/>
    <w:next w:val="Standard"/>
    <w:link w:val="berschrift2Zchn"/>
    <w:uiPriority w:val="9"/>
    <w:unhideWhenUsed/>
    <w:qFormat/>
    <w:rsid w:val="00E72E1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E72E1E"/>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45BDC"/>
    <w:rPr>
      <w:rFonts w:ascii="Cambria" w:eastAsia="Times New Roman" w:hAnsi="Cambria" w:cs="Calibri"/>
      <w:b/>
      <w:bCs/>
      <w:color w:val="365F91"/>
      <w:sz w:val="28"/>
      <w:szCs w:val="28"/>
      <w:lang w:eastAsia="ar-SA"/>
    </w:rPr>
  </w:style>
  <w:style w:type="character" w:styleId="Kommentarzeichen">
    <w:name w:val="annotation reference"/>
    <w:basedOn w:val="Absatz-Standardschriftart"/>
    <w:uiPriority w:val="99"/>
    <w:unhideWhenUsed/>
    <w:rsid w:val="00996A25"/>
    <w:rPr>
      <w:sz w:val="16"/>
      <w:szCs w:val="16"/>
    </w:rPr>
  </w:style>
  <w:style w:type="paragraph" w:styleId="Kommentartext">
    <w:name w:val="annotation text"/>
    <w:basedOn w:val="Standard"/>
    <w:link w:val="KommentartextZchn"/>
    <w:uiPriority w:val="99"/>
    <w:semiHidden/>
    <w:unhideWhenUsed/>
    <w:rsid w:val="00996A25"/>
    <w:pPr>
      <w:spacing w:after="200"/>
    </w:pPr>
    <w:rPr>
      <w:rFonts w:asciiTheme="minorHAnsi" w:hAnsiTheme="minorHAnsi" w:cstheme="minorBidi"/>
      <w:sz w:val="20"/>
      <w:szCs w:val="20"/>
      <w:lang w:val="en-US" w:eastAsia="en-US"/>
    </w:rPr>
  </w:style>
  <w:style w:type="character" w:customStyle="1" w:styleId="KommentartextZchn">
    <w:name w:val="Kommentartext Zchn"/>
    <w:basedOn w:val="Absatz-Standardschriftart"/>
    <w:link w:val="Kommentartext"/>
    <w:uiPriority w:val="99"/>
    <w:semiHidden/>
    <w:rsid w:val="00996A25"/>
    <w:rPr>
      <w:sz w:val="20"/>
      <w:szCs w:val="20"/>
    </w:rPr>
  </w:style>
  <w:style w:type="paragraph" w:styleId="Kommentarthema">
    <w:name w:val="annotation subject"/>
    <w:basedOn w:val="Kommentartext"/>
    <w:next w:val="Kommentartext"/>
    <w:link w:val="KommentarthemaZchn"/>
    <w:uiPriority w:val="99"/>
    <w:semiHidden/>
    <w:unhideWhenUsed/>
    <w:rsid w:val="00996A25"/>
    <w:rPr>
      <w:b/>
      <w:bCs/>
    </w:rPr>
  </w:style>
  <w:style w:type="character" w:customStyle="1" w:styleId="KommentarthemaZchn">
    <w:name w:val="Kommentarthema Zchn"/>
    <w:basedOn w:val="KommentartextZchn"/>
    <w:link w:val="Kommentarthema"/>
    <w:uiPriority w:val="99"/>
    <w:semiHidden/>
    <w:rsid w:val="00996A25"/>
    <w:rPr>
      <w:b/>
      <w:bCs/>
      <w:sz w:val="20"/>
      <w:szCs w:val="20"/>
    </w:rPr>
  </w:style>
  <w:style w:type="paragraph" w:styleId="Sprechblasentext">
    <w:name w:val="Balloon Text"/>
    <w:basedOn w:val="Standard"/>
    <w:link w:val="SprechblasentextZchn"/>
    <w:uiPriority w:val="99"/>
    <w:semiHidden/>
    <w:unhideWhenUsed/>
    <w:rsid w:val="00996A25"/>
    <w:rPr>
      <w:rFonts w:ascii="Tahoma" w:hAnsi="Tahoma" w:cs="Tahoma"/>
      <w:sz w:val="16"/>
      <w:szCs w:val="16"/>
      <w:lang w:val="en-US" w:eastAsia="en-US"/>
    </w:rPr>
  </w:style>
  <w:style w:type="character" w:customStyle="1" w:styleId="SprechblasentextZchn">
    <w:name w:val="Sprechblasentext Zchn"/>
    <w:basedOn w:val="Absatz-Standardschriftart"/>
    <w:link w:val="Sprechblasentext"/>
    <w:uiPriority w:val="99"/>
    <w:semiHidden/>
    <w:rsid w:val="00996A25"/>
    <w:rPr>
      <w:rFonts w:ascii="Tahoma" w:hAnsi="Tahoma" w:cs="Tahoma"/>
      <w:sz w:val="16"/>
      <w:szCs w:val="16"/>
    </w:rPr>
  </w:style>
  <w:style w:type="character" w:styleId="Link">
    <w:name w:val="Hyperlink"/>
    <w:basedOn w:val="Absatz-Standardschriftart"/>
    <w:uiPriority w:val="99"/>
    <w:unhideWhenUsed/>
    <w:rsid w:val="0018134F"/>
    <w:rPr>
      <w:color w:val="0000FF" w:themeColor="hyperlink"/>
      <w:u w:val="single"/>
    </w:rPr>
  </w:style>
  <w:style w:type="paragraph" w:styleId="StandardWeb">
    <w:name w:val="Normal (Web)"/>
    <w:basedOn w:val="Standard"/>
    <w:uiPriority w:val="99"/>
    <w:rsid w:val="00BB4215"/>
    <w:pPr>
      <w:spacing w:before="100" w:beforeAutospacing="1" w:after="100" w:afterAutospacing="1"/>
    </w:pPr>
    <w:rPr>
      <w:rFonts w:eastAsia="SimSun"/>
      <w:lang w:val="en-GB" w:eastAsia="zh-CN"/>
    </w:rPr>
  </w:style>
  <w:style w:type="paragraph" w:customStyle="1" w:styleId="KeinLeerraum1">
    <w:name w:val="Kein Leerraum1"/>
    <w:uiPriority w:val="1"/>
    <w:qFormat/>
    <w:rsid w:val="00661263"/>
    <w:pPr>
      <w:spacing w:after="0" w:line="240" w:lineRule="auto"/>
    </w:pPr>
    <w:rPr>
      <w:rFonts w:ascii="Calibri" w:eastAsia="Calibri" w:hAnsi="Calibri" w:cs="Times New Roman"/>
    </w:rPr>
  </w:style>
  <w:style w:type="character" w:customStyle="1" w:styleId="apple-converted-space">
    <w:name w:val="apple-converted-space"/>
    <w:basedOn w:val="Absatz-Standardschriftart"/>
    <w:rsid w:val="00661263"/>
  </w:style>
  <w:style w:type="character" w:customStyle="1" w:styleId="il">
    <w:name w:val="il"/>
    <w:basedOn w:val="Absatz-Standardschriftart"/>
    <w:rsid w:val="00661263"/>
  </w:style>
  <w:style w:type="paragraph" w:styleId="Listenabsatz">
    <w:name w:val="List Paragraph"/>
    <w:basedOn w:val="Standard"/>
    <w:uiPriority w:val="34"/>
    <w:qFormat/>
    <w:rsid w:val="00FA2804"/>
    <w:pPr>
      <w:spacing w:after="200" w:line="276" w:lineRule="auto"/>
      <w:ind w:left="720"/>
      <w:contextualSpacing/>
    </w:pPr>
    <w:rPr>
      <w:rFonts w:asciiTheme="minorHAnsi" w:hAnsiTheme="minorHAnsi" w:cstheme="minorBidi"/>
      <w:sz w:val="22"/>
      <w:szCs w:val="22"/>
      <w:lang w:val="en-US" w:eastAsia="en-US"/>
    </w:rPr>
  </w:style>
  <w:style w:type="paragraph" w:styleId="Kopfzeile">
    <w:name w:val="header"/>
    <w:basedOn w:val="Standard"/>
    <w:link w:val="Kopf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KopfzeileZchn">
    <w:name w:val="Kopfzeile Zchn"/>
    <w:basedOn w:val="Absatz-Standardschriftart"/>
    <w:link w:val="Kopfzeile"/>
    <w:uiPriority w:val="99"/>
    <w:rsid w:val="00B65FF7"/>
  </w:style>
  <w:style w:type="paragraph" w:styleId="Fuzeile">
    <w:name w:val="footer"/>
    <w:basedOn w:val="Standard"/>
    <w:link w:val="FuzeileZchn"/>
    <w:uiPriority w:val="99"/>
    <w:unhideWhenUsed/>
    <w:rsid w:val="00B65FF7"/>
    <w:pPr>
      <w:tabs>
        <w:tab w:val="center" w:pos="4536"/>
        <w:tab w:val="right" w:pos="9072"/>
      </w:tabs>
    </w:pPr>
    <w:rPr>
      <w:rFonts w:asciiTheme="minorHAnsi" w:hAnsiTheme="minorHAnsi" w:cstheme="minorBidi"/>
      <w:sz w:val="22"/>
      <w:szCs w:val="22"/>
      <w:lang w:val="en-US" w:eastAsia="en-US"/>
    </w:rPr>
  </w:style>
  <w:style w:type="character" w:customStyle="1" w:styleId="FuzeileZchn">
    <w:name w:val="Fußzeile Zchn"/>
    <w:basedOn w:val="Absatz-Standardschriftart"/>
    <w:link w:val="Fuzeile"/>
    <w:uiPriority w:val="99"/>
    <w:rsid w:val="00B65FF7"/>
  </w:style>
  <w:style w:type="paragraph" w:styleId="Aufzhlungszeichen">
    <w:name w:val="List Bullet"/>
    <w:basedOn w:val="Standard"/>
    <w:uiPriority w:val="99"/>
    <w:unhideWhenUsed/>
    <w:rsid w:val="00EE34BE"/>
    <w:pPr>
      <w:numPr>
        <w:numId w:val="4"/>
      </w:numPr>
      <w:spacing w:after="200" w:line="276" w:lineRule="auto"/>
      <w:contextualSpacing/>
    </w:pPr>
    <w:rPr>
      <w:rFonts w:asciiTheme="minorHAnsi" w:hAnsiTheme="minorHAnsi" w:cstheme="minorBidi"/>
      <w:sz w:val="22"/>
      <w:szCs w:val="22"/>
      <w:lang w:val="en-US" w:eastAsia="en-US"/>
    </w:rPr>
  </w:style>
  <w:style w:type="paragraph" w:customStyle="1" w:styleId="Standard1">
    <w:name w:val="Standard1"/>
    <w:rsid w:val="009B196E"/>
    <w:pPr>
      <w:spacing w:after="0" w:line="240" w:lineRule="auto"/>
    </w:pPr>
    <w:rPr>
      <w:rFonts w:ascii="Times New Roman" w:eastAsia="?????? Pro W3" w:hAnsi="Times New Roman" w:cs="Times New Roman"/>
      <w:color w:val="000000"/>
      <w:kern w:val="1"/>
      <w:sz w:val="24"/>
      <w:szCs w:val="20"/>
    </w:rPr>
  </w:style>
  <w:style w:type="paragraph" w:customStyle="1" w:styleId="Legend">
    <w:name w:val="Legend"/>
    <w:basedOn w:val="Standard"/>
    <w:rsid w:val="00C35623"/>
    <w:pPr>
      <w:keepNext/>
      <w:spacing w:before="240"/>
      <w:outlineLvl w:val="0"/>
    </w:pPr>
    <w:rPr>
      <w:rFonts w:eastAsia="Times New Roman"/>
      <w:kern w:val="28"/>
      <w:lang w:val="en-US" w:eastAsia="en-US"/>
    </w:rPr>
  </w:style>
  <w:style w:type="paragraph" w:styleId="berarbeitung">
    <w:name w:val="Revision"/>
    <w:hidden/>
    <w:uiPriority w:val="99"/>
    <w:semiHidden/>
    <w:rsid w:val="006F48F6"/>
    <w:pPr>
      <w:spacing w:after="0" w:line="240" w:lineRule="auto"/>
    </w:pPr>
  </w:style>
  <w:style w:type="table" w:styleId="Tabellenraster">
    <w:name w:val="Table Grid"/>
    <w:basedOn w:val="NormaleTabelle"/>
    <w:uiPriority w:val="59"/>
    <w:rsid w:val="006D74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3E2D29"/>
    <w:pPr>
      <w:spacing w:after="200"/>
    </w:pPr>
    <w:rPr>
      <w:rFonts w:asciiTheme="minorHAnsi" w:hAnsiTheme="minorHAnsi" w:cstheme="minorBidi"/>
      <w:b/>
      <w:bCs/>
      <w:color w:val="4F81BD" w:themeColor="accent1"/>
      <w:sz w:val="18"/>
      <w:szCs w:val="18"/>
      <w:lang w:val="en-US" w:eastAsia="en-US"/>
    </w:rPr>
  </w:style>
  <w:style w:type="paragraph" w:customStyle="1" w:styleId="EndNoteBibliographyTitle">
    <w:name w:val="EndNote Bibliography Title"/>
    <w:basedOn w:val="Standard"/>
    <w:rsid w:val="00594F4B"/>
    <w:pPr>
      <w:spacing w:line="276" w:lineRule="auto"/>
      <w:jc w:val="center"/>
    </w:pPr>
    <w:rPr>
      <w:rFonts w:ascii="Calibri" w:hAnsi="Calibri" w:cstheme="minorBidi"/>
      <w:sz w:val="20"/>
      <w:szCs w:val="22"/>
      <w:lang w:val="en-US" w:eastAsia="en-US"/>
    </w:rPr>
  </w:style>
  <w:style w:type="paragraph" w:customStyle="1" w:styleId="EndNoteBibliography">
    <w:name w:val="EndNote Bibliography"/>
    <w:basedOn w:val="Standard"/>
    <w:rsid w:val="00594F4B"/>
    <w:pPr>
      <w:spacing w:after="200"/>
    </w:pPr>
    <w:rPr>
      <w:rFonts w:ascii="Calibri" w:hAnsi="Calibri" w:cstheme="minorBidi"/>
      <w:sz w:val="20"/>
      <w:szCs w:val="22"/>
      <w:lang w:val="en-US" w:eastAsia="en-US"/>
    </w:rPr>
  </w:style>
  <w:style w:type="paragraph" w:styleId="KeinLeerraum">
    <w:name w:val="No Spacing"/>
    <w:uiPriority w:val="99"/>
    <w:qFormat/>
    <w:rsid w:val="003D2D1E"/>
    <w:pPr>
      <w:spacing w:after="0" w:line="240" w:lineRule="auto"/>
    </w:pPr>
    <w:rPr>
      <w:rFonts w:ascii="Calibri" w:eastAsia="Calibri" w:hAnsi="Calibri" w:cs="Times New Roman"/>
      <w:lang w:val="de-DE"/>
    </w:rPr>
  </w:style>
  <w:style w:type="character" w:styleId="BesuchterLink">
    <w:name w:val="FollowedHyperlink"/>
    <w:basedOn w:val="Absatz-Standardschriftart"/>
    <w:uiPriority w:val="99"/>
    <w:semiHidden/>
    <w:unhideWhenUsed/>
    <w:rsid w:val="00584C49"/>
    <w:rPr>
      <w:color w:val="800080" w:themeColor="followedHyperlink"/>
      <w:u w:val="single"/>
    </w:rPr>
  </w:style>
  <w:style w:type="character" w:customStyle="1" w:styleId="Heading3Char">
    <w:name w:val="Heading 3 Char"/>
    <w:basedOn w:val="Absatz-Standardschriftart"/>
    <w:rsid w:val="00C45BDC"/>
    <w:rPr>
      <w:rFonts w:ascii="Cambria" w:hAnsi="Cambria" w:cs="Times New Roman"/>
      <w:b/>
      <w:bCs/>
      <w:color w:val="4F81BD"/>
      <w:sz w:val="22"/>
      <w:szCs w:val="22"/>
    </w:rPr>
  </w:style>
  <w:style w:type="character" w:customStyle="1" w:styleId="SubtitleChar">
    <w:name w:val="Subtitle Char"/>
    <w:basedOn w:val="Absatz-Standardschriftart"/>
    <w:rsid w:val="00C45BDC"/>
    <w:rPr>
      <w:rFonts w:ascii="Cambria" w:hAnsi="Cambria" w:cs="Times New Roman"/>
      <w:i/>
      <w:iCs/>
      <w:color w:val="4F81BD"/>
      <w:spacing w:val="15"/>
      <w:sz w:val="24"/>
      <w:szCs w:val="24"/>
    </w:rPr>
  </w:style>
  <w:style w:type="character" w:customStyle="1" w:styleId="lg">
    <w:name w:val="lg"/>
    <w:basedOn w:val="Absatz-Standardschriftart"/>
    <w:rsid w:val="00236FCE"/>
  </w:style>
  <w:style w:type="paragraph" w:customStyle="1" w:styleId="Standard2">
    <w:name w:val="Standard2"/>
    <w:rsid w:val="00874342"/>
    <w:pPr>
      <w:spacing w:after="0" w:line="240" w:lineRule="auto"/>
    </w:pPr>
    <w:rPr>
      <w:rFonts w:ascii="Times New Roman" w:eastAsia="Times New Roman" w:hAnsi="Times New Roman" w:cs="Times New Roman"/>
      <w:color w:val="000000"/>
      <w:sz w:val="20"/>
      <w:szCs w:val="20"/>
      <w:lang w:val="de-DE" w:eastAsia="de-DE"/>
    </w:rPr>
  </w:style>
  <w:style w:type="character" w:customStyle="1" w:styleId="highlight">
    <w:name w:val="highlight"/>
    <w:basedOn w:val="Absatz-Standardschriftart"/>
    <w:rsid w:val="00C74B04"/>
  </w:style>
  <w:style w:type="paragraph" w:customStyle="1" w:styleId="Titel1">
    <w:name w:val="Titel1"/>
    <w:basedOn w:val="Standard"/>
    <w:rsid w:val="001E7432"/>
    <w:pPr>
      <w:spacing w:before="100" w:beforeAutospacing="1" w:after="100" w:afterAutospacing="1"/>
    </w:pPr>
  </w:style>
  <w:style w:type="paragraph" w:customStyle="1" w:styleId="desc">
    <w:name w:val="desc"/>
    <w:basedOn w:val="Standard"/>
    <w:rsid w:val="001E7432"/>
    <w:pPr>
      <w:spacing w:before="100" w:beforeAutospacing="1" w:after="100" w:afterAutospacing="1"/>
    </w:pPr>
  </w:style>
  <w:style w:type="paragraph" w:customStyle="1" w:styleId="details">
    <w:name w:val="details"/>
    <w:basedOn w:val="Standard"/>
    <w:rsid w:val="001E7432"/>
    <w:pPr>
      <w:spacing w:before="100" w:beforeAutospacing="1" w:after="100" w:afterAutospacing="1"/>
    </w:pPr>
  </w:style>
  <w:style w:type="character" w:customStyle="1" w:styleId="jrnl">
    <w:name w:val="jrnl"/>
    <w:basedOn w:val="Absatz-Standardschriftart"/>
    <w:rsid w:val="001E7432"/>
  </w:style>
  <w:style w:type="paragraph" w:customStyle="1" w:styleId="p">
    <w:name w:val="p"/>
    <w:basedOn w:val="Standard"/>
    <w:rsid w:val="00B67AB0"/>
    <w:pPr>
      <w:spacing w:before="100" w:beforeAutospacing="1" w:after="100" w:afterAutospacing="1"/>
    </w:pPr>
  </w:style>
  <w:style w:type="character" w:customStyle="1" w:styleId="element-citation">
    <w:name w:val="element-citation"/>
    <w:basedOn w:val="Absatz-Standardschriftart"/>
    <w:rsid w:val="00853C4C"/>
  </w:style>
  <w:style w:type="character" w:customStyle="1" w:styleId="ref-journal">
    <w:name w:val="ref-journal"/>
    <w:basedOn w:val="Absatz-Standardschriftart"/>
    <w:rsid w:val="00853C4C"/>
  </w:style>
  <w:style w:type="character" w:customStyle="1" w:styleId="ref-vol">
    <w:name w:val="ref-vol"/>
    <w:basedOn w:val="Absatz-Standardschriftart"/>
    <w:rsid w:val="00853C4C"/>
  </w:style>
  <w:style w:type="character" w:customStyle="1" w:styleId="nowrap">
    <w:name w:val="nowrap"/>
    <w:basedOn w:val="Absatz-Standardschriftart"/>
    <w:rsid w:val="00853C4C"/>
  </w:style>
  <w:style w:type="character" w:customStyle="1" w:styleId="mixed-citation">
    <w:name w:val="mixed-citation"/>
    <w:basedOn w:val="Absatz-Standardschriftart"/>
    <w:rsid w:val="00E77490"/>
  </w:style>
  <w:style w:type="character" w:customStyle="1" w:styleId="ref-title">
    <w:name w:val="ref-title"/>
    <w:basedOn w:val="Absatz-Standardschriftart"/>
    <w:rsid w:val="00E77490"/>
  </w:style>
  <w:style w:type="character" w:customStyle="1" w:styleId="citation-publication-date">
    <w:name w:val="citation-publication-date"/>
    <w:basedOn w:val="Absatz-Standardschriftart"/>
    <w:rsid w:val="003A67E6"/>
  </w:style>
  <w:style w:type="character" w:styleId="Hervorhebung">
    <w:name w:val="Emphasis"/>
    <w:basedOn w:val="Absatz-Standardschriftart"/>
    <w:uiPriority w:val="20"/>
    <w:qFormat/>
    <w:rsid w:val="008C4E88"/>
    <w:rPr>
      <w:i/>
      <w:iCs/>
    </w:rPr>
  </w:style>
  <w:style w:type="character" w:customStyle="1" w:styleId="cit">
    <w:name w:val="cit"/>
    <w:basedOn w:val="Absatz-Standardschriftart"/>
    <w:rsid w:val="008A7E80"/>
  </w:style>
  <w:style w:type="character" w:customStyle="1" w:styleId="fm-vol-iss-date">
    <w:name w:val="fm-vol-iss-date"/>
    <w:basedOn w:val="Absatz-Standardschriftart"/>
    <w:rsid w:val="008A7E80"/>
  </w:style>
  <w:style w:type="character" w:customStyle="1" w:styleId="doi">
    <w:name w:val="doi"/>
    <w:basedOn w:val="Absatz-Standardschriftart"/>
    <w:rsid w:val="008A7E80"/>
  </w:style>
  <w:style w:type="character" w:customStyle="1" w:styleId="fm-citation-ids-label">
    <w:name w:val="fm-citation-ids-label"/>
    <w:basedOn w:val="Absatz-Standardschriftart"/>
    <w:rsid w:val="008A7E80"/>
  </w:style>
  <w:style w:type="paragraph" w:customStyle="1" w:styleId="p1">
    <w:name w:val="p1"/>
    <w:basedOn w:val="Standard"/>
    <w:rsid w:val="00494BE4"/>
    <w:rPr>
      <w:rFonts w:ascii="Helvetica" w:hAnsi="Helvetica"/>
      <w:sz w:val="18"/>
      <w:szCs w:val="18"/>
    </w:rPr>
  </w:style>
  <w:style w:type="character" w:styleId="Fett">
    <w:name w:val="Strong"/>
    <w:basedOn w:val="Absatz-Standardschriftart"/>
    <w:uiPriority w:val="22"/>
    <w:qFormat/>
    <w:rsid w:val="007F23E7"/>
    <w:rPr>
      <w:b/>
      <w:bCs/>
    </w:rPr>
  </w:style>
  <w:style w:type="paragraph" w:customStyle="1" w:styleId="p2">
    <w:name w:val="p2"/>
    <w:basedOn w:val="Standard"/>
    <w:rsid w:val="004A1027"/>
    <w:rPr>
      <w:rFonts w:ascii="Times" w:hAnsi="Times"/>
      <w:color w:val="0433FF"/>
      <w:sz w:val="12"/>
      <w:szCs w:val="12"/>
    </w:rPr>
  </w:style>
  <w:style w:type="character" w:customStyle="1" w:styleId="s1">
    <w:name w:val="s1"/>
    <w:basedOn w:val="Absatz-Standardschriftart"/>
    <w:rsid w:val="004A1027"/>
    <w:rPr>
      <w:color w:val="0433FF"/>
    </w:rPr>
  </w:style>
  <w:style w:type="character" w:customStyle="1" w:styleId="s2">
    <w:name w:val="s2"/>
    <w:basedOn w:val="Absatz-Standardschriftart"/>
    <w:rsid w:val="004A1027"/>
    <w:rPr>
      <w:color w:val="000000"/>
    </w:rPr>
  </w:style>
  <w:style w:type="paragraph" w:styleId="Dokumentstruktur">
    <w:name w:val="Document Map"/>
    <w:basedOn w:val="Standard"/>
    <w:link w:val="DokumentstrukturZchn"/>
    <w:uiPriority w:val="99"/>
    <w:semiHidden/>
    <w:unhideWhenUsed/>
    <w:rsid w:val="009F5447"/>
  </w:style>
  <w:style w:type="character" w:customStyle="1" w:styleId="DokumentstrukturZchn">
    <w:name w:val="Dokumentstruktur Zchn"/>
    <w:basedOn w:val="Absatz-Standardschriftart"/>
    <w:link w:val="Dokumentstruktur"/>
    <w:uiPriority w:val="99"/>
    <w:semiHidden/>
    <w:rsid w:val="009F5447"/>
    <w:rPr>
      <w:rFonts w:ascii="Times New Roman" w:hAnsi="Times New Roman" w:cs="Times New Roman"/>
      <w:sz w:val="24"/>
      <w:szCs w:val="24"/>
    </w:rPr>
  </w:style>
  <w:style w:type="character" w:customStyle="1" w:styleId="NichtaufgelsteErwhnung1">
    <w:name w:val="Nicht aufgelöste Erwähnung1"/>
    <w:basedOn w:val="Absatz-Standardschriftart"/>
    <w:uiPriority w:val="99"/>
    <w:rsid w:val="00560435"/>
    <w:rPr>
      <w:color w:val="808080"/>
      <w:shd w:val="clear" w:color="auto" w:fill="E6E6E6"/>
    </w:rPr>
  </w:style>
  <w:style w:type="paragraph" w:styleId="Funotentext">
    <w:name w:val="footnote text"/>
    <w:basedOn w:val="Standard"/>
    <w:link w:val="FunotentextZchn"/>
    <w:uiPriority w:val="99"/>
    <w:unhideWhenUsed/>
    <w:rsid w:val="00151E68"/>
    <w:rPr>
      <w:rFonts w:asciiTheme="minorHAnsi" w:eastAsiaTheme="minorHAnsi" w:hAnsiTheme="minorHAnsi" w:cstheme="minorBidi"/>
      <w:lang w:eastAsia="en-US"/>
    </w:rPr>
  </w:style>
  <w:style w:type="character" w:customStyle="1" w:styleId="FunotentextZchn">
    <w:name w:val="Fußnotentext Zchn"/>
    <w:basedOn w:val="Absatz-Standardschriftart"/>
    <w:link w:val="Funotentext"/>
    <w:uiPriority w:val="99"/>
    <w:rsid w:val="00151E68"/>
    <w:rPr>
      <w:rFonts w:eastAsiaTheme="minorHAnsi"/>
      <w:sz w:val="24"/>
      <w:szCs w:val="24"/>
      <w:lang w:val="de-DE"/>
    </w:rPr>
  </w:style>
  <w:style w:type="character" w:styleId="Funotenzeichen">
    <w:name w:val="footnote reference"/>
    <w:basedOn w:val="Absatz-Standardschriftart"/>
    <w:uiPriority w:val="99"/>
    <w:unhideWhenUsed/>
    <w:rsid w:val="00151E68"/>
    <w:rPr>
      <w:vertAlign w:val="superscript"/>
    </w:rPr>
  </w:style>
  <w:style w:type="character" w:customStyle="1" w:styleId="berschrift2Zchn">
    <w:name w:val="Überschrift 2 Zchn"/>
    <w:basedOn w:val="Absatz-Standardschriftart"/>
    <w:link w:val="berschrift2"/>
    <w:uiPriority w:val="9"/>
    <w:rsid w:val="00E72E1E"/>
    <w:rPr>
      <w:rFonts w:asciiTheme="majorHAnsi" w:eastAsiaTheme="majorEastAsia" w:hAnsiTheme="majorHAnsi" w:cstheme="majorBidi"/>
      <w:color w:val="365F91" w:themeColor="accent1" w:themeShade="BF"/>
      <w:sz w:val="26"/>
      <w:szCs w:val="26"/>
      <w:lang w:val="de-DE" w:eastAsia="de-DE"/>
    </w:rPr>
  </w:style>
  <w:style w:type="character" w:customStyle="1" w:styleId="berschrift3Zchn">
    <w:name w:val="Überschrift 3 Zchn"/>
    <w:basedOn w:val="Absatz-Standardschriftart"/>
    <w:link w:val="berschrift3"/>
    <w:uiPriority w:val="9"/>
    <w:rsid w:val="00E72E1E"/>
    <w:rPr>
      <w:rFonts w:asciiTheme="majorHAnsi" w:eastAsiaTheme="majorEastAsia" w:hAnsiTheme="majorHAnsi" w:cstheme="majorBidi"/>
      <w:color w:val="243F60" w:themeColor="accent1" w:themeShade="7F"/>
      <w:sz w:val="24"/>
      <w:szCs w:val="24"/>
      <w:lang w:val="de-DE" w:eastAsia="de-DE"/>
    </w:rPr>
  </w:style>
  <w:style w:type="character" w:styleId="Platzhaltertext">
    <w:name w:val="Placeholder Text"/>
    <w:basedOn w:val="Absatz-Standardschriftart"/>
    <w:uiPriority w:val="99"/>
    <w:semiHidden/>
    <w:rsid w:val="007D0C5F"/>
    <w:rPr>
      <w:color w:val="808080"/>
    </w:rPr>
  </w:style>
  <w:style w:type="paragraph" w:styleId="HTMLVorformatiert">
    <w:name w:val="HTML Preformatted"/>
    <w:basedOn w:val="Standard"/>
    <w:link w:val="HTMLVorformatiertZchn"/>
    <w:uiPriority w:val="99"/>
    <w:unhideWhenUsed/>
    <w:rsid w:val="00912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VorformatiertZchn">
    <w:name w:val="HTML Vorformatiert Zchn"/>
    <w:basedOn w:val="Absatz-Standardschriftart"/>
    <w:link w:val="HTMLVorformatiert"/>
    <w:uiPriority w:val="99"/>
    <w:rsid w:val="00912F75"/>
    <w:rPr>
      <w:rFonts w:ascii="Courier New" w:hAnsi="Courier New" w:cs="Courier New"/>
      <w:sz w:val="20"/>
      <w:szCs w:val="20"/>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21217">
      <w:bodyDiv w:val="1"/>
      <w:marLeft w:val="0"/>
      <w:marRight w:val="0"/>
      <w:marTop w:val="0"/>
      <w:marBottom w:val="0"/>
      <w:divBdr>
        <w:top w:val="none" w:sz="0" w:space="0" w:color="auto"/>
        <w:left w:val="none" w:sz="0" w:space="0" w:color="auto"/>
        <w:bottom w:val="none" w:sz="0" w:space="0" w:color="auto"/>
        <w:right w:val="none" w:sz="0" w:space="0" w:color="auto"/>
      </w:divBdr>
    </w:div>
    <w:div w:id="17699451">
      <w:bodyDiv w:val="1"/>
      <w:marLeft w:val="0"/>
      <w:marRight w:val="0"/>
      <w:marTop w:val="0"/>
      <w:marBottom w:val="0"/>
      <w:divBdr>
        <w:top w:val="none" w:sz="0" w:space="0" w:color="auto"/>
        <w:left w:val="none" w:sz="0" w:space="0" w:color="auto"/>
        <w:bottom w:val="none" w:sz="0" w:space="0" w:color="auto"/>
        <w:right w:val="none" w:sz="0" w:space="0" w:color="auto"/>
      </w:divBdr>
    </w:div>
    <w:div w:id="23026080">
      <w:bodyDiv w:val="1"/>
      <w:marLeft w:val="0"/>
      <w:marRight w:val="0"/>
      <w:marTop w:val="0"/>
      <w:marBottom w:val="0"/>
      <w:divBdr>
        <w:top w:val="none" w:sz="0" w:space="0" w:color="auto"/>
        <w:left w:val="none" w:sz="0" w:space="0" w:color="auto"/>
        <w:bottom w:val="none" w:sz="0" w:space="0" w:color="auto"/>
        <w:right w:val="none" w:sz="0" w:space="0" w:color="auto"/>
      </w:divBdr>
    </w:div>
    <w:div w:id="25915875">
      <w:bodyDiv w:val="1"/>
      <w:marLeft w:val="0"/>
      <w:marRight w:val="0"/>
      <w:marTop w:val="0"/>
      <w:marBottom w:val="0"/>
      <w:divBdr>
        <w:top w:val="none" w:sz="0" w:space="0" w:color="auto"/>
        <w:left w:val="none" w:sz="0" w:space="0" w:color="auto"/>
        <w:bottom w:val="none" w:sz="0" w:space="0" w:color="auto"/>
        <w:right w:val="none" w:sz="0" w:space="0" w:color="auto"/>
      </w:divBdr>
    </w:div>
    <w:div w:id="27995696">
      <w:bodyDiv w:val="1"/>
      <w:marLeft w:val="0"/>
      <w:marRight w:val="0"/>
      <w:marTop w:val="0"/>
      <w:marBottom w:val="0"/>
      <w:divBdr>
        <w:top w:val="none" w:sz="0" w:space="0" w:color="auto"/>
        <w:left w:val="none" w:sz="0" w:space="0" w:color="auto"/>
        <w:bottom w:val="none" w:sz="0" w:space="0" w:color="auto"/>
        <w:right w:val="none" w:sz="0" w:space="0" w:color="auto"/>
      </w:divBdr>
    </w:div>
    <w:div w:id="138809510">
      <w:bodyDiv w:val="1"/>
      <w:marLeft w:val="0"/>
      <w:marRight w:val="0"/>
      <w:marTop w:val="0"/>
      <w:marBottom w:val="0"/>
      <w:divBdr>
        <w:top w:val="none" w:sz="0" w:space="0" w:color="auto"/>
        <w:left w:val="none" w:sz="0" w:space="0" w:color="auto"/>
        <w:bottom w:val="none" w:sz="0" w:space="0" w:color="auto"/>
        <w:right w:val="none" w:sz="0" w:space="0" w:color="auto"/>
      </w:divBdr>
    </w:div>
    <w:div w:id="140000894">
      <w:bodyDiv w:val="1"/>
      <w:marLeft w:val="0"/>
      <w:marRight w:val="0"/>
      <w:marTop w:val="0"/>
      <w:marBottom w:val="0"/>
      <w:divBdr>
        <w:top w:val="none" w:sz="0" w:space="0" w:color="auto"/>
        <w:left w:val="none" w:sz="0" w:space="0" w:color="auto"/>
        <w:bottom w:val="none" w:sz="0" w:space="0" w:color="auto"/>
        <w:right w:val="none" w:sz="0" w:space="0" w:color="auto"/>
      </w:divBdr>
    </w:div>
    <w:div w:id="158932659">
      <w:bodyDiv w:val="1"/>
      <w:marLeft w:val="0"/>
      <w:marRight w:val="0"/>
      <w:marTop w:val="0"/>
      <w:marBottom w:val="0"/>
      <w:divBdr>
        <w:top w:val="none" w:sz="0" w:space="0" w:color="auto"/>
        <w:left w:val="none" w:sz="0" w:space="0" w:color="auto"/>
        <w:bottom w:val="none" w:sz="0" w:space="0" w:color="auto"/>
        <w:right w:val="none" w:sz="0" w:space="0" w:color="auto"/>
      </w:divBdr>
    </w:div>
    <w:div w:id="183400136">
      <w:bodyDiv w:val="1"/>
      <w:marLeft w:val="0"/>
      <w:marRight w:val="0"/>
      <w:marTop w:val="0"/>
      <w:marBottom w:val="0"/>
      <w:divBdr>
        <w:top w:val="none" w:sz="0" w:space="0" w:color="auto"/>
        <w:left w:val="none" w:sz="0" w:space="0" w:color="auto"/>
        <w:bottom w:val="none" w:sz="0" w:space="0" w:color="auto"/>
        <w:right w:val="none" w:sz="0" w:space="0" w:color="auto"/>
      </w:divBdr>
    </w:div>
    <w:div w:id="186910568">
      <w:bodyDiv w:val="1"/>
      <w:marLeft w:val="0"/>
      <w:marRight w:val="0"/>
      <w:marTop w:val="0"/>
      <w:marBottom w:val="0"/>
      <w:divBdr>
        <w:top w:val="none" w:sz="0" w:space="0" w:color="auto"/>
        <w:left w:val="none" w:sz="0" w:space="0" w:color="auto"/>
        <w:bottom w:val="none" w:sz="0" w:space="0" w:color="auto"/>
        <w:right w:val="none" w:sz="0" w:space="0" w:color="auto"/>
      </w:divBdr>
      <w:divsChild>
        <w:div w:id="834959736">
          <w:marLeft w:val="0"/>
          <w:marRight w:val="0"/>
          <w:marTop w:val="0"/>
          <w:marBottom w:val="0"/>
          <w:divBdr>
            <w:top w:val="none" w:sz="0" w:space="0" w:color="auto"/>
            <w:left w:val="none" w:sz="0" w:space="0" w:color="auto"/>
            <w:bottom w:val="none" w:sz="0" w:space="0" w:color="auto"/>
            <w:right w:val="none" w:sz="0" w:space="0" w:color="auto"/>
          </w:divBdr>
          <w:divsChild>
            <w:div w:id="1360425760">
              <w:marLeft w:val="0"/>
              <w:marRight w:val="0"/>
              <w:marTop w:val="0"/>
              <w:marBottom w:val="0"/>
              <w:divBdr>
                <w:top w:val="none" w:sz="0" w:space="0" w:color="auto"/>
                <w:left w:val="none" w:sz="0" w:space="0" w:color="auto"/>
                <w:bottom w:val="none" w:sz="0" w:space="0" w:color="auto"/>
                <w:right w:val="none" w:sz="0" w:space="0" w:color="auto"/>
              </w:divBdr>
              <w:divsChild>
                <w:div w:id="1829595586">
                  <w:marLeft w:val="0"/>
                  <w:marRight w:val="0"/>
                  <w:marTop w:val="0"/>
                  <w:marBottom w:val="0"/>
                  <w:divBdr>
                    <w:top w:val="none" w:sz="0" w:space="0" w:color="auto"/>
                    <w:left w:val="none" w:sz="0" w:space="0" w:color="auto"/>
                    <w:bottom w:val="none" w:sz="0" w:space="0" w:color="auto"/>
                    <w:right w:val="none" w:sz="0" w:space="0" w:color="auto"/>
                  </w:divBdr>
                  <w:divsChild>
                    <w:div w:id="125201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7527">
      <w:bodyDiv w:val="1"/>
      <w:marLeft w:val="0"/>
      <w:marRight w:val="0"/>
      <w:marTop w:val="0"/>
      <w:marBottom w:val="0"/>
      <w:divBdr>
        <w:top w:val="none" w:sz="0" w:space="0" w:color="auto"/>
        <w:left w:val="none" w:sz="0" w:space="0" w:color="auto"/>
        <w:bottom w:val="none" w:sz="0" w:space="0" w:color="auto"/>
        <w:right w:val="none" w:sz="0" w:space="0" w:color="auto"/>
      </w:divBdr>
    </w:div>
    <w:div w:id="209734807">
      <w:bodyDiv w:val="1"/>
      <w:marLeft w:val="0"/>
      <w:marRight w:val="0"/>
      <w:marTop w:val="0"/>
      <w:marBottom w:val="0"/>
      <w:divBdr>
        <w:top w:val="none" w:sz="0" w:space="0" w:color="auto"/>
        <w:left w:val="none" w:sz="0" w:space="0" w:color="auto"/>
        <w:bottom w:val="none" w:sz="0" w:space="0" w:color="auto"/>
        <w:right w:val="none" w:sz="0" w:space="0" w:color="auto"/>
      </w:divBdr>
    </w:div>
    <w:div w:id="210003869">
      <w:bodyDiv w:val="1"/>
      <w:marLeft w:val="0"/>
      <w:marRight w:val="0"/>
      <w:marTop w:val="0"/>
      <w:marBottom w:val="0"/>
      <w:divBdr>
        <w:top w:val="none" w:sz="0" w:space="0" w:color="auto"/>
        <w:left w:val="none" w:sz="0" w:space="0" w:color="auto"/>
        <w:bottom w:val="none" w:sz="0" w:space="0" w:color="auto"/>
        <w:right w:val="none" w:sz="0" w:space="0" w:color="auto"/>
      </w:divBdr>
    </w:div>
    <w:div w:id="239488784">
      <w:bodyDiv w:val="1"/>
      <w:marLeft w:val="0"/>
      <w:marRight w:val="0"/>
      <w:marTop w:val="0"/>
      <w:marBottom w:val="0"/>
      <w:divBdr>
        <w:top w:val="none" w:sz="0" w:space="0" w:color="auto"/>
        <w:left w:val="none" w:sz="0" w:space="0" w:color="auto"/>
        <w:bottom w:val="none" w:sz="0" w:space="0" w:color="auto"/>
        <w:right w:val="none" w:sz="0" w:space="0" w:color="auto"/>
      </w:divBdr>
    </w:div>
    <w:div w:id="258101658">
      <w:bodyDiv w:val="1"/>
      <w:marLeft w:val="0"/>
      <w:marRight w:val="0"/>
      <w:marTop w:val="0"/>
      <w:marBottom w:val="0"/>
      <w:divBdr>
        <w:top w:val="none" w:sz="0" w:space="0" w:color="auto"/>
        <w:left w:val="none" w:sz="0" w:space="0" w:color="auto"/>
        <w:bottom w:val="none" w:sz="0" w:space="0" w:color="auto"/>
        <w:right w:val="none" w:sz="0" w:space="0" w:color="auto"/>
      </w:divBdr>
    </w:div>
    <w:div w:id="267467833">
      <w:bodyDiv w:val="1"/>
      <w:marLeft w:val="0"/>
      <w:marRight w:val="0"/>
      <w:marTop w:val="0"/>
      <w:marBottom w:val="0"/>
      <w:divBdr>
        <w:top w:val="none" w:sz="0" w:space="0" w:color="auto"/>
        <w:left w:val="none" w:sz="0" w:space="0" w:color="auto"/>
        <w:bottom w:val="none" w:sz="0" w:space="0" w:color="auto"/>
        <w:right w:val="none" w:sz="0" w:space="0" w:color="auto"/>
      </w:divBdr>
    </w:div>
    <w:div w:id="302782891">
      <w:bodyDiv w:val="1"/>
      <w:marLeft w:val="0"/>
      <w:marRight w:val="0"/>
      <w:marTop w:val="0"/>
      <w:marBottom w:val="0"/>
      <w:divBdr>
        <w:top w:val="none" w:sz="0" w:space="0" w:color="auto"/>
        <w:left w:val="none" w:sz="0" w:space="0" w:color="auto"/>
        <w:bottom w:val="none" w:sz="0" w:space="0" w:color="auto"/>
        <w:right w:val="none" w:sz="0" w:space="0" w:color="auto"/>
      </w:divBdr>
    </w:div>
    <w:div w:id="306669872">
      <w:bodyDiv w:val="1"/>
      <w:marLeft w:val="0"/>
      <w:marRight w:val="0"/>
      <w:marTop w:val="0"/>
      <w:marBottom w:val="0"/>
      <w:divBdr>
        <w:top w:val="none" w:sz="0" w:space="0" w:color="auto"/>
        <w:left w:val="none" w:sz="0" w:space="0" w:color="auto"/>
        <w:bottom w:val="none" w:sz="0" w:space="0" w:color="auto"/>
        <w:right w:val="none" w:sz="0" w:space="0" w:color="auto"/>
      </w:divBdr>
    </w:div>
    <w:div w:id="332227246">
      <w:bodyDiv w:val="1"/>
      <w:marLeft w:val="0"/>
      <w:marRight w:val="0"/>
      <w:marTop w:val="0"/>
      <w:marBottom w:val="0"/>
      <w:divBdr>
        <w:top w:val="none" w:sz="0" w:space="0" w:color="auto"/>
        <w:left w:val="none" w:sz="0" w:space="0" w:color="auto"/>
        <w:bottom w:val="none" w:sz="0" w:space="0" w:color="auto"/>
        <w:right w:val="none" w:sz="0" w:space="0" w:color="auto"/>
      </w:divBdr>
    </w:div>
    <w:div w:id="340200972">
      <w:bodyDiv w:val="1"/>
      <w:marLeft w:val="0"/>
      <w:marRight w:val="0"/>
      <w:marTop w:val="0"/>
      <w:marBottom w:val="0"/>
      <w:divBdr>
        <w:top w:val="none" w:sz="0" w:space="0" w:color="auto"/>
        <w:left w:val="none" w:sz="0" w:space="0" w:color="auto"/>
        <w:bottom w:val="none" w:sz="0" w:space="0" w:color="auto"/>
        <w:right w:val="none" w:sz="0" w:space="0" w:color="auto"/>
      </w:divBdr>
    </w:div>
    <w:div w:id="342440919">
      <w:bodyDiv w:val="1"/>
      <w:marLeft w:val="0"/>
      <w:marRight w:val="0"/>
      <w:marTop w:val="0"/>
      <w:marBottom w:val="0"/>
      <w:divBdr>
        <w:top w:val="none" w:sz="0" w:space="0" w:color="auto"/>
        <w:left w:val="none" w:sz="0" w:space="0" w:color="auto"/>
        <w:bottom w:val="none" w:sz="0" w:space="0" w:color="auto"/>
        <w:right w:val="none" w:sz="0" w:space="0" w:color="auto"/>
      </w:divBdr>
    </w:div>
    <w:div w:id="359745126">
      <w:bodyDiv w:val="1"/>
      <w:marLeft w:val="0"/>
      <w:marRight w:val="0"/>
      <w:marTop w:val="0"/>
      <w:marBottom w:val="0"/>
      <w:divBdr>
        <w:top w:val="none" w:sz="0" w:space="0" w:color="auto"/>
        <w:left w:val="none" w:sz="0" w:space="0" w:color="auto"/>
        <w:bottom w:val="none" w:sz="0" w:space="0" w:color="auto"/>
        <w:right w:val="none" w:sz="0" w:space="0" w:color="auto"/>
      </w:divBdr>
    </w:div>
    <w:div w:id="380445378">
      <w:bodyDiv w:val="1"/>
      <w:marLeft w:val="0"/>
      <w:marRight w:val="0"/>
      <w:marTop w:val="0"/>
      <w:marBottom w:val="0"/>
      <w:divBdr>
        <w:top w:val="none" w:sz="0" w:space="0" w:color="auto"/>
        <w:left w:val="none" w:sz="0" w:space="0" w:color="auto"/>
        <w:bottom w:val="none" w:sz="0" w:space="0" w:color="auto"/>
        <w:right w:val="none" w:sz="0" w:space="0" w:color="auto"/>
      </w:divBdr>
    </w:div>
    <w:div w:id="383527481">
      <w:bodyDiv w:val="1"/>
      <w:marLeft w:val="0"/>
      <w:marRight w:val="0"/>
      <w:marTop w:val="0"/>
      <w:marBottom w:val="0"/>
      <w:divBdr>
        <w:top w:val="none" w:sz="0" w:space="0" w:color="auto"/>
        <w:left w:val="none" w:sz="0" w:space="0" w:color="auto"/>
        <w:bottom w:val="none" w:sz="0" w:space="0" w:color="auto"/>
        <w:right w:val="none" w:sz="0" w:space="0" w:color="auto"/>
      </w:divBdr>
    </w:div>
    <w:div w:id="385379273">
      <w:bodyDiv w:val="1"/>
      <w:marLeft w:val="0"/>
      <w:marRight w:val="0"/>
      <w:marTop w:val="0"/>
      <w:marBottom w:val="0"/>
      <w:divBdr>
        <w:top w:val="none" w:sz="0" w:space="0" w:color="auto"/>
        <w:left w:val="none" w:sz="0" w:space="0" w:color="auto"/>
        <w:bottom w:val="none" w:sz="0" w:space="0" w:color="auto"/>
        <w:right w:val="none" w:sz="0" w:space="0" w:color="auto"/>
      </w:divBdr>
    </w:div>
    <w:div w:id="391778421">
      <w:bodyDiv w:val="1"/>
      <w:marLeft w:val="0"/>
      <w:marRight w:val="0"/>
      <w:marTop w:val="0"/>
      <w:marBottom w:val="0"/>
      <w:divBdr>
        <w:top w:val="none" w:sz="0" w:space="0" w:color="auto"/>
        <w:left w:val="none" w:sz="0" w:space="0" w:color="auto"/>
        <w:bottom w:val="none" w:sz="0" w:space="0" w:color="auto"/>
        <w:right w:val="none" w:sz="0" w:space="0" w:color="auto"/>
      </w:divBdr>
    </w:div>
    <w:div w:id="403574178">
      <w:bodyDiv w:val="1"/>
      <w:marLeft w:val="0"/>
      <w:marRight w:val="0"/>
      <w:marTop w:val="0"/>
      <w:marBottom w:val="0"/>
      <w:divBdr>
        <w:top w:val="none" w:sz="0" w:space="0" w:color="auto"/>
        <w:left w:val="none" w:sz="0" w:space="0" w:color="auto"/>
        <w:bottom w:val="none" w:sz="0" w:space="0" w:color="auto"/>
        <w:right w:val="none" w:sz="0" w:space="0" w:color="auto"/>
      </w:divBdr>
    </w:div>
    <w:div w:id="404643887">
      <w:bodyDiv w:val="1"/>
      <w:marLeft w:val="0"/>
      <w:marRight w:val="0"/>
      <w:marTop w:val="0"/>
      <w:marBottom w:val="0"/>
      <w:divBdr>
        <w:top w:val="none" w:sz="0" w:space="0" w:color="auto"/>
        <w:left w:val="none" w:sz="0" w:space="0" w:color="auto"/>
        <w:bottom w:val="none" w:sz="0" w:space="0" w:color="auto"/>
        <w:right w:val="none" w:sz="0" w:space="0" w:color="auto"/>
      </w:divBdr>
    </w:div>
    <w:div w:id="438841509">
      <w:bodyDiv w:val="1"/>
      <w:marLeft w:val="0"/>
      <w:marRight w:val="0"/>
      <w:marTop w:val="0"/>
      <w:marBottom w:val="0"/>
      <w:divBdr>
        <w:top w:val="none" w:sz="0" w:space="0" w:color="auto"/>
        <w:left w:val="none" w:sz="0" w:space="0" w:color="auto"/>
        <w:bottom w:val="none" w:sz="0" w:space="0" w:color="auto"/>
        <w:right w:val="none" w:sz="0" w:space="0" w:color="auto"/>
      </w:divBdr>
    </w:div>
    <w:div w:id="443615531">
      <w:bodyDiv w:val="1"/>
      <w:marLeft w:val="0"/>
      <w:marRight w:val="0"/>
      <w:marTop w:val="0"/>
      <w:marBottom w:val="0"/>
      <w:divBdr>
        <w:top w:val="none" w:sz="0" w:space="0" w:color="auto"/>
        <w:left w:val="none" w:sz="0" w:space="0" w:color="auto"/>
        <w:bottom w:val="none" w:sz="0" w:space="0" w:color="auto"/>
        <w:right w:val="none" w:sz="0" w:space="0" w:color="auto"/>
      </w:divBdr>
    </w:div>
    <w:div w:id="486753091">
      <w:bodyDiv w:val="1"/>
      <w:marLeft w:val="0"/>
      <w:marRight w:val="0"/>
      <w:marTop w:val="0"/>
      <w:marBottom w:val="0"/>
      <w:divBdr>
        <w:top w:val="none" w:sz="0" w:space="0" w:color="auto"/>
        <w:left w:val="none" w:sz="0" w:space="0" w:color="auto"/>
        <w:bottom w:val="none" w:sz="0" w:space="0" w:color="auto"/>
        <w:right w:val="none" w:sz="0" w:space="0" w:color="auto"/>
      </w:divBdr>
    </w:div>
    <w:div w:id="489059534">
      <w:bodyDiv w:val="1"/>
      <w:marLeft w:val="0"/>
      <w:marRight w:val="0"/>
      <w:marTop w:val="0"/>
      <w:marBottom w:val="0"/>
      <w:divBdr>
        <w:top w:val="none" w:sz="0" w:space="0" w:color="auto"/>
        <w:left w:val="none" w:sz="0" w:space="0" w:color="auto"/>
        <w:bottom w:val="none" w:sz="0" w:space="0" w:color="auto"/>
        <w:right w:val="none" w:sz="0" w:space="0" w:color="auto"/>
      </w:divBdr>
    </w:div>
    <w:div w:id="490946235">
      <w:bodyDiv w:val="1"/>
      <w:marLeft w:val="0"/>
      <w:marRight w:val="0"/>
      <w:marTop w:val="0"/>
      <w:marBottom w:val="0"/>
      <w:divBdr>
        <w:top w:val="none" w:sz="0" w:space="0" w:color="auto"/>
        <w:left w:val="none" w:sz="0" w:space="0" w:color="auto"/>
        <w:bottom w:val="none" w:sz="0" w:space="0" w:color="auto"/>
        <w:right w:val="none" w:sz="0" w:space="0" w:color="auto"/>
      </w:divBdr>
    </w:div>
    <w:div w:id="501048510">
      <w:bodyDiv w:val="1"/>
      <w:marLeft w:val="0"/>
      <w:marRight w:val="0"/>
      <w:marTop w:val="0"/>
      <w:marBottom w:val="0"/>
      <w:divBdr>
        <w:top w:val="none" w:sz="0" w:space="0" w:color="auto"/>
        <w:left w:val="none" w:sz="0" w:space="0" w:color="auto"/>
        <w:bottom w:val="none" w:sz="0" w:space="0" w:color="auto"/>
        <w:right w:val="none" w:sz="0" w:space="0" w:color="auto"/>
      </w:divBdr>
    </w:div>
    <w:div w:id="503663776">
      <w:bodyDiv w:val="1"/>
      <w:marLeft w:val="0"/>
      <w:marRight w:val="0"/>
      <w:marTop w:val="0"/>
      <w:marBottom w:val="0"/>
      <w:divBdr>
        <w:top w:val="none" w:sz="0" w:space="0" w:color="auto"/>
        <w:left w:val="none" w:sz="0" w:space="0" w:color="auto"/>
        <w:bottom w:val="none" w:sz="0" w:space="0" w:color="auto"/>
        <w:right w:val="none" w:sz="0" w:space="0" w:color="auto"/>
      </w:divBdr>
    </w:div>
    <w:div w:id="546837189">
      <w:bodyDiv w:val="1"/>
      <w:marLeft w:val="0"/>
      <w:marRight w:val="0"/>
      <w:marTop w:val="0"/>
      <w:marBottom w:val="0"/>
      <w:divBdr>
        <w:top w:val="none" w:sz="0" w:space="0" w:color="auto"/>
        <w:left w:val="none" w:sz="0" w:space="0" w:color="auto"/>
        <w:bottom w:val="none" w:sz="0" w:space="0" w:color="auto"/>
        <w:right w:val="none" w:sz="0" w:space="0" w:color="auto"/>
      </w:divBdr>
    </w:div>
    <w:div w:id="546986961">
      <w:bodyDiv w:val="1"/>
      <w:marLeft w:val="0"/>
      <w:marRight w:val="0"/>
      <w:marTop w:val="0"/>
      <w:marBottom w:val="0"/>
      <w:divBdr>
        <w:top w:val="none" w:sz="0" w:space="0" w:color="auto"/>
        <w:left w:val="none" w:sz="0" w:space="0" w:color="auto"/>
        <w:bottom w:val="none" w:sz="0" w:space="0" w:color="auto"/>
        <w:right w:val="none" w:sz="0" w:space="0" w:color="auto"/>
      </w:divBdr>
    </w:div>
    <w:div w:id="555313079">
      <w:bodyDiv w:val="1"/>
      <w:marLeft w:val="0"/>
      <w:marRight w:val="0"/>
      <w:marTop w:val="0"/>
      <w:marBottom w:val="0"/>
      <w:divBdr>
        <w:top w:val="none" w:sz="0" w:space="0" w:color="auto"/>
        <w:left w:val="none" w:sz="0" w:space="0" w:color="auto"/>
        <w:bottom w:val="none" w:sz="0" w:space="0" w:color="auto"/>
        <w:right w:val="none" w:sz="0" w:space="0" w:color="auto"/>
      </w:divBdr>
    </w:div>
    <w:div w:id="560596179">
      <w:bodyDiv w:val="1"/>
      <w:marLeft w:val="0"/>
      <w:marRight w:val="0"/>
      <w:marTop w:val="0"/>
      <w:marBottom w:val="0"/>
      <w:divBdr>
        <w:top w:val="none" w:sz="0" w:space="0" w:color="auto"/>
        <w:left w:val="none" w:sz="0" w:space="0" w:color="auto"/>
        <w:bottom w:val="none" w:sz="0" w:space="0" w:color="auto"/>
        <w:right w:val="none" w:sz="0" w:space="0" w:color="auto"/>
      </w:divBdr>
    </w:div>
    <w:div w:id="569996953">
      <w:bodyDiv w:val="1"/>
      <w:marLeft w:val="0"/>
      <w:marRight w:val="0"/>
      <w:marTop w:val="0"/>
      <w:marBottom w:val="0"/>
      <w:divBdr>
        <w:top w:val="none" w:sz="0" w:space="0" w:color="auto"/>
        <w:left w:val="none" w:sz="0" w:space="0" w:color="auto"/>
        <w:bottom w:val="none" w:sz="0" w:space="0" w:color="auto"/>
        <w:right w:val="none" w:sz="0" w:space="0" w:color="auto"/>
      </w:divBdr>
    </w:div>
    <w:div w:id="571744031">
      <w:bodyDiv w:val="1"/>
      <w:marLeft w:val="0"/>
      <w:marRight w:val="0"/>
      <w:marTop w:val="0"/>
      <w:marBottom w:val="0"/>
      <w:divBdr>
        <w:top w:val="none" w:sz="0" w:space="0" w:color="auto"/>
        <w:left w:val="none" w:sz="0" w:space="0" w:color="auto"/>
        <w:bottom w:val="none" w:sz="0" w:space="0" w:color="auto"/>
        <w:right w:val="none" w:sz="0" w:space="0" w:color="auto"/>
      </w:divBdr>
      <w:divsChild>
        <w:div w:id="335881585">
          <w:marLeft w:val="0"/>
          <w:marRight w:val="0"/>
          <w:marTop w:val="0"/>
          <w:marBottom w:val="0"/>
          <w:divBdr>
            <w:top w:val="none" w:sz="0" w:space="0" w:color="auto"/>
            <w:left w:val="none" w:sz="0" w:space="0" w:color="auto"/>
            <w:bottom w:val="none" w:sz="0" w:space="0" w:color="auto"/>
            <w:right w:val="none" w:sz="0" w:space="0" w:color="auto"/>
          </w:divBdr>
        </w:div>
        <w:div w:id="763499418">
          <w:marLeft w:val="0"/>
          <w:marRight w:val="0"/>
          <w:marTop w:val="0"/>
          <w:marBottom w:val="0"/>
          <w:divBdr>
            <w:top w:val="none" w:sz="0" w:space="0" w:color="auto"/>
            <w:left w:val="none" w:sz="0" w:space="0" w:color="auto"/>
            <w:bottom w:val="none" w:sz="0" w:space="0" w:color="auto"/>
            <w:right w:val="none" w:sz="0" w:space="0" w:color="auto"/>
          </w:divBdr>
        </w:div>
        <w:div w:id="1933779140">
          <w:marLeft w:val="0"/>
          <w:marRight w:val="0"/>
          <w:marTop w:val="0"/>
          <w:marBottom w:val="0"/>
          <w:divBdr>
            <w:top w:val="none" w:sz="0" w:space="0" w:color="auto"/>
            <w:left w:val="none" w:sz="0" w:space="0" w:color="auto"/>
            <w:bottom w:val="none" w:sz="0" w:space="0" w:color="auto"/>
            <w:right w:val="none" w:sz="0" w:space="0" w:color="auto"/>
          </w:divBdr>
        </w:div>
      </w:divsChild>
    </w:div>
    <w:div w:id="585580546">
      <w:bodyDiv w:val="1"/>
      <w:marLeft w:val="0"/>
      <w:marRight w:val="0"/>
      <w:marTop w:val="0"/>
      <w:marBottom w:val="0"/>
      <w:divBdr>
        <w:top w:val="none" w:sz="0" w:space="0" w:color="auto"/>
        <w:left w:val="none" w:sz="0" w:space="0" w:color="auto"/>
        <w:bottom w:val="none" w:sz="0" w:space="0" w:color="auto"/>
        <w:right w:val="none" w:sz="0" w:space="0" w:color="auto"/>
      </w:divBdr>
    </w:div>
    <w:div w:id="606693020">
      <w:bodyDiv w:val="1"/>
      <w:marLeft w:val="0"/>
      <w:marRight w:val="0"/>
      <w:marTop w:val="0"/>
      <w:marBottom w:val="0"/>
      <w:divBdr>
        <w:top w:val="none" w:sz="0" w:space="0" w:color="auto"/>
        <w:left w:val="none" w:sz="0" w:space="0" w:color="auto"/>
        <w:bottom w:val="none" w:sz="0" w:space="0" w:color="auto"/>
        <w:right w:val="none" w:sz="0" w:space="0" w:color="auto"/>
      </w:divBdr>
    </w:div>
    <w:div w:id="614554818">
      <w:bodyDiv w:val="1"/>
      <w:marLeft w:val="0"/>
      <w:marRight w:val="0"/>
      <w:marTop w:val="0"/>
      <w:marBottom w:val="0"/>
      <w:divBdr>
        <w:top w:val="none" w:sz="0" w:space="0" w:color="auto"/>
        <w:left w:val="none" w:sz="0" w:space="0" w:color="auto"/>
        <w:bottom w:val="none" w:sz="0" w:space="0" w:color="auto"/>
        <w:right w:val="none" w:sz="0" w:space="0" w:color="auto"/>
      </w:divBdr>
    </w:div>
    <w:div w:id="627518179">
      <w:bodyDiv w:val="1"/>
      <w:marLeft w:val="0"/>
      <w:marRight w:val="0"/>
      <w:marTop w:val="0"/>
      <w:marBottom w:val="0"/>
      <w:divBdr>
        <w:top w:val="none" w:sz="0" w:space="0" w:color="auto"/>
        <w:left w:val="none" w:sz="0" w:space="0" w:color="auto"/>
        <w:bottom w:val="none" w:sz="0" w:space="0" w:color="auto"/>
        <w:right w:val="none" w:sz="0" w:space="0" w:color="auto"/>
      </w:divBdr>
      <w:divsChild>
        <w:div w:id="263608956">
          <w:marLeft w:val="0"/>
          <w:marRight w:val="0"/>
          <w:marTop w:val="0"/>
          <w:marBottom w:val="0"/>
          <w:divBdr>
            <w:top w:val="none" w:sz="0" w:space="0" w:color="auto"/>
            <w:left w:val="none" w:sz="0" w:space="0" w:color="auto"/>
            <w:bottom w:val="none" w:sz="0" w:space="0" w:color="auto"/>
            <w:right w:val="none" w:sz="0" w:space="0" w:color="auto"/>
          </w:divBdr>
        </w:div>
        <w:div w:id="1320884986">
          <w:marLeft w:val="0"/>
          <w:marRight w:val="0"/>
          <w:marTop w:val="0"/>
          <w:marBottom w:val="0"/>
          <w:divBdr>
            <w:top w:val="none" w:sz="0" w:space="0" w:color="auto"/>
            <w:left w:val="none" w:sz="0" w:space="0" w:color="auto"/>
            <w:bottom w:val="none" w:sz="0" w:space="0" w:color="auto"/>
            <w:right w:val="none" w:sz="0" w:space="0" w:color="auto"/>
          </w:divBdr>
        </w:div>
        <w:div w:id="1790969310">
          <w:marLeft w:val="0"/>
          <w:marRight w:val="0"/>
          <w:marTop w:val="0"/>
          <w:marBottom w:val="0"/>
          <w:divBdr>
            <w:top w:val="none" w:sz="0" w:space="0" w:color="auto"/>
            <w:left w:val="none" w:sz="0" w:space="0" w:color="auto"/>
            <w:bottom w:val="none" w:sz="0" w:space="0" w:color="auto"/>
            <w:right w:val="none" w:sz="0" w:space="0" w:color="auto"/>
          </w:divBdr>
        </w:div>
        <w:div w:id="2032611602">
          <w:marLeft w:val="0"/>
          <w:marRight w:val="0"/>
          <w:marTop w:val="0"/>
          <w:marBottom w:val="0"/>
          <w:divBdr>
            <w:top w:val="none" w:sz="0" w:space="0" w:color="auto"/>
            <w:left w:val="none" w:sz="0" w:space="0" w:color="auto"/>
            <w:bottom w:val="none" w:sz="0" w:space="0" w:color="auto"/>
            <w:right w:val="none" w:sz="0" w:space="0" w:color="auto"/>
          </w:divBdr>
        </w:div>
      </w:divsChild>
    </w:div>
    <w:div w:id="647629324">
      <w:bodyDiv w:val="1"/>
      <w:marLeft w:val="0"/>
      <w:marRight w:val="0"/>
      <w:marTop w:val="0"/>
      <w:marBottom w:val="0"/>
      <w:divBdr>
        <w:top w:val="none" w:sz="0" w:space="0" w:color="auto"/>
        <w:left w:val="none" w:sz="0" w:space="0" w:color="auto"/>
        <w:bottom w:val="none" w:sz="0" w:space="0" w:color="auto"/>
        <w:right w:val="none" w:sz="0" w:space="0" w:color="auto"/>
      </w:divBdr>
    </w:div>
    <w:div w:id="652105656">
      <w:bodyDiv w:val="1"/>
      <w:marLeft w:val="0"/>
      <w:marRight w:val="0"/>
      <w:marTop w:val="0"/>
      <w:marBottom w:val="0"/>
      <w:divBdr>
        <w:top w:val="none" w:sz="0" w:space="0" w:color="auto"/>
        <w:left w:val="none" w:sz="0" w:space="0" w:color="auto"/>
        <w:bottom w:val="none" w:sz="0" w:space="0" w:color="auto"/>
        <w:right w:val="none" w:sz="0" w:space="0" w:color="auto"/>
      </w:divBdr>
      <w:divsChild>
        <w:div w:id="344744918">
          <w:marLeft w:val="0"/>
          <w:marRight w:val="0"/>
          <w:marTop w:val="0"/>
          <w:marBottom w:val="0"/>
          <w:divBdr>
            <w:top w:val="none" w:sz="0" w:space="0" w:color="auto"/>
            <w:left w:val="none" w:sz="0" w:space="0" w:color="auto"/>
            <w:bottom w:val="none" w:sz="0" w:space="0" w:color="auto"/>
            <w:right w:val="none" w:sz="0" w:space="0" w:color="auto"/>
          </w:divBdr>
        </w:div>
        <w:div w:id="1189635580">
          <w:marLeft w:val="0"/>
          <w:marRight w:val="0"/>
          <w:marTop w:val="0"/>
          <w:marBottom w:val="0"/>
          <w:divBdr>
            <w:top w:val="none" w:sz="0" w:space="0" w:color="auto"/>
            <w:left w:val="none" w:sz="0" w:space="0" w:color="auto"/>
            <w:bottom w:val="none" w:sz="0" w:space="0" w:color="auto"/>
            <w:right w:val="none" w:sz="0" w:space="0" w:color="auto"/>
          </w:divBdr>
        </w:div>
      </w:divsChild>
    </w:div>
    <w:div w:id="655189931">
      <w:bodyDiv w:val="1"/>
      <w:marLeft w:val="0"/>
      <w:marRight w:val="0"/>
      <w:marTop w:val="0"/>
      <w:marBottom w:val="0"/>
      <w:divBdr>
        <w:top w:val="none" w:sz="0" w:space="0" w:color="auto"/>
        <w:left w:val="none" w:sz="0" w:space="0" w:color="auto"/>
        <w:bottom w:val="none" w:sz="0" w:space="0" w:color="auto"/>
        <w:right w:val="none" w:sz="0" w:space="0" w:color="auto"/>
      </w:divBdr>
      <w:divsChild>
        <w:div w:id="3409002">
          <w:marLeft w:val="0"/>
          <w:marRight w:val="0"/>
          <w:marTop w:val="0"/>
          <w:marBottom w:val="0"/>
          <w:divBdr>
            <w:top w:val="none" w:sz="0" w:space="0" w:color="auto"/>
            <w:left w:val="none" w:sz="0" w:space="0" w:color="auto"/>
            <w:bottom w:val="none" w:sz="0" w:space="0" w:color="auto"/>
            <w:right w:val="none" w:sz="0" w:space="0" w:color="auto"/>
          </w:divBdr>
        </w:div>
        <w:div w:id="8214559">
          <w:marLeft w:val="0"/>
          <w:marRight w:val="0"/>
          <w:marTop w:val="0"/>
          <w:marBottom w:val="0"/>
          <w:divBdr>
            <w:top w:val="none" w:sz="0" w:space="0" w:color="auto"/>
            <w:left w:val="none" w:sz="0" w:space="0" w:color="auto"/>
            <w:bottom w:val="none" w:sz="0" w:space="0" w:color="auto"/>
            <w:right w:val="none" w:sz="0" w:space="0" w:color="auto"/>
          </w:divBdr>
        </w:div>
        <w:div w:id="13578509">
          <w:marLeft w:val="0"/>
          <w:marRight w:val="0"/>
          <w:marTop w:val="0"/>
          <w:marBottom w:val="0"/>
          <w:divBdr>
            <w:top w:val="none" w:sz="0" w:space="0" w:color="auto"/>
            <w:left w:val="none" w:sz="0" w:space="0" w:color="auto"/>
            <w:bottom w:val="none" w:sz="0" w:space="0" w:color="auto"/>
            <w:right w:val="none" w:sz="0" w:space="0" w:color="auto"/>
          </w:divBdr>
        </w:div>
        <w:div w:id="122962014">
          <w:marLeft w:val="0"/>
          <w:marRight w:val="0"/>
          <w:marTop w:val="0"/>
          <w:marBottom w:val="0"/>
          <w:divBdr>
            <w:top w:val="none" w:sz="0" w:space="0" w:color="auto"/>
            <w:left w:val="none" w:sz="0" w:space="0" w:color="auto"/>
            <w:bottom w:val="none" w:sz="0" w:space="0" w:color="auto"/>
            <w:right w:val="none" w:sz="0" w:space="0" w:color="auto"/>
          </w:divBdr>
        </w:div>
        <w:div w:id="197201885">
          <w:marLeft w:val="0"/>
          <w:marRight w:val="0"/>
          <w:marTop w:val="0"/>
          <w:marBottom w:val="0"/>
          <w:divBdr>
            <w:top w:val="none" w:sz="0" w:space="0" w:color="auto"/>
            <w:left w:val="none" w:sz="0" w:space="0" w:color="auto"/>
            <w:bottom w:val="none" w:sz="0" w:space="0" w:color="auto"/>
            <w:right w:val="none" w:sz="0" w:space="0" w:color="auto"/>
          </w:divBdr>
        </w:div>
        <w:div w:id="205290941">
          <w:marLeft w:val="0"/>
          <w:marRight w:val="0"/>
          <w:marTop w:val="0"/>
          <w:marBottom w:val="0"/>
          <w:divBdr>
            <w:top w:val="none" w:sz="0" w:space="0" w:color="auto"/>
            <w:left w:val="none" w:sz="0" w:space="0" w:color="auto"/>
            <w:bottom w:val="none" w:sz="0" w:space="0" w:color="auto"/>
            <w:right w:val="none" w:sz="0" w:space="0" w:color="auto"/>
          </w:divBdr>
        </w:div>
        <w:div w:id="247618171">
          <w:marLeft w:val="0"/>
          <w:marRight w:val="0"/>
          <w:marTop w:val="0"/>
          <w:marBottom w:val="0"/>
          <w:divBdr>
            <w:top w:val="none" w:sz="0" w:space="0" w:color="auto"/>
            <w:left w:val="none" w:sz="0" w:space="0" w:color="auto"/>
            <w:bottom w:val="none" w:sz="0" w:space="0" w:color="auto"/>
            <w:right w:val="none" w:sz="0" w:space="0" w:color="auto"/>
          </w:divBdr>
        </w:div>
        <w:div w:id="259683988">
          <w:marLeft w:val="0"/>
          <w:marRight w:val="0"/>
          <w:marTop w:val="0"/>
          <w:marBottom w:val="0"/>
          <w:divBdr>
            <w:top w:val="none" w:sz="0" w:space="0" w:color="auto"/>
            <w:left w:val="none" w:sz="0" w:space="0" w:color="auto"/>
            <w:bottom w:val="none" w:sz="0" w:space="0" w:color="auto"/>
            <w:right w:val="none" w:sz="0" w:space="0" w:color="auto"/>
          </w:divBdr>
        </w:div>
        <w:div w:id="323703004">
          <w:marLeft w:val="0"/>
          <w:marRight w:val="0"/>
          <w:marTop w:val="0"/>
          <w:marBottom w:val="0"/>
          <w:divBdr>
            <w:top w:val="none" w:sz="0" w:space="0" w:color="auto"/>
            <w:left w:val="none" w:sz="0" w:space="0" w:color="auto"/>
            <w:bottom w:val="none" w:sz="0" w:space="0" w:color="auto"/>
            <w:right w:val="none" w:sz="0" w:space="0" w:color="auto"/>
          </w:divBdr>
        </w:div>
        <w:div w:id="375856133">
          <w:marLeft w:val="0"/>
          <w:marRight w:val="0"/>
          <w:marTop w:val="0"/>
          <w:marBottom w:val="0"/>
          <w:divBdr>
            <w:top w:val="none" w:sz="0" w:space="0" w:color="auto"/>
            <w:left w:val="none" w:sz="0" w:space="0" w:color="auto"/>
            <w:bottom w:val="none" w:sz="0" w:space="0" w:color="auto"/>
            <w:right w:val="none" w:sz="0" w:space="0" w:color="auto"/>
          </w:divBdr>
        </w:div>
        <w:div w:id="415440998">
          <w:marLeft w:val="0"/>
          <w:marRight w:val="0"/>
          <w:marTop w:val="0"/>
          <w:marBottom w:val="0"/>
          <w:divBdr>
            <w:top w:val="none" w:sz="0" w:space="0" w:color="auto"/>
            <w:left w:val="none" w:sz="0" w:space="0" w:color="auto"/>
            <w:bottom w:val="none" w:sz="0" w:space="0" w:color="auto"/>
            <w:right w:val="none" w:sz="0" w:space="0" w:color="auto"/>
          </w:divBdr>
        </w:div>
        <w:div w:id="546726372">
          <w:marLeft w:val="0"/>
          <w:marRight w:val="0"/>
          <w:marTop w:val="0"/>
          <w:marBottom w:val="0"/>
          <w:divBdr>
            <w:top w:val="none" w:sz="0" w:space="0" w:color="auto"/>
            <w:left w:val="none" w:sz="0" w:space="0" w:color="auto"/>
            <w:bottom w:val="none" w:sz="0" w:space="0" w:color="auto"/>
            <w:right w:val="none" w:sz="0" w:space="0" w:color="auto"/>
          </w:divBdr>
        </w:div>
        <w:div w:id="558857079">
          <w:marLeft w:val="0"/>
          <w:marRight w:val="0"/>
          <w:marTop w:val="0"/>
          <w:marBottom w:val="0"/>
          <w:divBdr>
            <w:top w:val="none" w:sz="0" w:space="0" w:color="auto"/>
            <w:left w:val="none" w:sz="0" w:space="0" w:color="auto"/>
            <w:bottom w:val="none" w:sz="0" w:space="0" w:color="auto"/>
            <w:right w:val="none" w:sz="0" w:space="0" w:color="auto"/>
          </w:divBdr>
        </w:div>
        <w:div w:id="571503920">
          <w:marLeft w:val="0"/>
          <w:marRight w:val="0"/>
          <w:marTop w:val="0"/>
          <w:marBottom w:val="0"/>
          <w:divBdr>
            <w:top w:val="none" w:sz="0" w:space="0" w:color="auto"/>
            <w:left w:val="none" w:sz="0" w:space="0" w:color="auto"/>
            <w:bottom w:val="none" w:sz="0" w:space="0" w:color="auto"/>
            <w:right w:val="none" w:sz="0" w:space="0" w:color="auto"/>
          </w:divBdr>
        </w:div>
        <w:div w:id="633676777">
          <w:marLeft w:val="0"/>
          <w:marRight w:val="0"/>
          <w:marTop w:val="0"/>
          <w:marBottom w:val="0"/>
          <w:divBdr>
            <w:top w:val="none" w:sz="0" w:space="0" w:color="auto"/>
            <w:left w:val="none" w:sz="0" w:space="0" w:color="auto"/>
            <w:bottom w:val="none" w:sz="0" w:space="0" w:color="auto"/>
            <w:right w:val="none" w:sz="0" w:space="0" w:color="auto"/>
          </w:divBdr>
        </w:div>
        <w:div w:id="647172829">
          <w:marLeft w:val="0"/>
          <w:marRight w:val="0"/>
          <w:marTop w:val="0"/>
          <w:marBottom w:val="0"/>
          <w:divBdr>
            <w:top w:val="none" w:sz="0" w:space="0" w:color="auto"/>
            <w:left w:val="none" w:sz="0" w:space="0" w:color="auto"/>
            <w:bottom w:val="none" w:sz="0" w:space="0" w:color="auto"/>
            <w:right w:val="none" w:sz="0" w:space="0" w:color="auto"/>
          </w:divBdr>
        </w:div>
        <w:div w:id="654409519">
          <w:marLeft w:val="0"/>
          <w:marRight w:val="0"/>
          <w:marTop w:val="0"/>
          <w:marBottom w:val="0"/>
          <w:divBdr>
            <w:top w:val="none" w:sz="0" w:space="0" w:color="auto"/>
            <w:left w:val="none" w:sz="0" w:space="0" w:color="auto"/>
            <w:bottom w:val="none" w:sz="0" w:space="0" w:color="auto"/>
            <w:right w:val="none" w:sz="0" w:space="0" w:color="auto"/>
          </w:divBdr>
        </w:div>
        <w:div w:id="697316400">
          <w:marLeft w:val="0"/>
          <w:marRight w:val="0"/>
          <w:marTop w:val="0"/>
          <w:marBottom w:val="0"/>
          <w:divBdr>
            <w:top w:val="none" w:sz="0" w:space="0" w:color="auto"/>
            <w:left w:val="none" w:sz="0" w:space="0" w:color="auto"/>
            <w:bottom w:val="none" w:sz="0" w:space="0" w:color="auto"/>
            <w:right w:val="none" w:sz="0" w:space="0" w:color="auto"/>
          </w:divBdr>
        </w:div>
        <w:div w:id="743071738">
          <w:marLeft w:val="0"/>
          <w:marRight w:val="0"/>
          <w:marTop w:val="0"/>
          <w:marBottom w:val="0"/>
          <w:divBdr>
            <w:top w:val="none" w:sz="0" w:space="0" w:color="auto"/>
            <w:left w:val="none" w:sz="0" w:space="0" w:color="auto"/>
            <w:bottom w:val="none" w:sz="0" w:space="0" w:color="auto"/>
            <w:right w:val="none" w:sz="0" w:space="0" w:color="auto"/>
          </w:divBdr>
        </w:div>
        <w:div w:id="743912813">
          <w:marLeft w:val="0"/>
          <w:marRight w:val="0"/>
          <w:marTop w:val="0"/>
          <w:marBottom w:val="0"/>
          <w:divBdr>
            <w:top w:val="none" w:sz="0" w:space="0" w:color="auto"/>
            <w:left w:val="none" w:sz="0" w:space="0" w:color="auto"/>
            <w:bottom w:val="none" w:sz="0" w:space="0" w:color="auto"/>
            <w:right w:val="none" w:sz="0" w:space="0" w:color="auto"/>
          </w:divBdr>
        </w:div>
        <w:div w:id="747531347">
          <w:marLeft w:val="0"/>
          <w:marRight w:val="0"/>
          <w:marTop w:val="0"/>
          <w:marBottom w:val="0"/>
          <w:divBdr>
            <w:top w:val="none" w:sz="0" w:space="0" w:color="auto"/>
            <w:left w:val="none" w:sz="0" w:space="0" w:color="auto"/>
            <w:bottom w:val="none" w:sz="0" w:space="0" w:color="auto"/>
            <w:right w:val="none" w:sz="0" w:space="0" w:color="auto"/>
          </w:divBdr>
        </w:div>
        <w:div w:id="752120298">
          <w:marLeft w:val="0"/>
          <w:marRight w:val="0"/>
          <w:marTop w:val="0"/>
          <w:marBottom w:val="0"/>
          <w:divBdr>
            <w:top w:val="none" w:sz="0" w:space="0" w:color="auto"/>
            <w:left w:val="none" w:sz="0" w:space="0" w:color="auto"/>
            <w:bottom w:val="none" w:sz="0" w:space="0" w:color="auto"/>
            <w:right w:val="none" w:sz="0" w:space="0" w:color="auto"/>
          </w:divBdr>
        </w:div>
        <w:div w:id="769012190">
          <w:marLeft w:val="0"/>
          <w:marRight w:val="0"/>
          <w:marTop w:val="0"/>
          <w:marBottom w:val="0"/>
          <w:divBdr>
            <w:top w:val="none" w:sz="0" w:space="0" w:color="auto"/>
            <w:left w:val="none" w:sz="0" w:space="0" w:color="auto"/>
            <w:bottom w:val="none" w:sz="0" w:space="0" w:color="auto"/>
            <w:right w:val="none" w:sz="0" w:space="0" w:color="auto"/>
          </w:divBdr>
        </w:div>
        <w:div w:id="841624076">
          <w:marLeft w:val="0"/>
          <w:marRight w:val="0"/>
          <w:marTop w:val="0"/>
          <w:marBottom w:val="0"/>
          <w:divBdr>
            <w:top w:val="none" w:sz="0" w:space="0" w:color="auto"/>
            <w:left w:val="none" w:sz="0" w:space="0" w:color="auto"/>
            <w:bottom w:val="none" w:sz="0" w:space="0" w:color="auto"/>
            <w:right w:val="none" w:sz="0" w:space="0" w:color="auto"/>
          </w:divBdr>
        </w:div>
        <w:div w:id="870649202">
          <w:marLeft w:val="0"/>
          <w:marRight w:val="0"/>
          <w:marTop w:val="0"/>
          <w:marBottom w:val="0"/>
          <w:divBdr>
            <w:top w:val="none" w:sz="0" w:space="0" w:color="auto"/>
            <w:left w:val="none" w:sz="0" w:space="0" w:color="auto"/>
            <w:bottom w:val="none" w:sz="0" w:space="0" w:color="auto"/>
            <w:right w:val="none" w:sz="0" w:space="0" w:color="auto"/>
          </w:divBdr>
        </w:div>
        <w:div w:id="889148907">
          <w:marLeft w:val="0"/>
          <w:marRight w:val="0"/>
          <w:marTop w:val="0"/>
          <w:marBottom w:val="0"/>
          <w:divBdr>
            <w:top w:val="none" w:sz="0" w:space="0" w:color="auto"/>
            <w:left w:val="none" w:sz="0" w:space="0" w:color="auto"/>
            <w:bottom w:val="none" w:sz="0" w:space="0" w:color="auto"/>
            <w:right w:val="none" w:sz="0" w:space="0" w:color="auto"/>
          </w:divBdr>
        </w:div>
        <w:div w:id="920917105">
          <w:marLeft w:val="0"/>
          <w:marRight w:val="0"/>
          <w:marTop w:val="0"/>
          <w:marBottom w:val="0"/>
          <w:divBdr>
            <w:top w:val="none" w:sz="0" w:space="0" w:color="auto"/>
            <w:left w:val="none" w:sz="0" w:space="0" w:color="auto"/>
            <w:bottom w:val="none" w:sz="0" w:space="0" w:color="auto"/>
            <w:right w:val="none" w:sz="0" w:space="0" w:color="auto"/>
          </w:divBdr>
        </w:div>
        <w:div w:id="952593797">
          <w:marLeft w:val="0"/>
          <w:marRight w:val="0"/>
          <w:marTop w:val="0"/>
          <w:marBottom w:val="0"/>
          <w:divBdr>
            <w:top w:val="none" w:sz="0" w:space="0" w:color="auto"/>
            <w:left w:val="none" w:sz="0" w:space="0" w:color="auto"/>
            <w:bottom w:val="none" w:sz="0" w:space="0" w:color="auto"/>
            <w:right w:val="none" w:sz="0" w:space="0" w:color="auto"/>
          </w:divBdr>
        </w:div>
        <w:div w:id="976106670">
          <w:marLeft w:val="0"/>
          <w:marRight w:val="0"/>
          <w:marTop w:val="0"/>
          <w:marBottom w:val="0"/>
          <w:divBdr>
            <w:top w:val="none" w:sz="0" w:space="0" w:color="auto"/>
            <w:left w:val="none" w:sz="0" w:space="0" w:color="auto"/>
            <w:bottom w:val="none" w:sz="0" w:space="0" w:color="auto"/>
            <w:right w:val="none" w:sz="0" w:space="0" w:color="auto"/>
          </w:divBdr>
        </w:div>
        <w:div w:id="987515766">
          <w:marLeft w:val="0"/>
          <w:marRight w:val="0"/>
          <w:marTop w:val="0"/>
          <w:marBottom w:val="0"/>
          <w:divBdr>
            <w:top w:val="none" w:sz="0" w:space="0" w:color="auto"/>
            <w:left w:val="none" w:sz="0" w:space="0" w:color="auto"/>
            <w:bottom w:val="none" w:sz="0" w:space="0" w:color="auto"/>
            <w:right w:val="none" w:sz="0" w:space="0" w:color="auto"/>
          </w:divBdr>
        </w:div>
        <w:div w:id="1003777560">
          <w:marLeft w:val="0"/>
          <w:marRight w:val="0"/>
          <w:marTop w:val="0"/>
          <w:marBottom w:val="0"/>
          <w:divBdr>
            <w:top w:val="none" w:sz="0" w:space="0" w:color="auto"/>
            <w:left w:val="none" w:sz="0" w:space="0" w:color="auto"/>
            <w:bottom w:val="none" w:sz="0" w:space="0" w:color="auto"/>
            <w:right w:val="none" w:sz="0" w:space="0" w:color="auto"/>
          </w:divBdr>
        </w:div>
        <w:div w:id="1043865969">
          <w:marLeft w:val="0"/>
          <w:marRight w:val="0"/>
          <w:marTop w:val="0"/>
          <w:marBottom w:val="0"/>
          <w:divBdr>
            <w:top w:val="none" w:sz="0" w:space="0" w:color="auto"/>
            <w:left w:val="none" w:sz="0" w:space="0" w:color="auto"/>
            <w:bottom w:val="none" w:sz="0" w:space="0" w:color="auto"/>
            <w:right w:val="none" w:sz="0" w:space="0" w:color="auto"/>
          </w:divBdr>
        </w:div>
        <w:div w:id="1050374235">
          <w:marLeft w:val="0"/>
          <w:marRight w:val="0"/>
          <w:marTop w:val="0"/>
          <w:marBottom w:val="0"/>
          <w:divBdr>
            <w:top w:val="none" w:sz="0" w:space="0" w:color="auto"/>
            <w:left w:val="none" w:sz="0" w:space="0" w:color="auto"/>
            <w:bottom w:val="none" w:sz="0" w:space="0" w:color="auto"/>
            <w:right w:val="none" w:sz="0" w:space="0" w:color="auto"/>
          </w:divBdr>
        </w:div>
        <w:div w:id="1057584140">
          <w:marLeft w:val="0"/>
          <w:marRight w:val="0"/>
          <w:marTop w:val="0"/>
          <w:marBottom w:val="0"/>
          <w:divBdr>
            <w:top w:val="none" w:sz="0" w:space="0" w:color="auto"/>
            <w:left w:val="none" w:sz="0" w:space="0" w:color="auto"/>
            <w:bottom w:val="none" w:sz="0" w:space="0" w:color="auto"/>
            <w:right w:val="none" w:sz="0" w:space="0" w:color="auto"/>
          </w:divBdr>
        </w:div>
        <w:div w:id="1128082139">
          <w:marLeft w:val="0"/>
          <w:marRight w:val="0"/>
          <w:marTop w:val="0"/>
          <w:marBottom w:val="0"/>
          <w:divBdr>
            <w:top w:val="none" w:sz="0" w:space="0" w:color="auto"/>
            <w:left w:val="none" w:sz="0" w:space="0" w:color="auto"/>
            <w:bottom w:val="none" w:sz="0" w:space="0" w:color="auto"/>
            <w:right w:val="none" w:sz="0" w:space="0" w:color="auto"/>
          </w:divBdr>
        </w:div>
        <w:div w:id="1198154756">
          <w:marLeft w:val="0"/>
          <w:marRight w:val="0"/>
          <w:marTop w:val="0"/>
          <w:marBottom w:val="0"/>
          <w:divBdr>
            <w:top w:val="none" w:sz="0" w:space="0" w:color="auto"/>
            <w:left w:val="none" w:sz="0" w:space="0" w:color="auto"/>
            <w:bottom w:val="none" w:sz="0" w:space="0" w:color="auto"/>
            <w:right w:val="none" w:sz="0" w:space="0" w:color="auto"/>
          </w:divBdr>
        </w:div>
        <w:div w:id="1198275914">
          <w:marLeft w:val="0"/>
          <w:marRight w:val="0"/>
          <w:marTop w:val="0"/>
          <w:marBottom w:val="0"/>
          <w:divBdr>
            <w:top w:val="none" w:sz="0" w:space="0" w:color="auto"/>
            <w:left w:val="none" w:sz="0" w:space="0" w:color="auto"/>
            <w:bottom w:val="none" w:sz="0" w:space="0" w:color="auto"/>
            <w:right w:val="none" w:sz="0" w:space="0" w:color="auto"/>
          </w:divBdr>
        </w:div>
        <w:div w:id="1212232833">
          <w:marLeft w:val="0"/>
          <w:marRight w:val="0"/>
          <w:marTop w:val="0"/>
          <w:marBottom w:val="0"/>
          <w:divBdr>
            <w:top w:val="none" w:sz="0" w:space="0" w:color="auto"/>
            <w:left w:val="none" w:sz="0" w:space="0" w:color="auto"/>
            <w:bottom w:val="none" w:sz="0" w:space="0" w:color="auto"/>
            <w:right w:val="none" w:sz="0" w:space="0" w:color="auto"/>
          </w:divBdr>
        </w:div>
        <w:div w:id="1243024577">
          <w:marLeft w:val="0"/>
          <w:marRight w:val="0"/>
          <w:marTop w:val="0"/>
          <w:marBottom w:val="0"/>
          <w:divBdr>
            <w:top w:val="none" w:sz="0" w:space="0" w:color="auto"/>
            <w:left w:val="none" w:sz="0" w:space="0" w:color="auto"/>
            <w:bottom w:val="none" w:sz="0" w:space="0" w:color="auto"/>
            <w:right w:val="none" w:sz="0" w:space="0" w:color="auto"/>
          </w:divBdr>
        </w:div>
        <w:div w:id="1260600984">
          <w:marLeft w:val="0"/>
          <w:marRight w:val="0"/>
          <w:marTop w:val="0"/>
          <w:marBottom w:val="0"/>
          <w:divBdr>
            <w:top w:val="none" w:sz="0" w:space="0" w:color="auto"/>
            <w:left w:val="none" w:sz="0" w:space="0" w:color="auto"/>
            <w:bottom w:val="none" w:sz="0" w:space="0" w:color="auto"/>
            <w:right w:val="none" w:sz="0" w:space="0" w:color="auto"/>
          </w:divBdr>
        </w:div>
        <w:div w:id="1314604255">
          <w:marLeft w:val="0"/>
          <w:marRight w:val="0"/>
          <w:marTop w:val="0"/>
          <w:marBottom w:val="0"/>
          <w:divBdr>
            <w:top w:val="none" w:sz="0" w:space="0" w:color="auto"/>
            <w:left w:val="none" w:sz="0" w:space="0" w:color="auto"/>
            <w:bottom w:val="none" w:sz="0" w:space="0" w:color="auto"/>
            <w:right w:val="none" w:sz="0" w:space="0" w:color="auto"/>
          </w:divBdr>
        </w:div>
        <w:div w:id="1316832661">
          <w:marLeft w:val="0"/>
          <w:marRight w:val="0"/>
          <w:marTop w:val="0"/>
          <w:marBottom w:val="0"/>
          <w:divBdr>
            <w:top w:val="none" w:sz="0" w:space="0" w:color="auto"/>
            <w:left w:val="none" w:sz="0" w:space="0" w:color="auto"/>
            <w:bottom w:val="none" w:sz="0" w:space="0" w:color="auto"/>
            <w:right w:val="none" w:sz="0" w:space="0" w:color="auto"/>
          </w:divBdr>
        </w:div>
        <w:div w:id="1337876995">
          <w:marLeft w:val="0"/>
          <w:marRight w:val="0"/>
          <w:marTop w:val="0"/>
          <w:marBottom w:val="0"/>
          <w:divBdr>
            <w:top w:val="none" w:sz="0" w:space="0" w:color="auto"/>
            <w:left w:val="none" w:sz="0" w:space="0" w:color="auto"/>
            <w:bottom w:val="none" w:sz="0" w:space="0" w:color="auto"/>
            <w:right w:val="none" w:sz="0" w:space="0" w:color="auto"/>
          </w:divBdr>
        </w:div>
        <w:div w:id="1436905918">
          <w:marLeft w:val="0"/>
          <w:marRight w:val="0"/>
          <w:marTop w:val="0"/>
          <w:marBottom w:val="0"/>
          <w:divBdr>
            <w:top w:val="none" w:sz="0" w:space="0" w:color="auto"/>
            <w:left w:val="none" w:sz="0" w:space="0" w:color="auto"/>
            <w:bottom w:val="none" w:sz="0" w:space="0" w:color="auto"/>
            <w:right w:val="none" w:sz="0" w:space="0" w:color="auto"/>
          </w:divBdr>
        </w:div>
        <w:div w:id="1444154054">
          <w:marLeft w:val="0"/>
          <w:marRight w:val="0"/>
          <w:marTop w:val="0"/>
          <w:marBottom w:val="0"/>
          <w:divBdr>
            <w:top w:val="none" w:sz="0" w:space="0" w:color="auto"/>
            <w:left w:val="none" w:sz="0" w:space="0" w:color="auto"/>
            <w:bottom w:val="none" w:sz="0" w:space="0" w:color="auto"/>
            <w:right w:val="none" w:sz="0" w:space="0" w:color="auto"/>
          </w:divBdr>
        </w:div>
        <w:div w:id="1561209081">
          <w:marLeft w:val="0"/>
          <w:marRight w:val="0"/>
          <w:marTop w:val="0"/>
          <w:marBottom w:val="0"/>
          <w:divBdr>
            <w:top w:val="none" w:sz="0" w:space="0" w:color="auto"/>
            <w:left w:val="none" w:sz="0" w:space="0" w:color="auto"/>
            <w:bottom w:val="none" w:sz="0" w:space="0" w:color="auto"/>
            <w:right w:val="none" w:sz="0" w:space="0" w:color="auto"/>
          </w:divBdr>
        </w:div>
        <w:div w:id="1574897928">
          <w:marLeft w:val="0"/>
          <w:marRight w:val="0"/>
          <w:marTop w:val="0"/>
          <w:marBottom w:val="0"/>
          <w:divBdr>
            <w:top w:val="none" w:sz="0" w:space="0" w:color="auto"/>
            <w:left w:val="none" w:sz="0" w:space="0" w:color="auto"/>
            <w:bottom w:val="none" w:sz="0" w:space="0" w:color="auto"/>
            <w:right w:val="none" w:sz="0" w:space="0" w:color="auto"/>
          </w:divBdr>
        </w:div>
        <w:div w:id="1626882790">
          <w:marLeft w:val="0"/>
          <w:marRight w:val="0"/>
          <w:marTop w:val="0"/>
          <w:marBottom w:val="0"/>
          <w:divBdr>
            <w:top w:val="none" w:sz="0" w:space="0" w:color="auto"/>
            <w:left w:val="none" w:sz="0" w:space="0" w:color="auto"/>
            <w:bottom w:val="none" w:sz="0" w:space="0" w:color="auto"/>
            <w:right w:val="none" w:sz="0" w:space="0" w:color="auto"/>
          </w:divBdr>
        </w:div>
        <w:div w:id="1627732261">
          <w:marLeft w:val="0"/>
          <w:marRight w:val="0"/>
          <w:marTop w:val="0"/>
          <w:marBottom w:val="0"/>
          <w:divBdr>
            <w:top w:val="none" w:sz="0" w:space="0" w:color="auto"/>
            <w:left w:val="none" w:sz="0" w:space="0" w:color="auto"/>
            <w:bottom w:val="none" w:sz="0" w:space="0" w:color="auto"/>
            <w:right w:val="none" w:sz="0" w:space="0" w:color="auto"/>
          </w:divBdr>
        </w:div>
        <w:div w:id="1646929819">
          <w:marLeft w:val="0"/>
          <w:marRight w:val="0"/>
          <w:marTop w:val="0"/>
          <w:marBottom w:val="0"/>
          <w:divBdr>
            <w:top w:val="none" w:sz="0" w:space="0" w:color="auto"/>
            <w:left w:val="none" w:sz="0" w:space="0" w:color="auto"/>
            <w:bottom w:val="none" w:sz="0" w:space="0" w:color="auto"/>
            <w:right w:val="none" w:sz="0" w:space="0" w:color="auto"/>
          </w:divBdr>
        </w:div>
        <w:div w:id="1655722835">
          <w:marLeft w:val="0"/>
          <w:marRight w:val="0"/>
          <w:marTop w:val="0"/>
          <w:marBottom w:val="0"/>
          <w:divBdr>
            <w:top w:val="none" w:sz="0" w:space="0" w:color="auto"/>
            <w:left w:val="none" w:sz="0" w:space="0" w:color="auto"/>
            <w:bottom w:val="none" w:sz="0" w:space="0" w:color="auto"/>
            <w:right w:val="none" w:sz="0" w:space="0" w:color="auto"/>
          </w:divBdr>
        </w:div>
        <w:div w:id="1737120021">
          <w:marLeft w:val="0"/>
          <w:marRight w:val="0"/>
          <w:marTop w:val="0"/>
          <w:marBottom w:val="0"/>
          <w:divBdr>
            <w:top w:val="none" w:sz="0" w:space="0" w:color="auto"/>
            <w:left w:val="none" w:sz="0" w:space="0" w:color="auto"/>
            <w:bottom w:val="none" w:sz="0" w:space="0" w:color="auto"/>
            <w:right w:val="none" w:sz="0" w:space="0" w:color="auto"/>
          </w:divBdr>
        </w:div>
        <w:div w:id="1755780961">
          <w:marLeft w:val="0"/>
          <w:marRight w:val="0"/>
          <w:marTop w:val="0"/>
          <w:marBottom w:val="0"/>
          <w:divBdr>
            <w:top w:val="none" w:sz="0" w:space="0" w:color="auto"/>
            <w:left w:val="none" w:sz="0" w:space="0" w:color="auto"/>
            <w:bottom w:val="none" w:sz="0" w:space="0" w:color="auto"/>
            <w:right w:val="none" w:sz="0" w:space="0" w:color="auto"/>
          </w:divBdr>
        </w:div>
        <w:div w:id="1773277236">
          <w:marLeft w:val="0"/>
          <w:marRight w:val="0"/>
          <w:marTop w:val="0"/>
          <w:marBottom w:val="0"/>
          <w:divBdr>
            <w:top w:val="none" w:sz="0" w:space="0" w:color="auto"/>
            <w:left w:val="none" w:sz="0" w:space="0" w:color="auto"/>
            <w:bottom w:val="none" w:sz="0" w:space="0" w:color="auto"/>
            <w:right w:val="none" w:sz="0" w:space="0" w:color="auto"/>
          </w:divBdr>
        </w:div>
        <w:div w:id="1778863592">
          <w:marLeft w:val="0"/>
          <w:marRight w:val="0"/>
          <w:marTop w:val="0"/>
          <w:marBottom w:val="0"/>
          <w:divBdr>
            <w:top w:val="none" w:sz="0" w:space="0" w:color="auto"/>
            <w:left w:val="none" w:sz="0" w:space="0" w:color="auto"/>
            <w:bottom w:val="none" w:sz="0" w:space="0" w:color="auto"/>
            <w:right w:val="none" w:sz="0" w:space="0" w:color="auto"/>
          </w:divBdr>
        </w:div>
        <w:div w:id="1792891856">
          <w:marLeft w:val="0"/>
          <w:marRight w:val="0"/>
          <w:marTop w:val="0"/>
          <w:marBottom w:val="0"/>
          <w:divBdr>
            <w:top w:val="none" w:sz="0" w:space="0" w:color="auto"/>
            <w:left w:val="none" w:sz="0" w:space="0" w:color="auto"/>
            <w:bottom w:val="none" w:sz="0" w:space="0" w:color="auto"/>
            <w:right w:val="none" w:sz="0" w:space="0" w:color="auto"/>
          </w:divBdr>
        </w:div>
        <w:div w:id="1863591563">
          <w:marLeft w:val="0"/>
          <w:marRight w:val="0"/>
          <w:marTop w:val="0"/>
          <w:marBottom w:val="0"/>
          <w:divBdr>
            <w:top w:val="none" w:sz="0" w:space="0" w:color="auto"/>
            <w:left w:val="none" w:sz="0" w:space="0" w:color="auto"/>
            <w:bottom w:val="none" w:sz="0" w:space="0" w:color="auto"/>
            <w:right w:val="none" w:sz="0" w:space="0" w:color="auto"/>
          </w:divBdr>
        </w:div>
        <w:div w:id="1930381546">
          <w:marLeft w:val="0"/>
          <w:marRight w:val="0"/>
          <w:marTop w:val="0"/>
          <w:marBottom w:val="0"/>
          <w:divBdr>
            <w:top w:val="none" w:sz="0" w:space="0" w:color="auto"/>
            <w:left w:val="none" w:sz="0" w:space="0" w:color="auto"/>
            <w:bottom w:val="none" w:sz="0" w:space="0" w:color="auto"/>
            <w:right w:val="none" w:sz="0" w:space="0" w:color="auto"/>
          </w:divBdr>
        </w:div>
        <w:div w:id="1964992388">
          <w:marLeft w:val="0"/>
          <w:marRight w:val="0"/>
          <w:marTop w:val="0"/>
          <w:marBottom w:val="0"/>
          <w:divBdr>
            <w:top w:val="none" w:sz="0" w:space="0" w:color="auto"/>
            <w:left w:val="none" w:sz="0" w:space="0" w:color="auto"/>
            <w:bottom w:val="none" w:sz="0" w:space="0" w:color="auto"/>
            <w:right w:val="none" w:sz="0" w:space="0" w:color="auto"/>
          </w:divBdr>
        </w:div>
        <w:div w:id="2035300871">
          <w:marLeft w:val="0"/>
          <w:marRight w:val="0"/>
          <w:marTop w:val="0"/>
          <w:marBottom w:val="0"/>
          <w:divBdr>
            <w:top w:val="none" w:sz="0" w:space="0" w:color="auto"/>
            <w:left w:val="none" w:sz="0" w:space="0" w:color="auto"/>
            <w:bottom w:val="none" w:sz="0" w:space="0" w:color="auto"/>
            <w:right w:val="none" w:sz="0" w:space="0" w:color="auto"/>
          </w:divBdr>
        </w:div>
        <w:div w:id="2147311485">
          <w:marLeft w:val="0"/>
          <w:marRight w:val="0"/>
          <w:marTop w:val="0"/>
          <w:marBottom w:val="0"/>
          <w:divBdr>
            <w:top w:val="none" w:sz="0" w:space="0" w:color="auto"/>
            <w:left w:val="none" w:sz="0" w:space="0" w:color="auto"/>
            <w:bottom w:val="none" w:sz="0" w:space="0" w:color="auto"/>
            <w:right w:val="none" w:sz="0" w:space="0" w:color="auto"/>
          </w:divBdr>
        </w:div>
      </w:divsChild>
    </w:div>
    <w:div w:id="668681254">
      <w:bodyDiv w:val="1"/>
      <w:marLeft w:val="0"/>
      <w:marRight w:val="0"/>
      <w:marTop w:val="0"/>
      <w:marBottom w:val="0"/>
      <w:divBdr>
        <w:top w:val="none" w:sz="0" w:space="0" w:color="auto"/>
        <w:left w:val="none" w:sz="0" w:space="0" w:color="auto"/>
        <w:bottom w:val="none" w:sz="0" w:space="0" w:color="auto"/>
        <w:right w:val="none" w:sz="0" w:space="0" w:color="auto"/>
      </w:divBdr>
    </w:div>
    <w:div w:id="708803012">
      <w:bodyDiv w:val="1"/>
      <w:marLeft w:val="0"/>
      <w:marRight w:val="0"/>
      <w:marTop w:val="0"/>
      <w:marBottom w:val="0"/>
      <w:divBdr>
        <w:top w:val="none" w:sz="0" w:space="0" w:color="auto"/>
        <w:left w:val="none" w:sz="0" w:space="0" w:color="auto"/>
        <w:bottom w:val="none" w:sz="0" w:space="0" w:color="auto"/>
        <w:right w:val="none" w:sz="0" w:space="0" w:color="auto"/>
      </w:divBdr>
    </w:div>
    <w:div w:id="751856625">
      <w:bodyDiv w:val="1"/>
      <w:marLeft w:val="0"/>
      <w:marRight w:val="0"/>
      <w:marTop w:val="0"/>
      <w:marBottom w:val="0"/>
      <w:divBdr>
        <w:top w:val="none" w:sz="0" w:space="0" w:color="auto"/>
        <w:left w:val="none" w:sz="0" w:space="0" w:color="auto"/>
        <w:bottom w:val="none" w:sz="0" w:space="0" w:color="auto"/>
        <w:right w:val="none" w:sz="0" w:space="0" w:color="auto"/>
      </w:divBdr>
      <w:divsChild>
        <w:div w:id="904488208">
          <w:marLeft w:val="0"/>
          <w:marRight w:val="0"/>
          <w:marTop w:val="166"/>
          <w:marBottom w:val="166"/>
          <w:divBdr>
            <w:top w:val="none" w:sz="0" w:space="0" w:color="auto"/>
            <w:left w:val="none" w:sz="0" w:space="0" w:color="auto"/>
            <w:bottom w:val="none" w:sz="0" w:space="0" w:color="auto"/>
            <w:right w:val="none" w:sz="0" w:space="0" w:color="auto"/>
          </w:divBdr>
          <w:divsChild>
            <w:div w:id="1519082230">
              <w:marLeft w:val="0"/>
              <w:marRight w:val="0"/>
              <w:marTop w:val="0"/>
              <w:marBottom w:val="0"/>
              <w:divBdr>
                <w:top w:val="none" w:sz="0" w:space="0" w:color="auto"/>
                <w:left w:val="none" w:sz="0" w:space="0" w:color="auto"/>
                <w:bottom w:val="none" w:sz="0" w:space="0" w:color="auto"/>
                <w:right w:val="none" w:sz="0" w:space="0" w:color="auto"/>
              </w:divBdr>
            </w:div>
          </w:divsChild>
        </w:div>
        <w:div w:id="1883131912">
          <w:marLeft w:val="0"/>
          <w:marRight w:val="0"/>
          <w:marTop w:val="0"/>
          <w:marBottom w:val="166"/>
          <w:divBdr>
            <w:top w:val="none" w:sz="0" w:space="0" w:color="auto"/>
            <w:left w:val="none" w:sz="0" w:space="0" w:color="auto"/>
            <w:bottom w:val="none" w:sz="0" w:space="0" w:color="auto"/>
            <w:right w:val="none" w:sz="0" w:space="0" w:color="auto"/>
          </w:divBdr>
          <w:divsChild>
            <w:div w:id="1732729415">
              <w:marLeft w:val="0"/>
              <w:marRight w:val="0"/>
              <w:marTop w:val="0"/>
              <w:marBottom w:val="0"/>
              <w:divBdr>
                <w:top w:val="none" w:sz="0" w:space="0" w:color="auto"/>
                <w:left w:val="none" w:sz="0" w:space="0" w:color="auto"/>
                <w:bottom w:val="none" w:sz="0" w:space="0" w:color="auto"/>
                <w:right w:val="none" w:sz="0" w:space="0" w:color="auto"/>
              </w:divBdr>
              <w:divsChild>
                <w:div w:id="638417407">
                  <w:marLeft w:val="0"/>
                  <w:marRight w:val="0"/>
                  <w:marTop w:val="0"/>
                  <w:marBottom w:val="0"/>
                  <w:divBdr>
                    <w:top w:val="none" w:sz="0" w:space="0" w:color="auto"/>
                    <w:left w:val="none" w:sz="0" w:space="0" w:color="auto"/>
                    <w:bottom w:val="none" w:sz="0" w:space="0" w:color="auto"/>
                    <w:right w:val="none" w:sz="0" w:space="0" w:color="auto"/>
                  </w:divBdr>
                  <w:divsChild>
                    <w:div w:id="1768961232">
                      <w:marLeft w:val="0"/>
                      <w:marRight w:val="0"/>
                      <w:marTop w:val="0"/>
                      <w:marBottom w:val="0"/>
                      <w:divBdr>
                        <w:top w:val="none" w:sz="0" w:space="0" w:color="auto"/>
                        <w:left w:val="none" w:sz="0" w:space="0" w:color="auto"/>
                        <w:bottom w:val="none" w:sz="0" w:space="0" w:color="auto"/>
                        <w:right w:val="none" w:sz="0" w:space="0" w:color="auto"/>
                      </w:divBdr>
                    </w:div>
                  </w:divsChild>
                </w:div>
                <w:div w:id="1646396946">
                  <w:marLeft w:val="0"/>
                  <w:marRight w:val="0"/>
                  <w:marTop w:val="0"/>
                  <w:marBottom w:val="0"/>
                  <w:divBdr>
                    <w:top w:val="none" w:sz="0" w:space="0" w:color="auto"/>
                    <w:left w:val="none" w:sz="0" w:space="0" w:color="auto"/>
                    <w:bottom w:val="none" w:sz="0" w:space="0" w:color="auto"/>
                    <w:right w:val="none" w:sz="0" w:space="0" w:color="auto"/>
                  </w:divBdr>
                </w:div>
                <w:div w:id="1802918881">
                  <w:marLeft w:val="0"/>
                  <w:marRight w:val="0"/>
                  <w:marTop w:val="0"/>
                  <w:marBottom w:val="0"/>
                  <w:divBdr>
                    <w:top w:val="none" w:sz="0" w:space="0" w:color="auto"/>
                    <w:left w:val="none" w:sz="0" w:space="0" w:color="auto"/>
                    <w:bottom w:val="none" w:sz="0" w:space="0" w:color="auto"/>
                    <w:right w:val="none" w:sz="0" w:space="0" w:color="auto"/>
                  </w:divBdr>
                  <w:divsChild>
                    <w:div w:id="2091123198">
                      <w:marLeft w:val="0"/>
                      <w:marRight w:val="0"/>
                      <w:marTop w:val="0"/>
                      <w:marBottom w:val="0"/>
                      <w:divBdr>
                        <w:top w:val="none" w:sz="0" w:space="0" w:color="auto"/>
                        <w:left w:val="none" w:sz="0" w:space="0" w:color="auto"/>
                        <w:bottom w:val="none" w:sz="0" w:space="0" w:color="auto"/>
                        <w:right w:val="none" w:sz="0" w:space="0" w:color="auto"/>
                      </w:divBdr>
                      <w:divsChild>
                        <w:div w:id="43409375">
                          <w:marLeft w:val="0"/>
                          <w:marRight w:val="0"/>
                          <w:marTop w:val="0"/>
                          <w:marBottom w:val="0"/>
                          <w:divBdr>
                            <w:top w:val="none" w:sz="0" w:space="0" w:color="auto"/>
                            <w:left w:val="none" w:sz="0" w:space="0" w:color="auto"/>
                            <w:bottom w:val="none" w:sz="0" w:space="0" w:color="auto"/>
                            <w:right w:val="none" w:sz="0" w:space="0" w:color="auto"/>
                          </w:divBdr>
                        </w:div>
                        <w:div w:id="25055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4010372">
      <w:bodyDiv w:val="1"/>
      <w:marLeft w:val="0"/>
      <w:marRight w:val="0"/>
      <w:marTop w:val="0"/>
      <w:marBottom w:val="0"/>
      <w:divBdr>
        <w:top w:val="none" w:sz="0" w:space="0" w:color="auto"/>
        <w:left w:val="none" w:sz="0" w:space="0" w:color="auto"/>
        <w:bottom w:val="none" w:sz="0" w:space="0" w:color="auto"/>
        <w:right w:val="none" w:sz="0" w:space="0" w:color="auto"/>
      </w:divBdr>
    </w:div>
    <w:div w:id="765078793">
      <w:bodyDiv w:val="1"/>
      <w:marLeft w:val="0"/>
      <w:marRight w:val="0"/>
      <w:marTop w:val="0"/>
      <w:marBottom w:val="0"/>
      <w:divBdr>
        <w:top w:val="none" w:sz="0" w:space="0" w:color="auto"/>
        <w:left w:val="none" w:sz="0" w:space="0" w:color="auto"/>
        <w:bottom w:val="none" w:sz="0" w:space="0" w:color="auto"/>
        <w:right w:val="none" w:sz="0" w:space="0" w:color="auto"/>
      </w:divBdr>
    </w:div>
    <w:div w:id="771389712">
      <w:bodyDiv w:val="1"/>
      <w:marLeft w:val="0"/>
      <w:marRight w:val="0"/>
      <w:marTop w:val="0"/>
      <w:marBottom w:val="0"/>
      <w:divBdr>
        <w:top w:val="none" w:sz="0" w:space="0" w:color="auto"/>
        <w:left w:val="none" w:sz="0" w:space="0" w:color="auto"/>
        <w:bottom w:val="none" w:sz="0" w:space="0" w:color="auto"/>
        <w:right w:val="none" w:sz="0" w:space="0" w:color="auto"/>
      </w:divBdr>
    </w:div>
    <w:div w:id="777993662">
      <w:bodyDiv w:val="1"/>
      <w:marLeft w:val="0"/>
      <w:marRight w:val="0"/>
      <w:marTop w:val="0"/>
      <w:marBottom w:val="0"/>
      <w:divBdr>
        <w:top w:val="none" w:sz="0" w:space="0" w:color="auto"/>
        <w:left w:val="none" w:sz="0" w:space="0" w:color="auto"/>
        <w:bottom w:val="none" w:sz="0" w:space="0" w:color="auto"/>
        <w:right w:val="none" w:sz="0" w:space="0" w:color="auto"/>
      </w:divBdr>
    </w:div>
    <w:div w:id="821044767">
      <w:bodyDiv w:val="1"/>
      <w:marLeft w:val="0"/>
      <w:marRight w:val="0"/>
      <w:marTop w:val="0"/>
      <w:marBottom w:val="0"/>
      <w:divBdr>
        <w:top w:val="none" w:sz="0" w:space="0" w:color="auto"/>
        <w:left w:val="none" w:sz="0" w:space="0" w:color="auto"/>
        <w:bottom w:val="none" w:sz="0" w:space="0" w:color="auto"/>
        <w:right w:val="none" w:sz="0" w:space="0" w:color="auto"/>
      </w:divBdr>
      <w:divsChild>
        <w:div w:id="656231577">
          <w:marLeft w:val="0"/>
          <w:marRight w:val="0"/>
          <w:marTop w:val="0"/>
          <w:marBottom w:val="0"/>
          <w:divBdr>
            <w:top w:val="none" w:sz="0" w:space="0" w:color="auto"/>
            <w:left w:val="none" w:sz="0" w:space="0" w:color="auto"/>
            <w:bottom w:val="none" w:sz="0" w:space="0" w:color="auto"/>
            <w:right w:val="none" w:sz="0" w:space="0" w:color="auto"/>
          </w:divBdr>
        </w:div>
      </w:divsChild>
    </w:div>
    <w:div w:id="844784789">
      <w:bodyDiv w:val="1"/>
      <w:marLeft w:val="0"/>
      <w:marRight w:val="0"/>
      <w:marTop w:val="0"/>
      <w:marBottom w:val="0"/>
      <w:divBdr>
        <w:top w:val="none" w:sz="0" w:space="0" w:color="auto"/>
        <w:left w:val="none" w:sz="0" w:space="0" w:color="auto"/>
        <w:bottom w:val="none" w:sz="0" w:space="0" w:color="auto"/>
        <w:right w:val="none" w:sz="0" w:space="0" w:color="auto"/>
      </w:divBdr>
    </w:div>
    <w:div w:id="865607282">
      <w:bodyDiv w:val="1"/>
      <w:marLeft w:val="0"/>
      <w:marRight w:val="0"/>
      <w:marTop w:val="0"/>
      <w:marBottom w:val="0"/>
      <w:divBdr>
        <w:top w:val="none" w:sz="0" w:space="0" w:color="auto"/>
        <w:left w:val="none" w:sz="0" w:space="0" w:color="auto"/>
        <w:bottom w:val="none" w:sz="0" w:space="0" w:color="auto"/>
        <w:right w:val="none" w:sz="0" w:space="0" w:color="auto"/>
      </w:divBdr>
    </w:div>
    <w:div w:id="866068368">
      <w:bodyDiv w:val="1"/>
      <w:marLeft w:val="0"/>
      <w:marRight w:val="0"/>
      <w:marTop w:val="0"/>
      <w:marBottom w:val="0"/>
      <w:divBdr>
        <w:top w:val="none" w:sz="0" w:space="0" w:color="auto"/>
        <w:left w:val="none" w:sz="0" w:space="0" w:color="auto"/>
        <w:bottom w:val="none" w:sz="0" w:space="0" w:color="auto"/>
        <w:right w:val="none" w:sz="0" w:space="0" w:color="auto"/>
      </w:divBdr>
    </w:div>
    <w:div w:id="869415607">
      <w:bodyDiv w:val="1"/>
      <w:marLeft w:val="0"/>
      <w:marRight w:val="0"/>
      <w:marTop w:val="0"/>
      <w:marBottom w:val="0"/>
      <w:divBdr>
        <w:top w:val="none" w:sz="0" w:space="0" w:color="auto"/>
        <w:left w:val="none" w:sz="0" w:space="0" w:color="auto"/>
        <w:bottom w:val="none" w:sz="0" w:space="0" w:color="auto"/>
        <w:right w:val="none" w:sz="0" w:space="0" w:color="auto"/>
      </w:divBdr>
    </w:div>
    <w:div w:id="870653049">
      <w:bodyDiv w:val="1"/>
      <w:marLeft w:val="0"/>
      <w:marRight w:val="0"/>
      <w:marTop w:val="0"/>
      <w:marBottom w:val="0"/>
      <w:divBdr>
        <w:top w:val="none" w:sz="0" w:space="0" w:color="auto"/>
        <w:left w:val="none" w:sz="0" w:space="0" w:color="auto"/>
        <w:bottom w:val="none" w:sz="0" w:space="0" w:color="auto"/>
        <w:right w:val="none" w:sz="0" w:space="0" w:color="auto"/>
      </w:divBdr>
    </w:div>
    <w:div w:id="895437056">
      <w:bodyDiv w:val="1"/>
      <w:marLeft w:val="0"/>
      <w:marRight w:val="0"/>
      <w:marTop w:val="0"/>
      <w:marBottom w:val="0"/>
      <w:divBdr>
        <w:top w:val="none" w:sz="0" w:space="0" w:color="auto"/>
        <w:left w:val="none" w:sz="0" w:space="0" w:color="auto"/>
        <w:bottom w:val="none" w:sz="0" w:space="0" w:color="auto"/>
        <w:right w:val="none" w:sz="0" w:space="0" w:color="auto"/>
      </w:divBdr>
      <w:divsChild>
        <w:div w:id="933703789">
          <w:marLeft w:val="0"/>
          <w:marRight w:val="0"/>
          <w:marTop w:val="0"/>
          <w:marBottom w:val="0"/>
          <w:divBdr>
            <w:top w:val="none" w:sz="0" w:space="0" w:color="auto"/>
            <w:left w:val="none" w:sz="0" w:space="0" w:color="auto"/>
            <w:bottom w:val="none" w:sz="0" w:space="0" w:color="auto"/>
            <w:right w:val="none" w:sz="0" w:space="0" w:color="auto"/>
          </w:divBdr>
        </w:div>
        <w:div w:id="1459491736">
          <w:marLeft w:val="0"/>
          <w:marRight w:val="0"/>
          <w:marTop w:val="0"/>
          <w:marBottom w:val="0"/>
          <w:divBdr>
            <w:top w:val="none" w:sz="0" w:space="0" w:color="auto"/>
            <w:left w:val="none" w:sz="0" w:space="0" w:color="auto"/>
            <w:bottom w:val="none" w:sz="0" w:space="0" w:color="auto"/>
            <w:right w:val="none" w:sz="0" w:space="0" w:color="auto"/>
          </w:divBdr>
          <w:divsChild>
            <w:div w:id="135802188">
              <w:marLeft w:val="0"/>
              <w:marRight w:val="0"/>
              <w:marTop w:val="0"/>
              <w:marBottom w:val="0"/>
              <w:divBdr>
                <w:top w:val="none" w:sz="0" w:space="0" w:color="auto"/>
                <w:left w:val="none" w:sz="0" w:space="0" w:color="auto"/>
                <w:bottom w:val="none" w:sz="0" w:space="0" w:color="auto"/>
                <w:right w:val="none" w:sz="0" w:space="0" w:color="auto"/>
              </w:divBdr>
            </w:div>
            <w:div w:id="154628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203449">
      <w:bodyDiv w:val="1"/>
      <w:marLeft w:val="0"/>
      <w:marRight w:val="0"/>
      <w:marTop w:val="0"/>
      <w:marBottom w:val="0"/>
      <w:divBdr>
        <w:top w:val="none" w:sz="0" w:space="0" w:color="auto"/>
        <w:left w:val="none" w:sz="0" w:space="0" w:color="auto"/>
        <w:bottom w:val="none" w:sz="0" w:space="0" w:color="auto"/>
        <w:right w:val="none" w:sz="0" w:space="0" w:color="auto"/>
      </w:divBdr>
    </w:div>
    <w:div w:id="902833705">
      <w:bodyDiv w:val="1"/>
      <w:marLeft w:val="0"/>
      <w:marRight w:val="0"/>
      <w:marTop w:val="0"/>
      <w:marBottom w:val="0"/>
      <w:divBdr>
        <w:top w:val="none" w:sz="0" w:space="0" w:color="auto"/>
        <w:left w:val="none" w:sz="0" w:space="0" w:color="auto"/>
        <w:bottom w:val="none" w:sz="0" w:space="0" w:color="auto"/>
        <w:right w:val="none" w:sz="0" w:space="0" w:color="auto"/>
      </w:divBdr>
      <w:divsChild>
        <w:div w:id="124466294">
          <w:marLeft w:val="0"/>
          <w:marRight w:val="0"/>
          <w:marTop w:val="0"/>
          <w:marBottom w:val="0"/>
          <w:divBdr>
            <w:top w:val="none" w:sz="0" w:space="0" w:color="auto"/>
            <w:left w:val="none" w:sz="0" w:space="0" w:color="auto"/>
            <w:bottom w:val="none" w:sz="0" w:space="0" w:color="auto"/>
            <w:right w:val="none" w:sz="0" w:space="0" w:color="auto"/>
          </w:divBdr>
        </w:div>
        <w:div w:id="458958109">
          <w:marLeft w:val="0"/>
          <w:marRight w:val="0"/>
          <w:marTop w:val="0"/>
          <w:marBottom w:val="0"/>
          <w:divBdr>
            <w:top w:val="none" w:sz="0" w:space="0" w:color="auto"/>
            <w:left w:val="none" w:sz="0" w:space="0" w:color="auto"/>
            <w:bottom w:val="none" w:sz="0" w:space="0" w:color="auto"/>
            <w:right w:val="none" w:sz="0" w:space="0" w:color="auto"/>
          </w:divBdr>
        </w:div>
        <w:div w:id="946737120">
          <w:marLeft w:val="0"/>
          <w:marRight w:val="0"/>
          <w:marTop w:val="0"/>
          <w:marBottom w:val="0"/>
          <w:divBdr>
            <w:top w:val="none" w:sz="0" w:space="0" w:color="auto"/>
            <w:left w:val="none" w:sz="0" w:space="0" w:color="auto"/>
            <w:bottom w:val="none" w:sz="0" w:space="0" w:color="auto"/>
            <w:right w:val="none" w:sz="0" w:space="0" w:color="auto"/>
          </w:divBdr>
        </w:div>
        <w:div w:id="1648707967">
          <w:marLeft w:val="0"/>
          <w:marRight w:val="0"/>
          <w:marTop w:val="0"/>
          <w:marBottom w:val="0"/>
          <w:divBdr>
            <w:top w:val="none" w:sz="0" w:space="0" w:color="auto"/>
            <w:left w:val="none" w:sz="0" w:space="0" w:color="auto"/>
            <w:bottom w:val="none" w:sz="0" w:space="0" w:color="auto"/>
            <w:right w:val="none" w:sz="0" w:space="0" w:color="auto"/>
          </w:divBdr>
        </w:div>
        <w:div w:id="1721318959">
          <w:marLeft w:val="0"/>
          <w:marRight w:val="0"/>
          <w:marTop w:val="0"/>
          <w:marBottom w:val="0"/>
          <w:divBdr>
            <w:top w:val="none" w:sz="0" w:space="0" w:color="auto"/>
            <w:left w:val="none" w:sz="0" w:space="0" w:color="auto"/>
            <w:bottom w:val="none" w:sz="0" w:space="0" w:color="auto"/>
            <w:right w:val="none" w:sz="0" w:space="0" w:color="auto"/>
          </w:divBdr>
        </w:div>
      </w:divsChild>
    </w:div>
    <w:div w:id="938560204">
      <w:bodyDiv w:val="1"/>
      <w:marLeft w:val="0"/>
      <w:marRight w:val="0"/>
      <w:marTop w:val="0"/>
      <w:marBottom w:val="0"/>
      <w:divBdr>
        <w:top w:val="none" w:sz="0" w:space="0" w:color="auto"/>
        <w:left w:val="none" w:sz="0" w:space="0" w:color="auto"/>
        <w:bottom w:val="none" w:sz="0" w:space="0" w:color="auto"/>
        <w:right w:val="none" w:sz="0" w:space="0" w:color="auto"/>
      </w:divBdr>
    </w:div>
    <w:div w:id="939335429">
      <w:bodyDiv w:val="1"/>
      <w:marLeft w:val="0"/>
      <w:marRight w:val="0"/>
      <w:marTop w:val="0"/>
      <w:marBottom w:val="0"/>
      <w:divBdr>
        <w:top w:val="none" w:sz="0" w:space="0" w:color="auto"/>
        <w:left w:val="none" w:sz="0" w:space="0" w:color="auto"/>
        <w:bottom w:val="none" w:sz="0" w:space="0" w:color="auto"/>
        <w:right w:val="none" w:sz="0" w:space="0" w:color="auto"/>
      </w:divBdr>
    </w:div>
    <w:div w:id="953097339">
      <w:bodyDiv w:val="1"/>
      <w:marLeft w:val="0"/>
      <w:marRight w:val="0"/>
      <w:marTop w:val="0"/>
      <w:marBottom w:val="0"/>
      <w:divBdr>
        <w:top w:val="none" w:sz="0" w:space="0" w:color="auto"/>
        <w:left w:val="none" w:sz="0" w:space="0" w:color="auto"/>
        <w:bottom w:val="none" w:sz="0" w:space="0" w:color="auto"/>
        <w:right w:val="none" w:sz="0" w:space="0" w:color="auto"/>
      </w:divBdr>
      <w:divsChild>
        <w:div w:id="31662593">
          <w:marLeft w:val="0"/>
          <w:marRight w:val="0"/>
          <w:marTop w:val="0"/>
          <w:marBottom w:val="0"/>
          <w:divBdr>
            <w:top w:val="none" w:sz="0" w:space="0" w:color="auto"/>
            <w:left w:val="none" w:sz="0" w:space="0" w:color="auto"/>
            <w:bottom w:val="none" w:sz="0" w:space="0" w:color="auto"/>
            <w:right w:val="none" w:sz="0" w:space="0" w:color="auto"/>
          </w:divBdr>
        </w:div>
        <w:div w:id="115216786">
          <w:marLeft w:val="0"/>
          <w:marRight w:val="0"/>
          <w:marTop w:val="0"/>
          <w:marBottom w:val="0"/>
          <w:divBdr>
            <w:top w:val="none" w:sz="0" w:space="0" w:color="auto"/>
            <w:left w:val="none" w:sz="0" w:space="0" w:color="auto"/>
            <w:bottom w:val="none" w:sz="0" w:space="0" w:color="auto"/>
            <w:right w:val="none" w:sz="0" w:space="0" w:color="auto"/>
          </w:divBdr>
        </w:div>
        <w:div w:id="180124607">
          <w:marLeft w:val="0"/>
          <w:marRight w:val="0"/>
          <w:marTop w:val="0"/>
          <w:marBottom w:val="0"/>
          <w:divBdr>
            <w:top w:val="none" w:sz="0" w:space="0" w:color="auto"/>
            <w:left w:val="none" w:sz="0" w:space="0" w:color="auto"/>
            <w:bottom w:val="none" w:sz="0" w:space="0" w:color="auto"/>
            <w:right w:val="none" w:sz="0" w:space="0" w:color="auto"/>
          </w:divBdr>
        </w:div>
        <w:div w:id="244996752">
          <w:marLeft w:val="0"/>
          <w:marRight w:val="0"/>
          <w:marTop w:val="0"/>
          <w:marBottom w:val="0"/>
          <w:divBdr>
            <w:top w:val="none" w:sz="0" w:space="0" w:color="auto"/>
            <w:left w:val="none" w:sz="0" w:space="0" w:color="auto"/>
            <w:bottom w:val="none" w:sz="0" w:space="0" w:color="auto"/>
            <w:right w:val="none" w:sz="0" w:space="0" w:color="auto"/>
          </w:divBdr>
        </w:div>
        <w:div w:id="308677673">
          <w:marLeft w:val="0"/>
          <w:marRight w:val="0"/>
          <w:marTop w:val="0"/>
          <w:marBottom w:val="0"/>
          <w:divBdr>
            <w:top w:val="none" w:sz="0" w:space="0" w:color="auto"/>
            <w:left w:val="none" w:sz="0" w:space="0" w:color="auto"/>
            <w:bottom w:val="none" w:sz="0" w:space="0" w:color="auto"/>
            <w:right w:val="none" w:sz="0" w:space="0" w:color="auto"/>
          </w:divBdr>
        </w:div>
        <w:div w:id="428742285">
          <w:marLeft w:val="0"/>
          <w:marRight w:val="0"/>
          <w:marTop w:val="0"/>
          <w:marBottom w:val="0"/>
          <w:divBdr>
            <w:top w:val="none" w:sz="0" w:space="0" w:color="auto"/>
            <w:left w:val="none" w:sz="0" w:space="0" w:color="auto"/>
            <w:bottom w:val="none" w:sz="0" w:space="0" w:color="auto"/>
            <w:right w:val="none" w:sz="0" w:space="0" w:color="auto"/>
          </w:divBdr>
        </w:div>
        <w:div w:id="473761588">
          <w:marLeft w:val="0"/>
          <w:marRight w:val="0"/>
          <w:marTop w:val="0"/>
          <w:marBottom w:val="0"/>
          <w:divBdr>
            <w:top w:val="none" w:sz="0" w:space="0" w:color="auto"/>
            <w:left w:val="none" w:sz="0" w:space="0" w:color="auto"/>
            <w:bottom w:val="none" w:sz="0" w:space="0" w:color="auto"/>
            <w:right w:val="none" w:sz="0" w:space="0" w:color="auto"/>
          </w:divBdr>
        </w:div>
        <w:div w:id="515509940">
          <w:marLeft w:val="0"/>
          <w:marRight w:val="0"/>
          <w:marTop w:val="0"/>
          <w:marBottom w:val="0"/>
          <w:divBdr>
            <w:top w:val="none" w:sz="0" w:space="0" w:color="auto"/>
            <w:left w:val="none" w:sz="0" w:space="0" w:color="auto"/>
            <w:bottom w:val="none" w:sz="0" w:space="0" w:color="auto"/>
            <w:right w:val="none" w:sz="0" w:space="0" w:color="auto"/>
          </w:divBdr>
        </w:div>
        <w:div w:id="543104505">
          <w:marLeft w:val="0"/>
          <w:marRight w:val="0"/>
          <w:marTop w:val="0"/>
          <w:marBottom w:val="0"/>
          <w:divBdr>
            <w:top w:val="none" w:sz="0" w:space="0" w:color="auto"/>
            <w:left w:val="none" w:sz="0" w:space="0" w:color="auto"/>
            <w:bottom w:val="none" w:sz="0" w:space="0" w:color="auto"/>
            <w:right w:val="none" w:sz="0" w:space="0" w:color="auto"/>
          </w:divBdr>
        </w:div>
        <w:div w:id="668100313">
          <w:marLeft w:val="0"/>
          <w:marRight w:val="0"/>
          <w:marTop w:val="0"/>
          <w:marBottom w:val="0"/>
          <w:divBdr>
            <w:top w:val="none" w:sz="0" w:space="0" w:color="auto"/>
            <w:left w:val="none" w:sz="0" w:space="0" w:color="auto"/>
            <w:bottom w:val="none" w:sz="0" w:space="0" w:color="auto"/>
            <w:right w:val="none" w:sz="0" w:space="0" w:color="auto"/>
          </w:divBdr>
        </w:div>
        <w:div w:id="963774424">
          <w:marLeft w:val="0"/>
          <w:marRight w:val="0"/>
          <w:marTop w:val="0"/>
          <w:marBottom w:val="0"/>
          <w:divBdr>
            <w:top w:val="none" w:sz="0" w:space="0" w:color="auto"/>
            <w:left w:val="none" w:sz="0" w:space="0" w:color="auto"/>
            <w:bottom w:val="none" w:sz="0" w:space="0" w:color="auto"/>
            <w:right w:val="none" w:sz="0" w:space="0" w:color="auto"/>
          </w:divBdr>
        </w:div>
        <w:div w:id="973948958">
          <w:marLeft w:val="0"/>
          <w:marRight w:val="0"/>
          <w:marTop w:val="0"/>
          <w:marBottom w:val="0"/>
          <w:divBdr>
            <w:top w:val="none" w:sz="0" w:space="0" w:color="auto"/>
            <w:left w:val="none" w:sz="0" w:space="0" w:color="auto"/>
            <w:bottom w:val="none" w:sz="0" w:space="0" w:color="auto"/>
            <w:right w:val="none" w:sz="0" w:space="0" w:color="auto"/>
          </w:divBdr>
        </w:div>
        <w:div w:id="1173956792">
          <w:marLeft w:val="0"/>
          <w:marRight w:val="0"/>
          <w:marTop w:val="0"/>
          <w:marBottom w:val="0"/>
          <w:divBdr>
            <w:top w:val="none" w:sz="0" w:space="0" w:color="auto"/>
            <w:left w:val="none" w:sz="0" w:space="0" w:color="auto"/>
            <w:bottom w:val="none" w:sz="0" w:space="0" w:color="auto"/>
            <w:right w:val="none" w:sz="0" w:space="0" w:color="auto"/>
          </w:divBdr>
        </w:div>
        <w:div w:id="1208758167">
          <w:marLeft w:val="0"/>
          <w:marRight w:val="0"/>
          <w:marTop w:val="0"/>
          <w:marBottom w:val="0"/>
          <w:divBdr>
            <w:top w:val="none" w:sz="0" w:space="0" w:color="auto"/>
            <w:left w:val="none" w:sz="0" w:space="0" w:color="auto"/>
            <w:bottom w:val="none" w:sz="0" w:space="0" w:color="auto"/>
            <w:right w:val="none" w:sz="0" w:space="0" w:color="auto"/>
          </w:divBdr>
        </w:div>
        <w:div w:id="1295519657">
          <w:marLeft w:val="0"/>
          <w:marRight w:val="0"/>
          <w:marTop w:val="0"/>
          <w:marBottom w:val="0"/>
          <w:divBdr>
            <w:top w:val="none" w:sz="0" w:space="0" w:color="auto"/>
            <w:left w:val="none" w:sz="0" w:space="0" w:color="auto"/>
            <w:bottom w:val="none" w:sz="0" w:space="0" w:color="auto"/>
            <w:right w:val="none" w:sz="0" w:space="0" w:color="auto"/>
          </w:divBdr>
        </w:div>
        <w:div w:id="1471707203">
          <w:marLeft w:val="0"/>
          <w:marRight w:val="0"/>
          <w:marTop w:val="0"/>
          <w:marBottom w:val="0"/>
          <w:divBdr>
            <w:top w:val="none" w:sz="0" w:space="0" w:color="auto"/>
            <w:left w:val="none" w:sz="0" w:space="0" w:color="auto"/>
            <w:bottom w:val="none" w:sz="0" w:space="0" w:color="auto"/>
            <w:right w:val="none" w:sz="0" w:space="0" w:color="auto"/>
          </w:divBdr>
        </w:div>
        <w:div w:id="1526483974">
          <w:marLeft w:val="0"/>
          <w:marRight w:val="0"/>
          <w:marTop w:val="0"/>
          <w:marBottom w:val="0"/>
          <w:divBdr>
            <w:top w:val="none" w:sz="0" w:space="0" w:color="auto"/>
            <w:left w:val="none" w:sz="0" w:space="0" w:color="auto"/>
            <w:bottom w:val="none" w:sz="0" w:space="0" w:color="auto"/>
            <w:right w:val="none" w:sz="0" w:space="0" w:color="auto"/>
          </w:divBdr>
        </w:div>
        <w:div w:id="1575041050">
          <w:marLeft w:val="0"/>
          <w:marRight w:val="0"/>
          <w:marTop w:val="0"/>
          <w:marBottom w:val="0"/>
          <w:divBdr>
            <w:top w:val="none" w:sz="0" w:space="0" w:color="auto"/>
            <w:left w:val="none" w:sz="0" w:space="0" w:color="auto"/>
            <w:bottom w:val="none" w:sz="0" w:space="0" w:color="auto"/>
            <w:right w:val="none" w:sz="0" w:space="0" w:color="auto"/>
          </w:divBdr>
        </w:div>
        <w:div w:id="1688481872">
          <w:marLeft w:val="0"/>
          <w:marRight w:val="0"/>
          <w:marTop w:val="0"/>
          <w:marBottom w:val="0"/>
          <w:divBdr>
            <w:top w:val="none" w:sz="0" w:space="0" w:color="auto"/>
            <w:left w:val="none" w:sz="0" w:space="0" w:color="auto"/>
            <w:bottom w:val="none" w:sz="0" w:space="0" w:color="auto"/>
            <w:right w:val="none" w:sz="0" w:space="0" w:color="auto"/>
          </w:divBdr>
        </w:div>
        <w:div w:id="1805154173">
          <w:marLeft w:val="0"/>
          <w:marRight w:val="0"/>
          <w:marTop w:val="0"/>
          <w:marBottom w:val="0"/>
          <w:divBdr>
            <w:top w:val="none" w:sz="0" w:space="0" w:color="auto"/>
            <w:left w:val="none" w:sz="0" w:space="0" w:color="auto"/>
            <w:bottom w:val="none" w:sz="0" w:space="0" w:color="auto"/>
            <w:right w:val="none" w:sz="0" w:space="0" w:color="auto"/>
          </w:divBdr>
        </w:div>
        <w:div w:id="1872909950">
          <w:marLeft w:val="0"/>
          <w:marRight w:val="0"/>
          <w:marTop w:val="0"/>
          <w:marBottom w:val="0"/>
          <w:divBdr>
            <w:top w:val="none" w:sz="0" w:space="0" w:color="auto"/>
            <w:left w:val="none" w:sz="0" w:space="0" w:color="auto"/>
            <w:bottom w:val="none" w:sz="0" w:space="0" w:color="auto"/>
            <w:right w:val="none" w:sz="0" w:space="0" w:color="auto"/>
          </w:divBdr>
        </w:div>
        <w:div w:id="1929659389">
          <w:marLeft w:val="0"/>
          <w:marRight w:val="0"/>
          <w:marTop w:val="0"/>
          <w:marBottom w:val="0"/>
          <w:divBdr>
            <w:top w:val="none" w:sz="0" w:space="0" w:color="auto"/>
            <w:left w:val="none" w:sz="0" w:space="0" w:color="auto"/>
            <w:bottom w:val="none" w:sz="0" w:space="0" w:color="auto"/>
            <w:right w:val="none" w:sz="0" w:space="0" w:color="auto"/>
          </w:divBdr>
        </w:div>
        <w:div w:id="1978686583">
          <w:marLeft w:val="0"/>
          <w:marRight w:val="0"/>
          <w:marTop w:val="0"/>
          <w:marBottom w:val="0"/>
          <w:divBdr>
            <w:top w:val="none" w:sz="0" w:space="0" w:color="auto"/>
            <w:left w:val="none" w:sz="0" w:space="0" w:color="auto"/>
            <w:bottom w:val="none" w:sz="0" w:space="0" w:color="auto"/>
            <w:right w:val="none" w:sz="0" w:space="0" w:color="auto"/>
          </w:divBdr>
        </w:div>
        <w:div w:id="2004315817">
          <w:marLeft w:val="0"/>
          <w:marRight w:val="0"/>
          <w:marTop w:val="0"/>
          <w:marBottom w:val="0"/>
          <w:divBdr>
            <w:top w:val="none" w:sz="0" w:space="0" w:color="auto"/>
            <w:left w:val="none" w:sz="0" w:space="0" w:color="auto"/>
            <w:bottom w:val="none" w:sz="0" w:space="0" w:color="auto"/>
            <w:right w:val="none" w:sz="0" w:space="0" w:color="auto"/>
          </w:divBdr>
        </w:div>
      </w:divsChild>
    </w:div>
    <w:div w:id="985553707">
      <w:bodyDiv w:val="1"/>
      <w:marLeft w:val="0"/>
      <w:marRight w:val="0"/>
      <w:marTop w:val="0"/>
      <w:marBottom w:val="0"/>
      <w:divBdr>
        <w:top w:val="none" w:sz="0" w:space="0" w:color="auto"/>
        <w:left w:val="none" w:sz="0" w:space="0" w:color="auto"/>
        <w:bottom w:val="none" w:sz="0" w:space="0" w:color="auto"/>
        <w:right w:val="none" w:sz="0" w:space="0" w:color="auto"/>
      </w:divBdr>
    </w:div>
    <w:div w:id="1021512877">
      <w:bodyDiv w:val="1"/>
      <w:marLeft w:val="0"/>
      <w:marRight w:val="0"/>
      <w:marTop w:val="0"/>
      <w:marBottom w:val="0"/>
      <w:divBdr>
        <w:top w:val="none" w:sz="0" w:space="0" w:color="auto"/>
        <w:left w:val="none" w:sz="0" w:space="0" w:color="auto"/>
        <w:bottom w:val="none" w:sz="0" w:space="0" w:color="auto"/>
        <w:right w:val="none" w:sz="0" w:space="0" w:color="auto"/>
      </w:divBdr>
    </w:div>
    <w:div w:id="1022391930">
      <w:bodyDiv w:val="1"/>
      <w:marLeft w:val="0"/>
      <w:marRight w:val="0"/>
      <w:marTop w:val="0"/>
      <w:marBottom w:val="0"/>
      <w:divBdr>
        <w:top w:val="none" w:sz="0" w:space="0" w:color="auto"/>
        <w:left w:val="none" w:sz="0" w:space="0" w:color="auto"/>
        <w:bottom w:val="none" w:sz="0" w:space="0" w:color="auto"/>
        <w:right w:val="none" w:sz="0" w:space="0" w:color="auto"/>
      </w:divBdr>
    </w:div>
    <w:div w:id="1072460840">
      <w:bodyDiv w:val="1"/>
      <w:marLeft w:val="0"/>
      <w:marRight w:val="0"/>
      <w:marTop w:val="0"/>
      <w:marBottom w:val="0"/>
      <w:divBdr>
        <w:top w:val="none" w:sz="0" w:space="0" w:color="auto"/>
        <w:left w:val="none" w:sz="0" w:space="0" w:color="auto"/>
        <w:bottom w:val="none" w:sz="0" w:space="0" w:color="auto"/>
        <w:right w:val="none" w:sz="0" w:space="0" w:color="auto"/>
      </w:divBdr>
    </w:div>
    <w:div w:id="1118792660">
      <w:bodyDiv w:val="1"/>
      <w:marLeft w:val="0"/>
      <w:marRight w:val="0"/>
      <w:marTop w:val="0"/>
      <w:marBottom w:val="0"/>
      <w:divBdr>
        <w:top w:val="none" w:sz="0" w:space="0" w:color="auto"/>
        <w:left w:val="none" w:sz="0" w:space="0" w:color="auto"/>
        <w:bottom w:val="none" w:sz="0" w:space="0" w:color="auto"/>
        <w:right w:val="none" w:sz="0" w:space="0" w:color="auto"/>
      </w:divBdr>
    </w:div>
    <w:div w:id="1161048199">
      <w:bodyDiv w:val="1"/>
      <w:marLeft w:val="0"/>
      <w:marRight w:val="0"/>
      <w:marTop w:val="0"/>
      <w:marBottom w:val="0"/>
      <w:divBdr>
        <w:top w:val="none" w:sz="0" w:space="0" w:color="auto"/>
        <w:left w:val="none" w:sz="0" w:space="0" w:color="auto"/>
        <w:bottom w:val="none" w:sz="0" w:space="0" w:color="auto"/>
        <w:right w:val="none" w:sz="0" w:space="0" w:color="auto"/>
      </w:divBdr>
    </w:div>
    <w:div w:id="1204901029">
      <w:bodyDiv w:val="1"/>
      <w:marLeft w:val="0"/>
      <w:marRight w:val="0"/>
      <w:marTop w:val="0"/>
      <w:marBottom w:val="0"/>
      <w:divBdr>
        <w:top w:val="none" w:sz="0" w:space="0" w:color="auto"/>
        <w:left w:val="none" w:sz="0" w:space="0" w:color="auto"/>
        <w:bottom w:val="none" w:sz="0" w:space="0" w:color="auto"/>
        <w:right w:val="none" w:sz="0" w:space="0" w:color="auto"/>
      </w:divBdr>
    </w:div>
    <w:div w:id="1206138417">
      <w:bodyDiv w:val="1"/>
      <w:marLeft w:val="0"/>
      <w:marRight w:val="0"/>
      <w:marTop w:val="0"/>
      <w:marBottom w:val="0"/>
      <w:divBdr>
        <w:top w:val="none" w:sz="0" w:space="0" w:color="auto"/>
        <w:left w:val="none" w:sz="0" w:space="0" w:color="auto"/>
        <w:bottom w:val="none" w:sz="0" w:space="0" w:color="auto"/>
        <w:right w:val="none" w:sz="0" w:space="0" w:color="auto"/>
      </w:divBdr>
    </w:div>
    <w:div w:id="1212380772">
      <w:bodyDiv w:val="1"/>
      <w:marLeft w:val="0"/>
      <w:marRight w:val="0"/>
      <w:marTop w:val="0"/>
      <w:marBottom w:val="0"/>
      <w:divBdr>
        <w:top w:val="none" w:sz="0" w:space="0" w:color="auto"/>
        <w:left w:val="none" w:sz="0" w:space="0" w:color="auto"/>
        <w:bottom w:val="none" w:sz="0" w:space="0" w:color="auto"/>
        <w:right w:val="none" w:sz="0" w:space="0" w:color="auto"/>
      </w:divBdr>
      <w:divsChild>
        <w:div w:id="1847357850">
          <w:marLeft w:val="0"/>
          <w:marRight w:val="0"/>
          <w:marTop w:val="0"/>
          <w:marBottom w:val="0"/>
          <w:divBdr>
            <w:top w:val="none" w:sz="0" w:space="0" w:color="auto"/>
            <w:left w:val="none" w:sz="0" w:space="0" w:color="auto"/>
            <w:bottom w:val="none" w:sz="0" w:space="0" w:color="auto"/>
            <w:right w:val="none" w:sz="0" w:space="0" w:color="auto"/>
          </w:divBdr>
        </w:div>
      </w:divsChild>
    </w:div>
    <w:div w:id="1225220709">
      <w:bodyDiv w:val="1"/>
      <w:marLeft w:val="0"/>
      <w:marRight w:val="0"/>
      <w:marTop w:val="0"/>
      <w:marBottom w:val="0"/>
      <w:divBdr>
        <w:top w:val="none" w:sz="0" w:space="0" w:color="auto"/>
        <w:left w:val="none" w:sz="0" w:space="0" w:color="auto"/>
        <w:bottom w:val="none" w:sz="0" w:space="0" w:color="auto"/>
        <w:right w:val="none" w:sz="0" w:space="0" w:color="auto"/>
      </w:divBdr>
    </w:div>
    <w:div w:id="1246112038">
      <w:bodyDiv w:val="1"/>
      <w:marLeft w:val="0"/>
      <w:marRight w:val="0"/>
      <w:marTop w:val="0"/>
      <w:marBottom w:val="0"/>
      <w:divBdr>
        <w:top w:val="none" w:sz="0" w:space="0" w:color="auto"/>
        <w:left w:val="none" w:sz="0" w:space="0" w:color="auto"/>
        <w:bottom w:val="none" w:sz="0" w:space="0" w:color="auto"/>
        <w:right w:val="none" w:sz="0" w:space="0" w:color="auto"/>
      </w:divBdr>
    </w:div>
    <w:div w:id="1246525555">
      <w:bodyDiv w:val="1"/>
      <w:marLeft w:val="0"/>
      <w:marRight w:val="0"/>
      <w:marTop w:val="0"/>
      <w:marBottom w:val="0"/>
      <w:divBdr>
        <w:top w:val="none" w:sz="0" w:space="0" w:color="auto"/>
        <w:left w:val="none" w:sz="0" w:space="0" w:color="auto"/>
        <w:bottom w:val="none" w:sz="0" w:space="0" w:color="auto"/>
        <w:right w:val="none" w:sz="0" w:space="0" w:color="auto"/>
      </w:divBdr>
    </w:div>
    <w:div w:id="1274629260">
      <w:bodyDiv w:val="1"/>
      <w:marLeft w:val="0"/>
      <w:marRight w:val="0"/>
      <w:marTop w:val="0"/>
      <w:marBottom w:val="0"/>
      <w:divBdr>
        <w:top w:val="none" w:sz="0" w:space="0" w:color="auto"/>
        <w:left w:val="none" w:sz="0" w:space="0" w:color="auto"/>
        <w:bottom w:val="none" w:sz="0" w:space="0" w:color="auto"/>
        <w:right w:val="none" w:sz="0" w:space="0" w:color="auto"/>
      </w:divBdr>
    </w:div>
    <w:div w:id="1314335171">
      <w:bodyDiv w:val="1"/>
      <w:marLeft w:val="0"/>
      <w:marRight w:val="0"/>
      <w:marTop w:val="0"/>
      <w:marBottom w:val="0"/>
      <w:divBdr>
        <w:top w:val="none" w:sz="0" w:space="0" w:color="auto"/>
        <w:left w:val="none" w:sz="0" w:space="0" w:color="auto"/>
        <w:bottom w:val="none" w:sz="0" w:space="0" w:color="auto"/>
        <w:right w:val="none" w:sz="0" w:space="0" w:color="auto"/>
      </w:divBdr>
    </w:div>
    <w:div w:id="1333140998">
      <w:bodyDiv w:val="1"/>
      <w:marLeft w:val="0"/>
      <w:marRight w:val="0"/>
      <w:marTop w:val="0"/>
      <w:marBottom w:val="0"/>
      <w:divBdr>
        <w:top w:val="none" w:sz="0" w:space="0" w:color="auto"/>
        <w:left w:val="none" w:sz="0" w:space="0" w:color="auto"/>
        <w:bottom w:val="none" w:sz="0" w:space="0" w:color="auto"/>
        <w:right w:val="none" w:sz="0" w:space="0" w:color="auto"/>
      </w:divBdr>
    </w:div>
    <w:div w:id="1339311112">
      <w:bodyDiv w:val="1"/>
      <w:marLeft w:val="0"/>
      <w:marRight w:val="0"/>
      <w:marTop w:val="0"/>
      <w:marBottom w:val="0"/>
      <w:divBdr>
        <w:top w:val="none" w:sz="0" w:space="0" w:color="auto"/>
        <w:left w:val="none" w:sz="0" w:space="0" w:color="auto"/>
        <w:bottom w:val="none" w:sz="0" w:space="0" w:color="auto"/>
        <w:right w:val="none" w:sz="0" w:space="0" w:color="auto"/>
      </w:divBdr>
    </w:div>
    <w:div w:id="1354040257">
      <w:bodyDiv w:val="1"/>
      <w:marLeft w:val="0"/>
      <w:marRight w:val="0"/>
      <w:marTop w:val="0"/>
      <w:marBottom w:val="0"/>
      <w:divBdr>
        <w:top w:val="none" w:sz="0" w:space="0" w:color="auto"/>
        <w:left w:val="none" w:sz="0" w:space="0" w:color="auto"/>
        <w:bottom w:val="none" w:sz="0" w:space="0" w:color="auto"/>
        <w:right w:val="none" w:sz="0" w:space="0" w:color="auto"/>
      </w:divBdr>
    </w:div>
    <w:div w:id="1356080000">
      <w:bodyDiv w:val="1"/>
      <w:marLeft w:val="0"/>
      <w:marRight w:val="0"/>
      <w:marTop w:val="0"/>
      <w:marBottom w:val="0"/>
      <w:divBdr>
        <w:top w:val="none" w:sz="0" w:space="0" w:color="auto"/>
        <w:left w:val="none" w:sz="0" w:space="0" w:color="auto"/>
        <w:bottom w:val="none" w:sz="0" w:space="0" w:color="auto"/>
        <w:right w:val="none" w:sz="0" w:space="0" w:color="auto"/>
      </w:divBdr>
    </w:div>
    <w:div w:id="1360935146">
      <w:bodyDiv w:val="1"/>
      <w:marLeft w:val="0"/>
      <w:marRight w:val="0"/>
      <w:marTop w:val="0"/>
      <w:marBottom w:val="0"/>
      <w:divBdr>
        <w:top w:val="none" w:sz="0" w:space="0" w:color="auto"/>
        <w:left w:val="none" w:sz="0" w:space="0" w:color="auto"/>
        <w:bottom w:val="none" w:sz="0" w:space="0" w:color="auto"/>
        <w:right w:val="none" w:sz="0" w:space="0" w:color="auto"/>
      </w:divBdr>
    </w:div>
    <w:div w:id="1371032181">
      <w:bodyDiv w:val="1"/>
      <w:marLeft w:val="0"/>
      <w:marRight w:val="0"/>
      <w:marTop w:val="0"/>
      <w:marBottom w:val="0"/>
      <w:divBdr>
        <w:top w:val="none" w:sz="0" w:space="0" w:color="auto"/>
        <w:left w:val="none" w:sz="0" w:space="0" w:color="auto"/>
        <w:bottom w:val="none" w:sz="0" w:space="0" w:color="auto"/>
        <w:right w:val="none" w:sz="0" w:space="0" w:color="auto"/>
      </w:divBdr>
    </w:div>
    <w:div w:id="1379471702">
      <w:bodyDiv w:val="1"/>
      <w:marLeft w:val="0"/>
      <w:marRight w:val="0"/>
      <w:marTop w:val="0"/>
      <w:marBottom w:val="0"/>
      <w:divBdr>
        <w:top w:val="none" w:sz="0" w:space="0" w:color="auto"/>
        <w:left w:val="none" w:sz="0" w:space="0" w:color="auto"/>
        <w:bottom w:val="none" w:sz="0" w:space="0" w:color="auto"/>
        <w:right w:val="none" w:sz="0" w:space="0" w:color="auto"/>
      </w:divBdr>
    </w:div>
    <w:div w:id="1385251863">
      <w:bodyDiv w:val="1"/>
      <w:marLeft w:val="0"/>
      <w:marRight w:val="0"/>
      <w:marTop w:val="0"/>
      <w:marBottom w:val="0"/>
      <w:divBdr>
        <w:top w:val="none" w:sz="0" w:space="0" w:color="auto"/>
        <w:left w:val="none" w:sz="0" w:space="0" w:color="auto"/>
        <w:bottom w:val="none" w:sz="0" w:space="0" w:color="auto"/>
        <w:right w:val="none" w:sz="0" w:space="0" w:color="auto"/>
      </w:divBdr>
    </w:div>
    <w:div w:id="1409771503">
      <w:bodyDiv w:val="1"/>
      <w:marLeft w:val="0"/>
      <w:marRight w:val="0"/>
      <w:marTop w:val="0"/>
      <w:marBottom w:val="0"/>
      <w:divBdr>
        <w:top w:val="none" w:sz="0" w:space="0" w:color="auto"/>
        <w:left w:val="none" w:sz="0" w:space="0" w:color="auto"/>
        <w:bottom w:val="none" w:sz="0" w:space="0" w:color="auto"/>
        <w:right w:val="none" w:sz="0" w:space="0" w:color="auto"/>
      </w:divBdr>
    </w:div>
    <w:div w:id="1427263867">
      <w:bodyDiv w:val="1"/>
      <w:marLeft w:val="0"/>
      <w:marRight w:val="0"/>
      <w:marTop w:val="0"/>
      <w:marBottom w:val="0"/>
      <w:divBdr>
        <w:top w:val="none" w:sz="0" w:space="0" w:color="auto"/>
        <w:left w:val="none" w:sz="0" w:space="0" w:color="auto"/>
        <w:bottom w:val="none" w:sz="0" w:space="0" w:color="auto"/>
        <w:right w:val="none" w:sz="0" w:space="0" w:color="auto"/>
      </w:divBdr>
    </w:div>
    <w:div w:id="1443066435">
      <w:bodyDiv w:val="1"/>
      <w:marLeft w:val="0"/>
      <w:marRight w:val="0"/>
      <w:marTop w:val="0"/>
      <w:marBottom w:val="0"/>
      <w:divBdr>
        <w:top w:val="none" w:sz="0" w:space="0" w:color="auto"/>
        <w:left w:val="none" w:sz="0" w:space="0" w:color="auto"/>
        <w:bottom w:val="none" w:sz="0" w:space="0" w:color="auto"/>
        <w:right w:val="none" w:sz="0" w:space="0" w:color="auto"/>
      </w:divBdr>
    </w:div>
    <w:div w:id="1495294856">
      <w:bodyDiv w:val="1"/>
      <w:marLeft w:val="0"/>
      <w:marRight w:val="0"/>
      <w:marTop w:val="0"/>
      <w:marBottom w:val="0"/>
      <w:divBdr>
        <w:top w:val="none" w:sz="0" w:space="0" w:color="auto"/>
        <w:left w:val="none" w:sz="0" w:space="0" w:color="auto"/>
        <w:bottom w:val="none" w:sz="0" w:space="0" w:color="auto"/>
        <w:right w:val="none" w:sz="0" w:space="0" w:color="auto"/>
      </w:divBdr>
    </w:div>
    <w:div w:id="1498809154">
      <w:bodyDiv w:val="1"/>
      <w:marLeft w:val="0"/>
      <w:marRight w:val="0"/>
      <w:marTop w:val="0"/>
      <w:marBottom w:val="0"/>
      <w:divBdr>
        <w:top w:val="none" w:sz="0" w:space="0" w:color="auto"/>
        <w:left w:val="none" w:sz="0" w:space="0" w:color="auto"/>
        <w:bottom w:val="none" w:sz="0" w:space="0" w:color="auto"/>
        <w:right w:val="none" w:sz="0" w:space="0" w:color="auto"/>
      </w:divBdr>
    </w:div>
    <w:div w:id="1502698587">
      <w:bodyDiv w:val="1"/>
      <w:marLeft w:val="0"/>
      <w:marRight w:val="0"/>
      <w:marTop w:val="0"/>
      <w:marBottom w:val="0"/>
      <w:divBdr>
        <w:top w:val="none" w:sz="0" w:space="0" w:color="auto"/>
        <w:left w:val="none" w:sz="0" w:space="0" w:color="auto"/>
        <w:bottom w:val="none" w:sz="0" w:space="0" w:color="auto"/>
        <w:right w:val="none" w:sz="0" w:space="0" w:color="auto"/>
      </w:divBdr>
    </w:div>
    <w:div w:id="1519199774">
      <w:bodyDiv w:val="1"/>
      <w:marLeft w:val="0"/>
      <w:marRight w:val="0"/>
      <w:marTop w:val="0"/>
      <w:marBottom w:val="0"/>
      <w:divBdr>
        <w:top w:val="none" w:sz="0" w:space="0" w:color="auto"/>
        <w:left w:val="none" w:sz="0" w:space="0" w:color="auto"/>
        <w:bottom w:val="none" w:sz="0" w:space="0" w:color="auto"/>
        <w:right w:val="none" w:sz="0" w:space="0" w:color="auto"/>
      </w:divBdr>
    </w:div>
    <w:div w:id="1526674866">
      <w:bodyDiv w:val="1"/>
      <w:marLeft w:val="0"/>
      <w:marRight w:val="0"/>
      <w:marTop w:val="0"/>
      <w:marBottom w:val="0"/>
      <w:divBdr>
        <w:top w:val="none" w:sz="0" w:space="0" w:color="auto"/>
        <w:left w:val="none" w:sz="0" w:space="0" w:color="auto"/>
        <w:bottom w:val="none" w:sz="0" w:space="0" w:color="auto"/>
        <w:right w:val="none" w:sz="0" w:space="0" w:color="auto"/>
      </w:divBdr>
    </w:div>
    <w:div w:id="1528522622">
      <w:bodyDiv w:val="1"/>
      <w:marLeft w:val="0"/>
      <w:marRight w:val="0"/>
      <w:marTop w:val="0"/>
      <w:marBottom w:val="0"/>
      <w:divBdr>
        <w:top w:val="none" w:sz="0" w:space="0" w:color="auto"/>
        <w:left w:val="none" w:sz="0" w:space="0" w:color="auto"/>
        <w:bottom w:val="none" w:sz="0" w:space="0" w:color="auto"/>
        <w:right w:val="none" w:sz="0" w:space="0" w:color="auto"/>
      </w:divBdr>
    </w:div>
    <w:div w:id="1547378414">
      <w:bodyDiv w:val="1"/>
      <w:marLeft w:val="0"/>
      <w:marRight w:val="0"/>
      <w:marTop w:val="0"/>
      <w:marBottom w:val="0"/>
      <w:divBdr>
        <w:top w:val="none" w:sz="0" w:space="0" w:color="auto"/>
        <w:left w:val="none" w:sz="0" w:space="0" w:color="auto"/>
        <w:bottom w:val="none" w:sz="0" w:space="0" w:color="auto"/>
        <w:right w:val="none" w:sz="0" w:space="0" w:color="auto"/>
      </w:divBdr>
      <w:divsChild>
        <w:div w:id="692418057">
          <w:marLeft w:val="0"/>
          <w:marRight w:val="0"/>
          <w:marTop w:val="0"/>
          <w:marBottom w:val="0"/>
          <w:divBdr>
            <w:top w:val="none" w:sz="0" w:space="0" w:color="auto"/>
            <w:left w:val="none" w:sz="0" w:space="0" w:color="auto"/>
            <w:bottom w:val="none" w:sz="0" w:space="0" w:color="auto"/>
            <w:right w:val="none" w:sz="0" w:space="0" w:color="auto"/>
          </w:divBdr>
        </w:div>
        <w:div w:id="1597637885">
          <w:marLeft w:val="0"/>
          <w:marRight w:val="0"/>
          <w:marTop w:val="0"/>
          <w:marBottom w:val="0"/>
          <w:divBdr>
            <w:top w:val="none" w:sz="0" w:space="0" w:color="auto"/>
            <w:left w:val="none" w:sz="0" w:space="0" w:color="auto"/>
            <w:bottom w:val="none" w:sz="0" w:space="0" w:color="auto"/>
            <w:right w:val="none" w:sz="0" w:space="0" w:color="auto"/>
          </w:divBdr>
        </w:div>
      </w:divsChild>
    </w:div>
    <w:div w:id="1554460490">
      <w:bodyDiv w:val="1"/>
      <w:marLeft w:val="0"/>
      <w:marRight w:val="0"/>
      <w:marTop w:val="0"/>
      <w:marBottom w:val="0"/>
      <w:divBdr>
        <w:top w:val="none" w:sz="0" w:space="0" w:color="auto"/>
        <w:left w:val="none" w:sz="0" w:space="0" w:color="auto"/>
        <w:bottom w:val="none" w:sz="0" w:space="0" w:color="auto"/>
        <w:right w:val="none" w:sz="0" w:space="0" w:color="auto"/>
      </w:divBdr>
    </w:div>
    <w:div w:id="1585264623">
      <w:bodyDiv w:val="1"/>
      <w:marLeft w:val="0"/>
      <w:marRight w:val="0"/>
      <w:marTop w:val="0"/>
      <w:marBottom w:val="0"/>
      <w:divBdr>
        <w:top w:val="none" w:sz="0" w:space="0" w:color="auto"/>
        <w:left w:val="none" w:sz="0" w:space="0" w:color="auto"/>
        <w:bottom w:val="none" w:sz="0" w:space="0" w:color="auto"/>
        <w:right w:val="none" w:sz="0" w:space="0" w:color="auto"/>
      </w:divBdr>
    </w:div>
    <w:div w:id="1595285786">
      <w:bodyDiv w:val="1"/>
      <w:marLeft w:val="0"/>
      <w:marRight w:val="0"/>
      <w:marTop w:val="0"/>
      <w:marBottom w:val="0"/>
      <w:divBdr>
        <w:top w:val="none" w:sz="0" w:space="0" w:color="auto"/>
        <w:left w:val="none" w:sz="0" w:space="0" w:color="auto"/>
        <w:bottom w:val="none" w:sz="0" w:space="0" w:color="auto"/>
        <w:right w:val="none" w:sz="0" w:space="0" w:color="auto"/>
      </w:divBdr>
    </w:div>
    <w:div w:id="1596085770">
      <w:bodyDiv w:val="1"/>
      <w:marLeft w:val="0"/>
      <w:marRight w:val="0"/>
      <w:marTop w:val="0"/>
      <w:marBottom w:val="0"/>
      <w:divBdr>
        <w:top w:val="none" w:sz="0" w:space="0" w:color="auto"/>
        <w:left w:val="none" w:sz="0" w:space="0" w:color="auto"/>
        <w:bottom w:val="none" w:sz="0" w:space="0" w:color="auto"/>
        <w:right w:val="none" w:sz="0" w:space="0" w:color="auto"/>
      </w:divBdr>
      <w:divsChild>
        <w:div w:id="1281037089">
          <w:marLeft w:val="300"/>
          <w:marRight w:val="300"/>
          <w:marTop w:val="0"/>
          <w:marBottom w:val="0"/>
          <w:divBdr>
            <w:top w:val="none" w:sz="0" w:space="0" w:color="auto"/>
            <w:left w:val="none" w:sz="0" w:space="0" w:color="auto"/>
            <w:bottom w:val="none" w:sz="0" w:space="0" w:color="auto"/>
            <w:right w:val="none" w:sz="0" w:space="0" w:color="auto"/>
          </w:divBdr>
        </w:div>
      </w:divsChild>
    </w:div>
    <w:div w:id="1599869177">
      <w:bodyDiv w:val="1"/>
      <w:marLeft w:val="0"/>
      <w:marRight w:val="0"/>
      <w:marTop w:val="0"/>
      <w:marBottom w:val="0"/>
      <w:divBdr>
        <w:top w:val="none" w:sz="0" w:space="0" w:color="auto"/>
        <w:left w:val="none" w:sz="0" w:space="0" w:color="auto"/>
        <w:bottom w:val="none" w:sz="0" w:space="0" w:color="auto"/>
        <w:right w:val="none" w:sz="0" w:space="0" w:color="auto"/>
      </w:divBdr>
    </w:div>
    <w:div w:id="1615598486">
      <w:bodyDiv w:val="1"/>
      <w:marLeft w:val="0"/>
      <w:marRight w:val="0"/>
      <w:marTop w:val="0"/>
      <w:marBottom w:val="0"/>
      <w:divBdr>
        <w:top w:val="none" w:sz="0" w:space="0" w:color="auto"/>
        <w:left w:val="none" w:sz="0" w:space="0" w:color="auto"/>
        <w:bottom w:val="none" w:sz="0" w:space="0" w:color="auto"/>
        <w:right w:val="none" w:sz="0" w:space="0" w:color="auto"/>
      </w:divBdr>
      <w:divsChild>
        <w:div w:id="235407934">
          <w:marLeft w:val="0"/>
          <w:marRight w:val="0"/>
          <w:marTop w:val="0"/>
          <w:marBottom w:val="0"/>
          <w:divBdr>
            <w:top w:val="none" w:sz="0" w:space="0" w:color="auto"/>
            <w:left w:val="none" w:sz="0" w:space="0" w:color="auto"/>
            <w:bottom w:val="none" w:sz="0" w:space="0" w:color="auto"/>
            <w:right w:val="none" w:sz="0" w:space="0" w:color="auto"/>
          </w:divBdr>
        </w:div>
        <w:div w:id="353655479">
          <w:marLeft w:val="0"/>
          <w:marRight w:val="0"/>
          <w:marTop w:val="0"/>
          <w:marBottom w:val="0"/>
          <w:divBdr>
            <w:top w:val="none" w:sz="0" w:space="0" w:color="auto"/>
            <w:left w:val="none" w:sz="0" w:space="0" w:color="auto"/>
            <w:bottom w:val="none" w:sz="0" w:space="0" w:color="auto"/>
            <w:right w:val="none" w:sz="0" w:space="0" w:color="auto"/>
          </w:divBdr>
        </w:div>
        <w:div w:id="767238295">
          <w:marLeft w:val="0"/>
          <w:marRight w:val="0"/>
          <w:marTop w:val="0"/>
          <w:marBottom w:val="0"/>
          <w:divBdr>
            <w:top w:val="none" w:sz="0" w:space="0" w:color="auto"/>
            <w:left w:val="none" w:sz="0" w:space="0" w:color="auto"/>
            <w:bottom w:val="none" w:sz="0" w:space="0" w:color="auto"/>
            <w:right w:val="none" w:sz="0" w:space="0" w:color="auto"/>
          </w:divBdr>
        </w:div>
        <w:div w:id="942804463">
          <w:marLeft w:val="0"/>
          <w:marRight w:val="0"/>
          <w:marTop w:val="0"/>
          <w:marBottom w:val="0"/>
          <w:divBdr>
            <w:top w:val="none" w:sz="0" w:space="0" w:color="auto"/>
            <w:left w:val="none" w:sz="0" w:space="0" w:color="auto"/>
            <w:bottom w:val="none" w:sz="0" w:space="0" w:color="auto"/>
            <w:right w:val="none" w:sz="0" w:space="0" w:color="auto"/>
          </w:divBdr>
        </w:div>
        <w:div w:id="1126974208">
          <w:marLeft w:val="0"/>
          <w:marRight w:val="0"/>
          <w:marTop w:val="0"/>
          <w:marBottom w:val="0"/>
          <w:divBdr>
            <w:top w:val="none" w:sz="0" w:space="0" w:color="auto"/>
            <w:left w:val="none" w:sz="0" w:space="0" w:color="auto"/>
            <w:bottom w:val="none" w:sz="0" w:space="0" w:color="auto"/>
            <w:right w:val="none" w:sz="0" w:space="0" w:color="auto"/>
          </w:divBdr>
        </w:div>
        <w:div w:id="1365474989">
          <w:marLeft w:val="0"/>
          <w:marRight w:val="0"/>
          <w:marTop w:val="0"/>
          <w:marBottom w:val="0"/>
          <w:divBdr>
            <w:top w:val="none" w:sz="0" w:space="0" w:color="auto"/>
            <w:left w:val="none" w:sz="0" w:space="0" w:color="auto"/>
            <w:bottom w:val="none" w:sz="0" w:space="0" w:color="auto"/>
            <w:right w:val="none" w:sz="0" w:space="0" w:color="auto"/>
          </w:divBdr>
        </w:div>
        <w:div w:id="1374841287">
          <w:marLeft w:val="0"/>
          <w:marRight w:val="0"/>
          <w:marTop w:val="0"/>
          <w:marBottom w:val="0"/>
          <w:divBdr>
            <w:top w:val="none" w:sz="0" w:space="0" w:color="auto"/>
            <w:left w:val="none" w:sz="0" w:space="0" w:color="auto"/>
            <w:bottom w:val="none" w:sz="0" w:space="0" w:color="auto"/>
            <w:right w:val="none" w:sz="0" w:space="0" w:color="auto"/>
          </w:divBdr>
        </w:div>
        <w:div w:id="1433820028">
          <w:marLeft w:val="0"/>
          <w:marRight w:val="0"/>
          <w:marTop w:val="0"/>
          <w:marBottom w:val="0"/>
          <w:divBdr>
            <w:top w:val="none" w:sz="0" w:space="0" w:color="auto"/>
            <w:left w:val="none" w:sz="0" w:space="0" w:color="auto"/>
            <w:bottom w:val="none" w:sz="0" w:space="0" w:color="auto"/>
            <w:right w:val="none" w:sz="0" w:space="0" w:color="auto"/>
          </w:divBdr>
        </w:div>
        <w:div w:id="1454208925">
          <w:marLeft w:val="0"/>
          <w:marRight w:val="0"/>
          <w:marTop w:val="0"/>
          <w:marBottom w:val="0"/>
          <w:divBdr>
            <w:top w:val="none" w:sz="0" w:space="0" w:color="auto"/>
            <w:left w:val="none" w:sz="0" w:space="0" w:color="auto"/>
            <w:bottom w:val="none" w:sz="0" w:space="0" w:color="auto"/>
            <w:right w:val="none" w:sz="0" w:space="0" w:color="auto"/>
          </w:divBdr>
        </w:div>
        <w:div w:id="1722165369">
          <w:marLeft w:val="0"/>
          <w:marRight w:val="0"/>
          <w:marTop w:val="0"/>
          <w:marBottom w:val="0"/>
          <w:divBdr>
            <w:top w:val="none" w:sz="0" w:space="0" w:color="auto"/>
            <w:left w:val="none" w:sz="0" w:space="0" w:color="auto"/>
            <w:bottom w:val="none" w:sz="0" w:space="0" w:color="auto"/>
            <w:right w:val="none" w:sz="0" w:space="0" w:color="auto"/>
          </w:divBdr>
        </w:div>
        <w:div w:id="1764373663">
          <w:marLeft w:val="0"/>
          <w:marRight w:val="0"/>
          <w:marTop w:val="0"/>
          <w:marBottom w:val="0"/>
          <w:divBdr>
            <w:top w:val="none" w:sz="0" w:space="0" w:color="auto"/>
            <w:left w:val="none" w:sz="0" w:space="0" w:color="auto"/>
            <w:bottom w:val="none" w:sz="0" w:space="0" w:color="auto"/>
            <w:right w:val="none" w:sz="0" w:space="0" w:color="auto"/>
          </w:divBdr>
        </w:div>
        <w:div w:id="1959798799">
          <w:marLeft w:val="0"/>
          <w:marRight w:val="0"/>
          <w:marTop w:val="0"/>
          <w:marBottom w:val="0"/>
          <w:divBdr>
            <w:top w:val="none" w:sz="0" w:space="0" w:color="auto"/>
            <w:left w:val="none" w:sz="0" w:space="0" w:color="auto"/>
            <w:bottom w:val="none" w:sz="0" w:space="0" w:color="auto"/>
            <w:right w:val="none" w:sz="0" w:space="0" w:color="auto"/>
          </w:divBdr>
        </w:div>
        <w:div w:id="2114544065">
          <w:marLeft w:val="0"/>
          <w:marRight w:val="0"/>
          <w:marTop w:val="0"/>
          <w:marBottom w:val="0"/>
          <w:divBdr>
            <w:top w:val="none" w:sz="0" w:space="0" w:color="auto"/>
            <w:left w:val="none" w:sz="0" w:space="0" w:color="auto"/>
            <w:bottom w:val="none" w:sz="0" w:space="0" w:color="auto"/>
            <w:right w:val="none" w:sz="0" w:space="0" w:color="auto"/>
          </w:divBdr>
          <w:divsChild>
            <w:div w:id="271742242">
              <w:marLeft w:val="0"/>
              <w:marRight w:val="0"/>
              <w:marTop w:val="0"/>
              <w:marBottom w:val="0"/>
              <w:divBdr>
                <w:top w:val="none" w:sz="0" w:space="0" w:color="auto"/>
                <w:left w:val="none" w:sz="0" w:space="0" w:color="auto"/>
                <w:bottom w:val="none" w:sz="0" w:space="0" w:color="auto"/>
                <w:right w:val="none" w:sz="0" w:space="0" w:color="auto"/>
              </w:divBdr>
            </w:div>
            <w:div w:id="1068966607">
              <w:marLeft w:val="0"/>
              <w:marRight w:val="0"/>
              <w:marTop w:val="0"/>
              <w:marBottom w:val="0"/>
              <w:divBdr>
                <w:top w:val="none" w:sz="0" w:space="0" w:color="auto"/>
                <w:left w:val="none" w:sz="0" w:space="0" w:color="auto"/>
                <w:bottom w:val="none" w:sz="0" w:space="0" w:color="auto"/>
                <w:right w:val="none" w:sz="0" w:space="0" w:color="auto"/>
              </w:divBdr>
            </w:div>
            <w:div w:id="11282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2098">
      <w:bodyDiv w:val="1"/>
      <w:marLeft w:val="0"/>
      <w:marRight w:val="0"/>
      <w:marTop w:val="0"/>
      <w:marBottom w:val="0"/>
      <w:divBdr>
        <w:top w:val="none" w:sz="0" w:space="0" w:color="auto"/>
        <w:left w:val="none" w:sz="0" w:space="0" w:color="auto"/>
        <w:bottom w:val="none" w:sz="0" w:space="0" w:color="auto"/>
        <w:right w:val="none" w:sz="0" w:space="0" w:color="auto"/>
      </w:divBdr>
    </w:div>
    <w:div w:id="1695422736">
      <w:bodyDiv w:val="1"/>
      <w:marLeft w:val="0"/>
      <w:marRight w:val="0"/>
      <w:marTop w:val="0"/>
      <w:marBottom w:val="0"/>
      <w:divBdr>
        <w:top w:val="none" w:sz="0" w:space="0" w:color="auto"/>
        <w:left w:val="none" w:sz="0" w:space="0" w:color="auto"/>
        <w:bottom w:val="none" w:sz="0" w:space="0" w:color="auto"/>
        <w:right w:val="none" w:sz="0" w:space="0" w:color="auto"/>
      </w:divBdr>
    </w:div>
    <w:div w:id="1695956097">
      <w:bodyDiv w:val="1"/>
      <w:marLeft w:val="0"/>
      <w:marRight w:val="0"/>
      <w:marTop w:val="0"/>
      <w:marBottom w:val="0"/>
      <w:divBdr>
        <w:top w:val="none" w:sz="0" w:space="0" w:color="auto"/>
        <w:left w:val="none" w:sz="0" w:space="0" w:color="auto"/>
        <w:bottom w:val="none" w:sz="0" w:space="0" w:color="auto"/>
        <w:right w:val="none" w:sz="0" w:space="0" w:color="auto"/>
      </w:divBdr>
      <w:divsChild>
        <w:div w:id="680010543">
          <w:marLeft w:val="0"/>
          <w:marRight w:val="0"/>
          <w:marTop w:val="0"/>
          <w:marBottom w:val="0"/>
          <w:divBdr>
            <w:top w:val="none" w:sz="0" w:space="0" w:color="auto"/>
            <w:left w:val="none" w:sz="0" w:space="0" w:color="auto"/>
            <w:bottom w:val="none" w:sz="0" w:space="0" w:color="auto"/>
            <w:right w:val="none" w:sz="0" w:space="0" w:color="auto"/>
          </w:divBdr>
          <w:divsChild>
            <w:div w:id="688525574">
              <w:marLeft w:val="0"/>
              <w:marRight w:val="0"/>
              <w:marTop w:val="0"/>
              <w:marBottom w:val="0"/>
              <w:divBdr>
                <w:top w:val="none" w:sz="0" w:space="0" w:color="auto"/>
                <w:left w:val="none" w:sz="0" w:space="0" w:color="auto"/>
                <w:bottom w:val="none" w:sz="0" w:space="0" w:color="auto"/>
                <w:right w:val="none" w:sz="0" w:space="0" w:color="auto"/>
              </w:divBdr>
              <w:divsChild>
                <w:div w:id="43640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26601">
      <w:bodyDiv w:val="1"/>
      <w:marLeft w:val="0"/>
      <w:marRight w:val="0"/>
      <w:marTop w:val="0"/>
      <w:marBottom w:val="0"/>
      <w:divBdr>
        <w:top w:val="none" w:sz="0" w:space="0" w:color="auto"/>
        <w:left w:val="none" w:sz="0" w:space="0" w:color="auto"/>
        <w:bottom w:val="none" w:sz="0" w:space="0" w:color="auto"/>
        <w:right w:val="none" w:sz="0" w:space="0" w:color="auto"/>
      </w:divBdr>
    </w:div>
    <w:div w:id="1734815375">
      <w:bodyDiv w:val="1"/>
      <w:marLeft w:val="0"/>
      <w:marRight w:val="0"/>
      <w:marTop w:val="0"/>
      <w:marBottom w:val="0"/>
      <w:divBdr>
        <w:top w:val="none" w:sz="0" w:space="0" w:color="auto"/>
        <w:left w:val="none" w:sz="0" w:space="0" w:color="auto"/>
        <w:bottom w:val="none" w:sz="0" w:space="0" w:color="auto"/>
        <w:right w:val="none" w:sz="0" w:space="0" w:color="auto"/>
      </w:divBdr>
    </w:div>
    <w:div w:id="1764446785">
      <w:bodyDiv w:val="1"/>
      <w:marLeft w:val="0"/>
      <w:marRight w:val="0"/>
      <w:marTop w:val="0"/>
      <w:marBottom w:val="0"/>
      <w:divBdr>
        <w:top w:val="none" w:sz="0" w:space="0" w:color="auto"/>
        <w:left w:val="none" w:sz="0" w:space="0" w:color="auto"/>
        <w:bottom w:val="none" w:sz="0" w:space="0" w:color="auto"/>
        <w:right w:val="none" w:sz="0" w:space="0" w:color="auto"/>
      </w:divBdr>
      <w:divsChild>
        <w:div w:id="853304550">
          <w:marLeft w:val="0"/>
          <w:marRight w:val="0"/>
          <w:marTop w:val="0"/>
          <w:marBottom w:val="0"/>
          <w:divBdr>
            <w:top w:val="none" w:sz="0" w:space="0" w:color="auto"/>
            <w:left w:val="none" w:sz="0" w:space="0" w:color="auto"/>
            <w:bottom w:val="none" w:sz="0" w:space="0" w:color="auto"/>
            <w:right w:val="none" w:sz="0" w:space="0" w:color="auto"/>
          </w:divBdr>
        </w:div>
        <w:div w:id="931430378">
          <w:marLeft w:val="0"/>
          <w:marRight w:val="0"/>
          <w:marTop w:val="0"/>
          <w:marBottom w:val="0"/>
          <w:divBdr>
            <w:top w:val="none" w:sz="0" w:space="0" w:color="auto"/>
            <w:left w:val="none" w:sz="0" w:space="0" w:color="auto"/>
            <w:bottom w:val="none" w:sz="0" w:space="0" w:color="auto"/>
            <w:right w:val="none" w:sz="0" w:space="0" w:color="auto"/>
          </w:divBdr>
        </w:div>
        <w:div w:id="1726223396">
          <w:marLeft w:val="0"/>
          <w:marRight w:val="0"/>
          <w:marTop w:val="0"/>
          <w:marBottom w:val="0"/>
          <w:divBdr>
            <w:top w:val="none" w:sz="0" w:space="0" w:color="auto"/>
            <w:left w:val="none" w:sz="0" w:space="0" w:color="auto"/>
            <w:bottom w:val="none" w:sz="0" w:space="0" w:color="auto"/>
            <w:right w:val="none" w:sz="0" w:space="0" w:color="auto"/>
          </w:divBdr>
        </w:div>
      </w:divsChild>
    </w:div>
    <w:div w:id="1784883257">
      <w:bodyDiv w:val="1"/>
      <w:marLeft w:val="0"/>
      <w:marRight w:val="0"/>
      <w:marTop w:val="0"/>
      <w:marBottom w:val="0"/>
      <w:divBdr>
        <w:top w:val="none" w:sz="0" w:space="0" w:color="auto"/>
        <w:left w:val="none" w:sz="0" w:space="0" w:color="auto"/>
        <w:bottom w:val="none" w:sz="0" w:space="0" w:color="auto"/>
        <w:right w:val="none" w:sz="0" w:space="0" w:color="auto"/>
      </w:divBdr>
    </w:div>
    <w:div w:id="1786189639">
      <w:bodyDiv w:val="1"/>
      <w:marLeft w:val="0"/>
      <w:marRight w:val="0"/>
      <w:marTop w:val="0"/>
      <w:marBottom w:val="0"/>
      <w:divBdr>
        <w:top w:val="none" w:sz="0" w:space="0" w:color="auto"/>
        <w:left w:val="none" w:sz="0" w:space="0" w:color="auto"/>
        <w:bottom w:val="none" w:sz="0" w:space="0" w:color="auto"/>
        <w:right w:val="none" w:sz="0" w:space="0" w:color="auto"/>
      </w:divBdr>
    </w:div>
    <w:div w:id="1794711643">
      <w:bodyDiv w:val="1"/>
      <w:marLeft w:val="0"/>
      <w:marRight w:val="0"/>
      <w:marTop w:val="0"/>
      <w:marBottom w:val="0"/>
      <w:divBdr>
        <w:top w:val="none" w:sz="0" w:space="0" w:color="auto"/>
        <w:left w:val="none" w:sz="0" w:space="0" w:color="auto"/>
        <w:bottom w:val="none" w:sz="0" w:space="0" w:color="auto"/>
        <w:right w:val="none" w:sz="0" w:space="0" w:color="auto"/>
      </w:divBdr>
    </w:div>
    <w:div w:id="1799255759">
      <w:bodyDiv w:val="1"/>
      <w:marLeft w:val="0"/>
      <w:marRight w:val="0"/>
      <w:marTop w:val="0"/>
      <w:marBottom w:val="0"/>
      <w:divBdr>
        <w:top w:val="none" w:sz="0" w:space="0" w:color="auto"/>
        <w:left w:val="none" w:sz="0" w:space="0" w:color="auto"/>
        <w:bottom w:val="none" w:sz="0" w:space="0" w:color="auto"/>
        <w:right w:val="none" w:sz="0" w:space="0" w:color="auto"/>
      </w:divBdr>
    </w:div>
    <w:div w:id="1804543532">
      <w:bodyDiv w:val="1"/>
      <w:marLeft w:val="0"/>
      <w:marRight w:val="0"/>
      <w:marTop w:val="0"/>
      <w:marBottom w:val="0"/>
      <w:divBdr>
        <w:top w:val="none" w:sz="0" w:space="0" w:color="auto"/>
        <w:left w:val="none" w:sz="0" w:space="0" w:color="auto"/>
        <w:bottom w:val="none" w:sz="0" w:space="0" w:color="auto"/>
        <w:right w:val="none" w:sz="0" w:space="0" w:color="auto"/>
      </w:divBdr>
    </w:div>
    <w:div w:id="1805847200">
      <w:bodyDiv w:val="1"/>
      <w:marLeft w:val="0"/>
      <w:marRight w:val="0"/>
      <w:marTop w:val="0"/>
      <w:marBottom w:val="0"/>
      <w:divBdr>
        <w:top w:val="none" w:sz="0" w:space="0" w:color="auto"/>
        <w:left w:val="none" w:sz="0" w:space="0" w:color="auto"/>
        <w:bottom w:val="none" w:sz="0" w:space="0" w:color="auto"/>
        <w:right w:val="none" w:sz="0" w:space="0" w:color="auto"/>
      </w:divBdr>
    </w:div>
    <w:div w:id="1815559066">
      <w:bodyDiv w:val="1"/>
      <w:marLeft w:val="0"/>
      <w:marRight w:val="0"/>
      <w:marTop w:val="0"/>
      <w:marBottom w:val="0"/>
      <w:divBdr>
        <w:top w:val="none" w:sz="0" w:space="0" w:color="auto"/>
        <w:left w:val="none" w:sz="0" w:space="0" w:color="auto"/>
        <w:bottom w:val="none" w:sz="0" w:space="0" w:color="auto"/>
        <w:right w:val="none" w:sz="0" w:space="0" w:color="auto"/>
      </w:divBdr>
    </w:div>
    <w:div w:id="1839616373">
      <w:bodyDiv w:val="1"/>
      <w:marLeft w:val="0"/>
      <w:marRight w:val="0"/>
      <w:marTop w:val="0"/>
      <w:marBottom w:val="0"/>
      <w:divBdr>
        <w:top w:val="none" w:sz="0" w:space="0" w:color="auto"/>
        <w:left w:val="none" w:sz="0" w:space="0" w:color="auto"/>
        <w:bottom w:val="none" w:sz="0" w:space="0" w:color="auto"/>
        <w:right w:val="none" w:sz="0" w:space="0" w:color="auto"/>
      </w:divBdr>
    </w:div>
    <w:div w:id="1841576006">
      <w:bodyDiv w:val="1"/>
      <w:marLeft w:val="0"/>
      <w:marRight w:val="0"/>
      <w:marTop w:val="0"/>
      <w:marBottom w:val="0"/>
      <w:divBdr>
        <w:top w:val="none" w:sz="0" w:space="0" w:color="auto"/>
        <w:left w:val="none" w:sz="0" w:space="0" w:color="auto"/>
        <w:bottom w:val="none" w:sz="0" w:space="0" w:color="auto"/>
        <w:right w:val="none" w:sz="0" w:space="0" w:color="auto"/>
      </w:divBdr>
    </w:div>
    <w:div w:id="1844203421">
      <w:bodyDiv w:val="1"/>
      <w:marLeft w:val="0"/>
      <w:marRight w:val="0"/>
      <w:marTop w:val="0"/>
      <w:marBottom w:val="0"/>
      <w:divBdr>
        <w:top w:val="none" w:sz="0" w:space="0" w:color="auto"/>
        <w:left w:val="none" w:sz="0" w:space="0" w:color="auto"/>
        <w:bottom w:val="none" w:sz="0" w:space="0" w:color="auto"/>
        <w:right w:val="none" w:sz="0" w:space="0" w:color="auto"/>
      </w:divBdr>
    </w:div>
    <w:div w:id="1851136215">
      <w:bodyDiv w:val="1"/>
      <w:marLeft w:val="0"/>
      <w:marRight w:val="0"/>
      <w:marTop w:val="0"/>
      <w:marBottom w:val="0"/>
      <w:divBdr>
        <w:top w:val="none" w:sz="0" w:space="0" w:color="auto"/>
        <w:left w:val="none" w:sz="0" w:space="0" w:color="auto"/>
        <w:bottom w:val="none" w:sz="0" w:space="0" w:color="auto"/>
        <w:right w:val="none" w:sz="0" w:space="0" w:color="auto"/>
      </w:divBdr>
      <w:divsChild>
        <w:div w:id="314916938">
          <w:marLeft w:val="0"/>
          <w:marRight w:val="0"/>
          <w:marTop w:val="0"/>
          <w:marBottom w:val="0"/>
          <w:divBdr>
            <w:top w:val="none" w:sz="0" w:space="0" w:color="auto"/>
            <w:left w:val="none" w:sz="0" w:space="0" w:color="auto"/>
            <w:bottom w:val="none" w:sz="0" w:space="0" w:color="auto"/>
            <w:right w:val="none" w:sz="0" w:space="0" w:color="auto"/>
          </w:divBdr>
        </w:div>
        <w:div w:id="739012870">
          <w:marLeft w:val="0"/>
          <w:marRight w:val="0"/>
          <w:marTop w:val="0"/>
          <w:marBottom w:val="0"/>
          <w:divBdr>
            <w:top w:val="none" w:sz="0" w:space="0" w:color="auto"/>
            <w:left w:val="none" w:sz="0" w:space="0" w:color="auto"/>
            <w:bottom w:val="none" w:sz="0" w:space="0" w:color="auto"/>
            <w:right w:val="none" w:sz="0" w:space="0" w:color="auto"/>
          </w:divBdr>
        </w:div>
      </w:divsChild>
    </w:div>
    <w:div w:id="1852834399">
      <w:bodyDiv w:val="1"/>
      <w:marLeft w:val="0"/>
      <w:marRight w:val="0"/>
      <w:marTop w:val="0"/>
      <w:marBottom w:val="0"/>
      <w:divBdr>
        <w:top w:val="none" w:sz="0" w:space="0" w:color="auto"/>
        <w:left w:val="none" w:sz="0" w:space="0" w:color="auto"/>
        <w:bottom w:val="none" w:sz="0" w:space="0" w:color="auto"/>
        <w:right w:val="none" w:sz="0" w:space="0" w:color="auto"/>
      </w:divBdr>
    </w:div>
    <w:div w:id="1883203292">
      <w:bodyDiv w:val="1"/>
      <w:marLeft w:val="0"/>
      <w:marRight w:val="0"/>
      <w:marTop w:val="0"/>
      <w:marBottom w:val="0"/>
      <w:divBdr>
        <w:top w:val="none" w:sz="0" w:space="0" w:color="auto"/>
        <w:left w:val="none" w:sz="0" w:space="0" w:color="auto"/>
        <w:bottom w:val="none" w:sz="0" w:space="0" w:color="auto"/>
        <w:right w:val="none" w:sz="0" w:space="0" w:color="auto"/>
      </w:divBdr>
    </w:div>
    <w:div w:id="1897663515">
      <w:bodyDiv w:val="1"/>
      <w:marLeft w:val="0"/>
      <w:marRight w:val="0"/>
      <w:marTop w:val="0"/>
      <w:marBottom w:val="0"/>
      <w:divBdr>
        <w:top w:val="none" w:sz="0" w:space="0" w:color="auto"/>
        <w:left w:val="none" w:sz="0" w:space="0" w:color="auto"/>
        <w:bottom w:val="none" w:sz="0" w:space="0" w:color="auto"/>
        <w:right w:val="none" w:sz="0" w:space="0" w:color="auto"/>
      </w:divBdr>
    </w:div>
    <w:div w:id="1904438562">
      <w:bodyDiv w:val="1"/>
      <w:marLeft w:val="0"/>
      <w:marRight w:val="0"/>
      <w:marTop w:val="0"/>
      <w:marBottom w:val="0"/>
      <w:divBdr>
        <w:top w:val="none" w:sz="0" w:space="0" w:color="auto"/>
        <w:left w:val="none" w:sz="0" w:space="0" w:color="auto"/>
        <w:bottom w:val="none" w:sz="0" w:space="0" w:color="auto"/>
        <w:right w:val="none" w:sz="0" w:space="0" w:color="auto"/>
      </w:divBdr>
    </w:div>
    <w:div w:id="1919241875">
      <w:bodyDiv w:val="1"/>
      <w:marLeft w:val="0"/>
      <w:marRight w:val="0"/>
      <w:marTop w:val="0"/>
      <w:marBottom w:val="0"/>
      <w:divBdr>
        <w:top w:val="none" w:sz="0" w:space="0" w:color="auto"/>
        <w:left w:val="none" w:sz="0" w:space="0" w:color="auto"/>
        <w:bottom w:val="none" w:sz="0" w:space="0" w:color="auto"/>
        <w:right w:val="none" w:sz="0" w:space="0" w:color="auto"/>
      </w:divBdr>
    </w:div>
    <w:div w:id="1926110433">
      <w:bodyDiv w:val="1"/>
      <w:marLeft w:val="0"/>
      <w:marRight w:val="0"/>
      <w:marTop w:val="0"/>
      <w:marBottom w:val="0"/>
      <w:divBdr>
        <w:top w:val="none" w:sz="0" w:space="0" w:color="auto"/>
        <w:left w:val="none" w:sz="0" w:space="0" w:color="auto"/>
        <w:bottom w:val="none" w:sz="0" w:space="0" w:color="auto"/>
        <w:right w:val="none" w:sz="0" w:space="0" w:color="auto"/>
      </w:divBdr>
    </w:div>
    <w:div w:id="1962689641">
      <w:bodyDiv w:val="1"/>
      <w:marLeft w:val="0"/>
      <w:marRight w:val="0"/>
      <w:marTop w:val="0"/>
      <w:marBottom w:val="0"/>
      <w:divBdr>
        <w:top w:val="none" w:sz="0" w:space="0" w:color="auto"/>
        <w:left w:val="none" w:sz="0" w:space="0" w:color="auto"/>
        <w:bottom w:val="none" w:sz="0" w:space="0" w:color="auto"/>
        <w:right w:val="none" w:sz="0" w:space="0" w:color="auto"/>
      </w:divBdr>
    </w:div>
    <w:div w:id="1994093806">
      <w:bodyDiv w:val="1"/>
      <w:marLeft w:val="0"/>
      <w:marRight w:val="0"/>
      <w:marTop w:val="0"/>
      <w:marBottom w:val="0"/>
      <w:divBdr>
        <w:top w:val="none" w:sz="0" w:space="0" w:color="auto"/>
        <w:left w:val="none" w:sz="0" w:space="0" w:color="auto"/>
        <w:bottom w:val="none" w:sz="0" w:space="0" w:color="auto"/>
        <w:right w:val="none" w:sz="0" w:space="0" w:color="auto"/>
      </w:divBdr>
    </w:div>
    <w:div w:id="1997104820">
      <w:bodyDiv w:val="1"/>
      <w:marLeft w:val="0"/>
      <w:marRight w:val="0"/>
      <w:marTop w:val="0"/>
      <w:marBottom w:val="0"/>
      <w:divBdr>
        <w:top w:val="none" w:sz="0" w:space="0" w:color="auto"/>
        <w:left w:val="none" w:sz="0" w:space="0" w:color="auto"/>
        <w:bottom w:val="none" w:sz="0" w:space="0" w:color="auto"/>
        <w:right w:val="none" w:sz="0" w:space="0" w:color="auto"/>
      </w:divBdr>
    </w:div>
    <w:div w:id="2046709445">
      <w:bodyDiv w:val="1"/>
      <w:marLeft w:val="0"/>
      <w:marRight w:val="0"/>
      <w:marTop w:val="0"/>
      <w:marBottom w:val="0"/>
      <w:divBdr>
        <w:top w:val="none" w:sz="0" w:space="0" w:color="auto"/>
        <w:left w:val="none" w:sz="0" w:space="0" w:color="auto"/>
        <w:bottom w:val="none" w:sz="0" w:space="0" w:color="auto"/>
        <w:right w:val="none" w:sz="0" w:space="0" w:color="auto"/>
      </w:divBdr>
    </w:div>
    <w:div w:id="2067099949">
      <w:bodyDiv w:val="1"/>
      <w:marLeft w:val="0"/>
      <w:marRight w:val="0"/>
      <w:marTop w:val="0"/>
      <w:marBottom w:val="0"/>
      <w:divBdr>
        <w:top w:val="none" w:sz="0" w:space="0" w:color="auto"/>
        <w:left w:val="none" w:sz="0" w:space="0" w:color="auto"/>
        <w:bottom w:val="none" w:sz="0" w:space="0" w:color="auto"/>
        <w:right w:val="none" w:sz="0" w:space="0" w:color="auto"/>
      </w:divBdr>
    </w:div>
    <w:div w:id="2087191967">
      <w:bodyDiv w:val="1"/>
      <w:marLeft w:val="0"/>
      <w:marRight w:val="0"/>
      <w:marTop w:val="0"/>
      <w:marBottom w:val="0"/>
      <w:divBdr>
        <w:top w:val="none" w:sz="0" w:space="0" w:color="auto"/>
        <w:left w:val="none" w:sz="0" w:space="0" w:color="auto"/>
        <w:bottom w:val="none" w:sz="0" w:space="0" w:color="auto"/>
        <w:right w:val="none" w:sz="0" w:space="0" w:color="auto"/>
      </w:divBdr>
    </w:div>
    <w:div w:id="2098093958">
      <w:bodyDiv w:val="1"/>
      <w:marLeft w:val="0"/>
      <w:marRight w:val="0"/>
      <w:marTop w:val="0"/>
      <w:marBottom w:val="0"/>
      <w:divBdr>
        <w:top w:val="none" w:sz="0" w:space="0" w:color="auto"/>
        <w:left w:val="none" w:sz="0" w:space="0" w:color="auto"/>
        <w:bottom w:val="none" w:sz="0" w:space="0" w:color="auto"/>
        <w:right w:val="none" w:sz="0" w:space="0" w:color="auto"/>
      </w:divBdr>
    </w:div>
    <w:div w:id="21403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ilo.bzdok@rwth-aachen.de" TargetMode="External"/><Relationship Id="rId12" Type="http://schemas.openxmlformats.org/officeDocument/2006/relationships/image" Target="media/image1.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662A4-B946-B444-B651-2BBC7FEAF4EB}">
  <ds:schemaRefs>
    <ds:schemaRef ds:uri="http://schemas.openxmlformats.org/officeDocument/2006/bibliography"/>
  </ds:schemaRefs>
</ds:datastoreItem>
</file>

<file path=customXml/itemProps2.xml><?xml version="1.0" encoding="utf-8"?>
<ds:datastoreItem xmlns:ds="http://schemas.openxmlformats.org/officeDocument/2006/customXml" ds:itemID="{DF646B1F-4C9C-994D-84D5-65A87CDEA5A8}">
  <ds:schemaRefs>
    <ds:schemaRef ds:uri="http://schemas.openxmlformats.org/officeDocument/2006/bibliography"/>
  </ds:schemaRefs>
</ds:datastoreItem>
</file>

<file path=customXml/itemProps3.xml><?xml version="1.0" encoding="utf-8"?>
<ds:datastoreItem xmlns:ds="http://schemas.openxmlformats.org/officeDocument/2006/customXml" ds:itemID="{328DC0AB-0977-7247-AE31-096A12FB3A1F}">
  <ds:schemaRefs>
    <ds:schemaRef ds:uri="http://schemas.openxmlformats.org/officeDocument/2006/bibliography"/>
  </ds:schemaRefs>
</ds:datastoreItem>
</file>

<file path=customXml/itemProps4.xml><?xml version="1.0" encoding="utf-8"?>
<ds:datastoreItem xmlns:ds="http://schemas.openxmlformats.org/officeDocument/2006/customXml" ds:itemID="{D78AA820-4B18-2042-B936-98DC7DAD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11461</Words>
  <Characters>72209</Characters>
  <Application>Microsoft Macintosh Word</Application>
  <DocSecurity>0</DocSecurity>
  <Lines>601</Lines>
  <Paragraphs>167</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83503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dc:creator>
  <cp:keywords/>
  <dc:description/>
  <cp:lastModifiedBy>Danilo Bzdok</cp:lastModifiedBy>
  <cp:revision>92</cp:revision>
  <cp:lastPrinted>2018-02-15T09:05:00Z</cp:lastPrinted>
  <dcterms:created xsi:type="dcterms:W3CDTF">2018-03-02T14:01:00Z</dcterms:created>
  <dcterms:modified xsi:type="dcterms:W3CDTF">2018-04-18T21:46:00Z</dcterms:modified>
</cp:coreProperties>
</file>