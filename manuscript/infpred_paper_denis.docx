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62DF" w14:textId="77777777" w:rsidR="004A378B" w:rsidRPr="00CA09EA" w:rsidRDefault="00D15EF0" w:rsidP="00041BE0">
      <w:pPr>
        <w:jc w:val="center"/>
        <w:rPr>
          <w:rFonts w:ascii="Calibri" w:hAnsi="Calibri" w:cs="Calibri"/>
          <w:b/>
          <w:color w:val="000000" w:themeColor="text1"/>
          <w:sz w:val="32"/>
          <w:szCs w:val="32"/>
          <w:lang w:val="en-US"/>
        </w:rPr>
      </w:pPr>
      <w:r w:rsidRPr="00CA09EA">
        <w:rPr>
          <w:rFonts w:ascii="Calibri" w:hAnsi="Calibri" w:cs="Calibri"/>
          <w:b/>
          <w:color w:val="000000" w:themeColor="text1"/>
          <w:sz w:val="32"/>
          <w:szCs w:val="32"/>
          <w:lang w:val="en-US"/>
        </w:rPr>
        <w:t xml:space="preserve">An empirical </w:t>
      </w:r>
      <w:r w:rsidR="004A378B" w:rsidRPr="00CA09EA">
        <w:rPr>
          <w:rFonts w:ascii="Calibri" w:hAnsi="Calibri" w:cs="Calibri"/>
          <w:b/>
          <w:color w:val="000000" w:themeColor="text1"/>
          <w:sz w:val="32"/>
          <w:szCs w:val="32"/>
          <w:lang w:val="en-US"/>
        </w:rPr>
        <w:t>study of</w:t>
      </w:r>
      <w:r w:rsidR="00785601" w:rsidRPr="00CA09EA">
        <w:rPr>
          <w:rFonts w:ascii="Calibri" w:hAnsi="Calibri" w:cs="Calibri"/>
          <w:b/>
          <w:color w:val="000000" w:themeColor="text1"/>
          <w:sz w:val="32"/>
          <w:szCs w:val="32"/>
          <w:lang w:val="en-US"/>
        </w:rPr>
        <w:t xml:space="preserve"> t</w:t>
      </w:r>
      <w:r w:rsidR="004A378B" w:rsidRPr="00CA09EA">
        <w:rPr>
          <w:rFonts w:ascii="Calibri" w:hAnsi="Calibri" w:cs="Calibri"/>
          <w:b/>
          <w:color w:val="000000" w:themeColor="text1"/>
          <w:sz w:val="32"/>
          <w:szCs w:val="32"/>
          <w:lang w:val="en-US"/>
        </w:rPr>
        <w:t>he prediction-inference dilemma</w:t>
      </w:r>
    </w:p>
    <w:p w14:paraId="1497EC2A" w14:textId="3A01C8D3" w:rsidR="002A63F2" w:rsidRPr="00CA09EA" w:rsidRDefault="00785601" w:rsidP="00041BE0">
      <w:pPr>
        <w:jc w:val="center"/>
        <w:rPr>
          <w:rFonts w:ascii="Calibri" w:hAnsi="Calibri" w:cs="Calibri"/>
          <w:b/>
          <w:color w:val="000000" w:themeColor="text1"/>
          <w:sz w:val="32"/>
          <w:szCs w:val="32"/>
          <w:lang w:val="en-US"/>
        </w:rPr>
      </w:pPr>
      <w:r w:rsidRPr="00CA09EA">
        <w:rPr>
          <w:rFonts w:ascii="Calibri" w:hAnsi="Calibri" w:cs="Calibri"/>
          <w:b/>
          <w:color w:val="000000" w:themeColor="text1"/>
          <w:sz w:val="32"/>
          <w:szCs w:val="32"/>
          <w:lang w:val="en-US"/>
        </w:rPr>
        <w:t>in biomedicine</w:t>
      </w:r>
    </w:p>
    <w:p w14:paraId="33446F8F" w14:textId="77777777" w:rsidR="00041BE0" w:rsidRPr="00CA09EA" w:rsidRDefault="00041BE0" w:rsidP="00041BE0">
      <w:pPr>
        <w:jc w:val="center"/>
        <w:rPr>
          <w:rFonts w:ascii="Calibri" w:hAnsi="Calibri" w:cs="Calibri"/>
          <w:b/>
          <w:color w:val="000000" w:themeColor="text1"/>
          <w:sz w:val="32"/>
          <w:szCs w:val="32"/>
          <w:lang w:val="en-US"/>
        </w:rPr>
      </w:pPr>
    </w:p>
    <w:p w14:paraId="373B487D" w14:textId="5D9A3A20" w:rsidR="007E55C6" w:rsidRPr="00CA09EA" w:rsidRDefault="007E55C6" w:rsidP="002D2052">
      <w:pPr>
        <w:tabs>
          <w:tab w:val="left" w:pos="7513"/>
        </w:tabs>
        <w:jc w:val="center"/>
        <w:rPr>
          <w:rFonts w:ascii="Calibri" w:hAnsi="Calibri" w:cs="Calibri"/>
          <w:b/>
          <w:color w:val="000000" w:themeColor="text1"/>
          <w:lang w:val="en-US"/>
        </w:rPr>
      </w:pPr>
      <w:r w:rsidRPr="00CA09EA">
        <w:rPr>
          <w:rFonts w:ascii="Calibri" w:hAnsi="Calibri" w:cs="Calibri"/>
          <w:color w:val="000000" w:themeColor="text1"/>
          <w:lang w:val="en-US"/>
        </w:rPr>
        <w:t>Danilo Bzdok</w:t>
      </w:r>
      <w:r w:rsidRPr="00CA09EA">
        <w:rPr>
          <w:rFonts w:ascii="Calibri" w:hAnsi="Calibri" w:cs="Calibri"/>
          <w:color w:val="000000" w:themeColor="text1"/>
          <w:vertAlign w:val="superscript"/>
          <w:lang w:val="en-US"/>
        </w:rPr>
        <w:t>1,2,3,*</w:t>
      </w:r>
      <w:r w:rsidR="00785601" w:rsidRPr="00CA09EA">
        <w:rPr>
          <w:rFonts w:ascii="Calibri" w:hAnsi="Calibri" w:cs="Calibri"/>
          <w:color w:val="000000" w:themeColor="text1"/>
          <w:lang w:val="en-US"/>
        </w:rPr>
        <w:t xml:space="preserve"> Denis Engemann</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xml:space="preserve">, Olivier </w:t>
      </w:r>
      <w:r w:rsidR="00406FE3" w:rsidRPr="00CA09EA">
        <w:rPr>
          <w:rFonts w:ascii="Calibri" w:hAnsi="Calibri" w:cs="Calibri"/>
          <w:color w:val="000000" w:themeColor="text1"/>
          <w:lang w:val="en-US"/>
        </w:rPr>
        <w:t>Gri</w:t>
      </w:r>
      <w:r w:rsidR="00785601" w:rsidRPr="00CA09EA">
        <w:rPr>
          <w:rFonts w:ascii="Calibri" w:hAnsi="Calibri" w:cs="Calibri"/>
          <w:color w:val="000000" w:themeColor="text1"/>
          <w:lang w:val="en-US"/>
        </w:rPr>
        <w:t>sel</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Gaël Varoquaux</w:t>
      </w:r>
      <w:r w:rsidR="00785601" w:rsidRPr="00CA09EA">
        <w:rPr>
          <w:rFonts w:ascii="Calibri" w:hAnsi="Calibri" w:cs="Calibri"/>
          <w:color w:val="000000" w:themeColor="text1"/>
          <w:vertAlign w:val="superscript"/>
          <w:lang w:val="en-US"/>
        </w:rPr>
        <w:t>3</w:t>
      </w:r>
      <w:r w:rsidR="00785601" w:rsidRPr="00CA09EA">
        <w:rPr>
          <w:rFonts w:ascii="Calibri" w:hAnsi="Calibri" w:cs="Calibri"/>
          <w:color w:val="000000" w:themeColor="text1"/>
          <w:lang w:val="en-US"/>
        </w:rPr>
        <w:t>, Bertrand Thirion</w:t>
      </w:r>
      <w:r w:rsidR="00785601" w:rsidRPr="00CA09EA">
        <w:rPr>
          <w:rFonts w:ascii="Calibri" w:hAnsi="Calibri" w:cs="Calibri"/>
          <w:color w:val="000000" w:themeColor="text1"/>
          <w:vertAlign w:val="superscript"/>
          <w:lang w:val="en-US"/>
        </w:rPr>
        <w:t>3</w:t>
      </w:r>
    </w:p>
    <w:p w14:paraId="7858B946" w14:textId="77777777" w:rsidR="007E55C6" w:rsidRPr="00CA09EA" w:rsidRDefault="007E55C6" w:rsidP="007E55C6">
      <w:pPr>
        <w:rPr>
          <w:rFonts w:ascii="Calibri" w:eastAsia="Times New Roman" w:hAnsi="Calibri" w:cs="Calibri"/>
          <w:color w:val="000000" w:themeColor="text1"/>
          <w:sz w:val="16"/>
          <w:szCs w:val="16"/>
          <w:lang w:val="en-US"/>
        </w:rPr>
      </w:pPr>
    </w:p>
    <w:p w14:paraId="7EC8B8C6" w14:textId="77777777" w:rsidR="007E55C6" w:rsidRPr="00CA09EA" w:rsidRDefault="007E55C6" w:rsidP="007E55C6">
      <w:pPr>
        <w:rPr>
          <w:rFonts w:ascii="Calibri" w:eastAsia="Times New Roman" w:hAnsi="Calibri" w:cs="Calibri"/>
          <w:color w:val="000000" w:themeColor="text1"/>
          <w:sz w:val="16"/>
          <w:szCs w:val="16"/>
          <w:lang w:val="en-US"/>
        </w:rPr>
      </w:pPr>
    </w:p>
    <w:p w14:paraId="756577FE" w14:textId="77777777" w:rsidR="007E55C6" w:rsidRPr="00CA09EA" w:rsidRDefault="007E55C6" w:rsidP="007E55C6">
      <w:pPr>
        <w:rPr>
          <w:rFonts w:ascii="Calibri" w:eastAsia="Times New Roman" w:hAnsi="Calibri" w:cs="Calibri"/>
          <w:color w:val="000000" w:themeColor="text1"/>
          <w:sz w:val="16"/>
          <w:szCs w:val="16"/>
          <w:lang w:val="en-US"/>
        </w:rPr>
      </w:pPr>
      <w:r w:rsidRPr="00CA09EA">
        <w:rPr>
          <w:rFonts w:ascii="Calibri" w:eastAsia="Times New Roman" w:hAnsi="Calibri" w:cs="Calibri"/>
          <w:color w:val="000000" w:themeColor="text1"/>
          <w:sz w:val="16"/>
          <w:szCs w:val="16"/>
          <w:lang w:val="en-US"/>
        </w:rPr>
        <w:t>1 Department of Psychiatry, Psychotherapy and Psychosomatics, RWTH Aachen University, 52072 Aachen, Germany</w:t>
      </w:r>
      <w:r w:rsidRPr="00CA09EA">
        <w:rPr>
          <w:rFonts w:ascii="Calibri" w:eastAsia="Times New Roman" w:hAnsi="Calibri" w:cs="Calibri"/>
          <w:color w:val="000000" w:themeColor="text1"/>
          <w:sz w:val="16"/>
          <w:szCs w:val="16"/>
          <w:lang w:val="en-US"/>
        </w:rPr>
        <w:br/>
        <w:t>2 JARA-BRAIN, Jülich-Aachen Research Alliance, Germany</w:t>
      </w:r>
      <w:r w:rsidRPr="00CA09EA">
        <w:rPr>
          <w:rFonts w:ascii="Calibri" w:eastAsia="Times New Roman" w:hAnsi="Calibri" w:cs="Calibri"/>
          <w:color w:val="000000" w:themeColor="text1"/>
          <w:sz w:val="16"/>
          <w:szCs w:val="16"/>
          <w:lang w:val="en-US"/>
        </w:rPr>
        <w:br/>
        <w:t>3 Parietal team, INRIA, Neurospin, bat 145, CEA Saclay, 91191 Gif-sur-Yvette, France </w:t>
      </w:r>
    </w:p>
    <w:p w14:paraId="0F9D2210" w14:textId="3CD54A90" w:rsidR="007E55C6" w:rsidRPr="00CA09EA" w:rsidRDefault="007E55C6" w:rsidP="007E55C6">
      <w:pPr>
        <w:pStyle w:val="NoSpacing"/>
        <w:outlineLvl w:val="0"/>
        <w:rPr>
          <w:rFonts w:cs="Calibri"/>
          <w:color w:val="000000" w:themeColor="text1"/>
          <w:sz w:val="16"/>
          <w:szCs w:val="16"/>
          <w:lang w:val="en-US"/>
        </w:rPr>
      </w:pPr>
      <w:r w:rsidRPr="00CA09EA">
        <w:rPr>
          <w:rFonts w:cs="Calibri"/>
          <w:color w:val="000000" w:themeColor="text1"/>
          <w:sz w:val="16"/>
          <w:szCs w:val="16"/>
          <w:lang w:val="en-US"/>
        </w:rPr>
        <w:br/>
      </w:r>
      <w:r w:rsidRPr="00CA09EA">
        <w:rPr>
          <w:rFonts w:cs="Calibri"/>
          <w:color w:val="000000" w:themeColor="text1"/>
          <w:sz w:val="16"/>
          <w:szCs w:val="16"/>
          <w:lang w:val="en-US"/>
        </w:rPr>
        <w:br/>
      </w:r>
    </w:p>
    <w:p w14:paraId="0B4EC487" w14:textId="77777777" w:rsidR="003274AE" w:rsidRPr="00CA09EA" w:rsidRDefault="003274AE" w:rsidP="007E55C6">
      <w:pPr>
        <w:pStyle w:val="NoSpacing"/>
        <w:outlineLvl w:val="0"/>
        <w:rPr>
          <w:rFonts w:cs="Calibri"/>
          <w:color w:val="000000" w:themeColor="text1"/>
          <w:sz w:val="16"/>
          <w:szCs w:val="16"/>
          <w:lang w:val="en-US"/>
        </w:rPr>
      </w:pPr>
    </w:p>
    <w:p w14:paraId="67D63433" w14:textId="77777777" w:rsidR="003274AE" w:rsidRPr="00CA09EA" w:rsidRDefault="003274AE" w:rsidP="007E55C6">
      <w:pPr>
        <w:pStyle w:val="NoSpacing"/>
        <w:outlineLvl w:val="0"/>
        <w:rPr>
          <w:rFonts w:cs="Calibri"/>
          <w:color w:val="000000" w:themeColor="text1"/>
          <w:sz w:val="16"/>
          <w:szCs w:val="16"/>
          <w:lang w:val="en-US"/>
        </w:rPr>
      </w:pPr>
    </w:p>
    <w:p w14:paraId="1F9D7B78" w14:textId="77777777" w:rsidR="003274AE" w:rsidRPr="00CA09EA" w:rsidRDefault="003274AE" w:rsidP="007E55C6">
      <w:pPr>
        <w:pStyle w:val="NoSpacing"/>
        <w:outlineLvl w:val="0"/>
        <w:rPr>
          <w:rFonts w:cs="Calibri"/>
          <w:color w:val="000000" w:themeColor="text1"/>
          <w:sz w:val="16"/>
          <w:szCs w:val="16"/>
          <w:lang w:val="en-US"/>
        </w:rPr>
      </w:pPr>
    </w:p>
    <w:p w14:paraId="7796767E" w14:textId="77777777" w:rsidR="003274AE" w:rsidRPr="00CA09EA" w:rsidRDefault="003274AE" w:rsidP="007E55C6">
      <w:pPr>
        <w:pStyle w:val="NoSpacing"/>
        <w:outlineLvl w:val="0"/>
        <w:rPr>
          <w:rFonts w:cs="Calibri"/>
          <w:color w:val="000000" w:themeColor="text1"/>
          <w:sz w:val="16"/>
          <w:szCs w:val="16"/>
          <w:lang w:val="en-US"/>
        </w:rPr>
      </w:pPr>
    </w:p>
    <w:p w14:paraId="624CC00D" w14:textId="77777777" w:rsidR="003274AE" w:rsidRPr="00CA09EA" w:rsidRDefault="003274AE" w:rsidP="007E55C6">
      <w:pPr>
        <w:pStyle w:val="NoSpacing"/>
        <w:outlineLvl w:val="0"/>
        <w:rPr>
          <w:rFonts w:cs="Calibri"/>
          <w:color w:val="000000" w:themeColor="text1"/>
          <w:sz w:val="16"/>
          <w:szCs w:val="16"/>
          <w:lang w:val="en-US"/>
        </w:rPr>
      </w:pPr>
    </w:p>
    <w:p w14:paraId="35708B5D" w14:textId="77777777" w:rsidR="003274AE" w:rsidRPr="00CA09EA" w:rsidRDefault="003274AE" w:rsidP="007E55C6">
      <w:pPr>
        <w:pStyle w:val="NoSpacing"/>
        <w:outlineLvl w:val="0"/>
        <w:rPr>
          <w:rFonts w:cs="Calibri"/>
          <w:color w:val="000000" w:themeColor="text1"/>
          <w:sz w:val="16"/>
          <w:szCs w:val="16"/>
          <w:lang w:val="en-US"/>
        </w:rPr>
      </w:pPr>
    </w:p>
    <w:p w14:paraId="399F440E" w14:textId="77777777" w:rsidR="003274AE" w:rsidRPr="00CA09EA" w:rsidRDefault="003274AE" w:rsidP="007E55C6">
      <w:pPr>
        <w:pStyle w:val="NoSpacing"/>
        <w:outlineLvl w:val="0"/>
        <w:rPr>
          <w:rFonts w:cs="Calibri"/>
          <w:color w:val="000000" w:themeColor="text1"/>
          <w:sz w:val="16"/>
          <w:szCs w:val="16"/>
          <w:lang w:val="en-US"/>
        </w:rPr>
      </w:pPr>
    </w:p>
    <w:p w14:paraId="1A30825A" w14:textId="77777777" w:rsidR="007E55C6" w:rsidRPr="00CA09EA" w:rsidRDefault="007E55C6" w:rsidP="007E55C6">
      <w:pPr>
        <w:rPr>
          <w:rFonts w:ascii="Calibri" w:eastAsia="Times New Roman" w:hAnsi="Calibri" w:cs="Calibri"/>
          <w:color w:val="000000" w:themeColor="text1"/>
          <w:sz w:val="16"/>
          <w:szCs w:val="16"/>
          <w:shd w:val="clear" w:color="auto" w:fill="FFFFFF"/>
          <w:lang w:val="en-US"/>
        </w:rPr>
      </w:pPr>
    </w:p>
    <w:p w14:paraId="367BD800" w14:textId="77777777" w:rsidR="007E55C6" w:rsidRPr="00CA09EA" w:rsidRDefault="007E55C6" w:rsidP="007E55C6">
      <w:pPr>
        <w:rPr>
          <w:rFonts w:ascii="Calibri" w:eastAsia="Times New Roman" w:hAnsi="Calibri" w:cs="Calibri"/>
          <w:color w:val="000000" w:themeColor="text1"/>
          <w:sz w:val="18"/>
          <w:szCs w:val="18"/>
          <w:lang w:val="en-US"/>
        </w:rPr>
      </w:pPr>
    </w:p>
    <w:p w14:paraId="481A44CD" w14:textId="77777777" w:rsidR="007E55C6" w:rsidRPr="00CA09EA" w:rsidRDefault="007E55C6" w:rsidP="007E55C6">
      <w:pPr>
        <w:rPr>
          <w:rFonts w:ascii="Calibri" w:eastAsia="Times New Roman" w:hAnsi="Calibri" w:cs="Calibri"/>
          <w:color w:val="000000" w:themeColor="text1"/>
          <w:sz w:val="20"/>
          <w:szCs w:val="20"/>
          <w:lang w:val="en-US"/>
        </w:rPr>
      </w:pPr>
    </w:p>
    <w:p w14:paraId="32CE4D48" w14:textId="458A4F6A" w:rsidR="007E55C6" w:rsidRPr="00CA09EA" w:rsidRDefault="00BF3A44" w:rsidP="007E55C6">
      <w:pPr>
        <w:rPr>
          <w:rFonts w:ascii="Calibri" w:hAnsi="Calibri" w:cs="Calibri"/>
          <w:color w:val="000000" w:themeColor="text1"/>
          <w:lang w:val="en-US"/>
        </w:rPr>
      </w:pPr>
      <w:r w:rsidRPr="00CA09EA">
        <w:rPr>
          <w:rFonts w:ascii="Calibri" w:hAnsi="Calibri" w:cs="Calibri"/>
          <w:color w:val="000000" w:themeColor="text1"/>
          <w:lang w:val="en-US"/>
        </w:rPr>
        <w:t xml:space="preserve">* corresponding author: </w:t>
      </w:r>
      <w:r w:rsidR="007E55C6" w:rsidRPr="00CA09EA">
        <w:rPr>
          <w:rFonts w:ascii="Calibri" w:hAnsi="Calibri" w:cs="Calibri"/>
          <w:color w:val="000000" w:themeColor="text1"/>
          <w:lang w:val="en-US"/>
        </w:rPr>
        <w:t>Prof. Danilo Bzdok, MD, PhD</w:t>
      </w:r>
    </w:p>
    <w:p w14:paraId="2F7790B5" w14:textId="77777777" w:rsidR="007E55C6" w:rsidRPr="00CA09EA" w:rsidRDefault="007E55C6" w:rsidP="007E55C6">
      <w:pPr>
        <w:ind w:left="2124"/>
        <w:rPr>
          <w:rFonts w:ascii="Calibri" w:hAnsi="Calibri" w:cs="Calibri"/>
          <w:color w:val="000000" w:themeColor="text1"/>
          <w:lang w:val="en-US"/>
        </w:rPr>
      </w:pPr>
      <w:r w:rsidRPr="00CA09EA">
        <w:rPr>
          <w:rFonts w:ascii="Calibri" w:hAnsi="Calibri" w:cs="Calibri"/>
          <w:color w:val="000000" w:themeColor="text1"/>
          <w:lang w:val="en-US"/>
        </w:rPr>
        <w:t xml:space="preserve">     Email: </w:t>
      </w:r>
      <w:r w:rsidR="00690732" w:rsidRPr="00CA09EA">
        <w:rPr>
          <w:rFonts w:ascii="Calibri" w:hAnsi="Calibri" w:cs="Calibri"/>
          <w:rPrChange w:id="0" w:author="Denis Engemann" w:date="2018-04-19T23:07:00Z">
            <w:rPr/>
          </w:rPrChange>
        </w:rPr>
        <w:fldChar w:fldCharType="begin"/>
      </w:r>
      <w:r w:rsidR="00690732" w:rsidRPr="00CA09EA">
        <w:rPr>
          <w:rFonts w:ascii="Calibri" w:hAnsi="Calibri" w:cs="Calibri"/>
          <w:lang w:val="en-US"/>
          <w:rPrChange w:id="1" w:author="Denis Engemann" w:date="2018-04-19T23:07:00Z">
            <w:rPr/>
          </w:rPrChange>
        </w:rPr>
        <w:instrText xml:space="preserve"> HYPERLINK "mailto:danilo.bzdok@rwth-aachen.de" </w:instrText>
      </w:r>
      <w:r w:rsidR="00690732" w:rsidRPr="00CA09EA">
        <w:rPr>
          <w:rFonts w:ascii="Calibri" w:hAnsi="Calibri" w:cs="Calibri"/>
          <w:rPrChange w:id="2" w:author="Denis Engemann" w:date="2018-04-19T23:07:00Z">
            <w:rPr/>
          </w:rPrChange>
        </w:rPr>
        <w:fldChar w:fldCharType="separate"/>
      </w:r>
      <w:r w:rsidRPr="00CA09EA">
        <w:rPr>
          <w:rStyle w:val="Hyperlink"/>
          <w:rFonts w:ascii="Calibri" w:hAnsi="Calibri" w:cs="Calibri"/>
          <w:color w:val="000000" w:themeColor="text1"/>
          <w:lang w:val="en-US"/>
          <w:rPrChange w:id="3" w:author="Denis Engemann" w:date="2018-04-19T23:07:00Z">
            <w:rPr>
              <w:rStyle w:val="Hyperlink"/>
              <w:rFonts w:ascii="Calibri" w:hAnsi="Calibri"/>
              <w:color w:val="000000" w:themeColor="text1"/>
              <w:lang w:val="en-US"/>
            </w:rPr>
          </w:rPrChange>
        </w:rPr>
        <w:t>danilo.bzdok@rwth-aachen.de</w:t>
      </w:r>
      <w:r w:rsidR="00690732" w:rsidRPr="00CA09EA">
        <w:rPr>
          <w:rStyle w:val="Hyperlink"/>
          <w:rFonts w:ascii="Calibri" w:hAnsi="Calibri" w:cs="Calibri"/>
          <w:color w:val="000000" w:themeColor="text1"/>
          <w:lang w:val="en-US"/>
          <w:rPrChange w:id="4" w:author="Denis Engemann" w:date="2018-04-19T23:07:00Z">
            <w:rPr>
              <w:rStyle w:val="Hyperlink"/>
              <w:rFonts w:ascii="Calibri" w:hAnsi="Calibri"/>
              <w:color w:val="000000" w:themeColor="text1"/>
              <w:lang w:val="en-US"/>
            </w:rPr>
          </w:rPrChange>
        </w:rPr>
        <w:fldChar w:fldCharType="end"/>
      </w:r>
    </w:p>
    <w:p w14:paraId="18F74985" w14:textId="77777777" w:rsidR="007E55C6" w:rsidRPr="00CA09EA" w:rsidRDefault="007E55C6" w:rsidP="007E55C6">
      <w:pPr>
        <w:ind w:left="2124"/>
        <w:rPr>
          <w:rFonts w:ascii="Calibri" w:hAnsi="Calibri" w:cs="Calibri"/>
          <w:color w:val="000000" w:themeColor="text1"/>
          <w:rPrChange w:id="5" w:author="Denis Engemann" w:date="2018-04-19T23:07:00Z">
            <w:rPr>
              <w:rFonts w:ascii="Calibri" w:hAnsi="Calibri"/>
              <w:color w:val="000000" w:themeColor="text1"/>
            </w:rPr>
          </w:rPrChange>
        </w:rPr>
      </w:pPr>
      <w:r w:rsidRPr="00CA09EA">
        <w:rPr>
          <w:rFonts w:ascii="Calibri" w:hAnsi="Calibri" w:cs="Calibri"/>
          <w:color w:val="000000" w:themeColor="text1"/>
          <w:lang w:val="en-US"/>
          <w:rPrChange w:id="6"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rPrChange w:id="7" w:author="Denis Engemann" w:date="2018-04-19T23:07:00Z">
            <w:rPr>
              <w:rFonts w:ascii="Calibri" w:hAnsi="Calibri"/>
              <w:color w:val="000000" w:themeColor="text1"/>
            </w:rPr>
          </w:rPrChange>
        </w:rPr>
        <w:t>Phone: +49 241 80-85729</w:t>
      </w:r>
    </w:p>
    <w:p w14:paraId="61CC3E05" w14:textId="77777777" w:rsidR="007E55C6" w:rsidRPr="00CA09EA" w:rsidRDefault="007E55C6" w:rsidP="007E55C6">
      <w:pPr>
        <w:ind w:left="2124"/>
        <w:rPr>
          <w:rFonts w:ascii="Calibri" w:hAnsi="Calibri" w:cs="Calibri"/>
          <w:color w:val="000000" w:themeColor="text1"/>
          <w:rPrChange w:id="8" w:author="Denis Engemann" w:date="2018-04-19T23:07:00Z">
            <w:rPr>
              <w:rFonts w:ascii="Calibri" w:hAnsi="Calibri"/>
              <w:color w:val="000000" w:themeColor="text1"/>
            </w:rPr>
          </w:rPrChange>
        </w:rPr>
      </w:pPr>
      <w:r w:rsidRPr="00CA09EA">
        <w:rPr>
          <w:rFonts w:ascii="Calibri" w:hAnsi="Calibri" w:cs="Calibri"/>
          <w:color w:val="000000" w:themeColor="text1"/>
          <w:rPrChange w:id="9" w:author="Denis Engemann" w:date="2018-04-19T23:07:00Z">
            <w:rPr>
              <w:rFonts w:ascii="Calibri" w:hAnsi="Calibri"/>
              <w:color w:val="000000" w:themeColor="text1"/>
            </w:rPr>
          </w:rPrChange>
        </w:rPr>
        <w:t xml:space="preserve">     Universitätsklinikum Aachen</w:t>
      </w:r>
    </w:p>
    <w:p w14:paraId="73742353" w14:textId="66157BB5" w:rsidR="007E55C6" w:rsidRPr="00CA09EA" w:rsidRDefault="007E55C6" w:rsidP="007E55C6">
      <w:pPr>
        <w:ind w:left="2124"/>
        <w:rPr>
          <w:rFonts w:ascii="Calibri" w:hAnsi="Calibri" w:cs="Calibri"/>
          <w:color w:val="000000" w:themeColor="text1"/>
          <w:rPrChange w:id="10" w:author="Denis Engemann" w:date="2018-04-19T23:07:00Z">
            <w:rPr>
              <w:rFonts w:ascii="Calibri" w:hAnsi="Calibri"/>
              <w:color w:val="000000" w:themeColor="text1"/>
            </w:rPr>
          </w:rPrChange>
        </w:rPr>
      </w:pPr>
      <w:r w:rsidRPr="00CA09EA">
        <w:rPr>
          <w:rFonts w:ascii="Calibri" w:hAnsi="Calibri" w:cs="Calibri"/>
          <w:color w:val="000000" w:themeColor="text1"/>
          <w:rPrChange w:id="11"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rPrChange w:id="12" w:author="Denis Engemann" w:date="2018-04-19T23:07:00Z">
            <w:rPr>
              <w:rFonts w:ascii="Calibri" w:hAnsi="Calibri"/>
              <w:color w:val="000000" w:themeColor="text1"/>
            </w:rPr>
          </w:rPrChange>
        </w:rPr>
        <w:t xml:space="preserve"> </w:t>
      </w:r>
      <w:r w:rsidRPr="00CA09EA">
        <w:rPr>
          <w:rFonts w:ascii="Calibri" w:hAnsi="Calibri" w:cs="Calibri"/>
          <w:color w:val="000000" w:themeColor="text1"/>
          <w:rPrChange w:id="13" w:author="Denis Engemann" w:date="2018-04-19T23:07:00Z">
            <w:rPr>
              <w:rFonts w:ascii="Calibri" w:hAnsi="Calibri"/>
              <w:color w:val="000000" w:themeColor="text1"/>
            </w:rPr>
          </w:rPrChange>
        </w:rPr>
        <w:t>Pauwelsstr. 30</w:t>
      </w:r>
    </w:p>
    <w:p w14:paraId="497C1B5E" w14:textId="6137C5AA" w:rsidR="007E55C6" w:rsidRPr="00CA09EA" w:rsidRDefault="007E55C6" w:rsidP="007E55C6">
      <w:pPr>
        <w:ind w:left="2124"/>
        <w:rPr>
          <w:rFonts w:ascii="Calibri" w:hAnsi="Calibri" w:cs="Calibri"/>
          <w:color w:val="000000" w:themeColor="text1"/>
          <w:lang w:val="en-US"/>
          <w:rPrChange w:id="14" w:author="Denis Engemann" w:date="2018-04-19T23:07:00Z">
            <w:rPr>
              <w:rFonts w:ascii="Calibri" w:hAnsi="Calibri"/>
              <w:color w:val="000000" w:themeColor="text1"/>
            </w:rPr>
          </w:rPrChange>
        </w:rPr>
      </w:pPr>
      <w:r w:rsidRPr="00CA09EA">
        <w:rPr>
          <w:rFonts w:ascii="Calibri" w:hAnsi="Calibri" w:cs="Calibri"/>
          <w:color w:val="000000" w:themeColor="text1"/>
          <w:rPrChange w:id="15"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rPrChange w:id="16" w:author="Denis Engemann" w:date="2018-04-19T23:07:00Z">
            <w:rPr>
              <w:rFonts w:ascii="Calibri" w:hAnsi="Calibri"/>
              <w:color w:val="000000" w:themeColor="text1"/>
            </w:rPr>
          </w:rPrChange>
        </w:rPr>
        <w:t xml:space="preserve"> </w:t>
      </w:r>
      <w:r w:rsidRPr="00CA09EA">
        <w:rPr>
          <w:rFonts w:ascii="Calibri" w:hAnsi="Calibri" w:cs="Calibri"/>
          <w:color w:val="000000" w:themeColor="text1"/>
          <w:lang w:val="en-US"/>
          <w:rPrChange w:id="17" w:author="Denis Engemann" w:date="2018-04-19T23:07:00Z">
            <w:rPr>
              <w:rFonts w:ascii="Calibri" w:hAnsi="Calibri"/>
              <w:color w:val="000000" w:themeColor="text1"/>
            </w:rPr>
          </w:rPrChange>
        </w:rPr>
        <w:t>52074 Aachen</w:t>
      </w:r>
    </w:p>
    <w:p w14:paraId="3932B480" w14:textId="33A6EEB7" w:rsidR="007E55C6" w:rsidRPr="00CA09EA" w:rsidRDefault="007E55C6" w:rsidP="007E55C6">
      <w:pPr>
        <w:ind w:left="2124"/>
        <w:rPr>
          <w:rFonts w:ascii="Calibri" w:hAnsi="Calibri" w:cs="Calibri"/>
          <w:color w:val="000000" w:themeColor="text1"/>
          <w:lang w:val="en-US"/>
          <w:rPrChange w:id="18" w:author="Denis Engemann" w:date="2018-04-19T23:07:00Z">
            <w:rPr>
              <w:rFonts w:ascii="Calibri" w:hAnsi="Calibri"/>
              <w:color w:val="000000" w:themeColor="text1"/>
            </w:rPr>
          </w:rPrChange>
        </w:rPr>
      </w:pPr>
      <w:r w:rsidRPr="00CA09EA">
        <w:rPr>
          <w:rFonts w:ascii="Calibri" w:hAnsi="Calibri" w:cs="Calibri"/>
          <w:color w:val="000000" w:themeColor="text1"/>
          <w:lang w:val="en-US"/>
          <w:rPrChange w:id="19" w:author="Denis Engemann" w:date="2018-04-19T23:07:00Z">
            <w:rPr>
              <w:rFonts w:ascii="Calibri" w:hAnsi="Calibri"/>
              <w:color w:val="000000" w:themeColor="text1"/>
            </w:rPr>
          </w:rPrChange>
        </w:rPr>
        <w:t xml:space="preserve">    </w:t>
      </w:r>
      <w:r w:rsidR="00BF3A44" w:rsidRPr="00CA09EA">
        <w:rPr>
          <w:rFonts w:ascii="Calibri" w:hAnsi="Calibri" w:cs="Calibri"/>
          <w:color w:val="000000" w:themeColor="text1"/>
          <w:lang w:val="en-US"/>
          <w:rPrChange w:id="20" w:author="Denis Engemann" w:date="2018-04-19T23:07:00Z">
            <w:rPr>
              <w:rFonts w:ascii="Calibri" w:hAnsi="Calibri"/>
              <w:color w:val="000000" w:themeColor="text1"/>
            </w:rPr>
          </w:rPrChange>
        </w:rPr>
        <w:t xml:space="preserve"> </w:t>
      </w:r>
      <w:r w:rsidRPr="00CA09EA">
        <w:rPr>
          <w:rFonts w:ascii="Calibri" w:hAnsi="Calibri" w:cs="Calibri"/>
          <w:color w:val="000000" w:themeColor="text1"/>
          <w:lang w:val="en-US"/>
          <w:rPrChange w:id="21" w:author="Denis Engemann" w:date="2018-04-19T23:07:00Z">
            <w:rPr>
              <w:rFonts w:ascii="Calibri" w:hAnsi="Calibri"/>
              <w:color w:val="000000" w:themeColor="text1"/>
            </w:rPr>
          </w:rPrChange>
        </w:rPr>
        <w:t>GERMANY</w:t>
      </w:r>
    </w:p>
    <w:p w14:paraId="694353AF" w14:textId="77777777" w:rsidR="007E55C6" w:rsidRPr="00CA09EA" w:rsidRDefault="007E55C6" w:rsidP="007E55C6">
      <w:pPr>
        <w:rPr>
          <w:rFonts w:ascii="Calibri" w:hAnsi="Calibri" w:cs="Calibri"/>
          <w:color w:val="000000" w:themeColor="text1"/>
          <w:lang w:val="en-US"/>
          <w:rPrChange w:id="22" w:author="Denis Engemann" w:date="2018-04-19T23:07:00Z">
            <w:rPr>
              <w:rFonts w:ascii="Calibri" w:hAnsi="Calibri"/>
              <w:color w:val="000000" w:themeColor="text1"/>
            </w:rPr>
          </w:rPrChange>
        </w:rPr>
      </w:pPr>
    </w:p>
    <w:p w14:paraId="69439021" w14:textId="77777777" w:rsidR="00500CCC" w:rsidRPr="00CA09EA" w:rsidRDefault="00500CCC" w:rsidP="007E55C6">
      <w:pPr>
        <w:rPr>
          <w:rFonts w:ascii="Calibri" w:hAnsi="Calibri" w:cs="Calibri"/>
          <w:color w:val="000000" w:themeColor="text1"/>
          <w:lang w:val="en-US"/>
          <w:rPrChange w:id="23" w:author="Denis Engemann" w:date="2018-04-19T23:07:00Z">
            <w:rPr>
              <w:rFonts w:ascii="Calibri" w:hAnsi="Calibri"/>
              <w:color w:val="000000" w:themeColor="text1"/>
            </w:rPr>
          </w:rPrChange>
        </w:rPr>
      </w:pPr>
    </w:p>
    <w:p w14:paraId="1159FAB3" w14:textId="77777777" w:rsidR="00500CCC" w:rsidRPr="00CA09EA" w:rsidRDefault="00500CCC" w:rsidP="007E55C6">
      <w:pPr>
        <w:rPr>
          <w:rFonts w:ascii="Calibri" w:hAnsi="Calibri" w:cs="Calibri"/>
          <w:color w:val="000000" w:themeColor="text1"/>
          <w:lang w:val="en-US"/>
          <w:rPrChange w:id="24" w:author="Denis Engemann" w:date="2018-04-19T23:07:00Z">
            <w:rPr>
              <w:rFonts w:ascii="Calibri" w:hAnsi="Calibri"/>
              <w:color w:val="000000" w:themeColor="text1"/>
            </w:rPr>
          </w:rPrChange>
        </w:rPr>
      </w:pPr>
    </w:p>
    <w:p w14:paraId="7F25F261" w14:textId="3D2D705D" w:rsidR="00C45BDC" w:rsidRPr="00CA09EA" w:rsidRDefault="00CB61C0" w:rsidP="00DA25C5">
      <w:pPr>
        <w:pStyle w:val="Heading1"/>
        <w:numPr>
          <w:ilvl w:val="0"/>
          <w:numId w:val="0"/>
        </w:numPr>
        <w:spacing w:before="0" w:line="360" w:lineRule="auto"/>
        <w:contextualSpacing/>
        <w:rPr>
          <w:rFonts w:ascii="Calibri" w:hAnsi="Calibri"/>
          <w:color w:val="000000" w:themeColor="text1"/>
          <w:sz w:val="24"/>
          <w:szCs w:val="24"/>
          <w:rPrChange w:id="25" w:author="Denis Engemann" w:date="2018-04-19T23:07:00Z">
            <w:rPr>
              <w:rFonts w:ascii="Calibri" w:hAnsi="Calibri" w:cs="Times New Roman"/>
              <w:color w:val="000000" w:themeColor="text1"/>
              <w:sz w:val="24"/>
              <w:szCs w:val="24"/>
            </w:rPr>
          </w:rPrChange>
        </w:rPr>
      </w:pPr>
      <w:r w:rsidRPr="00CA09EA">
        <w:rPr>
          <w:rFonts w:ascii="Calibri" w:hAnsi="Calibri"/>
          <w:color w:val="000000" w:themeColor="text1"/>
          <w:sz w:val="24"/>
          <w:szCs w:val="24"/>
          <w:rPrChange w:id="26" w:author="Denis Engemann" w:date="2018-04-19T23:07:00Z">
            <w:rPr>
              <w:rFonts w:asciiTheme="minorHAnsi" w:hAnsiTheme="minorHAnsi" w:cs="Times New Roman"/>
              <w:color w:val="000000" w:themeColor="text1"/>
              <w:sz w:val="24"/>
              <w:szCs w:val="24"/>
            </w:rPr>
          </w:rPrChange>
        </w:rPr>
        <w:br w:type="column"/>
      </w:r>
      <w:r w:rsidR="002E7BB9" w:rsidRPr="00CA09EA">
        <w:rPr>
          <w:rFonts w:ascii="Calibri" w:hAnsi="Calibri"/>
          <w:color w:val="000000" w:themeColor="text1"/>
          <w:sz w:val="24"/>
          <w:szCs w:val="24"/>
        </w:rPr>
        <w:lastRenderedPageBreak/>
        <w:t>Abstract</w:t>
      </w:r>
    </w:p>
    <w:p w14:paraId="78AC9C9F" w14:textId="09AF256B" w:rsidR="009069EA" w:rsidRPr="00CA09EA" w:rsidRDefault="00FC7224" w:rsidP="00146BB1">
      <w:pPr>
        <w:ind w:firstLine="708"/>
        <w:contextualSpacing/>
        <w:jc w:val="both"/>
        <w:rPr>
          <w:rFonts w:ascii="Calibri" w:hAnsi="Calibri" w:cs="Calibri"/>
          <w:color w:val="000000" w:themeColor="text1"/>
          <w:lang w:val="en-US"/>
          <w:rPrChange w:id="27"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28" w:author="Denis Engemann" w:date="2018-04-19T23:07:00Z">
            <w:rPr>
              <w:rFonts w:ascii="Calibri" w:hAnsi="Calibri"/>
              <w:color w:val="000000" w:themeColor="text1"/>
              <w:lang w:val="en-US"/>
            </w:rPr>
          </w:rPrChange>
        </w:rPr>
        <w:t>Many</w:t>
      </w:r>
      <w:r w:rsidR="00F74868" w:rsidRPr="00CA09EA">
        <w:rPr>
          <w:rFonts w:ascii="Calibri" w:hAnsi="Calibri" w:cs="Calibri"/>
          <w:color w:val="000000" w:themeColor="text1"/>
          <w:lang w:val="en-US"/>
          <w:rPrChange w:id="29" w:author="Denis Engemann" w:date="2018-04-19T23:07:00Z">
            <w:rPr>
              <w:rFonts w:ascii="Calibri" w:hAnsi="Calibri"/>
              <w:color w:val="000000" w:themeColor="text1"/>
              <w:lang w:val="en-US"/>
            </w:rPr>
          </w:rPrChange>
        </w:rPr>
        <w:t xml:space="preserve"> achievements of </w:t>
      </w:r>
      <w:r w:rsidR="00346BCD" w:rsidRPr="00CA09EA">
        <w:rPr>
          <w:rFonts w:ascii="Calibri" w:hAnsi="Calibri" w:cs="Calibri"/>
          <w:color w:val="000000" w:themeColor="text1"/>
          <w:lang w:val="en-US"/>
          <w:rPrChange w:id="30" w:author="Denis Engemann" w:date="2018-04-19T23:07:00Z">
            <w:rPr>
              <w:rFonts w:ascii="Calibri" w:hAnsi="Calibri"/>
              <w:color w:val="000000" w:themeColor="text1"/>
              <w:lang w:val="en-US"/>
            </w:rPr>
          </w:rPrChange>
        </w:rPr>
        <w:t>biological</w:t>
      </w:r>
      <w:r w:rsidR="00AA3616" w:rsidRPr="00CA09EA">
        <w:rPr>
          <w:rFonts w:ascii="Calibri" w:hAnsi="Calibri" w:cs="Calibri"/>
          <w:color w:val="000000" w:themeColor="text1"/>
          <w:lang w:val="en-US"/>
          <w:rPrChange w:id="31" w:author="Denis Engemann" w:date="2018-04-19T23:07:00Z">
            <w:rPr>
              <w:rFonts w:ascii="Calibri" w:hAnsi="Calibri"/>
              <w:color w:val="000000" w:themeColor="text1"/>
              <w:lang w:val="en-US"/>
            </w:rPr>
          </w:rPrChange>
        </w:rPr>
        <w:t xml:space="preserve"> research and </w:t>
      </w:r>
      <w:r w:rsidR="00F74868" w:rsidRPr="00CA09EA">
        <w:rPr>
          <w:rFonts w:ascii="Calibri" w:hAnsi="Calibri" w:cs="Calibri"/>
          <w:color w:val="000000" w:themeColor="text1"/>
          <w:lang w:val="en-US"/>
          <w:rPrChange w:id="32" w:author="Denis Engemann" w:date="2018-04-19T23:07:00Z">
            <w:rPr>
              <w:rFonts w:ascii="Calibri" w:hAnsi="Calibri"/>
              <w:color w:val="000000" w:themeColor="text1"/>
              <w:lang w:val="en-US"/>
            </w:rPr>
          </w:rPrChange>
        </w:rPr>
        <w:t>evidence-based medicine in the 20</w:t>
      </w:r>
      <w:r w:rsidR="00F74868" w:rsidRPr="00CA09EA">
        <w:rPr>
          <w:rFonts w:ascii="Calibri" w:hAnsi="Calibri" w:cs="Calibri"/>
          <w:color w:val="000000" w:themeColor="text1"/>
          <w:vertAlign w:val="superscript"/>
          <w:lang w:val="en-US"/>
          <w:rPrChange w:id="33" w:author="Denis Engemann" w:date="2018-04-19T23:07:00Z">
            <w:rPr>
              <w:rFonts w:ascii="Calibri" w:hAnsi="Calibri"/>
              <w:color w:val="000000" w:themeColor="text1"/>
              <w:vertAlign w:val="superscript"/>
              <w:lang w:val="en-US"/>
            </w:rPr>
          </w:rPrChange>
        </w:rPr>
        <w:t>th</w:t>
      </w:r>
      <w:r w:rsidR="00F74868" w:rsidRPr="00CA09EA">
        <w:rPr>
          <w:rFonts w:ascii="Calibri" w:hAnsi="Calibri" w:cs="Calibri"/>
          <w:color w:val="000000" w:themeColor="text1"/>
          <w:lang w:val="en-US"/>
          <w:rPrChange w:id="34" w:author="Denis Engemann" w:date="2018-04-19T23:07:00Z">
            <w:rPr>
              <w:rFonts w:ascii="Calibri" w:hAnsi="Calibri"/>
              <w:color w:val="000000" w:themeColor="text1"/>
              <w:lang w:val="en-US"/>
            </w:rPr>
          </w:rPrChange>
        </w:rPr>
        <w:t xml:space="preserve"> century were </w:t>
      </w:r>
      <w:r w:rsidR="00BB5EA7" w:rsidRPr="00CA09EA">
        <w:rPr>
          <w:rFonts w:ascii="Calibri" w:hAnsi="Calibri" w:cs="Calibri"/>
          <w:color w:val="000000" w:themeColor="text1"/>
          <w:lang w:val="en-US"/>
          <w:rPrChange w:id="35" w:author="Denis Engemann" w:date="2018-04-19T23:07:00Z">
            <w:rPr>
              <w:rFonts w:ascii="Calibri" w:hAnsi="Calibri"/>
              <w:color w:val="000000" w:themeColor="text1"/>
              <w:lang w:val="en-US"/>
            </w:rPr>
          </w:rPrChange>
        </w:rPr>
        <w:t xml:space="preserve">grounded in p-values and accompanying methods. </w:t>
      </w:r>
      <w:r w:rsidR="00FD2523" w:rsidRPr="00CA09EA">
        <w:rPr>
          <w:rFonts w:ascii="Calibri" w:hAnsi="Calibri" w:cs="Calibri"/>
          <w:color w:val="000000" w:themeColor="text1"/>
          <w:lang w:val="en-US"/>
          <w:rPrChange w:id="36" w:author="Denis Engemann" w:date="2018-04-19T23:07:00Z">
            <w:rPr>
              <w:rFonts w:ascii="Calibri" w:hAnsi="Calibri"/>
              <w:color w:val="000000" w:themeColor="text1"/>
              <w:lang w:val="en-US"/>
            </w:rPr>
          </w:rPrChange>
        </w:rPr>
        <w:t>In the 21</w:t>
      </w:r>
      <w:r w:rsidR="00FD2523" w:rsidRPr="00CA09EA">
        <w:rPr>
          <w:rFonts w:ascii="Calibri" w:hAnsi="Calibri" w:cs="Calibri"/>
          <w:color w:val="000000" w:themeColor="text1"/>
          <w:vertAlign w:val="superscript"/>
          <w:lang w:val="en-US"/>
          <w:rPrChange w:id="37" w:author="Denis Engemann" w:date="2018-04-19T23:07:00Z">
            <w:rPr>
              <w:rFonts w:ascii="Calibri" w:hAnsi="Calibri"/>
              <w:color w:val="000000" w:themeColor="text1"/>
              <w:vertAlign w:val="superscript"/>
              <w:lang w:val="en-US"/>
            </w:rPr>
          </w:rPrChange>
        </w:rPr>
        <w:t>st</w:t>
      </w:r>
      <w:r w:rsidR="00FD2523" w:rsidRPr="00CA09EA">
        <w:rPr>
          <w:rFonts w:ascii="Calibri" w:hAnsi="Calibri" w:cs="Calibri"/>
          <w:color w:val="000000" w:themeColor="text1"/>
          <w:lang w:val="en-US"/>
          <w:rPrChange w:id="38" w:author="Denis Engemann" w:date="2018-04-19T23:07:00Z">
            <w:rPr>
              <w:rFonts w:ascii="Calibri" w:hAnsi="Calibri"/>
              <w:color w:val="000000" w:themeColor="text1"/>
              <w:lang w:val="en-US"/>
            </w:rPr>
          </w:rPrChange>
        </w:rPr>
        <w:t xml:space="preserve"> century, </w:t>
      </w:r>
      <w:r w:rsidR="00942757" w:rsidRPr="00CA09EA">
        <w:rPr>
          <w:rFonts w:ascii="Calibri" w:hAnsi="Calibri" w:cs="Calibri"/>
          <w:color w:val="000000" w:themeColor="text1"/>
          <w:lang w:val="en-US"/>
          <w:rPrChange w:id="39" w:author="Denis Engemann" w:date="2018-04-19T23:07:00Z">
            <w:rPr>
              <w:rFonts w:ascii="Calibri" w:hAnsi="Calibri"/>
              <w:color w:val="000000" w:themeColor="text1"/>
              <w:lang w:val="en-US"/>
            </w:rPr>
          </w:rPrChange>
        </w:rPr>
        <w:t>growing</w:t>
      </w:r>
      <w:r w:rsidR="009C6835" w:rsidRPr="00CA09EA">
        <w:rPr>
          <w:rFonts w:ascii="Calibri" w:hAnsi="Calibri" w:cs="Calibri"/>
          <w:color w:val="000000" w:themeColor="text1"/>
          <w:lang w:val="en-US"/>
          <w:rPrChange w:id="40" w:author="Denis Engemann" w:date="2018-04-19T23:07:00Z">
            <w:rPr>
              <w:rFonts w:ascii="Calibri" w:hAnsi="Calibri"/>
              <w:color w:val="000000" w:themeColor="text1"/>
              <w:lang w:val="en-US"/>
            </w:rPr>
          </w:rPrChange>
        </w:rPr>
        <w:t xml:space="preserve"> ambition</w:t>
      </w:r>
      <w:r w:rsidR="00FB26B9" w:rsidRPr="00CA09EA">
        <w:rPr>
          <w:rFonts w:ascii="Calibri" w:hAnsi="Calibri" w:cs="Calibri"/>
          <w:color w:val="000000" w:themeColor="text1"/>
          <w:lang w:val="en-US"/>
          <w:rPrChange w:id="41" w:author="Denis Engemann" w:date="2018-04-19T23:07:00Z">
            <w:rPr>
              <w:rFonts w:ascii="Calibri" w:hAnsi="Calibri"/>
              <w:color w:val="000000" w:themeColor="text1"/>
              <w:lang w:val="en-US"/>
            </w:rPr>
          </w:rPrChange>
        </w:rPr>
        <w:t>s</w:t>
      </w:r>
      <w:r w:rsidR="009C6835" w:rsidRPr="00CA09EA">
        <w:rPr>
          <w:rFonts w:ascii="Calibri" w:hAnsi="Calibri" w:cs="Calibri"/>
          <w:color w:val="000000" w:themeColor="text1"/>
          <w:lang w:val="en-US"/>
          <w:rPrChange w:id="42" w:author="Denis Engemann" w:date="2018-04-19T23:07:00Z">
            <w:rPr>
              <w:rFonts w:ascii="Calibri" w:hAnsi="Calibri"/>
              <w:color w:val="000000" w:themeColor="text1"/>
              <w:lang w:val="en-US"/>
            </w:rPr>
          </w:rPrChange>
        </w:rPr>
        <w:t xml:space="preserve"> towards </w:t>
      </w:r>
      <w:r w:rsidR="00CC445B" w:rsidRPr="00CA09EA">
        <w:rPr>
          <w:rFonts w:ascii="Calibri" w:hAnsi="Calibri" w:cs="Calibri"/>
          <w:color w:val="000000" w:themeColor="text1"/>
          <w:lang w:val="en-US"/>
          <w:rPrChange w:id="43" w:author="Denis Engemann" w:date="2018-04-19T23:07:00Z">
            <w:rPr>
              <w:rFonts w:ascii="Calibri" w:hAnsi="Calibri"/>
              <w:color w:val="000000" w:themeColor="text1"/>
              <w:lang w:val="en-US"/>
            </w:rPr>
          </w:rPrChange>
        </w:rPr>
        <w:t>precision</w:t>
      </w:r>
      <w:r w:rsidR="009C6835" w:rsidRPr="00CA09EA">
        <w:rPr>
          <w:rFonts w:ascii="Calibri" w:hAnsi="Calibri" w:cs="Calibri"/>
          <w:color w:val="000000" w:themeColor="text1"/>
          <w:lang w:val="en-US"/>
          <w:rPrChange w:id="44" w:author="Denis Engemann" w:date="2018-04-19T23:07:00Z">
            <w:rPr>
              <w:rFonts w:ascii="Calibri" w:hAnsi="Calibri"/>
              <w:color w:val="000000" w:themeColor="text1"/>
              <w:lang w:val="en-US"/>
            </w:rPr>
          </w:rPrChange>
        </w:rPr>
        <w:t xml:space="preserve"> medicine </w:t>
      </w:r>
      <w:r w:rsidR="00031E0B" w:rsidRPr="00CA09EA">
        <w:rPr>
          <w:rFonts w:ascii="Calibri" w:hAnsi="Calibri" w:cs="Calibri"/>
          <w:color w:val="000000" w:themeColor="text1"/>
          <w:lang w:val="en-US"/>
          <w:rPrChange w:id="45" w:author="Denis Engemann" w:date="2018-04-19T23:07:00Z">
            <w:rPr>
              <w:rFonts w:ascii="Calibri" w:hAnsi="Calibri"/>
              <w:color w:val="000000" w:themeColor="text1"/>
              <w:lang w:val="en-US"/>
            </w:rPr>
          </w:rPrChange>
        </w:rPr>
        <w:t xml:space="preserve">are </w:t>
      </w:r>
      <w:r w:rsidR="00FB26B9" w:rsidRPr="00CA09EA">
        <w:rPr>
          <w:rFonts w:ascii="Calibri" w:hAnsi="Calibri" w:cs="Calibri"/>
          <w:color w:val="000000" w:themeColor="text1"/>
          <w:lang w:val="en-US"/>
          <w:rPrChange w:id="46" w:author="Denis Engemann" w:date="2018-04-19T23:07:00Z">
            <w:rPr>
              <w:rFonts w:ascii="Calibri" w:hAnsi="Calibri"/>
              <w:color w:val="000000" w:themeColor="text1"/>
              <w:lang w:val="en-US"/>
            </w:rPr>
          </w:rPrChange>
        </w:rPr>
        <w:t>put</w:t>
      </w:r>
      <w:r w:rsidR="00031E0B" w:rsidRPr="00CA09EA">
        <w:rPr>
          <w:rFonts w:ascii="Calibri" w:hAnsi="Calibri" w:cs="Calibri"/>
          <w:color w:val="000000" w:themeColor="text1"/>
          <w:lang w:val="en-US"/>
          <w:rPrChange w:id="47" w:author="Denis Engemann" w:date="2018-04-19T23:07:00Z">
            <w:rPr>
              <w:rFonts w:ascii="Calibri" w:hAnsi="Calibri"/>
              <w:color w:val="000000" w:themeColor="text1"/>
              <w:lang w:val="en-US"/>
            </w:rPr>
          </w:rPrChange>
        </w:rPr>
        <w:t>ting</w:t>
      </w:r>
      <w:r w:rsidR="00FB26B9" w:rsidRPr="00CA09EA">
        <w:rPr>
          <w:rFonts w:ascii="Calibri" w:hAnsi="Calibri" w:cs="Calibri"/>
          <w:color w:val="000000" w:themeColor="text1"/>
          <w:lang w:val="en-US"/>
          <w:rPrChange w:id="48" w:author="Denis Engemann" w:date="2018-04-19T23:07:00Z">
            <w:rPr>
              <w:rFonts w:ascii="Calibri" w:hAnsi="Calibri"/>
              <w:color w:val="000000" w:themeColor="text1"/>
              <w:lang w:val="en-US"/>
            </w:rPr>
          </w:rPrChange>
        </w:rPr>
        <w:t xml:space="preserve"> a premium on accurate prediction</w:t>
      </w:r>
      <w:r w:rsidR="00CC6A0C" w:rsidRPr="00CA09EA">
        <w:rPr>
          <w:rFonts w:ascii="Calibri" w:hAnsi="Calibri" w:cs="Calibri"/>
          <w:color w:val="000000" w:themeColor="text1"/>
          <w:lang w:val="en-US"/>
          <w:rPrChange w:id="49" w:author="Denis Engemann" w:date="2018-04-19T23:07:00Z">
            <w:rPr>
              <w:rFonts w:ascii="Calibri" w:hAnsi="Calibri"/>
              <w:color w:val="000000" w:themeColor="text1"/>
              <w:lang w:val="en-US"/>
            </w:rPr>
          </w:rPrChange>
        </w:rPr>
        <w:t>s</w:t>
      </w:r>
      <w:r w:rsidR="00FB26B9" w:rsidRPr="00CA09EA">
        <w:rPr>
          <w:rFonts w:ascii="Calibri" w:hAnsi="Calibri" w:cs="Calibri"/>
          <w:color w:val="000000" w:themeColor="text1"/>
          <w:lang w:val="en-US"/>
          <w:rPrChange w:id="50" w:author="Denis Engemann" w:date="2018-04-19T23:07:00Z">
            <w:rPr>
              <w:rFonts w:ascii="Calibri" w:hAnsi="Calibri"/>
              <w:color w:val="000000" w:themeColor="text1"/>
              <w:lang w:val="en-US"/>
            </w:rPr>
          </w:rPrChange>
        </w:rPr>
        <w:t xml:space="preserve"> </w:t>
      </w:r>
      <w:r w:rsidR="00E04AA4" w:rsidRPr="00CA09EA">
        <w:rPr>
          <w:rFonts w:ascii="Calibri" w:hAnsi="Calibri" w:cs="Calibri"/>
          <w:color w:val="000000" w:themeColor="text1"/>
          <w:lang w:val="en-US"/>
          <w:rPrChange w:id="51" w:author="Denis Engemann" w:date="2018-04-19T23:07:00Z">
            <w:rPr>
              <w:rFonts w:ascii="Calibri" w:hAnsi="Calibri"/>
              <w:color w:val="000000" w:themeColor="text1"/>
              <w:lang w:val="en-US"/>
            </w:rPr>
          </w:rPrChange>
        </w:rPr>
        <w:t>for</w:t>
      </w:r>
      <w:r w:rsidR="00FB26B9" w:rsidRPr="00CA09EA">
        <w:rPr>
          <w:rFonts w:ascii="Calibri" w:hAnsi="Calibri" w:cs="Calibri"/>
          <w:color w:val="000000" w:themeColor="text1"/>
          <w:lang w:val="en-US"/>
          <w:rPrChange w:id="52" w:author="Denis Engemann" w:date="2018-04-19T23:07:00Z">
            <w:rPr>
              <w:rFonts w:ascii="Calibri" w:hAnsi="Calibri"/>
              <w:color w:val="000000" w:themeColor="text1"/>
              <w:lang w:val="en-US"/>
            </w:rPr>
          </w:rPrChange>
        </w:rPr>
        <w:t xml:space="preserve"> single</w:t>
      </w:r>
      <w:r w:rsidR="00E04AA4" w:rsidRPr="00CA09EA">
        <w:rPr>
          <w:rFonts w:ascii="Calibri" w:hAnsi="Calibri" w:cs="Calibri"/>
          <w:color w:val="000000" w:themeColor="text1"/>
          <w:lang w:val="en-US"/>
          <w:rPrChange w:id="53" w:author="Denis Engemann" w:date="2018-04-19T23:07:00Z">
            <w:rPr>
              <w:rFonts w:ascii="Calibri" w:hAnsi="Calibri"/>
              <w:color w:val="000000" w:themeColor="text1"/>
              <w:lang w:val="en-US"/>
            </w:rPr>
          </w:rPrChange>
        </w:rPr>
        <w:t xml:space="preserve"> </w:t>
      </w:r>
      <w:r w:rsidR="00021C5E" w:rsidRPr="00CA09EA">
        <w:rPr>
          <w:rFonts w:ascii="Calibri" w:hAnsi="Calibri" w:cs="Calibri"/>
          <w:color w:val="000000" w:themeColor="text1"/>
          <w:lang w:val="en-US"/>
          <w:rPrChange w:id="54" w:author="Denis Engemann" w:date="2018-04-19T23:07:00Z">
            <w:rPr>
              <w:rFonts w:ascii="Calibri" w:hAnsi="Calibri"/>
              <w:color w:val="000000" w:themeColor="text1"/>
              <w:lang w:val="en-US"/>
            </w:rPr>
          </w:rPrChange>
        </w:rPr>
        <w:t>patient</w:t>
      </w:r>
      <w:r w:rsidR="00E04AA4" w:rsidRPr="00CA09EA">
        <w:rPr>
          <w:rFonts w:ascii="Calibri" w:hAnsi="Calibri" w:cs="Calibri"/>
          <w:color w:val="000000" w:themeColor="text1"/>
          <w:lang w:val="en-US"/>
          <w:rPrChange w:id="55" w:author="Denis Engemann" w:date="2018-04-19T23:07:00Z">
            <w:rPr>
              <w:rFonts w:ascii="Calibri" w:hAnsi="Calibri"/>
              <w:color w:val="000000" w:themeColor="text1"/>
              <w:lang w:val="en-US"/>
            </w:rPr>
          </w:rPrChange>
        </w:rPr>
        <w:t>s</w:t>
      </w:r>
      <w:r w:rsidR="009C6835" w:rsidRPr="00CA09EA">
        <w:rPr>
          <w:rFonts w:ascii="Calibri" w:hAnsi="Calibri" w:cs="Calibri"/>
          <w:color w:val="000000" w:themeColor="text1"/>
          <w:lang w:val="en-US"/>
          <w:rPrChange w:id="56" w:author="Denis Engemann" w:date="2018-04-19T23:07:00Z">
            <w:rPr>
              <w:rFonts w:ascii="Calibri" w:hAnsi="Calibri"/>
              <w:color w:val="000000" w:themeColor="text1"/>
              <w:lang w:val="en-US"/>
            </w:rPr>
          </w:rPrChange>
        </w:rPr>
        <w:t>.</w:t>
      </w:r>
      <w:r w:rsidR="00FB26B9" w:rsidRPr="00CA09EA">
        <w:rPr>
          <w:rFonts w:ascii="Calibri" w:hAnsi="Calibri" w:cs="Calibri"/>
          <w:color w:val="000000" w:themeColor="text1"/>
          <w:lang w:val="en-US"/>
          <w:rPrChange w:id="57" w:author="Denis Engemann" w:date="2018-04-19T23:07:00Z">
            <w:rPr>
              <w:rFonts w:ascii="Calibri" w:hAnsi="Calibri"/>
              <w:color w:val="000000" w:themeColor="text1"/>
              <w:lang w:val="en-US"/>
            </w:rPr>
          </w:rPrChange>
        </w:rPr>
        <w:t xml:space="preserve"> </w:t>
      </w:r>
      <w:r w:rsidR="006C7D12" w:rsidRPr="00CA09EA">
        <w:rPr>
          <w:rFonts w:ascii="Calibri" w:hAnsi="Calibri" w:cs="Calibri"/>
          <w:color w:val="000000" w:themeColor="text1"/>
          <w:lang w:val="en-US"/>
          <w:rPrChange w:id="58" w:author="Denis Engemann" w:date="2018-04-19T23:07:00Z">
            <w:rPr>
              <w:rFonts w:ascii="Calibri" w:hAnsi="Calibri"/>
              <w:color w:val="000000" w:themeColor="text1"/>
              <w:lang w:val="en-US"/>
            </w:rPr>
          </w:rPrChange>
        </w:rPr>
        <w:t>This shift incurs</w:t>
      </w:r>
      <w:r w:rsidR="00A1316E" w:rsidRPr="00CA09EA">
        <w:rPr>
          <w:rFonts w:ascii="Calibri" w:hAnsi="Calibri" w:cs="Calibri"/>
          <w:color w:val="000000" w:themeColor="text1"/>
          <w:lang w:val="en-US"/>
          <w:rPrChange w:id="59" w:author="Denis Engemann" w:date="2018-04-19T23:07:00Z">
            <w:rPr>
              <w:rFonts w:ascii="Calibri" w:hAnsi="Calibri"/>
              <w:color w:val="000000" w:themeColor="text1"/>
              <w:lang w:val="en-US"/>
            </w:rPr>
          </w:rPrChange>
        </w:rPr>
        <w:t xml:space="preserve"> tension between </w:t>
      </w:r>
      <w:r w:rsidR="00CC6A0C" w:rsidRPr="00CA09EA">
        <w:rPr>
          <w:rFonts w:ascii="Calibri" w:hAnsi="Calibri" w:cs="Calibri"/>
          <w:color w:val="000000" w:themeColor="text1"/>
          <w:lang w:val="en-US"/>
          <w:rPrChange w:id="60" w:author="Denis Engemann" w:date="2018-04-19T23:07:00Z">
            <w:rPr>
              <w:rFonts w:ascii="Calibri" w:hAnsi="Calibri"/>
              <w:color w:val="000000" w:themeColor="text1"/>
              <w:lang w:val="en-US"/>
            </w:rPr>
          </w:rPrChange>
        </w:rPr>
        <w:t>established</w:t>
      </w:r>
      <w:r w:rsidR="00A448F0" w:rsidRPr="00CA09EA">
        <w:rPr>
          <w:rFonts w:ascii="Calibri" w:hAnsi="Calibri" w:cs="Calibri"/>
          <w:color w:val="000000" w:themeColor="text1"/>
          <w:lang w:val="en-US"/>
          <w:rPrChange w:id="61" w:author="Denis Engemann" w:date="2018-04-19T23:07:00Z">
            <w:rPr>
              <w:rFonts w:ascii="Calibri" w:hAnsi="Calibri"/>
              <w:color w:val="000000" w:themeColor="text1"/>
              <w:lang w:val="en-US"/>
            </w:rPr>
          </w:rPrChange>
        </w:rPr>
        <w:t xml:space="preserve"> </w:t>
      </w:r>
      <w:r w:rsidR="00021C5E" w:rsidRPr="00CA09EA">
        <w:rPr>
          <w:rFonts w:ascii="Calibri" w:hAnsi="Calibri" w:cs="Calibri"/>
          <w:color w:val="000000" w:themeColor="text1"/>
          <w:lang w:val="en-US"/>
          <w:rPrChange w:id="62" w:author="Denis Engemann" w:date="2018-04-19T23:07:00Z">
            <w:rPr>
              <w:rFonts w:ascii="Calibri" w:hAnsi="Calibri"/>
              <w:color w:val="000000" w:themeColor="text1"/>
              <w:lang w:val="en-US"/>
            </w:rPr>
          </w:rPrChange>
        </w:rPr>
        <w:t xml:space="preserve">tools </w:t>
      </w:r>
      <w:r w:rsidR="00BB02F4" w:rsidRPr="00CA09EA">
        <w:rPr>
          <w:rFonts w:ascii="Calibri" w:hAnsi="Calibri" w:cs="Calibri"/>
          <w:color w:val="000000" w:themeColor="text1"/>
          <w:lang w:val="en-US"/>
          <w:rPrChange w:id="63" w:author="Denis Engemann" w:date="2018-04-19T23:07:00Z">
            <w:rPr>
              <w:rFonts w:ascii="Calibri" w:hAnsi="Calibri"/>
              <w:color w:val="000000" w:themeColor="text1"/>
              <w:lang w:val="en-US"/>
            </w:rPr>
          </w:rPrChange>
        </w:rPr>
        <w:t>used to</w:t>
      </w:r>
      <w:r w:rsidR="00A448F0" w:rsidRPr="00CA09EA">
        <w:rPr>
          <w:rFonts w:ascii="Calibri" w:hAnsi="Calibri" w:cs="Calibri"/>
          <w:color w:val="000000" w:themeColor="text1"/>
          <w:lang w:val="en-US"/>
          <w:rPrChange w:id="64" w:author="Denis Engemann" w:date="2018-04-19T23:07:00Z">
            <w:rPr>
              <w:rFonts w:ascii="Calibri" w:hAnsi="Calibri"/>
              <w:color w:val="000000" w:themeColor="text1"/>
              <w:lang w:val="en-US"/>
            </w:rPr>
          </w:rPrChange>
        </w:rPr>
        <w:t xml:space="preserve"> </w:t>
      </w:r>
      <w:r w:rsidR="00BB02F4" w:rsidRPr="00CA09EA">
        <w:rPr>
          <w:rFonts w:ascii="Calibri" w:hAnsi="Calibri" w:cs="Calibri"/>
          <w:color w:val="000000" w:themeColor="text1"/>
          <w:lang w:val="en-US"/>
          <w:rPrChange w:id="65" w:author="Denis Engemann" w:date="2018-04-19T23:07:00Z">
            <w:rPr>
              <w:rFonts w:ascii="Calibri" w:hAnsi="Calibri"/>
              <w:color w:val="000000" w:themeColor="text1"/>
              <w:lang w:val="en-US"/>
            </w:rPr>
          </w:rPrChange>
        </w:rPr>
        <w:t>infer</w:t>
      </w:r>
      <w:r w:rsidR="00021C5E" w:rsidRPr="00CA09EA">
        <w:rPr>
          <w:rFonts w:ascii="Calibri" w:hAnsi="Calibri" w:cs="Calibri"/>
          <w:color w:val="000000" w:themeColor="text1"/>
          <w:lang w:val="en-US"/>
          <w:rPrChange w:id="66" w:author="Denis Engemann" w:date="2018-04-19T23:07:00Z">
            <w:rPr>
              <w:rFonts w:ascii="Calibri" w:hAnsi="Calibri"/>
              <w:color w:val="000000" w:themeColor="text1"/>
              <w:lang w:val="en-US"/>
            </w:rPr>
          </w:rPrChange>
        </w:rPr>
        <w:t xml:space="preserve"> </w:t>
      </w:r>
      <w:r w:rsidR="00C8713E" w:rsidRPr="00CA09EA">
        <w:rPr>
          <w:rFonts w:ascii="Calibri" w:hAnsi="Calibri" w:cs="Calibri"/>
          <w:color w:val="000000" w:themeColor="text1"/>
          <w:lang w:val="en-US"/>
          <w:rPrChange w:id="67" w:author="Denis Engemann" w:date="2018-04-19T23:07:00Z">
            <w:rPr>
              <w:rFonts w:ascii="Calibri" w:hAnsi="Calibri"/>
              <w:color w:val="000000" w:themeColor="text1"/>
              <w:lang w:val="en-US"/>
            </w:rPr>
          </w:rPrChange>
        </w:rPr>
        <w:t xml:space="preserve">statistically significant </w:t>
      </w:r>
      <w:r w:rsidR="0000169A" w:rsidRPr="00CA09EA">
        <w:rPr>
          <w:rFonts w:ascii="Calibri" w:hAnsi="Calibri" w:cs="Calibri"/>
          <w:color w:val="000000" w:themeColor="text1"/>
          <w:lang w:val="en-US"/>
          <w:rPrChange w:id="68" w:author="Denis Engemann" w:date="2018-04-19T23:07:00Z">
            <w:rPr>
              <w:rFonts w:ascii="Calibri" w:hAnsi="Calibri"/>
              <w:color w:val="000000" w:themeColor="text1"/>
              <w:lang w:val="en-US"/>
            </w:rPr>
          </w:rPrChange>
        </w:rPr>
        <w:t>group effects</w:t>
      </w:r>
      <w:r w:rsidR="00021C5E" w:rsidRPr="00CA09EA">
        <w:rPr>
          <w:rFonts w:ascii="Calibri" w:hAnsi="Calibri" w:cs="Calibri"/>
          <w:color w:val="000000" w:themeColor="text1"/>
          <w:lang w:val="en-US"/>
          <w:rPrChange w:id="69" w:author="Denis Engemann" w:date="2018-04-19T23:07:00Z">
            <w:rPr>
              <w:rFonts w:ascii="Calibri" w:hAnsi="Calibri"/>
              <w:color w:val="000000" w:themeColor="text1"/>
              <w:lang w:val="en-US"/>
            </w:rPr>
          </w:rPrChange>
        </w:rPr>
        <w:t xml:space="preserve"> </w:t>
      </w:r>
      <w:r w:rsidR="00A448F0" w:rsidRPr="00CA09EA">
        <w:rPr>
          <w:rFonts w:ascii="Calibri" w:hAnsi="Calibri" w:cs="Calibri"/>
          <w:color w:val="000000" w:themeColor="text1"/>
          <w:lang w:val="en-US"/>
          <w:rPrChange w:id="70" w:author="Denis Engemann" w:date="2018-04-19T23:07:00Z">
            <w:rPr>
              <w:rFonts w:ascii="Calibri" w:hAnsi="Calibri"/>
              <w:color w:val="000000" w:themeColor="text1"/>
              <w:lang w:val="en-US"/>
            </w:rPr>
          </w:rPrChange>
        </w:rPr>
        <w:t xml:space="preserve">and </w:t>
      </w:r>
      <w:r w:rsidR="00CC6A0C" w:rsidRPr="00CA09EA">
        <w:rPr>
          <w:rFonts w:ascii="Calibri" w:hAnsi="Calibri" w:cs="Calibri"/>
          <w:color w:val="000000" w:themeColor="text1"/>
          <w:lang w:val="en-US"/>
          <w:rPrChange w:id="71" w:author="Denis Engemann" w:date="2018-04-19T23:07:00Z">
            <w:rPr>
              <w:rFonts w:ascii="Calibri" w:hAnsi="Calibri"/>
              <w:color w:val="000000" w:themeColor="text1"/>
              <w:lang w:val="en-US"/>
            </w:rPr>
          </w:rPrChange>
        </w:rPr>
        <w:t xml:space="preserve">emerging </w:t>
      </w:r>
      <w:r w:rsidR="00021C5E" w:rsidRPr="00CA09EA">
        <w:rPr>
          <w:rFonts w:ascii="Calibri" w:hAnsi="Calibri" w:cs="Calibri"/>
          <w:color w:val="000000" w:themeColor="text1"/>
          <w:lang w:val="en-US"/>
          <w:rPrChange w:id="72" w:author="Denis Engemann" w:date="2018-04-19T23:07:00Z">
            <w:rPr>
              <w:rFonts w:ascii="Calibri" w:hAnsi="Calibri"/>
              <w:color w:val="000000" w:themeColor="text1"/>
              <w:lang w:val="en-US"/>
            </w:rPr>
          </w:rPrChange>
        </w:rPr>
        <w:t xml:space="preserve">machine-learning tools to </w:t>
      </w:r>
      <w:r w:rsidR="00EB7AC4" w:rsidRPr="00CA09EA">
        <w:rPr>
          <w:rFonts w:ascii="Calibri" w:hAnsi="Calibri" w:cs="Calibri"/>
          <w:color w:val="000000" w:themeColor="text1"/>
          <w:lang w:val="en-US"/>
          <w:rPrChange w:id="73" w:author="Denis Engemann" w:date="2018-04-19T23:07:00Z">
            <w:rPr>
              <w:rFonts w:ascii="Calibri" w:hAnsi="Calibri"/>
              <w:color w:val="000000" w:themeColor="text1"/>
              <w:lang w:val="en-US"/>
            </w:rPr>
          </w:rPrChange>
        </w:rPr>
        <w:t>forecast an</w:t>
      </w:r>
      <w:r w:rsidR="00021C5E" w:rsidRPr="00CA09EA">
        <w:rPr>
          <w:rFonts w:ascii="Calibri" w:hAnsi="Calibri" w:cs="Calibri"/>
          <w:color w:val="000000" w:themeColor="text1"/>
          <w:lang w:val="en-US"/>
          <w:rPrChange w:id="74" w:author="Denis Engemann" w:date="2018-04-19T23:07:00Z">
            <w:rPr>
              <w:rFonts w:ascii="Calibri" w:hAnsi="Calibri"/>
              <w:color w:val="000000" w:themeColor="text1"/>
              <w:lang w:val="en-US"/>
            </w:rPr>
          </w:rPrChange>
        </w:rPr>
        <w:t xml:space="preserve"> </w:t>
      </w:r>
      <w:r w:rsidR="00D81561" w:rsidRPr="00CA09EA">
        <w:rPr>
          <w:rFonts w:ascii="Calibri" w:hAnsi="Calibri" w:cs="Calibri"/>
          <w:color w:val="000000" w:themeColor="text1"/>
          <w:lang w:val="en-US"/>
          <w:rPrChange w:id="75" w:author="Denis Engemann" w:date="2018-04-19T23:07:00Z">
            <w:rPr>
              <w:rFonts w:ascii="Calibri" w:hAnsi="Calibri"/>
              <w:color w:val="000000" w:themeColor="text1"/>
              <w:lang w:val="en-US"/>
            </w:rPr>
          </w:rPrChange>
        </w:rPr>
        <w:t>individual</w:t>
      </w:r>
      <w:r w:rsidR="00EB7AC4" w:rsidRPr="00CA09EA">
        <w:rPr>
          <w:rFonts w:ascii="Calibri" w:hAnsi="Calibri" w:cs="Calibri"/>
          <w:color w:val="000000" w:themeColor="text1"/>
          <w:lang w:val="en-US"/>
          <w:rPrChange w:id="76" w:author="Denis Engemann" w:date="2018-04-19T23:07:00Z">
            <w:rPr>
              <w:rFonts w:ascii="Calibri" w:hAnsi="Calibri"/>
              <w:color w:val="000000" w:themeColor="text1"/>
              <w:lang w:val="en-US"/>
            </w:rPr>
          </w:rPrChange>
        </w:rPr>
        <w:t>’s</w:t>
      </w:r>
      <w:r w:rsidR="00021C5E" w:rsidRPr="00CA09EA">
        <w:rPr>
          <w:rFonts w:ascii="Calibri" w:hAnsi="Calibri" w:cs="Calibri"/>
          <w:color w:val="000000" w:themeColor="text1"/>
          <w:lang w:val="en-US"/>
          <w:rPrChange w:id="77" w:author="Denis Engemann" w:date="2018-04-19T23:07:00Z">
            <w:rPr>
              <w:rFonts w:ascii="Calibri" w:hAnsi="Calibri"/>
              <w:color w:val="000000" w:themeColor="text1"/>
              <w:lang w:val="en-US"/>
            </w:rPr>
          </w:rPrChange>
        </w:rPr>
        <w:t xml:space="preserve"> </w:t>
      </w:r>
      <w:r w:rsidR="00EB7AC4" w:rsidRPr="00CA09EA">
        <w:rPr>
          <w:rFonts w:ascii="Calibri" w:hAnsi="Calibri" w:cs="Calibri"/>
          <w:color w:val="000000" w:themeColor="text1"/>
          <w:lang w:val="en-US"/>
          <w:rPrChange w:id="78" w:author="Denis Engemann" w:date="2018-04-19T23:07:00Z">
            <w:rPr>
              <w:rFonts w:ascii="Calibri" w:hAnsi="Calibri"/>
              <w:color w:val="000000" w:themeColor="text1"/>
              <w:lang w:val="en-US"/>
            </w:rPr>
          </w:rPrChange>
        </w:rPr>
        <w:t>future</w:t>
      </w:r>
      <w:r w:rsidR="00021C5E" w:rsidRPr="00CA09EA">
        <w:rPr>
          <w:rFonts w:ascii="Calibri" w:hAnsi="Calibri" w:cs="Calibri"/>
          <w:color w:val="000000" w:themeColor="text1"/>
          <w:lang w:val="en-US"/>
          <w:rPrChange w:id="79" w:author="Denis Engemann" w:date="2018-04-19T23:07:00Z">
            <w:rPr>
              <w:rFonts w:ascii="Calibri" w:hAnsi="Calibri"/>
              <w:color w:val="000000" w:themeColor="text1"/>
              <w:lang w:val="en-US"/>
            </w:rPr>
          </w:rPrChange>
        </w:rPr>
        <w:t xml:space="preserve">. Here, </w:t>
      </w:r>
      <w:r w:rsidR="00CC6A0C" w:rsidRPr="00CA09EA">
        <w:rPr>
          <w:rFonts w:ascii="Calibri" w:hAnsi="Calibri" w:cs="Calibri"/>
          <w:color w:val="000000" w:themeColor="text1"/>
          <w:lang w:val="en-US"/>
          <w:rPrChange w:id="80" w:author="Denis Engemann" w:date="2018-04-19T23:07:00Z">
            <w:rPr>
              <w:rFonts w:ascii="Calibri" w:hAnsi="Calibri"/>
              <w:color w:val="000000" w:themeColor="text1"/>
              <w:lang w:val="en-US"/>
            </w:rPr>
          </w:rPrChange>
        </w:rPr>
        <w:t xml:space="preserve">we provide a </w:t>
      </w:r>
      <w:r w:rsidR="005560A7" w:rsidRPr="00CA09EA">
        <w:rPr>
          <w:rFonts w:ascii="Calibri" w:hAnsi="Calibri" w:cs="Calibri"/>
          <w:color w:val="000000" w:themeColor="text1"/>
          <w:lang w:val="en-US"/>
          <w:rPrChange w:id="81" w:author="Denis Engemann" w:date="2018-04-19T23:07:00Z">
            <w:rPr>
              <w:rFonts w:ascii="Calibri" w:hAnsi="Calibri"/>
              <w:color w:val="000000" w:themeColor="text1"/>
              <w:lang w:val="en-US"/>
            </w:rPr>
          </w:rPrChange>
        </w:rPr>
        <w:t>direct</w:t>
      </w:r>
      <w:r w:rsidR="002E020E" w:rsidRPr="00CA09EA">
        <w:rPr>
          <w:rFonts w:ascii="Calibri" w:hAnsi="Calibri" w:cs="Calibri"/>
          <w:color w:val="000000" w:themeColor="text1"/>
          <w:lang w:val="en-US"/>
          <w:rPrChange w:id="82" w:author="Denis Engemann" w:date="2018-04-19T23:07:00Z">
            <w:rPr>
              <w:rFonts w:ascii="Calibri" w:hAnsi="Calibri"/>
              <w:color w:val="000000" w:themeColor="text1"/>
              <w:lang w:val="en-US"/>
            </w:rPr>
          </w:rPrChange>
        </w:rPr>
        <w:t xml:space="preserve"> </w:t>
      </w:r>
      <w:r w:rsidR="00CE690A" w:rsidRPr="00CA09EA">
        <w:rPr>
          <w:rFonts w:ascii="Calibri" w:hAnsi="Calibri" w:cs="Calibri"/>
          <w:color w:val="000000" w:themeColor="text1"/>
          <w:lang w:val="en-US"/>
          <w:rPrChange w:id="83" w:author="Denis Engemann" w:date="2018-04-19T23:07:00Z">
            <w:rPr>
              <w:rFonts w:ascii="Calibri" w:hAnsi="Calibri"/>
              <w:color w:val="000000" w:themeColor="text1"/>
              <w:lang w:val="en-US"/>
            </w:rPr>
          </w:rPrChange>
        </w:rPr>
        <w:t xml:space="preserve">comparison </w:t>
      </w:r>
      <w:r w:rsidR="00474A0B" w:rsidRPr="00CA09EA">
        <w:rPr>
          <w:rFonts w:ascii="Calibri" w:hAnsi="Calibri" w:cs="Calibri"/>
          <w:color w:val="000000" w:themeColor="text1"/>
          <w:lang w:val="en-US"/>
          <w:rPrChange w:id="84" w:author="Denis Engemann" w:date="2018-04-19T23:07:00Z">
            <w:rPr>
              <w:rFonts w:ascii="Calibri" w:hAnsi="Calibri"/>
              <w:color w:val="000000" w:themeColor="text1"/>
              <w:lang w:val="en-US"/>
            </w:rPr>
          </w:rPrChange>
        </w:rPr>
        <w:t>of the linear model in</w:t>
      </w:r>
      <w:r w:rsidR="003A5AC7" w:rsidRPr="00CA09EA">
        <w:rPr>
          <w:rFonts w:ascii="Calibri" w:hAnsi="Calibri" w:cs="Calibri"/>
          <w:color w:val="000000" w:themeColor="text1"/>
          <w:lang w:val="en-US"/>
          <w:rPrChange w:id="85" w:author="Denis Engemann" w:date="2018-04-19T23:07:00Z">
            <w:rPr>
              <w:rFonts w:ascii="Calibri" w:hAnsi="Calibri"/>
              <w:color w:val="000000" w:themeColor="text1"/>
              <w:lang w:val="en-US"/>
            </w:rPr>
          </w:rPrChange>
        </w:rPr>
        <w:t xml:space="preserve"> identifying</w:t>
      </w:r>
      <w:r w:rsidR="00822E7B" w:rsidRPr="00CA09EA">
        <w:rPr>
          <w:rFonts w:ascii="Calibri" w:hAnsi="Calibri" w:cs="Calibri"/>
          <w:color w:val="000000" w:themeColor="text1"/>
          <w:lang w:val="en-US"/>
          <w:rPrChange w:id="86" w:author="Denis Engemann" w:date="2018-04-19T23:07:00Z">
            <w:rPr>
              <w:rFonts w:ascii="Calibri" w:hAnsi="Calibri"/>
              <w:color w:val="000000" w:themeColor="text1"/>
              <w:lang w:val="en-US"/>
            </w:rPr>
          </w:rPrChange>
        </w:rPr>
        <w:t xml:space="preserve"> significant </w:t>
      </w:r>
      <w:r w:rsidR="008079FA" w:rsidRPr="00CA09EA">
        <w:rPr>
          <w:rFonts w:ascii="Calibri" w:hAnsi="Calibri" w:cs="Calibri"/>
          <w:color w:val="000000" w:themeColor="text1"/>
          <w:lang w:val="en-US"/>
          <w:rPrChange w:id="87" w:author="Denis Engemann" w:date="2018-04-19T23:07:00Z">
            <w:rPr>
              <w:rFonts w:ascii="Calibri" w:hAnsi="Calibri"/>
              <w:color w:val="000000" w:themeColor="text1"/>
              <w:lang w:val="en-US"/>
            </w:rPr>
          </w:rPrChange>
        </w:rPr>
        <w:t xml:space="preserve">contributing </w:t>
      </w:r>
      <w:r w:rsidR="001916AC" w:rsidRPr="00CA09EA">
        <w:rPr>
          <w:rFonts w:ascii="Calibri" w:hAnsi="Calibri" w:cs="Calibri"/>
          <w:color w:val="000000" w:themeColor="text1"/>
          <w:lang w:val="en-US"/>
          <w:rPrChange w:id="88" w:author="Denis Engemann" w:date="2018-04-19T23:07:00Z">
            <w:rPr>
              <w:rFonts w:ascii="Calibri" w:hAnsi="Calibri"/>
              <w:color w:val="000000" w:themeColor="text1"/>
              <w:lang w:val="en-US"/>
            </w:rPr>
          </w:rPrChange>
        </w:rPr>
        <w:t>variables</w:t>
      </w:r>
      <w:r w:rsidR="008079FA" w:rsidRPr="00CA09EA">
        <w:rPr>
          <w:rFonts w:ascii="Calibri" w:hAnsi="Calibri" w:cs="Calibri"/>
          <w:color w:val="000000" w:themeColor="text1"/>
          <w:lang w:val="en-US"/>
          <w:rPrChange w:id="89" w:author="Denis Engemann" w:date="2018-04-19T23:07:00Z">
            <w:rPr>
              <w:rFonts w:ascii="Calibri" w:hAnsi="Calibri"/>
              <w:color w:val="000000" w:themeColor="text1"/>
              <w:lang w:val="en-US"/>
            </w:rPr>
          </w:rPrChange>
        </w:rPr>
        <w:t xml:space="preserve"> and </w:t>
      </w:r>
      <w:r w:rsidR="00953ABA" w:rsidRPr="00CA09EA">
        <w:rPr>
          <w:rFonts w:ascii="Calibri" w:hAnsi="Calibri" w:cs="Calibri"/>
          <w:color w:val="000000" w:themeColor="text1"/>
          <w:lang w:val="en-US"/>
          <w:rPrChange w:id="90" w:author="Denis Engemann" w:date="2018-04-19T23:07:00Z">
            <w:rPr>
              <w:rFonts w:ascii="Calibri" w:hAnsi="Calibri"/>
              <w:color w:val="000000" w:themeColor="text1"/>
              <w:lang w:val="en-US"/>
            </w:rPr>
          </w:rPrChange>
        </w:rPr>
        <w:t>in</w:t>
      </w:r>
      <w:r w:rsidR="003A5AC7" w:rsidRPr="00CA09EA">
        <w:rPr>
          <w:rFonts w:ascii="Calibri" w:hAnsi="Calibri" w:cs="Calibri"/>
          <w:color w:val="000000" w:themeColor="text1"/>
          <w:lang w:val="en-US"/>
          <w:rPrChange w:id="91" w:author="Denis Engemann" w:date="2018-04-19T23:07:00Z">
            <w:rPr>
              <w:rFonts w:ascii="Calibri" w:hAnsi="Calibri"/>
              <w:color w:val="000000" w:themeColor="text1"/>
              <w:lang w:val="en-US"/>
            </w:rPr>
          </w:rPrChange>
        </w:rPr>
        <w:t xml:space="preserve"> </w:t>
      </w:r>
      <w:r w:rsidR="00CA16BA" w:rsidRPr="00CA09EA">
        <w:rPr>
          <w:rFonts w:ascii="Calibri" w:hAnsi="Calibri" w:cs="Calibri"/>
          <w:color w:val="000000" w:themeColor="text1"/>
          <w:lang w:val="en-US"/>
          <w:rPrChange w:id="92" w:author="Denis Engemann" w:date="2018-04-19T23:07:00Z">
            <w:rPr>
              <w:rFonts w:ascii="Calibri" w:hAnsi="Calibri"/>
              <w:color w:val="000000" w:themeColor="text1"/>
              <w:lang w:val="en-US"/>
            </w:rPr>
          </w:rPrChange>
        </w:rPr>
        <w:t>searching through</w:t>
      </w:r>
      <w:r w:rsidR="0066475C" w:rsidRPr="00CA09EA">
        <w:rPr>
          <w:rFonts w:ascii="Calibri" w:hAnsi="Calibri" w:cs="Calibri"/>
          <w:color w:val="000000" w:themeColor="text1"/>
          <w:lang w:val="en-US"/>
          <w:rPrChange w:id="93" w:author="Denis Engemann" w:date="2018-04-19T23:07:00Z">
            <w:rPr>
              <w:rFonts w:ascii="Calibri" w:hAnsi="Calibri"/>
              <w:color w:val="000000" w:themeColor="text1"/>
              <w:lang w:val="en-US"/>
            </w:rPr>
          </w:rPrChange>
        </w:rPr>
        <w:t xml:space="preserve"> </w:t>
      </w:r>
      <w:r w:rsidR="001916AC" w:rsidRPr="00CA09EA">
        <w:rPr>
          <w:rFonts w:ascii="Calibri" w:hAnsi="Calibri" w:cs="Calibri"/>
          <w:color w:val="000000" w:themeColor="text1"/>
          <w:lang w:val="en-US"/>
          <w:rPrChange w:id="94" w:author="Denis Engemann" w:date="2018-04-19T23:07:00Z">
            <w:rPr>
              <w:rFonts w:ascii="Calibri" w:hAnsi="Calibri"/>
              <w:color w:val="000000" w:themeColor="text1"/>
              <w:lang w:val="en-US"/>
            </w:rPr>
          </w:rPrChange>
        </w:rPr>
        <w:t xml:space="preserve">the most </w:t>
      </w:r>
      <w:r w:rsidR="0066475C" w:rsidRPr="00CA09EA">
        <w:rPr>
          <w:rFonts w:ascii="Calibri" w:hAnsi="Calibri" w:cs="Calibri"/>
          <w:color w:val="000000" w:themeColor="text1"/>
          <w:lang w:val="en-US"/>
          <w:rPrChange w:id="95" w:author="Denis Engemann" w:date="2018-04-19T23:07:00Z">
            <w:rPr>
              <w:rFonts w:ascii="Calibri" w:hAnsi="Calibri"/>
              <w:color w:val="000000" w:themeColor="text1"/>
              <w:lang w:val="en-US"/>
            </w:rPr>
          </w:rPrChange>
        </w:rPr>
        <w:t xml:space="preserve">predictive </w:t>
      </w:r>
      <w:r w:rsidR="001916AC" w:rsidRPr="00CA09EA">
        <w:rPr>
          <w:rFonts w:ascii="Calibri" w:hAnsi="Calibri" w:cs="Calibri"/>
          <w:color w:val="000000" w:themeColor="text1"/>
          <w:lang w:val="en-US"/>
          <w:rPrChange w:id="96" w:author="Denis Engemann" w:date="2018-04-19T23:07:00Z">
            <w:rPr>
              <w:rFonts w:ascii="Calibri" w:hAnsi="Calibri"/>
              <w:color w:val="000000" w:themeColor="text1"/>
              <w:lang w:val="en-US"/>
            </w:rPr>
          </w:rPrChange>
        </w:rPr>
        <w:t>ones</w:t>
      </w:r>
      <w:r w:rsidR="0066475C" w:rsidRPr="00CA09EA">
        <w:rPr>
          <w:rFonts w:ascii="Calibri" w:hAnsi="Calibri" w:cs="Calibri"/>
          <w:color w:val="000000" w:themeColor="text1"/>
          <w:lang w:val="en-US"/>
          <w:rPrChange w:id="97" w:author="Denis Engemann" w:date="2018-04-19T23:07:00Z">
            <w:rPr>
              <w:rFonts w:ascii="Calibri" w:hAnsi="Calibri"/>
              <w:color w:val="000000" w:themeColor="text1"/>
              <w:lang w:val="en-US"/>
            </w:rPr>
          </w:rPrChange>
        </w:rPr>
        <w:t>. In artific</w:t>
      </w:r>
      <w:r w:rsidR="00C965F4" w:rsidRPr="00CA09EA">
        <w:rPr>
          <w:rFonts w:ascii="Calibri" w:hAnsi="Calibri" w:cs="Calibri"/>
          <w:color w:val="000000" w:themeColor="text1"/>
          <w:lang w:val="en-US"/>
          <w:rPrChange w:id="98" w:author="Denis Engemann" w:date="2018-04-19T23:07:00Z">
            <w:rPr>
              <w:rFonts w:ascii="Calibri" w:hAnsi="Calibri"/>
              <w:color w:val="000000" w:themeColor="text1"/>
              <w:lang w:val="en-US"/>
            </w:rPr>
          </w:rPrChange>
        </w:rPr>
        <w:t>i</w:t>
      </w:r>
      <w:r w:rsidR="0066475C" w:rsidRPr="00CA09EA">
        <w:rPr>
          <w:rFonts w:ascii="Calibri" w:hAnsi="Calibri" w:cs="Calibri"/>
          <w:color w:val="000000" w:themeColor="text1"/>
          <w:lang w:val="en-US"/>
          <w:rPrChange w:id="99" w:author="Denis Engemann" w:date="2018-04-19T23:07:00Z">
            <w:rPr>
              <w:rFonts w:ascii="Calibri" w:hAnsi="Calibri"/>
              <w:color w:val="000000" w:themeColor="text1"/>
              <w:lang w:val="en-US"/>
            </w:rPr>
          </w:rPrChange>
        </w:rPr>
        <w:t xml:space="preserve">al data simulations and </w:t>
      </w:r>
      <w:r w:rsidR="00D3006B" w:rsidRPr="00CA09EA">
        <w:rPr>
          <w:rFonts w:ascii="Calibri" w:hAnsi="Calibri" w:cs="Calibri"/>
          <w:color w:val="000000" w:themeColor="text1"/>
          <w:lang w:val="en-US"/>
          <w:rPrChange w:id="100" w:author="Denis Engemann" w:date="2018-04-19T23:07:00Z">
            <w:rPr>
              <w:rFonts w:ascii="Calibri" w:hAnsi="Calibri"/>
              <w:color w:val="000000" w:themeColor="text1"/>
              <w:lang w:val="en-US"/>
            </w:rPr>
          </w:rPrChange>
        </w:rPr>
        <w:t>common</w:t>
      </w:r>
      <w:r w:rsidR="00C16E7E" w:rsidRPr="00CA09EA">
        <w:rPr>
          <w:rFonts w:ascii="Calibri" w:hAnsi="Calibri" w:cs="Calibri"/>
          <w:color w:val="000000" w:themeColor="text1"/>
          <w:lang w:val="en-US"/>
          <w:rPrChange w:id="101" w:author="Denis Engemann" w:date="2018-04-19T23:07:00Z">
            <w:rPr>
              <w:rFonts w:ascii="Calibri" w:hAnsi="Calibri"/>
              <w:color w:val="000000" w:themeColor="text1"/>
              <w:lang w:val="en-US"/>
            </w:rPr>
          </w:rPrChange>
        </w:rPr>
        <w:t xml:space="preserve"> medical datasets, we quantitatively characterized </w:t>
      </w:r>
      <w:r w:rsidR="00103080" w:rsidRPr="00CA09EA">
        <w:rPr>
          <w:rFonts w:ascii="Calibri" w:hAnsi="Calibri" w:cs="Calibri"/>
          <w:color w:val="000000" w:themeColor="text1"/>
          <w:lang w:val="en-US"/>
          <w:rPrChange w:id="102" w:author="Denis Engemann" w:date="2018-04-19T23:07:00Z">
            <w:rPr>
              <w:rFonts w:ascii="Calibri" w:hAnsi="Calibri"/>
              <w:color w:val="000000" w:themeColor="text1"/>
              <w:lang w:val="en-US"/>
            </w:rPr>
          </w:rPrChange>
        </w:rPr>
        <w:t xml:space="preserve">instances </w:t>
      </w:r>
      <w:r w:rsidR="00C965F4" w:rsidRPr="00CA09EA">
        <w:rPr>
          <w:rFonts w:ascii="Calibri" w:hAnsi="Calibri" w:cs="Calibri"/>
          <w:color w:val="000000" w:themeColor="text1"/>
          <w:lang w:val="en-US"/>
          <w:rPrChange w:id="103" w:author="Denis Engemann" w:date="2018-04-19T23:07:00Z">
            <w:rPr>
              <w:rFonts w:ascii="Calibri" w:hAnsi="Calibri"/>
              <w:color w:val="000000" w:themeColor="text1"/>
              <w:lang w:val="en-US"/>
            </w:rPr>
          </w:rPrChange>
        </w:rPr>
        <w:t xml:space="preserve">when </w:t>
      </w:r>
      <w:r w:rsidR="001916AC" w:rsidRPr="00CA09EA">
        <w:rPr>
          <w:rFonts w:ascii="Calibri" w:hAnsi="Calibri" w:cs="Calibri"/>
          <w:color w:val="000000" w:themeColor="text1"/>
          <w:lang w:val="en-US"/>
          <w:rPrChange w:id="104" w:author="Denis Engemann" w:date="2018-04-19T23:07:00Z">
            <w:rPr>
              <w:rFonts w:ascii="Calibri" w:hAnsi="Calibri"/>
              <w:color w:val="000000" w:themeColor="text1"/>
              <w:lang w:val="en-US"/>
            </w:rPr>
          </w:rPrChange>
        </w:rPr>
        <w:t xml:space="preserve">statistical </w:t>
      </w:r>
      <w:r w:rsidR="002E020E" w:rsidRPr="00CA09EA">
        <w:rPr>
          <w:rFonts w:ascii="Calibri" w:hAnsi="Calibri" w:cs="Calibri"/>
          <w:color w:val="000000" w:themeColor="text1"/>
          <w:lang w:val="en-US"/>
          <w:rPrChange w:id="105" w:author="Denis Engemann" w:date="2018-04-19T23:07:00Z">
            <w:rPr>
              <w:rFonts w:ascii="Calibri" w:hAnsi="Calibri"/>
              <w:color w:val="000000" w:themeColor="text1"/>
              <w:lang w:val="en-US"/>
            </w:rPr>
          </w:rPrChange>
        </w:rPr>
        <w:t xml:space="preserve">inference and </w:t>
      </w:r>
      <w:r w:rsidR="003F12DE" w:rsidRPr="00CA09EA">
        <w:rPr>
          <w:rFonts w:ascii="Calibri" w:hAnsi="Calibri" w:cs="Calibri"/>
          <w:color w:val="000000" w:themeColor="text1"/>
          <w:lang w:val="en-US"/>
          <w:rPrChange w:id="106" w:author="Denis Engemann" w:date="2018-04-19T23:07:00Z">
            <w:rPr>
              <w:rFonts w:ascii="Calibri" w:hAnsi="Calibri"/>
              <w:color w:val="000000" w:themeColor="text1"/>
              <w:lang w:val="en-US"/>
            </w:rPr>
          </w:rPrChange>
        </w:rPr>
        <w:t>pattern recognition</w:t>
      </w:r>
      <w:r w:rsidR="00875ADF" w:rsidRPr="00CA09EA">
        <w:rPr>
          <w:rFonts w:ascii="Calibri" w:hAnsi="Calibri" w:cs="Calibri"/>
          <w:color w:val="000000" w:themeColor="text1"/>
          <w:lang w:val="en-US"/>
          <w:rPrChange w:id="107" w:author="Denis Engemann" w:date="2018-04-19T23:07:00Z">
            <w:rPr>
              <w:rFonts w:ascii="Calibri" w:hAnsi="Calibri"/>
              <w:color w:val="000000" w:themeColor="text1"/>
              <w:lang w:val="en-US"/>
            </w:rPr>
          </w:rPrChange>
        </w:rPr>
        <w:t xml:space="preserve"> </w:t>
      </w:r>
      <w:r w:rsidR="00C85861" w:rsidRPr="00CA09EA">
        <w:rPr>
          <w:rFonts w:ascii="Calibri" w:hAnsi="Calibri" w:cs="Calibri"/>
          <w:color w:val="000000" w:themeColor="text1"/>
          <w:lang w:val="en-US"/>
          <w:rPrChange w:id="108" w:author="Denis Engemann" w:date="2018-04-19T23:07:00Z">
            <w:rPr>
              <w:rFonts w:ascii="Calibri" w:hAnsi="Calibri"/>
              <w:color w:val="000000" w:themeColor="text1"/>
              <w:lang w:val="en-US"/>
            </w:rPr>
          </w:rPrChange>
        </w:rPr>
        <w:t>concur</w:t>
      </w:r>
      <w:r w:rsidR="00875ADF" w:rsidRPr="00CA09EA">
        <w:rPr>
          <w:rFonts w:ascii="Calibri" w:hAnsi="Calibri" w:cs="Calibri"/>
          <w:color w:val="000000" w:themeColor="text1"/>
          <w:lang w:val="en-US"/>
          <w:rPrChange w:id="109" w:author="Denis Engemann" w:date="2018-04-19T23:07:00Z">
            <w:rPr>
              <w:rFonts w:ascii="Calibri" w:hAnsi="Calibri"/>
              <w:color w:val="000000" w:themeColor="text1"/>
              <w:lang w:val="en-US"/>
            </w:rPr>
          </w:rPrChange>
        </w:rPr>
        <w:t xml:space="preserve"> and </w:t>
      </w:r>
      <w:r w:rsidR="00C85861" w:rsidRPr="00CA09EA">
        <w:rPr>
          <w:rFonts w:ascii="Calibri" w:hAnsi="Calibri" w:cs="Calibri"/>
          <w:color w:val="000000" w:themeColor="text1"/>
          <w:lang w:val="en-US"/>
          <w:rPrChange w:id="110" w:author="Denis Engemann" w:date="2018-04-19T23:07:00Z">
            <w:rPr>
              <w:rFonts w:ascii="Calibri" w:hAnsi="Calibri"/>
              <w:color w:val="000000" w:themeColor="text1"/>
              <w:lang w:val="en-US"/>
            </w:rPr>
          </w:rPrChange>
        </w:rPr>
        <w:t>diverge</w:t>
      </w:r>
      <w:r w:rsidR="00875ADF" w:rsidRPr="00CA09EA">
        <w:rPr>
          <w:rFonts w:ascii="Calibri" w:hAnsi="Calibri" w:cs="Calibri"/>
          <w:color w:val="000000" w:themeColor="text1"/>
          <w:lang w:val="en-US"/>
          <w:rPrChange w:id="111" w:author="Denis Engemann" w:date="2018-04-19T23:07:00Z">
            <w:rPr>
              <w:rFonts w:ascii="Calibri" w:hAnsi="Calibri"/>
              <w:color w:val="000000" w:themeColor="text1"/>
              <w:lang w:val="en-US"/>
            </w:rPr>
          </w:rPrChange>
        </w:rPr>
        <w:t xml:space="preserve">. While both </w:t>
      </w:r>
      <w:r w:rsidR="0034346A" w:rsidRPr="00CA09EA">
        <w:rPr>
          <w:rFonts w:ascii="Calibri" w:hAnsi="Calibri" w:cs="Calibri"/>
          <w:color w:val="000000" w:themeColor="text1"/>
          <w:lang w:val="en-US"/>
          <w:rPrChange w:id="112" w:author="Denis Engemann" w:date="2018-04-19T23:07:00Z">
            <w:rPr>
              <w:rFonts w:ascii="Calibri" w:hAnsi="Calibri"/>
              <w:color w:val="000000" w:themeColor="text1"/>
              <w:lang w:val="en-US"/>
            </w:rPr>
          </w:rPrChange>
        </w:rPr>
        <w:t xml:space="preserve">modeling </w:t>
      </w:r>
      <w:r w:rsidR="00F56CA2" w:rsidRPr="00CA09EA">
        <w:rPr>
          <w:rFonts w:ascii="Calibri" w:hAnsi="Calibri" w:cs="Calibri"/>
          <w:color w:val="000000" w:themeColor="text1"/>
          <w:lang w:val="en-US"/>
          <w:rPrChange w:id="113" w:author="Denis Engemann" w:date="2018-04-19T23:07:00Z">
            <w:rPr>
              <w:rFonts w:ascii="Calibri" w:hAnsi="Calibri"/>
              <w:color w:val="000000" w:themeColor="text1"/>
              <w:lang w:val="en-US"/>
            </w:rPr>
          </w:rPrChange>
        </w:rPr>
        <w:t>approaches</w:t>
      </w:r>
      <w:r w:rsidR="00875ADF" w:rsidRPr="00CA09EA">
        <w:rPr>
          <w:rFonts w:ascii="Calibri" w:hAnsi="Calibri" w:cs="Calibri"/>
          <w:color w:val="000000" w:themeColor="text1"/>
          <w:lang w:val="en-US"/>
          <w:rPrChange w:id="114" w:author="Denis Engemann" w:date="2018-04-19T23:07:00Z">
            <w:rPr>
              <w:rFonts w:ascii="Calibri" w:hAnsi="Calibri"/>
              <w:color w:val="000000" w:themeColor="text1"/>
              <w:lang w:val="en-US"/>
            </w:rPr>
          </w:rPrChange>
        </w:rPr>
        <w:t xml:space="preserve"> </w:t>
      </w:r>
      <w:r w:rsidR="00103080" w:rsidRPr="00CA09EA">
        <w:rPr>
          <w:rFonts w:ascii="Calibri" w:hAnsi="Calibri" w:cs="Calibri"/>
          <w:color w:val="000000" w:themeColor="text1"/>
          <w:lang w:val="en-US"/>
          <w:rPrChange w:id="115" w:author="Denis Engemann" w:date="2018-04-19T23:07:00Z">
            <w:rPr>
              <w:rFonts w:ascii="Calibri" w:hAnsi="Calibri"/>
              <w:color w:val="000000" w:themeColor="text1"/>
              <w:lang w:val="en-US"/>
            </w:rPr>
          </w:rPrChange>
        </w:rPr>
        <w:t>allowed for</w:t>
      </w:r>
      <w:r w:rsidR="00875ADF" w:rsidRPr="00CA09EA">
        <w:rPr>
          <w:rFonts w:ascii="Calibri" w:hAnsi="Calibri" w:cs="Calibri"/>
          <w:color w:val="000000" w:themeColor="text1"/>
          <w:lang w:val="en-US"/>
          <w:rPrChange w:id="116" w:author="Denis Engemann" w:date="2018-04-19T23:07:00Z">
            <w:rPr>
              <w:rFonts w:ascii="Calibri" w:hAnsi="Calibri"/>
              <w:color w:val="000000" w:themeColor="text1"/>
              <w:lang w:val="en-US"/>
            </w:rPr>
          </w:rPrChange>
        </w:rPr>
        <w:t xml:space="preserve"> </w:t>
      </w:r>
      <w:r w:rsidR="00994AA7" w:rsidRPr="00CA09EA">
        <w:rPr>
          <w:rFonts w:ascii="Calibri" w:hAnsi="Calibri" w:cs="Calibri"/>
          <w:color w:val="000000" w:themeColor="text1"/>
          <w:lang w:val="en-US"/>
          <w:rPrChange w:id="117" w:author="Denis Engemann" w:date="2018-04-19T23:07:00Z">
            <w:rPr>
              <w:rFonts w:ascii="Calibri" w:hAnsi="Calibri"/>
              <w:color w:val="000000" w:themeColor="text1"/>
              <w:lang w:val="en-US"/>
            </w:rPr>
          </w:rPrChange>
        </w:rPr>
        <w:t xml:space="preserve">rigorous </w:t>
      </w:r>
      <w:r w:rsidR="00875ADF" w:rsidRPr="00CA09EA">
        <w:rPr>
          <w:rFonts w:ascii="Calibri" w:hAnsi="Calibri" w:cs="Calibri"/>
          <w:color w:val="000000" w:themeColor="text1"/>
          <w:lang w:val="en-US"/>
          <w:rPrChange w:id="118" w:author="Denis Engemann" w:date="2018-04-19T23:07:00Z">
            <w:rPr>
              <w:rFonts w:ascii="Calibri" w:hAnsi="Calibri"/>
              <w:color w:val="000000" w:themeColor="text1"/>
              <w:lang w:val="en-US"/>
            </w:rPr>
          </w:rPrChange>
        </w:rPr>
        <w:t xml:space="preserve">conclusions, we describe </w:t>
      </w:r>
      <w:r w:rsidR="00994AA7" w:rsidRPr="00CA09EA">
        <w:rPr>
          <w:rFonts w:ascii="Calibri" w:hAnsi="Calibri" w:cs="Calibri"/>
          <w:color w:val="000000" w:themeColor="text1"/>
          <w:lang w:val="en-US"/>
          <w:rPrChange w:id="119" w:author="Denis Engemann" w:date="2018-04-19T23:07:00Z">
            <w:rPr>
              <w:rFonts w:ascii="Calibri" w:hAnsi="Calibri"/>
              <w:color w:val="000000" w:themeColor="text1"/>
              <w:lang w:val="en-US"/>
            </w:rPr>
          </w:rPrChange>
        </w:rPr>
        <w:t>disagreement</w:t>
      </w:r>
      <w:r w:rsidR="00A02108" w:rsidRPr="00CA09EA">
        <w:rPr>
          <w:rFonts w:ascii="Calibri" w:hAnsi="Calibri" w:cs="Calibri"/>
          <w:color w:val="000000" w:themeColor="text1"/>
          <w:lang w:val="en-US"/>
          <w:rPrChange w:id="120" w:author="Denis Engemann" w:date="2018-04-19T23:07:00Z">
            <w:rPr>
              <w:rFonts w:ascii="Calibri" w:hAnsi="Calibri"/>
              <w:color w:val="000000" w:themeColor="text1"/>
              <w:lang w:val="en-US"/>
            </w:rPr>
          </w:rPrChange>
        </w:rPr>
        <w:t xml:space="preserve"> </w:t>
      </w:r>
      <w:r w:rsidR="00994AA7" w:rsidRPr="00CA09EA">
        <w:rPr>
          <w:rFonts w:ascii="Calibri" w:hAnsi="Calibri" w:cs="Calibri"/>
          <w:color w:val="000000" w:themeColor="text1"/>
          <w:lang w:val="en-US"/>
          <w:rPrChange w:id="121" w:author="Denis Engemann" w:date="2018-04-19T23:07:00Z">
            <w:rPr>
              <w:rFonts w:ascii="Calibri" w:hAnsi="Calibri"/>
              <w:color w:val="000000" w:themeColor="text1"/>
              <w:lang w:val="en-US"/>
            </w:rPr>
          </w:rPrChange>
        </w:rPr>
        <w:t xml:space="preserve">in </w:t>
      </w:r>
      <w:r w:rsidR="00854B4B" w:rsidRPr="00CA09EA">
        <w:rPr>
          <w:rFonts w:ascii="Calibri" w:hAnsi="Calibri" w:cs="Calibri"/>
          <w:color w:val="000000" w:themeColor="text1"/>
          <w:lang w:val="en-US"/>
          <w:rPrChange w:id="122" w:author="Denis Engemann" w:date="2018-04-19T23:07:00Z">
            <w:rPr>
              <w:rFonts w:ascii="Calibri" w:hAnsi="Calibri"/>
              <w:color w:val="000000" w:themeColor="text1"/>
              <w:lang w:val="en-US"/>
            </w:rPr>
          </w:rPrChange>
        </w:rPr>
        <w:t>several</w:t>
      </w:r>
      <w:r w:rsidR="00A02108" w:rsidRPr="00CA09EA">
        <w:rPr>
          <w:rFonts w:ascii="Calibri" w:hAnsi="Calibri" w:cs="Calibri"/>
          <w:color w:val="000000" w:themeColor="text1"/>
          <w:lang w:val="en-US"/>
          <w:rPrChange w:id="123" w:author="Denis Engemann" w:date="2018-04-19T23:07:00Z">
            <w:rPr>
              <w:rFonts w:ascii="Calibri" w:hAnsi="Calibri"/>
              <w:color w:val="000000" w:themeColor="text1"/>
              <w:lang w:val="en-US"/>
            </w:rPr>
          </w:rPrChange>
        </w:rPr>
        <w:t xml:space="preserve"> data-analysis settings</w:t>
      </w:r>
      <w:r w:rsidR="006763AE" w:rsidRPr="00CA09EA">
        <w:rPr>
          <w:rFonts w:ascii="Calibri" w:hAnsi="Calibri" w:cs="Calibri"/>
          <w:color w:val="000000" w:themeColor="text1"/>
          <w:lang w:val="en-US"/>
          <w:rPrChange w:id="124" w:author="Denis Engemann" w:date="2018-04-19T23:07:00Z">
            <w:rPr>
              <w:rFonts w:ascii="Calibri" w:hAnsi="Calibri"/>
              <w:color w:val="000000" w:themeColor="text1"/>
              <w:lang w:val="en-US"/>
            </w:rPr>
          </w:rPrChange>
        </w:rPr>
        <w:t>:</w:t>
      </w:r>
      <w:r w:rsidR="00A02108" w:rsidRPr="00CA09EA">
        <w:rPr>
          <w:rFonts w:ascii="Calibri" w:hAnsi="Calibri" w:cs="Calibri"/>
          <w:color w:val="000000" w:themeColor="text1"/>
          <w:lang w:val="en-US"/>
          <w:rPrChange w:id="125" w:author="Denis Engemann" w:date="2018-04-19T23:07:00Z">
            <w:rPr>
              <w:rFonts w:ascii="Calibri" w:hAnsi="Calibri"/>
              <w:color w:val="000000" w:themeColor="text1"/>
              <w:lang w:val="en-US"/>
            </w:rPr>
          </w:rPrChange>
        </w:rPr>
        <w:t xml:space="preserve"> </w:t>
      </w:r>
      <w:r w:rsidR="00A578B8" w:rsidRPr="00CA09EA">
        <w:rPr>
          <w:rFonts w:ascii="Calibri" w:hAnsi="Calibri" w:cs="Calibri"/>
          <w:color w:val="000000" w:themeColor="text1"/>
          <w:lang w:val="en-US"/>
          <w:rPrChange w:id="126" w:author="Denis Engemann" w:date="2018-04-19T23:07:00Z">
            <w:rPr>
              <w:rFonts w:ascii="Calibri" w:hAnsi="Calibri"/>
              <w:color w:val="000000" w:themeColor="text1"/>
              <w:lang w:val="en-US"/>
            </w:rPr>
          </w:rPrChange>
        </w:rPr>
        <w:t xml:space="preserve">certain </w:t>
      </w:r>
      <w:r w:rsidR="00A02108" w:rsidRPr="00CA09EA">
        <w:rPr>
          <w:rFonts w:ascii="Calibri" w:hAnsi="Calibri" w:cs="Calibri"/>
          <w:color w:val="000000" w:themeColor="text1"/>
          <w:lang w:val="en-US"/>
          <w:rPrChange w:id="127" w:author="Denis Engemann" w:date="2018-04-19T23:07:00Z">
            <w:rPr>
              <w:rFonts w:ascii="Calibri" w:hAnsi="Calibri"/>
              <w:color w:val="000000" w:themeColor="text1"/>
              <w:lang w:val="en-US"/>
            </w:rPr>
          </w:rPrChange>
        </w:rPr>
        <w:t>variables turn</w:t>
      </w:r>
      <w:r w:rsidR="004A4879" w:rsidRPr="00CA09EA">
        <w:rPr>
          <w:rFonts w:ascii="Calibri" w:hAnsi="Calibri" w:cs="Calibri"/>
          <w:color w:val="000000" w:themeColor="text1"/>
          <w:lang w:val="en-US"/>
          <w:rPrChange w:id="128" w:author="Denis Engemann" w:date="2018-04-19T23:07:00Z">
            <w:rPr>
              <w:rFonts w:ascii="Calibri" w:hAnsi="Calibri"/>
              <w:color w:val="000000" w:themeColor="text1"/>
              <w:lang w:val="en-US"/>
            </w:rPr>
          </w:rPrChange>
        </w:rPr>
        <w:t>ed</w:t>
      </w:r>
      <w:r w:rsidR="00A02108" w:rsidRPr="00CA09EA">
        <w:rPr>
          <w:rFonts w:ascii="Calibri" w:hAnsi="Calibri" w:cs="Calibri"/>
          <w:color w:val="000000" w:themeColor="text1"/>
          <w:lang w:val="en-US"/>
          <w:rPrChange w:id="129" w:author="Denis Engemann" w:date="2018-04-19T23:07:00Z">
            <w:rPr>
              <w:rFonts w:ascii="Calibri" w:hAnsi="Calibri"/>
              <w:color w:val="000000" w:themeColor="text1"/>
              <w:lang w:val="en-US"/>
            </w:rPr>
          </w:rPrChange>
        </w:rPr>
        <w:t xml:space="preserve"> out to be predictive but not significant, or significant but not predictive.</w:t>
      </w:r>
      <w:r w:rsidR="00875ADF" w:rsidRPr="00CA09EA">
        <w:rPr>
          <w:rFonts w:ascii="Calibri" w:hAnsi="Calibri" w:cs="Calibri"/>
          <w:color w:val="000000" w:themeColor="text1"/>
          <w:lang w:val="en-US"/>
          <w:rPrChange w:id="130" w:author="Denis Engemann" w:date="2018-04-19T23:07:00Z">
            <w:rPr>
              <w:rFonts w:ascii="Calibri" w:hAnsi="Calibri"/>
              <w:color w:val="000000" w:themeColor="text1"/>
              <w:lang w:val="en-US"/>
            </w:rPr>
          </w:rPrChange>
        </w:rPr>
        <w:t xml:space="preserve"> </w:t>
      </w:r>
      <w:r w:rsidR="00103080" w:rsidRPr="00CA09EA">
        <w:rPr>
          <w:rFonts w:ascii="Calibri" w:hAnsi="Calibri" w:cs="Calibri"/>
          <w:color w:val="000000" w:themeColor="text1"/>
          <w:lang w:val="en-US"/>
          <w:rPrChange w:id="131" w:author="Denis Engemann" w:date="2018-04-19T23:07:00Z">
            <w:rPr>
              <w:rFonts w:ascii="Calibri" w:hAnsi="Calibri"/>
              <w:color w:val="000000" w:themeColor="text1"/>
              <w:lang w:val="en-US"/>
            </w:rPr>
          </w:rPrChange>
        </w:rPr>
        <w:t xml:space="preserve">More complete understanding of different ways to </w:t>
      </w:r>
      <w:r w:rsidR="0034346A" w:rsidRPr="00CA09EA">
        <w:rPr>
          <w:rFonts w:ascii="Calibri" w:hAnsi="Calibri" w:cs="Calibri"/>
          <w:color w:val="000000" w:themeColor="text1"/>
          <w:lang w:val="en-US"/>
          <w:rPrChange w:id="132" w:author="Denis Engemann" w:date="2018-04-19T23:07:00Z">
            <w:rPr>
              <w:rFonts w:ascii="Calibri" w:hAnsi="Calibri"/>
              <w:color w:val="000000" w:themeColor="text1"/>
              <w:lang w:val="en-US"/>
            </w:rPr>
          </w:rPrChange>
        </w:rPr>
        <w:t xml:space="preserve">define importance </w:t>
      </w:r>
      <w:r w:rsidR="00462870" w:rsidRPr="00CA09EA">
        <w:rPr>
          <w:rFonts w:ascii="Calibri" w:hAnsi="Calibri" w:cs="Calibri"/>
          <w:color w:val="000000" w:themeColor="text1"/>
          <w:lang w:val="en-US"/>
          <w:rPrChange w:id="133" w:author="Denis Engemann" w:date="2018-04-19T23:07:00Z">
            <w:rPr>
              <w:rFonts w:ascii="Calibri" w:hAnsi="Calibri"/>
              <w:color w:val="000000" w:themeColor="text1"/>
              <w:lang w:val="en-US"/>
            </w:rPr>
          </w:rPrChange>
        </w:rPr>
        <w:t>is</w:t>
      </w:r>
      <w:r w:rsidR="00103080" w:rsidRPr="00CA09EA">
        <w:rPr>
          <w:rFonts w:ascii="Calibri" w:hAnsi="Calibri" w:cs="Calibri"/>
          <w:color w:val="000000" w:themeColor="text1"/>
          <w:lang w:val="en-US"/>
          <w:rPrChange w:id="134" w:author="Denis Engemann" w:date="2018-04-19T23:07:00Z">
            <w:rPr>
              <w:rFonts w:ascii="Calibri" w:hAnsi="Calibri"/>
              <w:color w:val="000000" w:themeColor="text1"/>
              <w:lang w:val="en-US"/>
            </w:rPr>
          </w:rPrChange>
        </w:rPr>
        <w:t xml:space="preserve"> a prerequisite for </w:t>
      </w:r>
      <w:r w:rsidR="0063479B" w:rsidRPr="00CA09EA">
        <w:rPr>
          <w:rFonts w:ascii="Calibri" w:hAnsi="Calibri" w:cs="Calibri"/>
          <w:color w:val="000000" w:themeColor="text1"/>
          <w:lang w:val="en-US"/>
          <w:rPrChange w:id="135" w:author="Denis Engemann" w:date="2018-04-19T23:07:00Z">
            <w:rPr>
              <w:rFonts w:ascii="Calibri" w:hAnsi="Calibri"/>
              <w:color w:val="000000" w:themeColor="text1"/>
              <w:lang w:val="en-US"/>
            </w:rPr>
          </w:rPrChange>
        </w:rPr>
        <w:t xml:space="preserve">biomedical </w:t>
      </w:r>
      <w:r w:rsidR="00424EB9" w:rsidRPr="00CA09EA">
        <w:rPr>
          <w:rFonts w:ascii="Calibri" w:hAnsi="Calibri" w:cs="Calibri"/>
          <w:color w:val="000000" w:themeColor="text1"/>
          <w:lang w:val="en-US"/>
          <w:rPrChange w:id="136" w:author="Denis Engemann" w:date="2018-04-19T23:07:00Z">
            <w:rPr>
              <w:rFonts w:ascii="Calibri" w:hAnsi="Calibri"/>
              <w:color w:val="000000" w:themeColor="text1"/>
              <w:lang w:val="en-US"/>
            </w:rPr>
          </w:rPrChange>
        </w:rPr>
        <w:t xml:space="preserve">research </w:t>
      </w:r>
      <w:r w:rsidR="0034346A" w:rsidRPr="00CA09EA">
        <w:rPr>
          <w:rFonts w:ascii="Calibri" w:hAnsi="Calibri" w:cs="Calibri"/>
          <w:color w:val="000000" w:themeColor="text1"/>
          <w:lang w:val="en-US"/>
          <w:rPrChange w:id="137" w:author="Denis Engemann" w:date="2018-04-19T23:07:00Z">
            <w:rPr>
              <w:rFonts w:ascii="Calibri" w:hAnsi="Calibri"/>
              <w:color w:val="000000" w:themeColor="text1"/>
              <w:lang w:val="en-US"/>
            </w:rPr>
          </w:rPrChange>
        </w:rPr>
        <w:t>findings that are</w:t>
      </w:r>
      <w:r w:rsidR="0063479B" w:rsidRPr="00CA09EA">
        <w:rPr>
          <w:rFonts w:ascii="Calibri" w:hAnsi="Calibri" w:cs="Calibri"/>
          <w:color w:val="000000" w:themeColor="text1"/>
          <w:lang w:val="en-US"/>
          <w:rPrChange w:id="138" w:author="Denis Engemann" w:date="2018-04-19T23:07:00Z">
            <w:rPr>
              <w:rFonts w:ascii="Calibri" w:hAnsi="Calibri"/>
              <w:color w:val="000000" w:themeColor="text1"/>
              <w:lang w:val="en-US"/>
            </w:rPr>
          </w:rPrChange>
        </w:rPr>
        <w:t xml:space="preserve"> reproducible and exploitable</w:t>
      </w:r>
      <w:r w:rsidR="00CC445B" w:rsidRPr="00CA09EA">
        <w:rPr>
          <w:rFonts w:ascii="Calibri" w:hAnsi="Calibri" w:cs="Calibri"/>
          <w:color w:val="000000" w:themeColor="text1"/>
          <w:lang w:val="en-US"/>
          <w:rPrChange w:id="139" w:author="Denis Engemann" w:date="2018-04-19T23:07:00Z">
            <w:rPr>
              <w:rFonts w:ascii="Calibri" w:hAnsi="Calibri"/>
              <w:color w:val="000000" w:themeColor="text1"/>
              <w:lang w:val="en-US"/>
            </w:rPr>
          </w:rPrChange>
        </w:rPr>
        <w:t xml:space="preserve"> for personalizing clinical care</w:t>
      </w:r>
      <w:r w:rsidR="0063479B" w:rsidRPr="00CA09EA">
        <w:rPr>
          <w:rFonts w:ascii="Calibri" w:hAnsi="Calibri" w:cs="Calibri"/>
          <w:color w:val="000000" w:themeColor="text1"/>
          <w:lang w:val="en-US"/>
          <w:rPrChange w:id="140" w:author="Denis Engemann" w:date="2018-04-19T23:07:00Z">
            <w:rPr>
              <w:rFonts w:ascii="Calibri" w:hAnsi="Calibri"/>
              <w:color w:val="000000" w:themeColor="text1"/>
              <w:lang w:val="en-US"/>
            </w:rPr>
          </w:rPrChange>
        </w:rPr>
        <w:t>.</w:t>
      </w:r>
      <w:r w:rsidR="00103080" w:rsidRPr="00CA09EA">
        <w:rPr>
          <w:rFonts w:ascii="Calibri" w:hAnsi="Calibri" w:cs="Calibri"/>
          <w:color w:val="000000" w:themeColor="text1"/>
          <w:lang w:val="en-US"/>
          <w:rPrChange w:id="141" w:author="Denis Engemann" w:date="2018-04-19T23:07:00Z">
            <w:rPr>
              <w:rFonts w:ascii="Calibri" w:hAnsi="Calibri"/>
              <w:color w:val="000000" w:themeColor="text1"/>
              <w:lang w:val="en-US"/>
            </w:rPr>
          </w:rPrChange>
        </w:rPr>
        <w:t xml:space="preserve"> </w:t>
      </w:r>
    </w:p>
    <w:p w14:paraId="02F3ABB7" w14:textId="77777777" w:rsidR="00FD2523" w:rsidRPr="00CA09EA" w:rsidRDefault="00FD2523" w:rsidP="00791AAE">
      <w:pPr>
        <w:contextualSpacing/>
        <w:jc w:val="both"/>
        <w:rPr>
          <w:rFonts w:ascii="Calibri" w:hAnsi="Calibri" w:cs="Calibri"/>
          <w:color w:val="000000" w:themeColor="text1"/>
          <w:lang w:val="en-US"/>
          <w:rPrChange w:id="142" w:author="Denis Engemann" w:date="2018-04-19T23:07:00Z">
            <w:rPr>
              <w:rFonts w:ascii="Calibri" w:hAnsi="Calibri"/>
              <w:color w:val="000000" w:themeColor="text1"/>
              <w:lang w:val="en-US"/>
            </w:rPr>
          </w:rPrChange>
        </w:rPr>
      </w:pPr>
    </w:p>
    <w:p w14:paraId="61134CFD" w14:textId="77777777" w:rsidR="00116A9A" w:rsidRPr="00CA09EA" w:rsidRDefault="00116A9A" w:rsidP="00791AAE">
      <w:pPr>
        <w:rPr>
          <w:rFonts w:ascii="Calibri" w:hAnsi="Calibri" w:cs="Calibri"/>
          <w:color w:val="000000" w:themeColor="text1"/>
          <w:lang w:val="en-US" w:eastAsia="ar-SA"/>
          <w:rPrChange w:id="143" w:author="Denis Engemann" w:date="2018-04-19T23:07:00Z">
            <w:rPr>
              <w:rFonts w:ascii="Calibri" w:hAnsi="Calibri"/>
              <w:color w:val="000000" w:themeColor="text1"/>
              <w:lang w:val="en-US" w:eastAsia="ar-SA"/>
            </w:rPr>
          </w:rPrChange>
        </w:rPr>
      </w:pPr>
    </w:p>
    <w:p w14:paraId="1659A358" w14:textId="143002AC" w:rsidR="00A24F73" w:rsidRPr="00CA09EA" w:rsidRDefault="00A24F73" w:rsidP="00A24F73">
      <w:pPr>
        <w:rPr>
          <w:rFonts w:ascii="Calibri" w:hAnsi="Calibri" w:cs="Calibri"/>
          <w:color w:val="000000" w:themeColor="text1"/>
          <w:lang w:val="en-US"/>
          <w:rPrChange w:id="144" w:author="Denis Engemann" w:date="2018-04-19T23:07:00Z">
            <w:rPr>
              <w:rFonts w:ascii="Calibri" w:hAnsi="Calibri"/>
              <w:color w:val="000000" w:themeColor="text1"/>
              <w:lang w:val="en-US"/>
            </w:rPr>
          </w:rPrChange>
        </w:rPr>
      </w:pPr>
      <w:r w:rsidRPr="00CA09EA">
        <w:rPr>
          <w:rFonts w:ascii="Calibri" w:hAnsi="Calibri" w:cs="Calibri"/>
          <w:b/>
          <w:color w:val="000000" w:themeColor="text1"/>
          <w:lang w:val="en-US"/>
          <w:rPrChange w:id="145" w:author="Denis Engemann" w:date="2018-04-19T23:07:00Z">
            <w:rPr>
              <w:rFonts w:ascii="Calibri" w:hAnsi="Calibri"/>
              <w:b/>
              <w:color w:val="000000" w:themeColor="text1"/>
              <w:lang w:val="en-US"/>
            </w:rPr>
          </w:rPrChange>
        </w:rPr>
        <w:t>Keywords</w:t>
      </w:r>
      <w:r w:rsidR="00784435" w:rsidRPr="00CA09EA">
        <w:rPr>
          <w:rFonts w:ascii="Calibri" w:hAnsi="Calibri" w:cs="Calibri"/>
          <w:color w:val="000000" w:themeColor="text1"/>
          <w:lang w:val="en-US"/>
          <w:rPrChange w:id="146" w:author="Denis Engemann" w:date="2018-04-19T23:07:00Z">
            <w:rPr>
              <w:rFonts w:ascii="Calibri" w:hAnsi="Calibri"/>
              <w:color w:val="000000" w:themeColor="text1"/>
              <w:lang w:val="en-US"/>
            </w:rPr>
          </w:rPrChange>
        </w:rPr>
        <w:t xml:space="preserve">: </w:t>
      </w:r>
      <w:r w:rsidR="003274AE" w:rsidRPr="00CA09EA">
        <w:rPr>
          <w:rFonts w:ascii="Calibri" w:hAnsi="Calibri" w:cs="Calibri"/>
          <w:color w:val="000000" w:themeColor="text1"/>
          <w:lang w:val="en-US"/>
          <w:rPrChange w:id="147" w:author="Denis Engemann" w:date="2018-04-19T23:07:00Z">
            <w:rPr>
              <w:rFonts w:ascii="Calibri" w:hAnsi="Calibri"/>
              <w:color w:val="000000" w:themeColor="text1"/>
              <w:lang w:val="en-US"/>
            </w:rPr>
          </w:rPrChange>
        </w:rPr>
        <w:t xml:space="preserve">scientific discovery | </w:t>
      </w:r>
      <w:r w:rsidR="00131187" w:rsidRPr="00CA09EA">
        <w:rPr>
          <w:rFonts w:ascii="Calibri" w:hAnsi="Calibri" w:cs="Calibri"/>
          <w:color w:val="000000" w:themeColor="text1"/>
          <w:lang w:val="en-US"/>
          <w:rPrChange w:id="148" w:author="Denis Engemann" w:date="2018-04-19T23:07:00Z">
            <w:rPr>
              <w:rFonts w:ascii="Calibri" w:hAnsi="Calibri"/>
              <w:color w:val="000000" w:themeColor="text1"/>
              <w:lang w:val="en-US"/>
            </w:rPr>
          </w:rPrChange>
        </w:rPr>
        <w:t>data science |</w:t>
      </w:r>
      <w:r w:rsidR="003274AE" w:rsidRPr="00CA09EA">
        <w:rPr>
          <w:rFonts w:ascii="Calibri" w:hAnsi="Calibri" w:cs="Calibri"/>
          <w:color w:val="000000" w:themeColor="text1"/>
          <w:lang w:val="en-US"/>
          <w:rPrChange w:id="149" w:author="Denis Engemann" w:date="2018-04-19T23:07:00Z">
            <w:rPr>
              <w:rFonts w:ascii="Calibri" w:hAnsi="Calibri"/>
              <w:color w:val="000000" w:themeColor="text1"/>
              <w:lang w:val="en-US"/>
            </w:rPr>
          </w:rPrChange>
        </w:rPr>
        <w:t xml:space="preserve"> variable importance </w:t>
      </w:r>
      <w:r w:rsidR="00274A10" w:rsidRPr="00CA09EA">
        <w:rPr>
          <w:rFonts w:ascii="Calibri" w:hAnsi="Calibri" w:cs="Calibri"/>
          <w:color w:val="000000" w:themeColor="text1"/>
          <w:lang w:val="en-US"/>
          <w:rPrChange w:id="150" w:author="Denis Engemann" w:date="2018-04-19T23:07:00Z">
            <w:rPr>
              <w:rFonts w:ascii="Calibri" w:hAnsi="Calibri"/>
              <w:color w:val="000000" w:themeColor="text1"/>
              <w:lang w:val="en-US"/>
            </w:rPr>
          </w:rPrChange>
        </w:rPr>
        <w:t xml:space="preserve">| </w:t>
      </w:r>
      <w:r w:rsidR="008478D1" w:rsidRPr="00CA09EA">
        <w:rPr>
          <w:rFonts w:ascii="Calibri" w:hAnsi="Calibri" w:cs="Calibri"/>
          <w:color w:val="000000" w:themeColor="text1"/>
          <w:lang w:val="en-US"/>
          <w:rPrChange w:id="151" w:author="Denis Engemann" w:date="2018-04-19T23:07:00Z">
            <w:rPr>
              <w:rFonts w:ascii="Calibri" w:hAnsi="Calibri"/>
              <w:color w:val="000000" w:themeColor="text1"/>
              <w:lang w:val="en-US"/>
            </w:rPr>
          </w:rPrChange>
        </w:rPr>
        <w:t>artificial intelligence</w:t>
      </w:r>
      <w:r w:rsidR="00274A10" w:rsidRPr="00CA09EA">
        <w:rPr>
          <w:rFonts w:ascii="Calibri" w:hAnsi="Calibri" w:cs="Calibri"/>
          <w:color w:val="000000" w:themeColor="text1"/>
          <w:lang w:val="en-US"/>
          <w:rPrChange w:id="152" w:author="Denis Engemann" w:date="2018-04-19T23:07:00Z">
            <w:rPr>
              <w:rFonts w:ascii="Calibri" w:hAnsi="Calibri"/>
              <w:color w:val="000000" w:themeColor="text1"/>
              <w:lang w:val="en-US"/>
            </w:rPr>
          </w:rPrChange>
        </w:rPr>
        <w:t xml:space="preserve"> | </w:t>
      </w:r>
      <w:r w:rsidR="008478D1" w:rsidRPr="00CA09EA">
        <w:rPr>
          <w:rFonts w:ascii="Calibri" w:hAnsi="Calibri" w:cs="Calibri"/>
          <w:color w:val="000000" w:themeColor="text1"/>
          <w:lang w:val="en-US"/>
          <w:rPrChange w:id="153" w:author="Denis Engemann" w:date="2018-04-19T23:07:00Z">
            <w:rPr>
              <w:rFonts w:ascii="Calibri" w:hAnsi="Calibri"/>
              <w:color w:val="000000" w:themeColor="text1"/>
              <w:lang w:val="en-US"/>
            </w:rPr>
          </w:rPrChange>
        </w:rPr>
        <w:t>reproducibility</w:t>
      </w:r>
    </w:p>
    <w:p w14:paraId="4255CE96" w14:textId="77777777" w:rsidR="00BF57CD" w:rsidRPr="00CA09EA" w:rsidRDefault="00BF57CD" w:rsidP="00A24F73">
      <w:pPr>
        <w:rPr>
          <w:rFonts w:ascii="Calibri" w:hAnsi="Calibri" w:cs="Calibri"/>
          <w:color w:val="000000" w:themeColor="text1"/>
          <w:lang w:val="en-US"/>
          <w:rPrChange w:id="154" w:author="Denis Engemann" w:date="2018-04-19T23:07:00Z">
            <w:rPr>
              <w:rFonts w:ascii="Calibri" w:hAnsi="Calibri"/>
              <w:color w:val="000000" w:themeColor="text1"/>
              <w:lang w:val="en-US"/>
            </w:rPr>
          </w:rPrChange>
        </w:rPr>
      </w:pPr>
    </w:p>
    <w:p w14:paraId="3F8DD75B" w14:textId="77777777" w:rsidR="00BF57CD" w:rsidRPr="00CA09EA" w:rsidRDefault="00BF57CD" w:rsidP="00A24F73">
      <w:pPr>
        <w:rPr>
          <w:rFonts w:ascii="Calibri" w:hAnsi="Calibri" w:cs="Calibri"/>
          <w:color w:val="000000" w:themeColor="text1"/>
          <w:lang w:val="en-US"/>
          <w:rPrChange w:id="155" w:author="Denis Engemann" w:date="2018-04-19T23:07:00Z">
            <w:rPr>
              <w:rFonts w:ascii="Calibri" w:hAnsi="Calibri"/>
              <w:color w:val="000000" w:themeColor="text1"/>
              <w:lang w:val="en-US"/>
            </w:rPr>
          </w:rPrChange>
        </w:rPr>
      </w:pPr>
    </w:p>
    <w:p w14:paraId="3F8B92CE" w14:textId="77777777" w:rsidR="00BF57CD" w:rsidRPr="00CA09EA" w:rsidRDefault="00BF57CD" w:rsidP="00A24F73">
      <w:pPr>
        <w:rPr>
          <w:rFonts w:ascii="Calibri" w:hAnsi="Calibri" w:cs="Calibri"/>
          <w:color w:val="000000" w:themeColor="text1"/>
          <w:lang w:val="en-US"/>
          <w:rPrChange w:id="156" w:author="Denis Engemann" w:date="2018-04-19T23:07:00Z">
            <w:rPr>
              <w:rFonts w:ascii="Calibri" w:hAnsi="Calibri"/>
              <w:color w:val="000000" w:themeColor="text1"/>
              <w:lang w:val="en-US"/>
            </w:rPr>
          </w:rPrChange>
        </w:rPr>
      </w:pPr>
    </w:p>
    <w:p w14:paraId="688BAD05" w14:textId="77777777" w:rsidR="00BF57CD" w:rsidRPr="00CA09EA" w:rsidRDefault="00BF57CD" w:rsidP="00A24F73">
      <w:pPr>
        <w:rPr>
          <w:rFonts w:ascii="Calibri" w:hAnsi="Calibri" w:cs="Calibri"/>
          <w:color w:val="000000" w:themeColor="text1"/>
          <w:lang w:val="en-US"/>
          <w:rPrChange w:id="157" w:author="Denis Engemann" w:date="2018-04-19T23:07:00Z">
            <w:rPr>
              <w:rFonts w:ascii="Calibri" w:hAnsi="Calibri"/>
              <w:color w:val="000000" w:themeColor="text1"/>
              <w:lang w:val="en-US"/>
            </w:rPr>
          </w:rPrChange>
        </w:rPr>
      </w:pPr>
    </w:p>
    <w:p w14:paraId="51797DE5" w14:textId="77777777" w:rsidR="00BF57CD" w:rsidRPr="00CA09EA" w:rsidRDefault="00BF57CD" w:rsidP="00A24F73">
      <w:pPr>
        <w:rPr>
          <w:rFonts w:ascii="Calibri" w:hAnsi="Calibri" w:cs="Calibri"/>
          <w:color w:val="000000" w:themeColor="text1"/>
          <w:lang w:val="en-US"/>
          <w:rPrChange w:id="158" w:author="Denis Engemann" w:date="2018-04-19T23:07:00Z">
            <w:rPr>
              <w:rFonts w:ascii="Calibri" w:hAnsi="Calibri"/>
              <w:color w:val="000000" w:themeColor="text1"/>
              <w:lang w:val="en-US"/>
            </w:rPr>
          </w:rPrChange>
        </w:rPr>
      </w:pPr>
    </w:p>
    <w:p w14:paraId="70E316C6" w14:textId="77777777" w:rsidR="00BF57CD" w:rsidRPr="00CA09EA" w:rsidRDefault="00BF57CD" w:rsidP="00A24F73">
      <w:pPr>
        <w:rPr>
          <w:rFonts w:ascii="Calibri" w:hAnsi="Calibri" w:cs="Calibri"/>
          <w:color w:val="000000" w:themeColor="text1"/>
          <w:lang w:val="en-US"/>
          <w:rPrChange w:id="159" w:author="Denis Engemann" w:date="2018-04-19T23:07:00Z">
            <w:rPr>
              <w:rFonts w:ascii="Calibri" w:hAnsi="Calibri"/>
              <w:color w:val="000000" w:themeColor="text1"/>
              <w:lang w:val="en-US"/>
            </w:rPr>
          </w:rPrChange>
        </w:rPr>
      </w:pPr>
    </w:p>
    <w:p w14:paraId="52ED924E" w14:textId="77777777" w:rsidR="00BF57CD" w:rsidRPr="00CA09EA" w:rsidRDefault="00BF57CD" w:rsidP="00A24F73">
      <w:pPr>
        <w:rPr>
          <w:rFonts w:ascii="Calibri" w:hAnsi="Calibri" w:cs="Calibri"/>
          <w:color w:val="000000" w:themeColor="text1"/>
          <w:lang w:val="en-US"/>
          <w:rPrChange w:id="160" w:author="Denis Engemann" w:date="2018-04-19T23:07:00Z">
            <w:rPr>
              <w:rFonts w:ascii="Calibri" w:hAnsi="Calibri"/>
              <w:color w:val="000000" w:themeColor="text1"/>
              <w:lang w:val="en-US"/>
            </w:rPr>
          </w:rPrChange>
        </w:rPr>
      </w:pPr>
    </w:p>
    <w:p w14:paraId="77826826" w14:textId="77777777" w:rsidR="002839A7" w:rsidRPr="00CA09EA" w:rsidRDefault="002839A7" w:rsidP="00DA25C5">
      <w:pPr>
        <w:spacing w:line="360" w:lineRule="auto"/>
        <w:contextualSpacing/>
        <w:jc w:val="center"/>
        <w:rPr>
          <w:rFonts w:ascii="Calibri" w:hAnsi="Calibri" w:cs="Calibri"/>
          <w:color w:val="000000" w:themeColor="text1"/>
          <w:lang w:val="en-US"/>
          <w:rPrChange w:id="161" w:author="Denis Engemann" w:date="2018-04-19T23:07:00Z">
            <w:rPr>
              <w:color w:val="000000" w:themeColor="text1"/>
              <w:lang w:val="en-US"/>
            </w:rPr>
          </w:rPrChange>
        </w:rPr>
      </w:pPr>
    </w:p>
    <w:p w14:paraId="1C7F1DEE" w14:textId="78FD1033" w:rsidR="000A6C66" w:rsidRPr="00CA09EA" w:rsidRDefault="000A6C66" w:rsidP="00DA25C5">
      <w:pPr>
        <w:spacing w:line="360" w:lineRule="auto"/>
        <w:rPr>
          <w:rFonts w:ascii="Calibri" w:eastAsia="Times New Roman" w:hAnsi="Calibri" w:cs="Calibri"/>
          <w:b/>
          <w:bCs/>
          <w:color w:val="000000" w:themeColor="text1"/>
          <w:lang w:val="en-US" w:eastAsia="ar-SA"/>
          <w:rPrChange w:id="162" w:author="Denis Engemann" w:date="2018-04-19T23:07:00Z">
            <w:rPr>
              <w:rFonts w:eastAsia="Times New Roman"/>
              <w:b/>
              <w:bCs/>
              <w:color w:val="000000" w:themeColor="text1"/>
              <w:lang w:val="en-US" w:eastAsia="ar-SA"/>
            </w:rPr>
          </w:rPrChange>
        </w:rPr>
      </w:pPr>
    </w:p>
    <w:p w14:paraId="1F0325A1" w14:textId="56C749E9" w:rsidR="00BF57CD" w:rsidRPr="00CA09EA" w:rsidRDefault="00BF57CD" w:rsidP="00BF57CD">
      <w:pPr>
        <w:jc w:val="center"/>
        <w:rPr>
          <w:rFonts w:ascii="Calibri" w:hAnsi="Calibri" w:cs="Calibri"/>
          <w:color w:val="1A1919"/>
          <w:lang w:val="en-US"/>
          <w:rPrChange w:id="163" w:author="Denis Engemann" w:date="2018-04-19T23:07:00Z">
            <w:rPr>
              <w:rFonts w:ascii="Calibri" w:hAnsi="Calibri"/>
              <w:color w:val="1A1919"/>
              <w:lang w:val="en-US"/>
            </w:rPr>
          </w:rPrChange>
        </w:rPr>
      </w:pPr>
      <w:r w:rsidRPr="00CA09EA">
        <w:rPr>
          <w:rFonts w:ascii="Calibri" w:hAnsi="Calibri" w:cs="Calibri"/>
          <w:color w:val="1A1919"/>
          <w:lang w:val="en-US"/>
          <w:rPrChange w:id="164" w:author="Denis Engemann" w:date="2018-04-19T23:07:00Z">
            <w:rPr>
              <w:rFonts w:ascii="Calibri" w:hAnsi="Calibri"/>
              <w:color w:val="1A1919"/>
              <w:lang w:val="en-US"/>
            </w:rPr>
          </w:rPrChange>
        </w:rPr>
        <w:br w:type="column"/>
      </w:r>
      <w:r w:rsidRPr="00CA09EA">
        <w:rPr>
          <w:rFonts w:ascii="Calibri" w:hAnsi="Calibri" w:cs="Calibri"/>
          <w:color w:val="1A1919"/>
          <w:lang w:val="en-US"/>
          <w:rPrChange w:id="165" w:author="Denis Engemann" w:date="2018-04-19T23:07:00Z">
            <w:rPr>
              <w:rFonts w:ascii="Calibri" w:hAnsi="Calibri"/>
              <w:color w:val="1A1919"/>
              <w:lang w:val="en-US"/>
            </w:rPr>
          </w:rPrChange>
        </w:rPr>
        <w:lastRenderedPageBreak/>
        <w:t>“Change your statistical philosophy and all of a sudden different things become important” Steven Goodman</w:t>
      </w:r>
    </w:p>
    <w:p w14:paraId="4CDAB334" w14:textId="3A77BFBA" w:rsidR="00BF57CD" w:rsidRPr="00CA09EA" w:rsidRDefault="00BF57CD" w:rsidP="00D91690">
      <w:pPr>
        <w:pStyle w:val="Heading1"/>
        <w:numPr>
          <w:ilvl w:val="0"/>
          <w:numId w:val="0"/>
        </w:numPr>
        <w:spacing w:before="0" w:line="360" w:lineRule="auto"/>
        <w:contextualSpacing/>
        <w:jc w:val="both"/>
        <w:rPr>
          <w:rFonts w:ascii="Calibri" w:hAnsi="Calibri"/>
          <w:color w:val="000000" w:themeColor="text1"/>
          <w:sz w:val="24"/>
          <w:szCs w:val="24"/>
          <w:rPrChange w:id="166" w:author="Denis Engemann" w:date="2018-04-19T23:07:00Z">
            <w:rPr>
              <w:rFonts w:asciiTheme="minorHAnsi" w:hAnsiTheme="minorHAnsi" w:cs="Times New Roman"/>
              <w:color w:val="000000" w:themeColor="text1"/>
              <w:sz w:val="24"/>
              <w:szCs w:val="24"/>
            </w:rPr>
          </w:rPrChange>
        </w:rPr>
      </w:pPr>
    </w:p>
    <w:p w14:paraId="7D19AE80" w14:textId="77777777" w:rsidR="00BF57CD" w:rsidRPr="00CA09EA" w:rsidRDefault="00BF57CD" w:rsidP="00D91690">
      <w:pPr>
        <w:pStyle w:val="Heading1"/>
        <w:numPr>
          <w:ilvl w:val="0"/>
          <w:numId w:val="0"/>
        </w:numPr>
        <w:spacing w:before="0" w:line="360" w:lineRule="auto"/>
        <w:contextualSpacing/>
        <w:jc w:val="both"/>
        <w:rPr>
          <w:rFonts w:ascii="Calibri" w:hAnsi="Calibri"/>
          <w:color w:val="000000" w:themeColor="text1"/>
          <w:sz w:val="24"/>
          <w:szCs w:val="24"/>
          <w:rPrChange w:id="167" w:author="Denis Engemann" w:date="2018-04-19T23:07:00Z">
            <w:rPr>
              <w:rFonts w:asciiTheme="minorHAnsi" w:hAnsiTheme="minorHAnsi" w:cs="Times New Roman"/>
              <w:color w:val="000000" w:themeColor="text1"/>
              <w:sz w:val="24"/>
              <w:szCs w:val="24"/>
            </w:rPr>
          </w:rPrChange>
        </w:rPr>
      </w:pPr>
    </w:p>
    <w:p w14:paraId="2AFECB1E" w14:textId="1E4EB74C" w:rsidR="00C45BDC" w:rsidRPr="00CA09EA" w:rsidRDefault="00C45BDC" w:rsidP="00D91690">
      <w:pPr>
        <w:pStyle w:val="Heading1"/>
        <w:numPr>
          <w:ilvl w:val="0"/>
          <w:numId w:val="0"/>
        </w:numPr>
        <w:spacing w:before="0" w:line="360" w:lineRule="auto"/>
        <w:contextualSpacing/>
        <w:jc w:val="both"/>
        <w:rPr>
          <w:rFonts w:ascii="Calibri" w:hAnsi="Calibri"/>
          <w:color w:val="000000" w:themeColor="text1"/>
          <w:sz w:val="24"/>
          <w:szCs w:val="24"/>
        </w:rPr>
      </w:pPr>
      <w:r w:rsidRPr="00CA09EA">
        <w:rPr>
          <w:rFonts w:ascii="Calibri" w:hAnsi="Calibri"/>
          <w:color w:val="000000" w:themeColor="text1"/>
          <w:sz w:val="24"/>
          <w:szCs w:val="24"/>
        </w:rPr>
        <w:t>Introduction</w:t>
      </w:r>
    </w:p>
    <w:p w14:paraId="58221368" w14:textId="699C925B" w:rsidR="00736F87" w:rsidRPr="00CA09EA" w:rsidRDefault="001F3D56" w:rsidP="00146BB1">
      <w:pPr>
        <w:ind w:firstLine="708"/>
        <w:contextualSpacing/>
        <w:jc w:val="both"/>
        <w:rPr>
          <w:rFonts w:ascii="Calibri" w:hAnsi="Calibri" w:cs="Calibri"/>
          <w:color w:val="000000" w:themeColor="text1"/>
          <w:lang w:val="en-US"/>
          <w:rPrChange w:id="168"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69" w:author="Denis Engemann" w:date="2018-04-19T23:07:00Z">
            <w:rPr>
              <w:rFonts w:ascii="Calibri" w:hAnsi="Calibri"/>
              <w:color w:val="000000" w:themeColor="text1"/>
              <w:lang w:val="en-US"/>
            </w:rPr>
          </w:rPrChange>
        </w:rPr>
        <w:t xml:space="preserve">Inference and prediction </w:t>
      </w:r>
      <w:r w:rsidR="00C54939" w:rsidRPr="00CA09EA">
        <w:rPr>
          <w:rFonts w:ascii="Calibri" w:hAnsi="Calibri" w:cs="Calibri"/>
          <w:color w:val="000000" w:themeColor="text1"/>
          <w:lang w:val="en-US"/>
          <w:rPrChange w:id="170" w:author="Denis Engemann" w:date="2018-04-19T23:07:00Z">
            <w:rPr>
              <w:rFonts w:ascii="Calibri" w:hAnsi="Calibri"/>
              <w:color w:val="000000" w:themeColor="text1"/>
              <w:lang w:val="en-US"/>
            </w:rPr>
          </w:rPrChange>
        </w:rPr>
        <w:t xml:space="preserve">are </w:t>
      </w:r>
      <w:r w:rsidR="00825BC7" w:rsidRPr="00CA09EA">
        <w:rPr>
          <w:rFonts w:ascii="Calibri" w:hAnsi="Calibri" w:cs="Calibri"/>
          <w:color w:val="FF0000"/>
          <w:lang w:val="en-US"/>
          <w:rPrChange w:id="171" w:author="Denis Engemann" w:date="2018-04-19T23:07:00Z">
            <w:rPr>
              <w:rFonts w:ascii="Calibri" w:hAnsi="Calibri"/>
              <w:color w:val="FF0000"/>
              <w:lang w:val="en-US"/>
            </w:rPr>
          </w:rPrChange>
        </w:rPr>
        <w:t xml:space="preserve">two sides of a coin / </w:t>
      </w:r>
      <w:r w:rsidR="000C1CB5" w:rsidRPr="00CA09EA">
        <w:rPr>
          <w:rFonts w:ascii="Calibri" w:hAnsi="Calibri" w:cs="Calibri"/>
          <w:color w:val="FF0000"/>
          <w:lang w:val="en-US"/>
          <w:rPrChange w:id="172" w:author="Denis Engemann" w:date="2018-04-19T23:07:00Z">
            <w:rPr>
              <w:rFonts w:ascii="Calibri" w:hAnsi="Calibri"/>
              <w:color w:val="FF0000"/>
              <w:lang w:val="en-US"/>
            </w:rPr>
          </w:rPrChange>
        </w:rPr>
        <w:t xml:space="preserve">can </w:t>
      </w:r>
      <w:r w:rsidRPr="00CA09EA">
        <w:rPr>
          <w:rFonts w:ascii="Calibri" w:hAnsi="Calibri" w:cs="Calibri"/>
          <w:color w:val="FF0000"/>
          <w:lang w:val="en-US"/>
          <w:rPrChange w:id="173" w:author="Denis Engemann" w:date="2018-04-19T23:07:00Z">
            <w:rPr>
              <w:rFonts w:ascii="Calibri" w:hAnsi="Calibri"/>
              <w:color w:val="FF0000"/>
              <w:lang w:val="en-US"/>
            </w:rPr>
          </w:rPrChange>
        </w:rPr>
        <w:t xml:space="preserve">serve </w:t>
      </w:r>
      <w:r w:rsidR="00B349B8" w:rsidRPr="00CA09EA">
        <w:rPr>
          <w:rFonts w:ascii="Calibri" w:hAnsi="Calibri" w:cs="Calibri"/>
          <w:color w:val="FF0000"/>
          <w:lang w:val="en-US"/>
          <w:rPrChange w:id="174" w:author="Denis Engemann" w:date="2018-04-19T23:07:00Z">
            <w:rPr>
              <w:rFonts w:ascii="Calibri" w:hAnsi="Calibri"/>
              <w:color w:val="FF0000"/>
              <w:lang w:val="en-US"/>
            </w:rPr>
          </w:rPrChange>
        </w:rPr>
        <w:t>distinct</w:t>
      </w:r>
      <w:r w:rsidRPr="00CA09EA">
        <w:rPr>
          <w:rFonts w:ascii="Calibri" w:hAnsi="Calibri" w:cs="Calibri"/>
          <w:color w:val="FF0000"/>
          <w:lang w:val="en-US"/>
          <w:rPrChange w:id="175" w:author="Denis Engemann" w:date="2018-04-19T23:07:00Z">
            <w:rPr>
              <w:rFonts w:ascii="Calibri" w:hAnsi="Calibri"/>
              <w:color w:val="FF0000"/>
              <w:lang w:val="en-US"/>
            </w:rPr>
          </w:rPrChange>
        </w:rPr>
        <w:t xml:space="preserve"> p</w:t>
      </w:r>
      <w:r w:rsidR="00C1768D" w:rsidRPr="00CA09EA">
        <w:rPr>
          <w:rFonts w:ascii="Calibri" w:hAnsi="Calibri" w:cs="Calibri"/>
          <w:color w:val="FF0000"/>
          <w:lang w:val="en-US"/>
          <w:rPrChange w:id="176" w:author="Denis Engemann" w:date="2018-04-19T23:07:00Z">
            <w:rPr>
              <w:rFonts w:ascii="Calibri" w:hAnsi="Calibri"/>
              <w:color w:val="FF0000"/>
              <w:lang w:val="en-US"/>
            </w:rPr>
          </w:rPrChange>
        </w:rPr>
        <w:t>urposes</w:t>
      </w:r>
      <w:ins w:id="177" w:author="Denis Engemann" w:date="2018-04-19T22:00:00Z">
        <w:r w:rsidR="00690732" w:rsidRPr="00CA09EA">
          <w:rPr>
            <w:rFonts w:ascii="Calibri" w:hAnsi="Calibri" w:cs="Calibri"/>
            <w:color w:val="FF0000"/>
            <w:lang w:val="en-US"/>
            <w:rPrChange w:id="178" w:author="Denis Engemann" w:date="2018-04-19T23:07:00Z">
              <w:rPr>
                <w:rFonts w:ascii="Calibri" w:hAnsi="Calibri"/>
                <w:color w:val="FF0000"/>
                <w:lang w:val="en-US"/>
              </w:rPr>
            </w:rPrChange>
          </w:rPr>
          <w:t xml:space="preserve"> / </w:t>
        </w:r>
      </w:ins>
      <w:ins w:id="179" w:author="Denis Engemann" w:date="2018-04-19T22:01:00Z">
        <w:r w:rsidR="00690732" w:rsidRPr="00CA09EA">
          <w:rPr>
            <w:rFonts w:ascii="Calibri" w:hAnsi="Calibri" w:cs="Calibri"/>
            <w:color w:val="FF0000"/>
            <w:lang w:val="en-US"/>
            <w:rPrChange w:id="180" w:author="Denis Engemann" w:date="2018-04-19T23:07:00Z">
              <w:rPr>
                <w:rFonts w:ascii="Calibri" w:hAnsi="Calibri"/>
                <w:color w:val="FF0000"/>
                <w:lang w:val="en-US"/>
              </w:rPr>
            </w:rPrChange>
          </w:rPr>
          <w:t>double-edged sword</w:t>
        </w:r>
      </w:ins>
      <w:r w:rsidR="00C1768D" w:rsidRPr="00CA09EA">
        <w:rPr>
          <w:rFonts w:ascii="Calibri" w:hAnsi="Calibri" w:cs="Calibri"/>
          <w:color w:val="000000" w:themeColor="text1"/>
          <w:lang w:val="en-US"/>
          <w:rPrChange w:id="181" w:author="Denis Engemann" w:date="2018-04-19T23:07:00Z">
            <w:rPr>
              <w:rFonts w:ascii="Calibri" w:hAnsi="Calibri"/>
              <w:color w:val="000000" w:themeColor="text1"/>
              <w:lang w:val="en-US"/>
            </w:rPr>
          </w:rPrChange>
        </w:rPr>
        <w:t xml:space="preserve"> in the scientific inquiry of</w:t>
      </w:r>
      <w:r w:rsidRPr="00CA09EA">
        <w:rPr>
          <w:rFonts w:ascii="Calibri" w:hAnsi="Calibri" w:cs="Calibri"/>
          <w:color w:val="000000" w:themeColor="text1"/>
          <w:lang w:val="en-US"/>
          <w:rPrChange w:id="182"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183" w:author="Denis Engemann" w:date="2018-04-19T23:07:00Z">
            <w:rPr>
              <w:rFonts w:ascii="Calibri" w:hAnsi="Calibri"/>
              <w:color w:val="000000" w:themeColor="text1"/>
              <w:lang w:val="en-US"/>
            </w:rPr>
          </w:rPrChange>
        </w:rPr>
        <w:t>human health and disease</w:t>
      </w:r>
      <w:r w:rsidR="00360F96" w:rsidRPr="00CA09EA">
        <w:rPr>
          <w:rFonts w:ascii="Calibri" w:hAnsi="Calibri" w:cs="Calibri"/>
          <w:color w:val="000000" w:themeColor="text1"/>
          <w:lang w:val="en-US"/>
          <w:rPrChange w:id="184" w:author="Denis Engemann" w:date="2018-04-19T23:07:00Z">
            <w:rPr>
              <w:rFonts w:ascii="Calibri" w:hAnsi="Calibri"/>
              <w:color w:val="000000" w:themeColor="text1"/>
              <w:lang w:val="en-US"/>
            </w:rPr>
          </w:rPrChange>
        </w:rPr>
        <w:t xml:space="preserve"> </w:t>
      </w:r>
      <w:r w:rsidR="00681F55" w:rsidRPr="00CA09EA">
        <w:rPr>
          <w:rFonts w:ascii="Calibri" w:hAnsi="Calibri" w:cs="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CA09EA">
        <w:rPr>
          <w:rFonts w:ascii="Calibri" w:hAnsi="Calibri" w:cs="Calibri"/>
          <w:color w:val="000000" w:themeColor="text1"/>
          <w:lang w:val="en-US"/>
          <w:rPrChange w:id="185"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186" w:author="Denis Engemann" w:date="2018-04-19T23:07:00Z">
            <w:rPr>
              <w:rFonts w:ascii="Calibri" w:hAnsi="Calibri"/>
              <w:color w:val="000000" w:themeColor="text1"/>
              <w:lang w:val="en-US"/>
            </w:rPr>
          </w:rPrChange>
        </w:rPr>
        <w:instrText>ADDIN</w:instrText>
      </w:r>
      <w:r w:rsidR="00AB0F4C" w:rsidRPr="00CA09EA">
        <w:rPr>
          <w:rFonts w:ascii="Calibri" w:hAnsi="Calibri" w:cs="Calibri"/>
          <w:color w:val="000000" w:themeColor="text1"/>
          <w:lang w:val="en-US"/>
          <w:rPrChange w:id="187" w:author="Denis Engemann" w:date="2018-04-19T23:07:00Z">
            <w:rPr>
              <w:rFonts w:ascii="Calibri" w:hAnsi="Calibri"/>
              <w:color w:val="000000" w:themeColor="text1"/>
              <w:lang w:val="en-US"/>
            </w:rPr>
          </w:rPrChange>
        </w:rPr>
        <w:instrText xml:space="preserve"> EN.CITE </w:instrText>
      </w:r>
      <w:r w:rsidR="00AB0F4C" w:rsidRPr="00CA09EA">
        <w:rPr>
          <w:rFonts w:ascii="Calibri" w:hAnsi="Calibri" w:cs="Calibri"/>
          <w:color w:val="000000" w:themeColor="text1"/>
          <w:lang w:val="en-US"/>
          <w:rPrChange w:id="188" w:author="Denis Engemann" w:date="2018-04-19T23:07:00Z">
            <w:rPr>
              <w:rFonts w:ascii="Calibri" w:hAnsi="Calibri"/>
              <w:color w:val="000000" w:themeColor="text1"/>
              <w:lang w:val="en-US"/>
            </w:rPr>
          </w:rPrChange>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CA09EA">
        <w:rPr>
          <w:rFonts w:ascii="Calibri" w:hAnsi="Calibri" w:cs="Calibri"/>
          <w:color w:val="000000" w:themeColor="text1"/>
          <w:lang w:val="en-US"/>
          <w:rPrChange w:id="189"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190" w:author="Denis Engemann" w:date="2018-04-19T23:07:00Z">
            <w:rPr>
              <w:rFonts w:ascii="Calibri" w:hAnsi="Calibri"/>
              <w:color w:val="000000" w:themeColor="text1"/>
              <w:lang w:val="en-US"/>
            </w:rPr>
          </w:rPrChange>
        </w:rPr>
        <w:instrText>ADDIN</w:instrText>
      </w:r>
      <w:r w:rsidR="00AB0F4C" w:rsidRPr="00CA09EA">
        <w:rPr>
          <w:rFonts w:ascii="Calibri" w:hAnsi="Calibri" w:cs="Calibri"/>
          <w:color w:val="000000" w:themeColor="text1"/>
          <w:lang w:val="en-US"/>
          <w:rPrChange w:id="191" w:author="Denis Engemann" w:date="2018-04-19T23:07:00Z">
            <w:rPr>
              <w:rFonts w:ascii="Calibri" w:hAnsi="Calibri"/>
              <w:color w:val="000000" w:themeColor="text1"/>
              <w:lang w:val="en-US"/>
            </w:rPr>
          </w:rPrChange>
        </w:rPr>
        <w:instrText xml:space="preserve"> EN.CITE.DATA </w:instrText>
      </w:r>
      <w:r w:rsidR="00AB0F4C" w:rsidRPr="00CA09EA">
        <w:rPr>
          <w:rFonts w:ascii="Calibri" w:hAnsi="Calibri" w:cs="Calibri"/>
          <w:color w:val="000000" w:themeColor="text1"/>
          <w:lang w:val="en-US"/>
          <w:rPrChange w:id="192" w:author="Denis Engemann" w:date="2018-04-19T23:07:00Z">
            <w:rPr>
              <w:rFonts w:ascii="Calibri" w:hAnsi="Calibri"/>
              <w:color w:val="000000" w:themeColor="text1"/>
              <w:lang w:val="en-US"/>
            </w:rPr>
          </w:rPrChange>
        </w:rPr>
      </w:r>
      <w:r w:rsidR="00AB0F4C" w:rsidRPr="00CA09EA">
        <w:rPr>
          <w:rFonts w:ascii="Calibri" w:hAnsi="Calibri" w:cs="Calibri"/>
          <w:color w:val="000000" w:themeColor="text1"/>
          <w:lang w:val="en-US"/>
          <w:rPrChange w:id="193" w:author="Denis Engemann" w:date="2018-04-19T23:07:00Z">
            <w:rPr>
              <w:rFonts w:ascii="Calibri" w:hAnsi="Calibri"/>
              <w:color w:val="000000" w:themeColor="text1"/>
              <w:lang w:val="en-US"/>
            </w:rPr>
          </w:rPrChange>
        </w:rPr>
        <w:fldChar w:fldCharType="end"/>
      </w:r>
      <w:r w:rsidR="00681F55" w:rsidRPr="00CA09EA">
        <w:rPr>
          <w:rFonts w:ascii="Calibri" w:hAnsi="Calibri" w:cs="Calibri"/>
          <w:color w:val="000000" w:themeColor="text1"/>
          <w:lang w:val="en-US"/>
          <w:rPrChange w:id="194" w:author="Denis Engemann" w:date="2018-04-19T23:07:00Z">
            <w:rPr>
              <w:rFonts w:ascii="Calibri" w:hAnsi="Calibri"/>
              <w:color w:val="000000" w:themeColor="text1"/>
              <w:lang w:val="en-US"/>
            </w:rPr>
          </w:rPrChange>
        </w:rPr>
      </w:r>
      <w:r w:rsidR="00681F55" w:rsidRPr="00CA09EA">
        <w:rPr>
          <w:rFonts w:ascii="Calibri" w:hAnsi="Calibri" w:cs="Calibri"/>
          <w:color w:val="000000" w:themeColor="text1"/>
          <w:lang w:val="en-US"/>
          <w:rPrChange w:id="195" w:author="Denis Engemann" w:date="2018-04-19T23:07:00Z">
            <w:rPr>
              <w:rFonts w:ascii="Calibri" w:hAnsi="Calibri"/>
              <w:color w:val="000000" w:themeColor="text1"/>
              <w:lang w:val="en-US"/>
            </w:rPr>
          </w:rPrChange>
        </w:rPr>
        <w:fldChar w:fldCharType="separate"/>
      </w:r>
      <w:r w:rsidR="00AB0F4C" w:rsidRPr="001F0B68">
        <w:rPr>
          <w:rFonts w:ascii="Calibri" w:hAnsi="Calibri" w:cs="Calibri"/>
          <w:noProof/>
          <w:color w:val="000000" w:themeColor="text1"/>
          <w:lang w:val="en-US"/>
        </w:rPr>
        <w:t>(</w:t>
      </w:r>
      <w:r w:rsidR="00690732" w:rsidRPr="00CA09EA">
        <w:rPr>
          <w:rFonts w:ascii="Calibri" w:hAnsi="Calibri" w:cs="Calibri"/>
          <w:rPrChange w:id="196" w:author="Denis Engemann" w:date="2018-04-19T23:07:00Z">
            <w:rPr/>
          </w:rPrChange>
        </w:rPr>
        <w:fldChar w:fldCharType="begin"/>
      </w:r>
      <w:r w:rsidR="00690732" w:rsidRPr="00CA09EA">
        <w:rPr>
          <w:rFonts w:ascii="Calibri" w:hAnsi="Calibri" w:cs="Calibri"/>
          <w:lang w:val="en-US"/>
          <w:rPrChange w:id="197" w:author="Denis Engemann" w:date="2018-04-19T23:07:00Z">
            <w:rPr>
              <w:lang w:val="en-US"/>
            </w:rPr>
          </w:rPrChange>
        </w:rPr>
        <w:instrText xml:space="preserve"> HYPERLINK \l "_ENREF_1" \o "Bzdok, 2018 #7024" </w:instrText>
      </w:r>
      <w:r w:rsidR="00690732" w:rsidRPr="00CA09EA">
        <w:rPr>
          <w:rFonts w:ascii="Calibri" w:hAnsi="Calibri" w:cs="Calibri"/>
          <w:rPrChange w:id="198" w:author="Denis Engemann" w:date="2018-04-19T23:07:00Z">
            <w:rPr/>
          </w:rPrChange>
        </w:rPr>
        <w:fldChar w:fldCharType="separate"/>
      </w:r>
      <w:r w:rsidR="007646E0" w:rsidRPr="00CA09EA">
        <w:rPr>
          <w:rFonts w:ascii="Calibri" w:hAnsi="Calibri" w:cs="Calibri"/>
          <w:noProof/>
          <w:color w:val="000000" w:themeColor="text1"/>
          <w:lang w:val="en-US"/>
          <w:rPrChange w:id="199" w:author="Denis Engemann" w:date="2018-04-19T23:07:00Z">
            <w:rPr>
              <w:rFonts w:ascii="Calibri" w:hAnsi="Calibri"/>
              <w:noProof/>
              <w:color w:val="000000" w:themeColor="text1"/>
              <w:lang w:val="en-US"/>
            </w:rPr>
          </w:rPrChange>
        </w:rPr>
        <w:t>1-3</w:t>
      </w:r>
      <w:r w:rsidR="00690732" w:rsidRPr="00CA09EA">
        <w:rPr>
          <w:rFonts w:ascii="Calibri" w:hAnsi="Calibri" w:cs="Calibri"/>
          <w:noProof/>
          <w:color w:val="000000" w:themeColor="text1"/>
          <w:lang w:val="en-US"/>
          <w:rPrChange w:id="200" w:author="Denis Engemann" w:date="2018-04-19T23:07:00Z">
            <w:rPr>
              <w:rFonts w:ascii="Calibri" w:hAnsi="Calibri"/>
              <w:noProof/>
              <w:color w:val="000000" w:themeColor="text1"/>
              <w:lang w:val="en-US"/>
            </w:rPr>
          </w:rPrChange>
        </w:rPr>
        <w:fldChar w:fldCharType="end"/>
      </w:r>
      <w:r w:rsidR="00AB0F4C" w:rsidRPr="001F0B68">
        <w:rPr>
          <w:rFonts w:ascii="Calibri" w:hAnsi="Calibri" w:cs="Calibri"/>
          <w:noProof/>
          <w:color w:val="000000" w:themeColor="text1"/>
          <w:lang w:val="en-US"/>
        </w:rPr>
        <w:t>)</w:t>
      </w:r>
      <w:r w:rsidR="00681F55"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w:t>
      </w:r>
      <w:r w:rsidR="005D77B2" w:rsidRPr="001F0B68">
        <w:rPr>
          <w:rFonts w:ascii="Calibri" w:hAnsi="Calibri" w:cs="Calibri"/>
          <w:color w:val="000000" w:themeColor="text1"/>
          <w:lang w:val="en-US"/>
        </w:rPr>
        <w:t xml:space="preserve"> </w:t>
      </w:r>
      <w:r w:rsidR="005B2EC9" w:rsidRPr="00E40B1A">
        <w:rPr>
          <w:rFonts w:ascii="Calibri" w:hAnsi="Calibri" w:cs="Calibri"/>
          <w:color w:val="000000" w:themeColor="text1"/>
          <w:lang w:val="en-US"/>
        </w:rPr>
        <w:t>Let’s take</w:t>
      </w:r>
      <w:r w:rsidR="005D77B2" w:rsidRPr="00CA09EA">
        <w:rPr>
          <w:rFonts w:ascii="Calibri" w:hAnsi="Calibri" w:cs="Calibri"/>
          <w:color w:val="000000" w:themeColor="text1"/>
          <w:lang w:val="en-US"/>
          <w:rPrChange w:id="201" w:author="Denis Engemann" w:date="2018-04-19T23:07:00Z">
            <w:rPr>
              <w:rFonts w:ascii="Calibri" w:hAnsi="Calibri"/>
              <w:color w:val="000000" w:themeColor="text1"/>
              <w:lang w:val="en-US"/>
            </w:rPr>
          </w:rPrChange>
        </w:rPr>
        <w:t xml:space="preserve"> </w:t>
      </w:r>
      <w:r w:rsidR="00314976" w:rsidRPr="00CA09EA">
        <w:rPr>
          <w:rFonts w:ascii="Calibri" w:hAnsi="Calibri" w:cs="Calibri"/>
          <w:color w:val="000000" w:themeColor="text1"/>
          <w:lang w:val="en-US"/>
          <w:rPrChange w:id="202" w:author="Denis Engemann" w:date="2018-04-19T23:07:00Z">
            <w:rPr>
              <w:rFonts w:ascii="Calibri" w:hAnsi="Calibri"/>
              <w:color w:val="000000" w:themeColor="text1"/>
              <w:lang w:val="en-US"/>
            </w:rPr>
          </w:rPrChange>
        </w:rPr>
        <w:t>diabetes mellitus as a motivating</w:t>
      </w:r>
      <w:r w:rsidR="005B2EC9" w:rsidRPr="00CA09EA">
        <w:rPr>
          <w:rFonts w:ascii="Calibri" w:hAnsi="Calibri" w:cs="Calibri"/>
          <w:color w:val="000000" w:themeColor="text1"/>
          <w:lang w:val="en-US"/>
          <w:rPrChange w:id="203" w:author="Denis Engemann" w:date="2018-04-19T23:07:00Z">
            <w:rPr>
              <w:rFonts w:ascii="Calibri" w:hAnsi="Calibri"/>
              <w:color w:val="000000" w:themeColor="text1"/>
              <w:lang w:val="en-US"/>
            </w:rPr>
          </w:rPrChange>
        </w:rPr>
        <w:t xml:space="preserve"> example. T</w:t>
      </w:r>
      <w:r w:rsidR="00032B09" w:rsidRPr="00CA09EA">
        <w:rPr>
          <w:rFonts w:ascii="Calibri" w:hAnsi="Calibri" w:cs="Calibri"/>
          <w:color w:val="000000" w:themeColor="text1"/>
          <w:lang w:val="en-US"/>
          <w:rPrChange w:id="204" w:author="Denis Engemann" w:date="2018-04-19T23:07:00Z">
            <w:rPr>
              <w:rFonts w:ascii="Calibri" w:hAnsi="Calibri"/>
              <w:color w:val="000000" w:themeColor="text1"/>
              <w:lang w:val="en-US"/>
            </w:rPr>
          </w:rPrChange>
        </w:rPr>
        <w:t xml:space="preserve">he inference paradigm </w:t>
      </w:r>
      <w:r w:rsidR="007B2E95" w:rsidRPr="00CA09EA">
        <w:rPr>
          <w:rFonts w:ascii="Calibri" w:hAnsi="Calibri" w:cs="Calibri"/>
          <w:color w:val="000000" w:themeColor="text1"/>
          <w:lang w:val="en-US"/>
          <w:rPrChange w:id="205" w:author="Denis Engemann" w:date="2018-04-19T23:07:00Z">
            <w:rPr>
              <w:rFonts w:ascii="Calibri" w:hAnsi="Calibri"/>
              <w:color w:val="000000" w:themeColor="text1"/>
              <w:lang w:val="en-US"/>
            </w:rPr>
          </w:rPrChange>
        </w:rPr>
        <w:t>can be used</w:t>
      </w:r>
      <w:r w:rsidR="00032B09" w:rsidRPr="00CA09EA">
        <w:rPr>
          <w:rFonts w:ascii="Calibri" w:hAnsi="Calibri" w:cs="Calibri"/>
          <w:color w:val="000000" w:themeColor="text1"/>
          <w:lang w:val="en-US"/>
          <w:rPrChange w:id="206" w:author="Denis Engemann" w:date="2018-04-19T23:07:00Z">
            <w:rPr>
              <w:rFonts w:ascii="Calibri" w:hAnsi="Calibri"/>
              <w:color w:val="000000" w:themeColor="text1"/>
              <w:lang w:val="en-US"/>
            </w:rPr>
          </w:rPrChange>
        </w:rPr>
        <w:t xml:space="preserve"> to </w:t>
      </w:r>
      <w:r w:rsidR="002E7E7E" w:rsidRPr="00CA09EA">
        <w:rPr>
          <w:rFonts w:ascii="Calibri" w:hAnsi="Calibri" w:cs="Calibri"/>
          <w:color w:val="000000" w:themeColor="text1"/>
          <w:lang w:val="en-US"/>
          <w:rPrChange w:id="207" w:author="Denis Engemann" w:date="2018-04-19T23:07:00Z">
            <w:rPr>
              <w:rFonts w:ascii="Calibri" w:hAnsi="Calibri"/>
              <w:color w:val="000000" w:themeColor="text1"/>
              <w:lang w:val="en-US"/>
            </w:rPr>
          </w:rPrChange>
        </w:rPr>
        <w:t xml:space="preserve">establish biological facts that </w:t>
      </w:r>
      <w:r w:rsidR="00554C0F" w:rsidRPr="00CA09EA">
        <w:rPr>
          <w:rFonts w:ascii="Calibri" w:hAnsi="Calibri" w:cs="Calibri"/>
          <w:color w:val="000000" w:themeColor="text1"/>
          <w:lang w:val="en-US"/>
          <w:rPrChange w:id="208" w:author="Denis Engemann" w:date="2018-04-19T23:07:00Z">
            <w:rPr>
              <w:rFonts w:ascii="Calibri" w:hAnsi="Calibri"/>
              <w:color w:val="000000" w:themeColor="text1"/>
              <w:lang w:val="en-US"/>
            </w:rPr>
          </w:rPrChange>
        </w:rPr>
        <w:t>provide</w:t>
      </w:r>
      <w:r w:rsidR="006A47C6" w:rsidRPr="00CA09EA">
        <w:rPr>
          <w:rFonts w:ascii="Calibri" w:hAnsi="Calibri" w:cs="Calibri"/>
          <w:color w:val="000000" w:themeColor="text1"/>
          <w:lang w:val="en-US"/>
          <w:rPrChange w:id="209" w:author="Denis Engemann" w:date="2018-04-19T23:07:00Z">
            <w:rPr>
              <w:rFonts w:ascii="Calibri" w:hAnsi="Calibri"/>
              <w:color w:val="000000" w:themeColor="text1"/>
              <w:lang w:val="en-US"/>
            </w:rPr>
          </w:rPrChange>
        </w:rPr>
        <w:t xml:space="preserve"> insight</w:t>
      </w:r>
      <w:r w:rsidR="005D77B2" w:rsidRPr="00CA09EA">
        <w:rPr>
          <w:rFonts w:ascii="Calibri" w:hAnsi="Calibri" w:cs="Calibri"/>
          <w:color w:val="000000" w:themeColor="text1"/>
          <w:lang w:val="en-US"/>
          <w:rPrChange w:id="210" w:author="Denis Engemann" w:date="2018-04-19T23:07:00Z">
            <w:rPr>
              <w:rFonts w:ascii="Calibri" w:hAnsi="Calibri"/>
              <w:color w:val="000000" w:themeColor="text1"/>
              <w:lang w:val="en-US"/>
            </w:rPr>
          </w:rPrChange>
        </w:rPr>
        <w:t xml:space="preserve"> </w:t>
      </w:r>
      <w:r w:rsidR="006A47C6" w:rsidRPr="00CA09EA">
        <w:rPr>
          <w:rFonts w:ascii="Calibri" w:hAnsi="Calibri" w:cs="Calibri"/>
          <w:color w:val="000000" w:themeColor="text1"/>
          <w:lang w:val="en-US"/>
          <w:rPrChange w:id="211" w:author="Denis Engemann" w:date="2018-04-19T23:07:00Z">
            <w:rPr>
              <w:rFonts w:ascii="Calibri" w:hAnsi="Calibri"/>
              <w:color w:val="000000" w:themeColor="text1"/>
              <w:lang w:val="en-US"/>
            </w:rPr>
          </w:rPrChange>
        </w:rPr>
        <w:t xml:space="preserve">into the </w:t>
      </w:r>
      <w:r w:rsidR="00D162C8" w:rsidRPr="00CA09EA">
        <w:rPr>
          <w:rFonts w:ascii="Calibri" w:hAnsi="Calibri" w:cs="Calibri"/>
          <w:color w:val="000000" w:themeColor="text1"/>
          <w:lang w:val="en-US"/>
          <w:rPrChange w:id="212" w:author="Denis Engemann" w:date="2018-04-19T23:07:00Z">
            <w:rPr>
              <w:rFonts w:ascii="Calibri" w:hAnsi="Calibri"/>
              <w:color w:val="000000" w:themeColor="text1"/>
              <w:lang w:val="en-US"/>
            </w:rPr>
          </w:rPrChange>
        </w:rPr>
        <w:t>pathways</w:t>
      </w:r>
      <w:r w:rsidR="006A47C6" w:rsidRPr="00CA09EA">
        <w:rPr>
          <w:rFonts w:ascii="Calibri" w:hAnsi="Calibri" w:cs="Calibri"/>
          <w:color w:val="000000" w:themeColor="text1"/>
          <w:lang w:val="en-US"/>
          <w:rPrChange w:id="213" w:author="Denis Engemann" w:date="2018-04-19T23:07:00Z">
            <w:rPr>
              <w:rFonts w:ascii="Calibri" w:hAnsi="Calibri"/>
              <w:color w:val="000000" w:themeColor="text1"/>
              <w:lang w:val="en-US"/>
            </w:rPr>
          </w:rPrChange>
        </w:rPr>
        <w:t xml:space="preserve"> </w:t>
      </w:r>
      <w:r w:rsidR="00790364" w:rsidRPr="00CA09EA">
        <w:rPr>
          <w:rFonts w:ascii="Calibri" w:hAnsi="Calibri" w:cs="Calibri"/>
          <w:color w:val="000000" w:themeColor="text1"/>
          <w:lang w:val="en-US"/>
          <w:rPrChange w:id="214" w:author="Denis Engemann" w:date="2018-04-19T23:07:00Z">
            <w:rPr>
              <w:rFonts w:ascii="Calibri" w:hAnsi="Calibri"/>
              <w:color w:val="000000" w:themeColor="text1"/>
              <w:lang w:val="en-US"/>
            </w:rPr>
          </w:rPrChange>
        </w:rPr>
        <w:t xml:space="preserve">of </w:t>
      </w:r>
      <w:r w:rsidR="0025235B" w:rsidRPr="00CA09EA">
        <w:rPr>
          <w:rFonts w:ascii="Calibri" w:hAnsi="Calibri" w:cs="Calibri"/>
          <w:color w:val="000000" w:themeColor="text1"/>
          <w:lang w:val="en-US"/>
          <w:rPrChange w:id="215" w:author="Denis Engemann" w:date="2018-04-19T23:07:00Z">
            <w:rPr>
              <w:rFonts w:ascii="Calibri" w:hAnsi="Calibri"/>
              <w:color w:val="000000" w:themeColor="text1"/>
              <w:lang w:val="en-US"/>
            </w:rPr>
          </w:rPrChange>
        </w:rPr>
        <w:t>disturbed</w:t>
      </w:r>
      <w:r w:rsidR="006A47C6" w:rsidRPr="00CA09EA">
        <w:rPr>
          <w:rFonts w:ascii="Calibri" w:hAnsi="Calibri" w:cs="Calibri"/>
          <w:color w:val="000000" w:themeColor="text1"/>
          <w:lang w:val="en-US"/>
          <w:rPrChange w:id="216" w:author="Denis Engemann" w:date="2018-04-19T23:07:00Z">
            <w:rPr>
              <w:rFonts w:ascii="Calibri" w:hAnsi="Calibri"/>
              <w:color w:val="000000" w:themeColor="text1"/>
              <w:lang w:val="en-US"/>
            </w:rPr>
          </w:rPrChange>
        </w:rPr>
        <w:t xml:space="preserve"> blood sugar levels (hyperglycemia).</w:t>
      </w:r>
      <w:r w:rsidR="00E210AF" w:rsidRPr="00CA09EA">
        <w:rPr>
          <w:rFonts w:ascii="Calibri" w:hAnsi="Calibri" w:cs="Calibri"/>
          <w:color w:val="000000" w:themeColor="text1"/>
          <w:lang w:val="en-US"/>
          <w:rPrChange w:id="217" w:author="Denis Engemann" w:date="2018-04-19T23:07:00Z">
            <w:rPr>
              <w:rFonts w:ascii="Calibri" w:hAnsi="Calibri"/>
              <w:color w:val="000000" w:themeColor="text1"/>
              <w:lang w:val="en-US"/>
            </w:rPr>
          </w:rPrChange>
        </w:rPr>
        <w:t xml:space="preserve"> </w:t>
      </w:r>
      <w:r w:rsidR="00C41796" w:rsidRPr="00CA09EA">
        <w:rPr>
          <w:rFonts w:ascii="Calibri" w:hAnsi="Calibri" w:cs="Calibri"/>
          <w:color w:val="000000" w:themeColor="text1"/>
          <w:lang w:val="en-US"/>
          <w:rPrChange w:id="218" w:author="Denis Engemann" w:date="2018-04-19T23:07:00Z">
            <w:rPr>
              <w:rFonts w:ascii="Calibri" w:hAnsi="Calibri"/>
              <w:color w:val="000000" w:themeColor="text1"/>
              <w:lang w:val="en-US"/>
            </w:rPr>
          </w:rPrChange>
        </w:rPr>
        <w:t>D</w:t>
      </w:r>
      <w:r w:rsidR="00A051A8" w:rsidRPr="00CA09EA">
        <w:rPr>
          <w:rFonts w:ascii="Calibri" w:hAnsi="Calibri" w:cs="Calibri"/>
          <w:color w:val="000000" w:themeColor="text1"/>
          <w:lang w:val="en-US"/>
          <w:rPrChange w:id="219" w:author="Denis Engemann" w:date="2018-04-19T23:07:00Z">
            <w:rPr>
              <w:rFonts w:ascii="Calibri" w:hAnsi="Calibri"/>
              <w:color w:val="000000" w:themeColor="text1"/>
              <w:lang w:val="en-US"/>
            </w:rPr>
          </w:rPrChange>
        </w:rPr>
        <w:t>iabetes can be</w:t>
      </w:r>
      <w:r w:rsidR="00E247BB" w:rsidRPr="00CA09EA">
        <w:rPr>
          <w:rFonts w:ascii="Calibri" w:hAnsi="Calibri" w:cs="Calibri"/>
          <w:color w:val="000000" w:themeColor="text1"/>
          <w:lang w:val="en-US"/>
          <w:rPrChange w:id="220" w:author="Denis Engemann" w:date="2018-04-19T23:07:00Z">
            <w:rPr>
              <w:rFonts w:ascii="Calibri" w:hAnsi="Calibri"/>
              <w:color w:val="000000" w:themeColor="text1"/>
              <w:lang w:val="en-US"/>
            </w:rPr>
          </w:rPrChange>
        </w:rPr>
        <w:t xml:space="preserve"> a resu</w:t>
      </w:r>
      <w:r w:rsidR="001F28E2" w:rsidRPr="00CA09EA">
        <w:rPr>
          <w:rFonts w:ascii="Calibri" w:hAnsi="Calibri" w:cs="Calibri"/>
          <w:color w:val="000000" w:themeColor="text1"/>
          <w:lang w:val="en-US"/>
          <w:rPrChange w:id="221" w:author="Denis Engemann" w:date="2018-04-19T23:07:00Z">
            <w:rPr>
              <w:rFonts w:ascii="Calibri" w:hAnsi="Calibri"/>
              <w:color w:val="000000" w:themeColor="text1"/>
              <w:lang w:val="en-US"/>
            </w:rPr>
          </w:rPrChange>
        </w:rPr>
        <w:t>lt of insufficient production of</w:t>
      </w:r>
      <w:r w:rsidR="00736F87" w:rsidRPr="00CA09EA">
        <w:rPr>
          <w:rFonts w:ascii="Calibri" w:hAnsi="Calibri" w:cs="Calibri"/>
          <w:color w:val="000000" w:themeColor="text1"/>
          <w:lang w:val="en-US"/>
          <w:rPrChange w:id="222" w:author="Denis Engemann" w:date="2018-04-19T23:07:00Z">
            <w:rPr>
              <w:rFonts w:ascii="Calibri" w:hAnsi="Calibri"/>
              <w:color w:val="000000" w:themeColor="text1"/>
              <w:lang w:val="en-US"/>
            </w:rPr>
          </w:rPrChange>
        </w:rPr>
        <w:t xml:space="preserve"> insulin </w:t>
      </w:r>
      <w:r w:rsidR="000C1CB5" w:rsidRPr="00CA09EA">
        <w:rPr>
          <w:rFonts w:ascii="Calibri" w:hAnsi="Calibri" w:cs="Calibri"/>
          <w:color w:val="000000" w:themeColor="text1"/>
          <w:lang w:val="en-US"/>
          <w:rPrChange w:id="223" w:author="Denis Engemann" w:date="2018-04-19T23:07:00Z">
            <w:rPr>
              <w:rFonts w:ascii="Calibri" w:hAnsi="Calibri"/>
              <w:color w:val="000000" w:themeColor="text1"/>
              <w:lang w:val="en-US"/>
            </w:rPr>
          </w:rPrChange>
        </w:rPr>
        <w:t>hormone</w:t>
      </w:r>
      <w:r w:rsidR="00736F87" w:rsidRPr="00CA09EA">
        <w:rPr>
          <w:rFonts w:ascii="Calibri" w:hAnsi="Calibri" w:cs="Calibri"/>
          <w:color w:val="000000" w:themeColor="text1"/>
          <w:lang w:val="en-US"/>
          <w:rPrChange w:id="224" w:author="Denis Engemann" w:date="2018-04-19T23:07:00Z">
            <w:rPr>
              <w:rFonts w:ascii="Calibri" w:hAnsi="Calibri"/>
              <w:color w:val="000000" w:themeColor="text1"/>
              <w:lang w:val="en-US"/>
            </w:rPr>
          </w:rPrChange>
        </w:rPr>
        <w:t xml:space="preserve"> in the pancreas </w:t>
      </w:r>
      <w:r w:rsidR="002D73B6" w:rsidRPr="00CA09EA">
        <w:rPr>
          <w:rFonts w:ascii="Calibri" w:hAnsi="Calibri" w:cs="Calibri"/>
          <w:color w:val="000000" w:themeColor="text1"/>
          <w:lang w:val="en-US"/>
          <w:rPrChange w:id="225" w:author="Denis Engemann" w:date="2018-04-19T23:07:00Z">
            <w:rPr>
              <w:rFonts w:ascii="Calibri" w:hAnsi="Calibri"/>
              <w:color w:val="000000" w:themeColor="text1"/>
              <w:lang w:val="en-US"/>
            </w:rPr>
          </w:rPrChange>
        </w:rPr>
        <w:t>(t</w:t>
      </w:r>
      <w:r w:rsidR="00DA4270" w:rsidRPr="00CA09EA">
        <w:rPr>
          <w:rFonts w:ascii="Calibri" w:hAnsi="Calibri" w:cs="Calibri"/>
          <w:color w:val="000000" w:themeColor="text1"/>
          <w:lang w:val="en-US"/>
          <w:rPrChange w:id="226" w:author="Denis Engemann" w:date="2018-04-19T23:07:00Z">
            <w:rPr>
              <w:rFonts w:ascii="Calibri" w:hAnsi="Calibri"/>
              <w:color w:val="000000" w:themeColor="text1"/>
              <w:lang w:val="en-US"/>
            </w:rPr>
          </w:rPrChange>
        </w:rPr>
        <w:t>yp</w:t>
      </w:r>
      <w:r w:rsidR="00B7201C" w:rsidRPr="00CA09EA">
        <w:rPr>
          <w:rFonts w:ascii="Calibri" w:hAnsi="Calibri" w:cs="Calibri"/>
          <w:color w:val="000000" w:themeColor="text1"/>
          <w:lang w:val="en-US"/>
          <w:rPrChange w:id="227" w:author="Denis Engemann" w:date="2018-04-19T23:07:00Z">
            <w:rPr>
              <w:rFonts w:ascii="Calibri" w:hAnsi="Calibri"/>
              <w:color w:val="000000" w:themeColor="text1"/>
              <w:lang w:val="en-US"/>
            </w:rPr>
          </w:rPrChange>
        </w:rPr>
        <w:t>e</w:t>
      </w:r>
      <w:r w:rsidR="00DA4270" w:rsidRPr="00CA09EA">
        <w:rPr>
          <w:rFonts w:ascii="Calibri" w:hAnsi="Calibri" w:cs="Calibri"/>
          <w:color w:val="000000" w:themeColor="text1"/>
          <w:lang w:val="en-US"/>
          <w:rPrChange w:id="228" w:author="Denis Engemann" w:date="2018-04-19T23:07:00Z">
            <w:rPr>
              <w:rFonts w:ascii="Calibri" w:hAnsi="Calibri"/>
              <w:color w:val="000000" w:themeColor="text1"/>
              <w:lang w:val="en-US"/>
            </w:rPr>
          </w:rPrChange>
        </w:rPr>
        <w:t xml:space="preserve"> 1</w:t>
      </w:r>
      <w:r w:rsidR="00181C28" w:rsidRPr="00CA09EA">
        <w:rPr>
          <w:rFonts w:ascii="Calibri" w:hAnsi="Calibri" w:cs="Calibri"/>
          <w:color w:val="000000" w:themeColor="text1"/>
          <w:lang w:val="en-US"/>
          <w:rPrChange w:id="229" w:author="Denis Engemann" w:date="2018-04-19T23:07:00Z">
            <w:rPr>
              <w:rFonts w:ascii="Calibri" w:hAnsi="Calibri"/>
              <w:color w:val="000000" w:themeColor="text1"/>
              <w:lang w:val="en-US"/>
            </w:rPr>
          </w:rPrChange>
        </w:rPr>
        <w:t>, onset mostly in children</w:t>
      </w:r>
      <w:r w:rsidR="00DA4270" w:rsidRPr="00CA09EA">
        <w:rPr>
          <w:rFonts w:ascii="Calibri" w:hAnsi="Calibri" w:cs="Calibri"/>
          <w:color w:val="000000" w:themeColor="text1"/>
          <w:lang w:val="en-US"/>
          <w:rPrChange w:id="230" w:author="Denis Engemann" w:date="2018-04-19T23:07:00Z">
            <w:rPr>
              <w:rFonts w:ascii="Calibri" w:hAnsi="Calibri"/>
              <w:color w:val="000000" w:themeColor="text1"/>
              <w:lang w:val="en-US"/>
            </w:rPr>
          </w:rPrChange>
        </w:rPr>
        <w:t>)</w:t>
      </w:r>
      <w:r w:rsidR="00E210AF" w:rsidRPr="00CA09EA">
        <w:rPr>
          <w:rFonts w:ascii="Calibri" w:hAnsi="Calibri" w:cs="Calibri"/>
          <w:color w:val="000000" w:themeColor="text1"/>
          <w:lang w:val="en-US"/>
          <w:rPrChange w:id="231" w:author="Denis Engemann" w:date="2018-04-19T23:07:00Z">
            <w:rPr>
              <w:rFonts w:ascii="Calibri" w:hAnsi="Calibri"/>
              <w:color w:val="000000" w:themeColor="text1"/>
              <w:lang w:val="en-US"/>
            </w:rPr>
          </w:rPrChange>
        </w:rPr>
        <w:t xml:space="preserve">. </w:t>
      </w:r>
      <w:r w:rsidR="00C41796" w:rsidRPr="00CA09EA">
        <w:rPr>
          <w:rFonts w:ascii="Calibri" w:hAnsi="Calibri" w:cs="Calibri"/>
          <w:color w:val="000000" w:themeColor="text1"/>
          <w:lang w:val="en-US"/>
          <w:rPrChange w:id="232" w:author="Denis Engemann" w:date="2018-04-19T23:07:00Z">
            <w:rPr>
              <w:rFonts w:ascii="Calibri" w:hAnsi="Calibri"/>
              <w:color w:val="000000" w:themeColor="text1"/>
              <w:lang w:val="en-US"/>
            </w:rPr>
          </w:rPrChange>
        </w:rPr>
        <w:t>D</w:t>
      </w:r>
      <w:r w:rsidR="00E247BB" w:rsidRPr="00CA09EA">
        <w:rPr>
          <w:rFonts w:ascii="Calibri" w:hAnsi="Calibri" w:cs="Calibri"/>
          <w:color w:val="000000" w:themeColor="text1"/>
          <w:lang w:val="en-US"/>
          <w:rPrChange w:id="233" w:author="Denis Engemann" w:date="2018-04-19T23:07:00Z">
            <w:rPr>
              <w:rFonts w:ascii="Calibri" w:hAnsi="Calibri"/>
              <w:color w:val="000000" w:themeColor="text1"/>
              <w:lang w:val="en-US"/>
            </w:rPr>
          </w:rPrChange>
        </w:rPr>
        <w:t xml:space="preserve">iabetes </w:t>
      </w:r>
      <w:r w:rsidR="00C41796" w:rsidRPr="00CA09EA">
        <w:rPr>
          <w:rFonts w:ascii="Calibri" w:hAnsi="Calibri" w:cs="Calibri"/>
          <w:color w:val="000000" w:themeColor="text1"/>
          <w:lang w:val="en-US"/>
          <w:rPrChange w:id="234" w:author="Denis Engemann" w:date="2018-04-19T23:07:00Z">
            <w:rPr>
              <w:rFonts w:ascii="Calibri" w:hAnsi="Calibri"/>
              <w:color w:val="000000" w:themeColor="text1"/>
              <w:lang w:val="en-US"/>
            </w:rPr>
          </w:rPrChange>
        </w:rPr>
        <w:t xml:space="preserve">may also </w:t>
      </w:r>
      <w:r w:rsidR="00E247BB" w:rsidRPr="00CA09EA">
        <w:rPr>
          <w:rFonts w:ascii="Calibri" w:hAnsi="Calibri" w:cs="Calibri"/>
          <w:color w:val="000000" w:themeColor="text1"/>
          <w:lang w:val="en-US"/>
          <w:rPrChange w:id="235" w:author="Denis Engemann" w:date="2018-04-19T23:07:00Z">
            <w:rPr>
              <w:rFonts w:ascii="Calibri" w:hAnsi="Calibri"/>
              <w:color w:val="000000" w:themeColor="text1"/>
              <w:lang w:val="en-US"/>
            </w:rPr>
          </w:rPrChange>
        </w:rPr>
        <w:t xml:space="preserve">result from </w:t>
      </w:r>
      <w:r w:rsidR="004B0C49" w:rsidRPr="00CA09EA">
        <w:rPr>
          <w:rFonts w:ascii="Calibri" w:hAnsi="Calibri" w:cs="Calibri"/>
          <w:color w:val="000000" w:themeColor="text1"/>
          <w:lang w:val="en-US"/>
          <w:rPrChange w:id="236" w:author="Denis Engemann" w:date="2018-04-19T23:07:00Z">
            <w:rPr>
              <w:rFonts w:ascii="Calibri" w:hAnsi="Calibri"/>
              <w:color w:val="000000" w:themeColor="text1"/>
              <w:lang w:val="en-US"/>
            </w:rPr>
          </w:rPrChange>
        </w:rPr>
        <w:t xml:space="preserve">deficient </w:t>
      </w:r>
      <w:r w:rsidR="00B65678" w:rsidRPr="00CA09EA">
        <w:rPr>
          <w:rFonts w:ascii="Calibri" w:hAnsi="Calibri" w:cs="Calibri"/>
          <w:color w:val="000000" w:themeColor="text1"/>
          <w:lang w:val="en-US"/>
          <w:rPrChange w:id="237" w:author="Denis Engemann" w:date="2018-04-19T23:07:00Z">
            <w:rPr>
              <w:rFonts w:ascii="Calibri" w:hAnsi="Calibri"/>
              <w:color w:val="000000" w:themeColor="text1"/>
              <w:lang w:val="en-US"/>
            </w:rPr>
          </w:rPrChange>
        </w:rPr>
        <w:t>insulin receptor</w:t>
      </w:r>
      <w:r w:rsidR="004B0C49" w:rsidRPr="00CA09EA">
        <w:rPr>
          <w:rFonts w:ascii="Calibri" w:hAnsi="Calibri" w:cs="Calibri"/>
          <w:color w:val="000000" w:themeColor="text1"/>
          <w:lang w:val="en-US"/>
          <w:rPrChange w:id="238" w:author="Denis Engemann" w:date="2018-04-19T23:07:00Z">
            <w:rPr>
              <w:rFonts w:ascii="Calibri" w:hAnsi="Calibri"/>
              <w:color w:val="000000" w:themeColor="text1"/>
              <w:lang w:val="en-US"/>
            </w:rPr>
          </w:rPrChange>
        </w:rPr>
        <w:t xml:space="preserve"> re</w:t>
      </w:r>
      <w:r w:rsidR="00B65678" w:rsidRPr="00CA09EA">
        <w:rPr>
          <w:rFonts w:ascii="Calibri" w:hAnsi="Calibri" w:cs="Calibri"/>
          <w:color w:val="000000" w:themeColor="text1"/>
          <w:lang w:val="en-US"/>
          <w:rPrChange w:id="239" w:author="Denis Engemann" w:date="2018-04-19T23:07:00Z">
            <w:rPr>
              <w:rFonts w:ascii="Calibri" w:hAnsi="Calibri"/>
              <w:color w:val="000000" w:themeColor="text1"/>
              <w:lang w:val="en-US"/>
            </w:rPr>
          </w:rPrChange>
        </w:rPr>
        <w:t>s</w:t>
      </w:r>
      <w:r w:rsidR="004B0C49" w:rsidRPr="00CA09EA">
        <w:rPr>
          <w:rFonts w:ascii="Calibri" w:hAnsi="Calibri" w:cs="Calibri"/>
          <w:color w:val="000000" w:themeColor="text1"/>
          <w:lang w:val="en-US"/>
          <w:rPrChange w:id="240" w:author="Denis Engemann" w:date="2018-04-19T23:07:00Z">
            <w:rPr>
              <w:rFonts w:ascii="Calibri" w:hAnsi="Calibri"/>
              <w:color w:val="000000" w:themeColor="text1"/>
              <w:lang w:val="en-US"/>
            </w:rPr>
          </w:rPrChange>
        </w:rPr>
        <w:t>ponse</w:t>
      </w:r>
      <w:r w:rsidR="00B65678" w:rsidRPr="00CA09EA">
        <w:rPr>
          <w:rFonts w:ascii="Calibri" w:hAnsi="Calibri" w:cs="Calibri"/>
          <w:color w:val="000000" w:themeColor="text1"/>
          <w:lang w:val="en-US"/>
          <w:rPrChange w:id="241" w:author="Denis Engemann" w:date="2018-04-19T23:07:00Z">
            <w:rPr>
              <w:rFonts w:ascii="Calibri" w:hAnsi="Calibri"/>
              <w:color w:val="000000" w:themeColor="text1"/>
              <w:lang w:val="en-US"/>
            </w:rPr>
          </w:rPrChange>
        </w:rPr>
        <w:t xml:space="preserve"> in </w:t>
      </w:r>
      <w:r w:rsidR="00736F87" w:rsidRPr="00CA09EA">
        <w:rPr>
          <w:rFonts w:ascii="Calibri" w:hAnsi="Calibri" w:cs="Calibri"/>
          <w:color w:val="000000" w:themeColor="text1"/>
          <w:lang w:val="en-US"/>
          <w:rPrChange w:id="242" w:author="Denis Engemann" w:date="2018-04-19T23:07:00Z">
            <w:rPr>
              <w:rFonts w:ascii="Calibri" w:hAnsi="Calibri"/>
              <w:color w:val="000000" w:themeColor="text1"/>
              <w:lang w:val="en-US"/>
            </w:rPr>
          </w:rPrChange>
        </w:rPr>
        <w:t xml:space="preserve">body </w:t>
      </w:r>
      <w:r w:rsidR="004F3279" w:rsidRPr="00CA09EA">
        <w:rPr>
          <w:rFonts w:ascii="Calibri" w:hAnsi="Calibri" w:cs="Calibri"/>
          <w:color w:val="000000" w:themeColor="text1"/>
          <w:lang w:val="en-US"/>
          <w:rPrChange w:id="243" w:author="Denis Engemann" w:date="2018-04-19T23:07:00Z">
            <w:rPr>
              <w:rFonts w:ascii="Calibri" w:hAnsi="Calibri"/>
              <w:color w:val="000000" w:themeColor="text1"/>
              <w:lang w:val="en-US"/>
            </w:rPr>
          </w:rPrChange>
        </w:rPr>
        <w:t>cells</w:t>
      </w:r>
      <w:r w:rsidR="00736F87" w:rsidRPr="00CA09EA">
        <w:rPr>
          <w:rFonts w:ascii="Calibri" w:hAnsi="Calibri" w:cs="Calibri"/>
          <w:color w:val="000000" w:themeColor="text1"/>
          <w:lang w:val="en-US"/>
          <w:rPrChange w:id="244" w:author="Denis Engemann" w:date="2018-04-19T23:07:00Z">
            <w:rPr>
              <w:rFonts w:ascii="Calibri" w:hAnsi="Calibri"/>
              <w:color w:val="000000" w:themeColor="text1"/>
              <w:lang w:val="en-US"/>
            </w:rPr>
          </w:rPrChange>
        </w:rPr>
        <w:t xml:space="preserve"> </w:t>
      </w:r>
      <w:r w:rsidR="002D73B6" w:rsidRPr="00CA09EA">
        <w:rPr>
          <w:rFonts w:ascii="Calibri" w:hAnsi="Calibri" w:cs="Calibri"/>
          <w:color w:val="000000" w:themeColor="text1"/>
          <w:lang w:val="en-US"/>
          <w:rPrChange w:id="245" w:author="Denis Engemann" w:date="2018-04-19T23:07:00Z">
            <w:rPr>
              <w:rFonts w:ascii="Calibri" w:hAnsi="Calibri"/>
              <w:color w:val="000000" w:themeColor="text1"/>
              <w:lang w:val="en-US"/>
            </w:rPr>
          </w:rPrChange>
        </w:rPr>
        <w:t>(t</w:t>
      </w:r>
      <w:r w:rsidR="00DA4270" w:rsidRPr="00CA09EA">
        <w:rPr>
          <w:rFonts w:ascii="Calibri" w:hAnsi="Calibri" w:cs="Calibri"/>
          <w:color w:val="000000" w:themeColor="text1"/>
          <w:lang w:val="en-US"/>
          <w:rPrChange w:id="246" w:author="Denis Engemann" w:date="2018-04-19T23:07:00Z">
            <w:rPr>
              <w:rFonts w:ascii="Calibri" w:hAnsi="Calibri"/>
              <w:color w:val="000000" w:themeColor="text1"/>
              <w:lang w:val="en-US"/>
            </w:rPr>
          </w:rPrChange>
        </w:rPr>
        <w:t>yp</w:t>
      </w:r>
      <w:r w:rsidR="00B7201C" w:rsidRPr="00CA09EA">
        <w:rPr>
          <w:rFonts w:ascii="Calibri" w:hAnsi="Calibri" w:cs="Calibri"/>
          <w:color w:val="000000" w:themeColor="text1"/>
          <w:lang w:val="en-US"/>
          <w:rPrChange w:id="247" w:author="Denis Engemann" w:date="2018-04-19T23:07:00Z">
            <w:rPr>
              <w:rFonts w:ascii="Calibri" w:hAnsi="Calibri"/>
              <w:color w:val="000000" w:themeColor="text1"/>
              <w:lang w:val="en-US"/>
            </w:rPr>
          </w:rPrChange>
        </w:rPr>
        <w:t>e</w:t>
      </w:r>
      <w:r w:rsidR="00DA4270" w:rsidRPr="00CA09EA">
        <w:rPr>
          <w:rFonts w:ascii="Calibri" w:hAnsi="Calibri" w:cs="Calibri"/>
          <w:color w:val="000000" w:themeColor="text1"/>
          <w:lang w:val="en-US"/>
          <w:rPrChange w:id="248" w:author="Denis Engemann" w:date="2018-04-19T23:07:00Z">
            <w:rPr>
              <w:rFonts w:ascii="Calibri" w:hAnsi="Calibri"/>
              <w:color w:val="000000" w:themeColor="text1"/>
              <w:lang w:val="en-US"/>
            </w:rPr>
          </w:rPrChange>
        </w:rPr>
        <w:t xml:space="preserve"> 2</w:t>
      </w:r>
      <w:r w:rsidR="00181C28" w:rsidRPr="00CA09EA">
        <w:rPr>
          <w:rFonts w:ascii="Calibri" w:hAnsi="Calibri" w:cs="Calibri"/>
          <w:color w:val="000000" w:themeColor="text1"/>
          <w:lang w:val="en-US"/>
          <w:rPrChange w:id="249" w:author="Denis Engemann" w:date="2018-04-19T23:07:00Z">
            <w:rPr>
              <w:rFonts w:ascii="Calibri" w:hAnsi="Calibri"/>
              <w:color w:val="000000" w:themeColor="text1"/>
              <w:lang w:val="en-US"/>
            </w:rPr>
          </w:rPrChange>
        </w:rPr>
        <w:t xml:space="preserve">, onset </w:t>
      </w:r>
      <w:r w:rsidR="00B86884" w:rsidRPr="00CA09EA">
        <w:rPr>
          <w:rFonts w:ascii="Calibri" w:hAnsi="Calibri" w:cs="Calibri"/>
          <w:color w:val="000000" w:themeColor="text1"/>
          <w:lang w:val="en-US"/>
          <w:rPrChange w:id="250" w:author="Denis Engemann" w:date="2018-04-19T23:07:00Z">
            <w:rPr>
              <w:rFonts w:ascii="Calibri" w:hAnsi="Calibri"/>
              <w:color w:val="000000" w:themeColor="text1"/>
              <w:lang w:val="en-US"/>
            </w:rPr>
          </w:rPrChange>
        </w:rPr>
        <w:t xml:space="preserve">often </w:t>
      </w:r>
      <w:r w:rsidR="00181C28" w:rsidRPr="00CA09EA">
        <w:rPr>
          <w:rFonts w:ascii="Calibri" w:hAnsi="Calibri" w:cs="Calibri"/>
          <w:color w:val="000000" w:themeColor="text1"/>
          <w:lang w:val="en-US"/>
          <w:rPrChange w:id="251" w:author="Denis Engemann" w:date="2018-04-19T23:07:00Z">
            <w:rPr>
              <w:rFonts w:ascii="Calibri" w:hAnsi="Calibri"/>
              <w:color w:val="000000" w:themeColor="text1"/>
              <w:lang w:val="en-US"/>
            </w:rPr>
          </w:rPrChange>
        </w:rPr>
        <w:t>in adults</w:t>
      </w:r>
      <w:r w:rsidR="00DA4270" w:rsidRPr="00CA09EA">
        <w:rPr>
          <w:rFonts w:ascii="Calibri" w:hAnsi="Calibri" w:cs="Calibri"/>
          <w:color w:val="000000" w:themeColor="text1"/>
          <w:lang w:val="en-US"/>
          <w:rPrChange w:id="252" w:author="Denis Engemann" w:date="2018-04-19T23:07:00Z">
            <w:rPr>
              <w:rFonts w:ascii="Calibri" w:hAnsi="Calibri"/>
              <w:color w:val="000000" w:themeColor="text1"/>
              <w:lang w:val="en-US"/>
            </w:rPr>
          </w:rPrChange>
        </w:rPr>
        <w:t>)</w:t>
      </w:r>
      <w:r w:rsidR="002D73B6" w:rsidRPr="00CA09EA">
        <w:rPr>
          <w:rFonts w:ascii="Calibri" w:hAnsi="Calibri" w:cs="Calibri"/>
          <w:color w:val="000000" w:themeColor="text1"/>
          <w:lang w:val="en-US"/>
          <w:rPrChange w:id="253" w:author="Denis Engemann" w:date="2018-04-19T23:07:00Z">
            <w:rPr>
              <w:rFonts w:ascii="Calibri" w:hAnsi="Calibri"/>
              <w:color w:val="000000" w:themeColor="text1"/>
              <w:lang w:val="en-US"/>
            </w:rPr>
          </w:rPrChange>
        </w:rPr>
        <w:t>.</w:t>
      </w:r>
      <w:r w:rsidR="00E210AF" w:rsidRPr="00CA09EA">
        <w:rPr>
          <w:rFonts w:ascii="Calibri" w:hAnsi="Calibri" w:cs="Calibri"/>
          <w:color w:val="000000" w:themeColor="text1"/>
          <w:lang w:val="en-US"/>
          <w:rPrChange w:id="254" w:author="Denis Engemann" w:date="2018-04-19T23:07:00Z">
            <w:rPr>
              <w:rFonts w:ascii="Calibri" w:hAnsi="Calibri"/>
              <w:color w:val="000000" w:themeColor="text1"/>
              <w:lang w:val="en-US"/>
            </w:rPr>
          </w:rPrChange>
        </w:rPr>
        <w:t xml:space="preserve"> </w:t>
      </w:r>
      <w:r w:rsidR="00361925" w:rsidRPr="00CA09EA">
        <w:rPr>
          <w:rFonts w:ascii="Calibri" w:hAnsi="Calibri" w:cs="Calibri"/>
          <w:color w:val="000000" w:themeColor="text1"/>
          <w:lang w:val="en-US"/>
          <w:rPrChange w:id="255" w:author="Denis Engemann" w:date="2018-04-19T23:07:00Z">
            <w:rPr>
              <w:rFonts w:ascii="Calibri" w:hAnsi="Calibri"/>
              <w:color w:val="000000" w:themeColor="text1"/>
              <w:lang w:val="en-US"/>
            </w:rPr>
          </w:rPrChange>
        </w:rPr>
        <w:t>D</w:t>
      </w:r>
      <w:r w:rsidR="00E247BB" w:rsidRPr="00CA09EA">
        <w:rPr>
          <w:rFonts w:ascii="Calibri" w:hAnsi="Calibri" w:cs="Calibri"/>
          <w:color w:val="000000" w:themeColor="text1"/>
          <w:lang w:val="en-US"/>
          <w:rPrChange w:id="256" w:author="Denis Engemann" w:date="2018-04-19T23:07:00Z">
            <w:rPr>
              <w:rFonts w:ascii="Calibri" w:hAnsi="Calibri"/>
              <w:color w:val="000000" w:themeColor="text1"/>
              <w:lang w:val="en-US"/>
            </w:rPr>
          </w:rPrChange>
        </w:rPr>
        <w:t xml:space="preserve">iabetes </w:t>
      </w:r>
      <w:r w:rsidR="00E210AF" w:rsidRPr="00CA09EA">
        <w:rPr>
          <w:rFonts w:ascii="Calibri" w:hAnsi="Calibri" w:cs="Calibri"/>
          <w:color w:val="000000" w:themeColor="text1"/>
          <w:lang w:val="en-US"/>
          <w:rPrChange w:id="257" w:author="Denis Engemann" w:date="2018-04-19T23:07:00Z">
            <w:rPr>
              <w:rFonts w:ascii="Calibri" w:hAnsi="Calibri"/>
              <w:color w:val="000000" w:themeColor="text1"/>
              <w:lang w:val="en-US"/>
            </w:rPr>
          </w:rPrChange>
        </w:rPr>
        <w:t xml:space="preserve">can </w:t>
      </w:r>
      <w:r w:rsidR="004B0C49" w:rsidRPr="00CA09EA">
        <w:rPr>
          <w:rFonts w:ascii="Calibri" w:hAnsi="Calibri" w:cs="Calibri"/>
          <w:color w:val="000000" w:themeColor="text1"/>
          <w:lang w:val="en-US"/>
          <w:rPrChange w:id="258" w:author="Denis Engemann" w:date="2018-04-19T23:07:00Z">
            <w:rPr>
              <w:rFonts w:ascii="Calibri" w:hAnsi="Calibri"/>
              <w:color w:val="000000" w:themeColor="text1"/>
              <w:lang w:val="en-US"/>
            </w:rPr>
          </w:rPrChange>
        </w:rPr>
        <w:t>moreover</w:t>
      </w:r>
      <w:r w:rsidR="00E210AF" w:rsidRPr="00CA09EA">
        <w:rPr>
          <w:rFonts w:ascii="Calibri" w:hAnsi="Calibri" w:cs="Calibri"/>
          <w:color w:val="000000" w:themeColor="text1"/>
          <w:lang w:val="en-US"/>
          <w:rPrChange w:id="259" w:author="Denis Engemann" w:date="2018-04-19T23:07:00Z">
            <w:rPr>
              <w:rFonts w:ascii="Calibri" w:hAnsi="Calibri"/>
              <w:color w:val="000000" w:themeColor="text1"/>
              <w:lang w:val="en-US"/>
            </w:rPr>
          </w:rPrChange>
        </w:rPr>
        <w:t xml:space="preserve"> affect </w:t>
      </w:r>
      <w:r w:rsidR="007D5AAC" w:rsidRPr="00CA09EA">
        <w:rPr>
          <w:rFonts w:ascii="Calibri" w:hAnsi="Calibri" w:cs="Calibri"/>
          <w:color w:val="000000" w:themeColor="text1"/>
          <w:lang w:val="en-US"/>
          <w:rPrChange w:id="260" w:author="Denis Engemann" w:date="2018-04-19T23:07:00Z">
            <w:rPr>
              <w:rFonts w:ascii="Calibri" w:hAnsi="Calibri"/>
              <w:color w:val="000000" w:themeColor="text1"/>
              <w:lang w:val="en-US"/>
            </w:rPr>
          </w:rPrChange>
        </w:rPr>
        <w:t xml:space="preserve">previously healthy </w:t>
      </w:r>
      <w:r w:rsidR="00E210AF" w:rsidRPr="00CA09EA">
        <w:rPr>
          <w:rFonts w:ascii="Calibri" w:hAnsi="Calibri" w:cs="Calibri"/>
          <w:color w:val="000000" w:themeColor="text1"/>
          <w:lang w:val="en-US"/>
          <w:rPrChange w:id="261" w:author="Denis Engemann" w:date="2018-04-19T23:07:00Z">
            <w:rPr>
              <w:rFonts w:ascii="Calibri" w:hAnsi="Calibri"/>
              <w:color w:val="000000" w:themeColor="text1"/>
              <w:lang w:val="en-US"/>
            </w:rPr>
          </w:rPrChange>
        </w:rPr>
        <w:t>pre</w:t>
      </w:r>
      <w:r w:rsidR="00E247BB" w:rsidRPr="00CA09EA">
        <w:rPr>
          <w:rFonts w:ascii="Calibri" w:hAnsi="Calibri" w:cs="Calibri"/>
          <w:color w:val="000000" w:themeColor="text1"/>
          <w:lang w:val="en-US"/>
          <w:rPrChange w:id="262" w:author="Denis Engemann" w:date="2018-04-19T23:07:00Z">
            <w:rPr>
              <w:rFonts w:ascii="Calibri" w:hAnsi="Calibri"/>
              <w:color w:val="000000" w:themeColor="text1"/>
              <w:lang w:val="en-US"/>
            </w:rPr>
          </w:rPrChange>
        </w:rPr>
        <w:t>gnant women</w:t>
      </w:r>
      <w:r w:rsidR="00736F87" w:rsidRPr="00CA09EA">
        <w:rPr>
          <w:rFonts w:ascii="Calibri" w:hAnsi="Calibri" w:cs="Calibri"/>
          <w:color w:val="000000" w:themeColor="text1"/>
          <w:lang w:val="en-US"/>
          <w:rPrChange w:id="263" w:author="Denis Engemann" w:date="2018-04-19T23:07:00Z">
            <w:rPr>
              <w:rFonts w:ascii="Calibri" w:hAnsi="Calibri"/>
              <w:color w:val="000000" w:themeColor="text1"/>
              <w:lang w:val="en-US"/>
            </w:rPr>
          </w:rPrChange>
        </w:rPr>
        <w:t xml:space="preserve"> </w:t>
      </w:r>
      <w:r w:rsidR="00361925" w:rsidRPr="00CA09EA">
        <w:rPr>
          <w:rFonts w:ascii="Calibri" w:hAnsi="Calibri" w:cs="Calibri"/>
          <w:color w:val="000000" w:themeColor="text1"/>
          <w:lang w:val="en-US"/>
          <w:rPrChange w:id="264" w:author="Denis Engemann" w:date="2018-04-19T23:07:00Z">
            <w:rPr>
              <w:rFonts w:ascii="Calibri" w:hAnsi="Calibri"/>
              <w:color w:val="000000" w:themeColor="text1"/>
              <w:lang w:val="en-US"/>
            </w:rPr>
          </w:rPrChange>
        </w:rPr>
        <w:t>(gestational diabetes).</w:t>
      </w:r>
      <w:r w:rsidR="00146BB1" w:rsidRPr="00CA09EA">
        <w:rPr>
          <w:rFonts w:ascii="Calibri" w:hAnsi="Calibri" w:cs="Calibri"/>
          <w:color w:val="000000" w:themeColor="text1"/>
          <w:lang w:val="en-US"/>
          <w:rPrChange w:id="265" w:author="Denis Engemann" w:date="2018-04-19T23:07:00Z">
            <w:rPr>
              <w:rFonts w:ascii="Calibri" w:hAnsi="Calibri"/>
              <w:color w:val="000000" w:themeColor="text1"/>
              <w:lang w:val="en-US"/>
            </w:rPr>
          </w:rPrChange>
        </w:rPr>
        <w:t xml:space="preserve"> T</w:t>
      </w:r>
      <w:r w:rsidR="00736F87" w:rsidRPr="00CA09EA">
        <w:rPr>
          <w:rFonts w:ascii="Calibri" w:hAnsi="Calibri" w:cs="Calibri"/>
          <w:color w:val="000000" w:themeColor="text1"/>
          <w:lang w:val="en-US"/>
          <w:rPrChange w:id="266" w:author="Denis Engemann" w:date="2018-04-19T23:07:00Z">
            <w:rPr>
              <w:rFonts w:ascii="Calibri" w:hAnsi="Calibri"/>
              <w:color w:val="000000" w:themeColor="text1"/>
              <w:lang w:val="en-US"/>
            </w:rPr>
          </w:rPrChange>
        </w:rPr>
        <w:t xml:space="preserve">he </w:t>
      </w:r>
      <w:r w:rsidR="00146BB1" w:rsidRPr="00CA09EA">
        <w:rPr>
          <w:rFonts w:ascii="Calibri" w:hAnsi="Calibri" w:cs="Calibri"/>
          <w:color w:val="000000" w:themeColor="text1"/>
          <w:lang w:val="en-US"/>
          <w:rPrChange w:id="267" w:author="Denis Engemann" w:date="2018-04-19T23:07:00Z">
            <w:rPr>
              <w:rFonts w:ascii="Calibri" w:hAnsi="Calibri"/>
              <w:color w:val="000000" w:themeColor="text1"/>
              <w:lang w:val="en-US"/>
            </w:rPr>
          </w:rPrChange>
        </w:rPr>
        <w:t xml:space="preserve">clinical </w:t>
      </w:r>
      <w:r w:rsidR="00736F87" w:rsidRPr="00CA09EA">
        <w:rPr>
          <w:rFonts w:ascii="Calibri" w:hAnsi="Calibri" w:cs="Calibri"/>
          <w:color w:val="000000" w:themeColor="text1"/>
          <w:lang w:val="en-US"/>
          <w:rPrChange w:id="268" w:author="Denis Engemann" w:date="2018-04-19T23:07:00Z">
            <w:rPr>
              <w:rFonts w:ascii="Calibri" w:hAnsi="Calibri"/>
              <w:color w:val="000000" w:themeColor="text1"/>
              <w:lang w:val="en-US"/>
            </w:rPr>
          </w:rPrChange>
        </w:rPr>
        <w:t xml:space="preserve">manifestation of </w:t>
      </w:r>
      <w:r w:rsidR="00146BB1" w:rsidRPr="00CA09EA">
        <w:rPr>
          <w:rFonts w:ascii="Calibri" w:hAnsi="Calibri" w:cs="Calibri"/>
          <w:color w:val="000000" w:themeColor="text1"/>
          <w:lang w:val="en-US"/>
          <w:rPrChange w:id="269" w:author="Denis Engemann" w:date="2018-04-19T23:07:00Z">
            <w:rPr>
              <w:rFonts w:ascii="Calibri" w:hAnsi="Calibri"/>
              <w:color w:val="000000" w:themeColor="text1"/>
              <w:lang w:val="en-US"/>
            </w:rPr>
          </w:rPrChange>
        </w:rPr>
        <w:t>disturbed</w:t>
      </w:r>
      <w:r w:rsidR="00736F87" w:rsidRPr="00CA09EA">
        <w:rPr>
          <w:rFonts w:ascii="Calibri" w:hAnsi="Calibri" w:cs="Calibri"/>
          <w:color w:val="000000" w:themeColor="text1"/>
          <w:lang w:val="en-US"/>
          <w:rPrChange w:id="270" w:author="Denis Engemann" w:date="2018-04-19T23:07:00Z">
            <w:rPr>
              <w:rFonts w:ascii="Calibri" w:hAnsi="Calibri"/>
              <w:color w:val="000000" w:themeColor="text1"/>
              <w:lang w:val="en-US"/>
            </w:rPr>
          </w:rPrChange>
        </w:rPr>
        <w:t xml:space="preserve"> blood </w:t>
      </w:r>
      <w:r w:rsidR="00EA3118" w:rsidRPr="00CA09EA">
        <w:rPr>
          <w:rFonts w:ascii="Calibri" w:hAnsi="Calibri" w:cs="Calibri"/>
          <w:color w:val="000000" w:themeColor="text1"/>
          <w:lang w:val="en-US"/>
          <w:rPrChange w:id="271" w:author="Denis Engemann" w:date="2018-04-19T23:07:00Z">
            <w:rPr>
              <w:rFonts w:ascii="Calibri" w:hAnsi="Calibri"/>
              <w:color w:val="000000" w:themeColor="text1"/>
              <w:lang w:val="en-US"/>
            </w:rPr>
          </w:rPrChange>
        </w:rPr>
        <w:t>glucose</w:t>
      </w:r>
      <w:r w:rsidR="00736F87" w:rsidRPr="00CA09EA">
        <w:rPr>
          <w:rFonts w:ascii="Calibri" w:hAnsi="Calibri" w:cs="Calibri"/>
          <w:color w:val="000000" w:themeColor="text1"/>
          <w:lang w:val="en-US"/>
          <w:rPrChange w:id="272" w:author="Denis Engemann" w:date="2018-04-19T23:07:00Z">
            <w:rPr>
              <w:rFonts w:ascii="Calibri" w:hAnsi="Calibri"/>
              <w:color w:val="000000" w:themeColor="text1"/>
              <w:lang w:val="en-US"/>
            </w:rPr>
          </w:rPrChange>
        </w:rPr>
        <w:t xml:space="preserve"> probably underlies partly </w:t>
      </w:r>
      <w:r w:rsidR="00DA4270" w:rsidRPr="00CA09EA">
        <w:rPr>
          <w:rFonts w:ascii="Calibri" w:hAnsi="Calibri" w:cs="Calibri"/>
          <w:color w:val="000000" w:themeColor="text1"/>
          <w:lang w:val="en-US"/>
          <w:rPrChange w:id="273" w:author="Denis Engemann" w:date="2018-04-19T23:07:00Z">
            <w:rPr>
              <w:rFonts w:ascii="Calibri" w:hAnsi="Calibri"/>
              <w:color w:val="000000" w:themeColor="text1"/>
              <w:lang w:val="en-US"/>
            </w:rPr>
          </w:rPrChange>
        </w:rPr>
        <w:t>diverging</w:t>
      </w:r>
      <w:r w:rsidR="00736F87" w:rsidRPr="00CA09EA">
        <w:rPr>
          <w:rFonts w:ascii="Calibri" w:hAnsi="Calibri" w:cs="Calibri"/>
          <w:color w:val="000000" w:themeColor="text1"/>
          <w:lang w:val="en-US"/>
          <w:rPrChange w:id="274" w:author="Denis Engemann" w:date="2018-04-19T23:07:00Z">
            <w:rPr>
              <w:rFonts w:ascii="Calibri" w:hAnsi="Calibri"/>
              <w:color w:val="000000" w:themeColor="text1"/>
              <w:lang w:val="en-US"/>
            </w:rPr>
          </w:rPrChange>
        </w:rPr>
        <w:t xml:space="preserve"> pathoph</w:t>
      </w:r>
      <w:r w:rsidR="00554C0F" w:rsidRPr="00CA09EA">
        <w:rPr>
          <w:rFonts w:ascii="Calibri" w:hAnsi="Calibri" w:cs="Calibri"/>
          <w:color w:val="000000" w:themeColor="text1"/>
          <w:lang w:val="en-US"/>
          <w:rPrChange w:id="275" w:author="Denis Engemann" w:date="2018-04-19T23:07:00Z">
            <w:rPr>
              <w:rFonts w:ascii="Calibri" w:hAnsi="Calibri"/>
              <w:color w:val="000000" w:themeColor="text1"/>
              <w:lang w:val="en-US"/>
            </w:rPr>
          </w:rPrChange>
        </w:rPr>
        <w:t>ysiology</w:t>
      </w:r>
      <w:r w:rsidR="00A35A5E" w:rsidRPr="00CA09EA">
        <w:rPr>
          <w:rFonts w:ascii="Calibri" w:hAnsi="Calibri" w:cs="Calibri"/>
          <w:color w:val="000000" w:themeColor="text1"/>
          <w:lang w:val="en-US"/>
          <w:rPrChange w:id="276" w:author="Denis Engemann" w:date="2018-04-19T23:07:00Z">
            <w:rPr>
              <w:rFonts w:ascii="Calibri" w:hAnsi="Calibri"/>
              <w:color w:val="000000" w:themeColor="text1"/>
              <w:lang w:val="en-US"/>
            </w:rPr>
          </w:rPrChange>
        </w:rPr>
        <w:t xml:space="preserve">, which </w:t>
      </w:r>
      <w:r w:rsidR="00B86884" w:rsidRPr="00CA09EA">
        <w:rPr>
          <w:rFonts w:ascii="Calibri" w:hAnsi="Calibri" w:cs="Calibri"/>
          <w:color w:val="000000" w:themeColor="text1"/>
          <w:lang w:val="en-US"/>
          <w:rPrChange w:id="277" w:author="Denis Engemann" w:date="2018-04-19T23:07:00Z">
            <w:rPr>
              <w:rFonts w:ascii="Calibri" w:hAnsi="Calibri"/>
              <w:color w:val="000000" w:themeColor="text1"/>
              <w:lang w:val="en-US"/>
            </w:rPr>
          </w:rPrChange>
        </w:rPr>
        <w:t>encourage</w:t>
      </w:r>
      <w:r w:rsidR="00DA4270" w:rsidRPr="00CA09EA">
        <w:rPr>
          <w:rFonts w:ascii="Calibri" w:hAnsi="Calibri" w:cs="Calibri"/>
          <w:color w:val="000000" w:themeColor="text1"/>
          <w:lang w:val="en-US"/>
          <w:rPrChange w:id="278" w:author="Denis Engemann" w:date="2018-04-19T23:07:00Z">
            <w:rPr>
              <w:rFonts w:ascii="Calibri" w:hAnsi="Calibri"/>
              <w:color w:val="000000" w:themeColor="text1"/>
              <w:lang w:val="en-US"/>
            </w:rPr>
          </w:rPrChange>
        </w:rPr>
        <w:t xml:space="preserve"> other therapeutic </w:t>
      </w:r>
      <w:r w:rsidR="00EA3118" w:rsidRPr="00CA09EA">
        <w:rPr>
          <w:rFonts w:ascii="Calibri" w:hAnsi="Calibri" w:cs="Calibri"/>
          <w:color w:val="000000" w:themeColor="text1"/>
          <w:lang w:val="en-US"/>
          <w:rPrChange w:id="279" w:author="Denis Engemann" w:date="2018-04-19T23:07:00Z">
            <w:rPr>
              <w:rFonts w:ascii="Calibri" w:hAnsi="Calibri"/>
              <w:color w:val="000000" w:themeColor="text1"/>
              <w:lang w:val="en-US"/>
            </w:rPr>
          </w:rPrChange>
        </w:rPr>
        <w:t>interventions</w:t>
      </w:r>
      <w:r w:rsidR="00E53573" w:rsidRPr="00CA09EA">
        <w:rPr>
          <w:rFonts w:ascii="Calibri" w:hAnsi="Calibri" w:cs="Calibri"/>
          <w:color w:val="000000" w:themeColor="text1"/>
          <w:lang w:val="en-US"/>
          <w:rPrChange w:id="280" w:author="Denis Engemann" w:date="2018-04-19T23:07:00Z">
            <w:rPr>
              <w:rFonts w:ascii="Calibri" w:hAnsi="Calibri"/>
              <w:color w:val="000000" w:themeColor="text1"/>
              <w:lang w:val="en-US"/>
            </w:rPr>
          </w:rPrChange>
        </w:rPr>
        <w:t xml:space="preserve"> with statistically significant benefit</w:t>
      </w:r>
      <w:r w:rsidR="00DA4270" w:rsidRPr="00CA09EA">
        <w:rPr>
          <w:rFonts w:ascii="Calibri" w:hAnsi="Calibri" w:cs="Calibri"/>
          <w:color w:val="000000" w:themeColor="text1"/>
          <w:lang w:val="en-US"/>
          <w:rPrChange w:id="281" w:author="Denis Engemann" w:date="2018-04-19T23:07:00Z">
            <w:rPr>
              <w:rFonts w:ascii="Calibri" w:hAnsi="Calibri"/>
              <w:color w:val="000000" w:themeColor="text1"/>
              <w:lang w:val="en-US"/>
            </w:rPr>
          </w:rPrChange>
        </w:rPr>
        <w:t>.</w:t>
      </w:r>
      <w:r w:rsidR="006F46FE" w:rsidRPr="00CA09EA">
        <w:rPr>
          <w:rFonts w:ascii="Calibri" w:hAnsi="Calibri" w:cs="Calibri"/>
          <w:color w:val="000000" w:themeColor="text1"/>
          <w:lang w:val="en-US"/>
          <w:rPrChange w:id="282" w:author="Denis Engemann" w:date="2018-04-19T23:07:00Z">
            <w:rPr>
              <w:rFonts w:ascii="Calibri" w:hAnsi="Calibri"/>
              <w:color w:val="000000" w:themeColor="text1"/>
              <w:lang w:val="en-US"/>
            </w:rPr>
          </w:rPrChange>
        </w:rPr>
        <w:t xml:space="preserve"> </w:t>
      </w:r>
      <w:r w:rsidR="00A35A5E" w:rsidRPr="00CA09EA">
        <w:rPr>
          <w:rFonts w:ascii="Calibri" w:hAnsi="Calibri" w:cs="Calibri"/>
          <w:color w:val="000000" w:themeColor="text1"/>
          <w:lang w:val="en-US"/>
          <w:rPrChange w:id="283" w:author="Denis Engemann" w:date="2018-04-19T23:07:00Z">
            <w:rPr>
              <w:rFonts w:ascii="Calibri" w:hAnsi="Calibri"/>
              <w:color w:val="000000" w:themeColor="text1"/>
              <w:lang w:val="en-US"/>
            </w:rPr>
          </w:rPrChange>
        </w:rPr>
        <w:t>T</w:t>
      </w:r>
      <w:r w:rsidR="00B7201C" w:rsidRPr="00CA09EA">
        <w:rPr>
          <w:rFonts w:ascii="Calibri" w:hAnsi="Calibri" w:cs="Calibri"/>
          <w:color w:val="000000" w:themeColor="text1"/>
          <w:lang w:val="en-US"/>
          <w:rPrChange w:id="284" w:author="Denis Engemann" w:date="2018-04-19T23:07:00Z">
            <w:rPr>
              <w:rFonts w:ascii="Calibri" w:hAnsi="Calibri"/>
              <w:color w:val="000000" w:themeColor="text1"/>
              <w:lang w:val="en-US"/>
            </w:rPr>
          </w:rPrChange>
        </w:rPr>
        <w:t>yp</w:t>
      </w:r>
      <w:r w:rsidR="00186EC5" w:rsidRPr="00CA09EA">
        <w:rPr>
          <w:rFonts w:ascii="Calibri" w:hAnsi="Calibri" w:cs="Calibri"/>
          <w:color w:val="000000" w:themeColor="text1"/>
          <w:lang w:val="en-US"/>
          <w:rPrChange w:id="285" w:author="Denis Engemann" w:date="2018-04-19T23:07:00Z">
            <w:rPr>
              <w:rFonts w:ascii="Calibri" w:hAnsi="Calibri"/>
              <w:color w:val="000000" w:themeColor="text1"/>
              <w:lang w:val="en-US"/>
            </w:rPr>
          </w:rPrChange>
        </w:rPr>
        <w:t>e</w:t>
      </w:r>
      <w:r w:rsidR="00B7201C" w:rsidRPr="00CA09EA">
        <w:rPr>
          <w:rFonts w:ascii="Calibri" w:hAnsi="Calibri" w:cs="Calibri"/>
          <w:color w:val="000000" w:themeColor="text1"/>
          <w:lang w:val="en-US"/>
          <w:rPrChange w:id="286" w:author="Denis Engemann" w:date="2018-04-19T23:07:00Z">
            <w:rPr>
              <w:rFonts w:ascii="Calibri" w:hAnsi="Calibri"/>
              <w:color w:val="000000" w:themeColor="text1"/>
              <w:lang w:val="en-US"/>
            </w:rPr>
          </w:rPrChange>
        </w:rPr>
        <w:t xml:space="preserve"> 1 </w:t>
      </w:r>
      <w:r w:rsidR="00EA3118" w:rsidRPr="00CA09EA">
        <w:rPr>
          <w:rFonts w:ascii="Calibri" w:hAnsi="Calibri" w:cs="Calibri"/>
          <w:color w:val="000000" w:themeColor="text1"/>
          <w:lang w:val="en-US"/>
          <w:rPrChange w:id="287" w:author="Denis Engemann" w:date="2018-04-19T23:07:00Z">
            <w:rPr>
              <w:rFonts w:ascii="Calibri" w:hAnsi="Calibri"/>
              <w:color w:val="000000" w:themeColor="text1"/>
              <w:lang w:val="en-US"/>
            </w:rPr>
          </w:rPrChange>
        </w:rPr>
        <w:t xml:space="preserve">diabetes </w:t>
      </w:r>
      <w:r w:rsidR="00B7201C" w:rsidRPr="00CA09EA">
        <w:rPr>
          <w:rFonts w:ascii="Calibri" w:hAnsi="Calibri" w:cs="Calibri"/>
          <w:color w:val="000000" w:themeColor="text1"/>
          <w:lang w:val="en-US"/>
          <w:rPrChange w:id="288" w:author="Denis Engemann" w:date="2018-04-19T23:07:00Z">
            <w:rPr>
              <w:rFonts w:ascii="Calibri" w:hAnsi="Calibri"/>
              <w:color w:val="000000" w:themeColor="text1"/>
              <w:lang w:val="en-US"/>
            </w:rPr>
          </w:rPrChange>
        </w:rPr>
        <w:t>can be treated by injecting missing insulin</w:t>
      </w:r>
      <w:r w:rsidR="00146BB1" w:rsidRPr="00CA09EA">
        <w:rPr>
          <w:rFonts w:ascii="Calibri" w:hAnsi="Calibri" w:cs="Calibri"/>
          <w:color w:val="000000" w:themeColor="text1"/>
          <w:lang w:val="en-US"/>
          <w:rPrChange w:id="289" w:author="Denis Engemann" w:date="2018-04-19T23:07:00Z">
            <w:rPr>
              <w:rFonts w:ascii="Calibri" w:hAnsi="Calibri"/>
              <w:color w:val="000000" w:themeColor="text1"/>
              <w:lang w:val="en-US"/>
            </w:rPr>
          </w:rPrChange>
        </w:rPr>
        <w:t xml:space="preserve">, </w:t>
      </w:r>
      <w:r w:rsidR="00A35A5E" w:rsidRPr="00CA09EA">
        <w:rPr>
          <w:rFonts w:ascii="Calibri" w:hAnsi="Calibri" w:cs="Calibri"/>
          <w:color w:val="000000" w:themeColor="text1"/>
          <w:lang w:val="en-US"/>
          <w:rPrChange w:id="290" w:author="Denis Engemann" w:date="2018-04-19T23:07:00Z">
            <w:rPr>
              <w:rFonts w:ascii="Calibri" w:hAnsi="Calibri"/>
              <w:color w:val="000000" w:themeColor="text1"/>
              <w:lang w:val="en-US"/>
            </w:rPr>
          </w:rPrChange>
        </w:rPr>
        <w:t xml:space="preserve">while </w:t>
      </w:r>
      <w:r w:rsidR="00146BB1" w:rsidRPr="00CA09EA">
        <w:rPr>
          <w:rFonts w:ascii="Calibri" w:hAnsi="Calibri" w:cs="Calibri"/>
          <w:color w:val="000000" w:themeColor="text1"/>
          <w:lang w:val="en-US"/>
          <w:rPrChange w:id="291" w:author="Denis Engemann" w:date="2018-04-19T23:07:00Z">
            <w:rPr>
              <w:rFonts w:ascii="Calibri" w:hAnsi="Calibri"/>
              <w:color w:val="000000" w:themeColor="text1"/>
              <w:lang w:val="en-US"/>
            </w:rPr>
          </w:rPrChange>
        </w:rPr>
        <w:t>t</w:t>
      </w:r>
      <w:r w:rsidR="00B7201C" w:rsidRPr="00CA09EA">
        <w:rPr>
          <w:rFonts w:ascii="Calibri" w:hAnsi="Calibri" w:cs="Calibri"/>
          <w:color w:val="000000" w:themeColor="text1"/>
          <w:lang w:val="en-US"/>
          <w:rPrChange w:id="292" w:author="Denis Engemann" w:date="2018-04-19T23:07:00Z">
            <w:rPr>
              <w:rFonts w:ascii="Calibri" w:hAnsi="Calibri"/>
              <w:color w:val="000000" w:themeColor="text1"/>
              <w:lang w:val="en-US"/>
            </w:rPr>
          </w:rPrChange>
        </w:rPr>
        <w:t>ype 2</w:t>
      </w:r>
      <w:r w:rsidR="00186EC5" w:rsidRPr="00CA09EA">
        <w:rPr>
          <w:rFonts w:ascii="Calibri" w:hAnsi="Calibri" w:cs="Calibri"/>
          <w:color w:val="000000" w:themeColor="text1"/>
          <w:lang w:val="en-US"/>
          <w:rPrChange w:id="293" w:author="Denis Engemann" w:date="2018-04-19T23:07:00Z">
            <w:rPr>
              <w:rFonts w:ascii="Calibri" w:hAnsi="Calibri"/>
              <w:color w:val="000000" w:themeColor="text1"/>
              <w:lang w:val="en-US"/>
            </w:rPr>
          </w:rPrChange>
        </w:rPr>
        <w:t xml:space="preserve"> </w:t>
      </w:r>
      <w:r w:rsidR="00EA3118" w:rsidRPr="00CA09EA">
        <w:rPr>
          <w:rFonts w:ascii="Calibri" w:hAnsi="Calibri" w:cs="Calibri"/>
          <w:color w:val="000000" w:themeColor="text1"/>
          <w:lang w:val="en-US"/>
          <w:rPrChange w:id="294" w:author="Denis Engemann" w:date="2018-04-19T23:07:00Z">
            <w:rPr>
              <w:rFonts w:ascii="Calibri" w:hAnsi="Calibri"/>
              <w:color w:val="000000" w:themeColor="text1"/>
              <w:lang w:val="en-US"/>
            </w:rPr>
          </w:rPrChange>
        </w:rPr>
        <w:t xml:space="preserve">diabetes </w:t>
      </w:r>
      <w:r w:rsidR="00A35A5E" w:rsidRPr="00CA09EA">
        <w:rPr>
          <w:rFonts w:ascii="Calibri" w:hAnsi="Calibri" w:cs="Calibri"/>
          <w:color w:val="000000" w:themeColor="text1"/>
          <w:lang w:val="en-US"/>
          <w:rPrChange w:id="295" w:author="Denis Engemann" w:date="2018-04-19T23:07:00Z">
            <w:rPr>
              <w:rFonts w:ascii="Calibri" w:hAnsi="Calibri"/>
              <w:color w:val="000000" w:themeColor="text1"/>
              <w:lang w:val="en-US"/>
            </w:rPr>
          </w:rPrChange>
        </w:rPr>
        <w:t>can be</w:t>
      </w:r>
      <w:r w:rsidR="00186EC5" w:rsidRPr="00CA09EA">
        <w:rPr>
          <w:rFonts w:ascii="Calibri" w:hAnsi="Calibri" w:cs="Calibri"/>
          <w:color w:val="000000" w:themeColor="text1"/>
          <w:lang w:val="en-US"/>
          <w:rPrChange w:id="296" w:author="Denis Engemann" w:date="2018-04-19T23:07:00Z">
            <w:rPr>
              <w:rFonts w:ascii="Calibri" w:hAnsi="Calibri"/>
              <w:color w:val="000000" w:themeColor="text1"/>
              <w:lang w:val="en-US"/>
            </w:rPr>
          </w:rPrChange>
        </w:rPr>
        <w:t xml:space="preserve"> counteracted by surgery</w:t>
      </w:r>
      <w:r w:rsidR="008D3922" w:rsidRPr="00CA09EA">
        <w:rPr>
          <w:rFonts w:ascii="Calibri" w:hAnsi="Calibri" w:cs="Calibri"/>
          <w:color w:val="000000" w:themeColor="text1"/>
          <w:lang w:val="en-US"/>
          <w:rPrChange w:id="297" w:author="Denis Engemann" w:date="2018-04-19T23:07:00Z">
            <w:rPr>
              <w:rFonts w:ascii="Calibri" w:hAnsi="Calibri"/>
              <w:color w:val="000000" w:themeColor="text1"/>
              <w:lang w:val="en-US"/>
            </w:rPr>
          </w:rPrChange>
        </w:rPr>
        <w:t xml:space="preserve"> in obese patients</w:t>
      </w:r>
      <w:r w:rsidR="00186EC5" w:rsidRPr="00CA09EA">
        <w:rPr>
          <w:rFonts w:ascii="Calibri" w:hAnsi="Calibri" w:cs="Calibri"/>
          <w:color w:val="000000" w:themeColor="text1"/>
          <w:lang w:val="en-US"/>
          <w:rPrChange w:id="298" w:author="Denis Engemann" w:date="2018-04-19T23:07:00Z">
            <w:rPr>
              <w:rFonts w:ascii="Calibri" w:hAnsi="Calibri"/>
              <w:color w:val="000000" w:themeColor="text1"/>
              <w:lang w:val="en-US"/>
            </w:rPr>
          </w:rPrChange>
        </w:rPr>
        <w:t xml:space="preserve">. </w:t>
      </w:r>
      <w:r w:rsidR="00EA3118" w:rsidRPr="00CA09EA">
        <w:rPr>
          <w:rFonts w:ascii="Calibri" w:hAnsi="Calibri" w:cs="Calibri"/>
          <w:color w:val="000000" w:themeColor="text1"/>
          <w:lang w:val="en-US"/>
          <w:rPrChange w:id="299" w:author="Denis Engemann" w:date="2018-04-19T23:07:00Z">
            <w:rPr>
              <w:rFonts w:ascii="Calibri" w:hAnsi="Calibri"/>
              <w:color w:val="000000" w:themeColor="text1"/>
              <w:lang w:val="en-US"/>
            </w:rPr>
          </w:rPrChange>
        </w:rPr>
        <w:t>In turn, d</w:t>
      </w:r>
      <w:r w:rsidR="00186EC5" w:rsidRPr="00CA09EA">
        <w:rPr>
          <w:rFonts w:ascii="Calibri" w:hAnsi="Calibri" w:cs="Calibri"/>
          <w:color w:val="000000" w:themeColor="text1"/>
          <w:lang w:val="en-US"/>
          <w:rPrChange w:id="300" w:author="Denis Engemann" w:date="2018-04-19T23:07:00Z">
            <w:rPr>
              <w:rFonts w:ascii="Calibri" w:hAnsi="Calibri"/>
              <w:color w:val="000000" w:themeColor="text1"/>
              <w:lang w:val="en-US"/>
            </w:rPr>
          </w:rPrChange>
        </w:rPr>
        <w:t xml:space="preserve">iabetes </w:t>
      </w:r>
      <w:r w:rsidR="00EA3118" w:rsidRPr="00CA09EA">
        <w:rPr>
          <w:rFonts w:ascii="Calibri" w:hAnsi="Calibri" w:cs="Calibri"/>
          <w:color w:val="000000" w:themeColor="text1"/>
          <w:lang w:val="en-US"/>
          <w:rPrChange w:id="301" w:author="Denis Engemann" w:date="2018-04-19T23:07:00Z">
            <w:rPr>
              <w:rFonts w:ascii="Calibri" w:hAnsi="Calibri"/>
              <w:color w:val="000000" w:themeColor="text1"/>
              <w:lang w:val="en-US"/>
            </w:rPr>
          </w:rPrChange>
        </w:rPr>
        <w:t xml:space="preserve">developed </w:t>
      </w:r>
      <w:r w:rsidR="008C616E" w:rsidRPr="00CA09EA">
        <w:rPr>
          <w:rFonts w:ascii="Calibri" w:hAnsi="Calibri" w:cs="Calibri"/>
          <w:color w:val="000000" w:themeColor="text1"/>
          <w:lang w:val="en-US"/>
          <w:rPrChange w:id="302" w:author="Denis Engemann" w:date="2018-04-19T23:07:00Z">
            <w:rPr>
              <w:rFonts w:ascii="Calibri" w:hAnsi="Calibri"/>
              <w:color w:val="000000" w:themeColor="text1"/>
              <w:lang w:val="en-US"/>
            </w:rPr>
          </w:rPrChange>
        </w:rPr>
        <w:t>in the pregnant patient group</w:t>
      </w:r>
      <w:r w:rsidR="00EA3118" w:rsidRPr="00CA09EA">
        <w:rPr>
          <w:rFonts w:ascii="Calibri" w:hAnsi="Calibri" w:cs="Calibri"/>
          <w:color w:val="000000" w:themeColor="text1"/>
          <w:lang w:val="en-US"/>
          <w:rPrChange w:id="303"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304" w:author="Denis Engemann" w:date="2018-04-19T23:07:00Z">
            <w:rPr>
              <w:rFonts w:ascii="Calibri" w:hAnsi="Calibri"/>
              <w:color w:val="000000" w:themeColor="text1"/>
              <w:lang w:val="en-US"/>
            </w:rPr>
          </w:rPrChange>
        </w:rPr>
        <w:t xml:space="preserve">usually resolves </w:t>
      </w:r>
      <w:r w:rsidR="00A35A5E" w:rsidRPr="00CA09EA">
        <w:rPr>
          <w:rFonts w:ascii="Calibri" w:hAnsi="Calibri" w:cs="Calibri"/>
          <w:color w:val="000000" w:themeColor="text1"/>
          <w:lang w:val="en-US"/>
          <w:rPrChange w:id="305" w:author="Denis Engemann" w:date="2018-04-19T23:07:00Z">
            <w:rPr>
              <w:rFonts w:ascii="Calibri" w:hAnsi="Calibri"/>
              <w:color w:val="000000" w:themeColor="text1"/>
              <w:lang w:val="en-US"/>
            </w:rPr>
          </w:rPrChange>
        </w:rPr>
        <w:t>without treatment</w:t>
      </w:r>
      <w:r w:rsidR="00565EC7" w:rsidRPr="00CA09EA">
        <w:rPr>
          <w:rFonts w:ascii="Calibri" w:hAnsi="Calibri" w:cs="Calibri"/>
          <w:color w:val="000000" w:themeColor="text1"/>
          <w:lang w:val="en-US"/>
          <w:rPrChange w:id="306" w:author="Denis Engemann" w:date="2018-04-19T23:07:00Z">
            <w:rPr>
              <w:rFonts w:ascii="Calibri" w:hAnsi="Calibri"/>
              <w:color w:val="000000" w:themeColor="text1"/>
              <w:lang w:val="en-US"/>
            </w:rPr>
          </w:rPrChange>
        </w:rPr>
        <w:t xml:space="preserve"> </w:t>
      </w:r>
      <w:r w:rsidR="00186EC5" w:rsidRPr="00CA09EA">
        <w:rPr>
          <w:rFonts w:ascii="Calibri" w:hAnsi="Calibri" w:cs="Calibri"/>
          <w:color w:val="000000" w:themeColor="text1"/>
          <w:lang w:val="en-US"/>
          <w:rPrChange w:id="307" w:author="Denis Engemann" w:date="2018-04-19T23:07:00Z">
            <w:rPr>
              <w:rFonts w:ascii="Calibri" w:hAnsi="Calibri"/>
              <w:color w:val="000000" w:themeColor="text1"/>
              <w:lang w:val="en-US"/>
            </w:rPr>
          </w:rPrChange>
        </w:rPr>
        <w:t xml:space="preserve">after </w:t>
      </w:r>
      <w:r w:rsidR="00327BDE" w:rsidRPr="00CA09EA">
        <w:rPr>
          <w:rFonts w:ascii="Calibri" w:hAnsi="Calibri" w:cs="Calibri"/>
          <w:color w:val="000000" w:themeColor="text1"/>
          <w:lang w:val="en-US"/>
          <w:rPrChange w:id="308" w:author="Denis Engemann" w:date="2018-04-19T23:07:00Z">
            <w:rPr>
              <w:rFonts w:ascii="Calibri" w:hAnsi="Calibri"/>
              <w:color w:val="000000" w:themeColor="text1"/>
              <w:lang w:val="en-US"/>
            </w:rPr>
          </w:rPrChange>
        </w:rPr>
        <w:t>delivery</w:t>
      </w:r>
      <w:r w:rsidR="00186EC5" w:rsidRPr="00CA09EA">
        <w:rPr>
          <w:rFonts w:ascii="Calibri" w:hAnsi="Calibri" w:cs="Calibri"/>
          <w:color w:val="000000" w:themeColor="text1"/>
          <w:lang w:val="en-US"/>
          <w:rPrChange w:id="309" w:author="Denis Engemann" w:date="2018-04-19T23:07:00Z">
            <w:rPr>
              <w:rFonts w:ascii="Calibri" w:hAnsi="Calibri"/>
              <w:color w:val="000000" w:themeColor="text1"/>
              <w:lang w:val="en-US"/>
            </w:rPr>
          </w:rPrChange>
        </w:rPr>
        <w:t>.</w:t>
      </w:r>
    </w:p>
    <w:p w14:paraId="61ECC9F2" w14:textId="3C9B1214" w:rsidR="004D3845" w:rsidRPr="00CA09EA" w:rsidRDefault="00791F10" w:rsidP="00E70EAF">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310" w:author="Denis Engemann" w:date="2018-04-19T23:07:00Z">
            <w:rPr>
              <w:rFonts w:ascii="Calibri" w:hAnsi="Calibri"/>
              <w:color w:val="000000" w:themeColor="text1"/>
              <w:lang w:val="en-US"/>
            </w:rPr>
          </w:rPrChange>
        </w:rPr>
        <w:t>Instead</w:t>
      </w:r>
      <w:r w:rsidR="00537CB8" w:rsidRPr="00CA09EA">
        <w:rPr>
          <w:rFonts w:ascii="Calibri" w:hAnsi="Calibri" w:cs="Calibri"/>
          <w:color w:val="000000" w:themeColor="text1"/>
          <w:lang w:val="en-US"/>
          <w:rPrChange w:id="311" w:author="Denis Engemann" w:date="2018-04-19T23:07:00Z">
            <w:rPr>
              <w:rFonts w:ascii="Calibri" w:hAnsi="Calibri"/>
              <w:color w:val="000000" w:themeColor="text1"/>
              <w:lang w:val="en-US"/>
            </w:rPr>
          </w:rPrChange>
        </w:rPr>
        <w:t xml:space="preserve"> of </w:t>
      </w:r>
      <w:r w:rsidR="008C616E" w:rsidRPr="00CA09EA">
        <w:rPr>
          <w:rFonts w:ascii="Calibri" w:hAnsi="Calibri" w:cs="Calibri"/>
          <w:color w:val="000000" w:themeColor="text1"/>
          <w:lang w:val="en-US"/>
          <w:rPrChange w:id="312" w:author="Denis Engemann" w:date="2018-04-19T23:07:00Z">
            <w:rPr>
              <w:rFonts w:ascii="Calibri" w:hAnsi="Calibri"/>
              <w:color w:val="000000" w:themeColor="text1"/>
              <w:lang w:val="en-US"/>
            </w:rPr>
          </w:rPrChange>
        </w:rPr>
        <w:t>certifying</w:t>
      </w:r>
      <w:r w:rsidR="00537CB8" w:rsidRPr="00CA09EA">
        <w:rPr>
          <w:rFonts w:ascii="Calibri" w:hAnsi="Calibri" w:cs="Calibri"/>
          <w:color w:val="000000" w:themeColor="text1"/>
          <w:lang w:val="en-US"/>
          <w:rPrChange w:id="313" w:author="Denis Engemann" w:date="2018-04-19T23:07:00Z">
            <w:rPr>
              <w:rFonts w:ascii="Calibri" w:hAnsi="Calibri"/>
              <w:color w:val="000000" w:themeColor="text1"/>
              <w:lang w:val="en-US"/>
            </w:rPr>
          </w:rPrChange>
        </w:rPr>
        <w:t xml:space="preserve"> </w:t>
      </w:r>
      <w:r w:rsidR="00405749" w:rsidRPr="00CA09EA">
        <w:rPr>
          <w:rFonts w:ascii="Calibri" w:hAnsi="Calibri" w:cs="Calibri"/>
          <w:color w:val="000000" w:themeColor="text1"/>
          <w:lang w:val="en-US"/>
          <w:rPrChange w:id="314" w:author="Denis Engemann" w:date="2018-04-19T23:07:00Z">
            <w:rPr>
              <w:rFonts w:ascii="Calibri" w:hAnsi="Calibri"/>
              <w:color w:val="000000" w:themeColor="text1"/>
              <w:lang w:val="en-US"/>
            </w:rPr>
          </w:rPrChange>
        </w:rPr>
        <w:t>the “trueness”</w:t>
      </w:r>
      <w:ins w:id="315" w:author="Denis Engemann" w:date="2018-04-19T22:03:00Z">
        <w:r w:rsidR="00690732" w:rsidRPr="00CA09EA">
          <w:rPr>
            <w:rFonts w:ascii="Calibri" w:hAnsi="Calibri" w:cs="Calibri"/>
            <w:color w:val="000000" w:themeColor="text1"/>
            <w:lang w:val="en-US"/>
            <w:rPrChange w:id="316" w:author="Denis Engemann" w:date="2018-04-19T23:07:00Z">
              <w:rPr>
                <w:rFonts w:ascii="Calibri" w:hAnsi="Calibri"/>
                <w:color w:val="000000" w:themeColor="text1"/>
                <w:lang w:val="en-US"/>
              </w:rPr>
            </w:rPrChange>
          </w:rPr>
          <w:t>/existence/presence</w:t>
        </w:r>
      </w:ins>
      <w:r w:rsidR="00405749" w:rsidRPr="00CA09EA">
        <w:rPr>
          <w:rFonts w:ascii="Calibri" w:hAnsi="Calibri" w:cs="Calibri"/>
          <w:color w:val="000000" w:themeColor="text1"/>
          <w:lang w:val="en-US"/>
          <w:rPrChange w:id="317" w:author="Denis Engemann" w:date="2018-04-19T23:07:00Z">
            <w:rPr>
              <w:rFonts w:ascii="Calibri" w:hAnsi="Calibri"/>
              <w:color w:val="000000" w:themeColor="text1"/>
              <w:lang w:val="en-US"/>
            </w:rPr>
          </w:rPrChange>
        </w:rPr>
        <w:t xml:space="preserve"> of </w:t>
      </w:r>
      <w:r w:rsidR="008C616E" w:rsidRPr="00CA09EA">
        <w:rPr>
          <w:rFonts w:ascii="Calibri" w:hAnsi="Calibri" w:cs="Calibri"/>
          <w:color w:val="000000" w:themeColor="text1"/>
          <w:lang w:val="en-US"/>
          <w:rPrChange w:id="318" w:author="Denis Engemann" w:date="2018-04-19T23:07:00Z">
            <w:rPr>
              <w:rFonts w:ascii="Calibri" w:hAnsi="Calibri"/>
              <w:color w:val="000000" w:themeColor="text1"/>
              <w:lang w:val="en-US"/>
            </w:rPr>
          </w:rPrChange>
        </w:rPr>
        <w:t>effects in</w:t>
      </w:r>
      <w:r w:rsidR="00081D85" w:rsidRPr="00CA09EA">
        <w:rPr>
          <w:rFonts w:ascii="Calibri" w:hAnsi="Calibri" w:cs="Calibri"/>
          <w:color w:val="000000" w:themeColor="text1"/>
          <w:lang w:val="en-US"/>
          <w:rPrChange w:id="319" w:author="Denis Engemann" w:date="2018-04-19T23:07:00Z">
            <w:rPr>
              <w:rFonts w:ascii="Calibri" w:hAnsi="Calibri"/>
              <w:color w:val="000000" w:themeColor="text1"/>
              <w:lang w:val="en-US"/>
            </w:rPr>
          </w:rPrChange>
        </w:rPr>
        <w:t xml:space="preserve"> disease</w:t>
      </w:r>
      <w:r w:rsidR="008C616E" w:rsidRPr="00CA09EA">
        <w:rPr>
          <w:rFonts w:ascii="Calibri" w:hAnsi="Calibri" w:cs="Calibri"/>
          <w:color w:val="000000" w:themeColor="text1"/>
          <w:lang w:val="en-US"/>
          <w:rPrChange w:id="320" w:author="Denis Engemann" w:date="2018-04-19T23:07:00Z">
            <w:rPr>
              <w:rFonts w:ascii="Calibri" w:hAnsi="Calibri"/>
              <w:color w:val="000000" w:themeColor="text1"/>
              <w:lang w:val="en-US"/>
            </w:rPr>
          </w:rPrChange>
        </w:rPr>
        <w:t xml:space="preserve"> and treatment</w:t>
      </w:r>
      <w:r w:rsidRPr="00CA09EA">
        <w:rPr>
          <w:rFonts w:ascii="Calibri" w:hAnsi="Calibri" w:cs="Calibri"/>
          <w:color w:val="000000" w:themeColor="text1"/>
          <w:lang w:val="en-US"/>
          <w:rPrChange w:id="321" w:author="Denis Engemann" w:date="2018-04-19T23:07:00Z">
            <w:rPr>
              <w:rFonts w:ascii="Calibri" w:hAnsi="Calibri"/>
              <w:color w:val="000000" w:themeColor="text1"/>
              <w:lang w:val="en-US"/>
            </w:rPr>
          </w:rPrChange>
        </w:rPr>
        <w:t xml:space="preserve">, the prediction paradigm aims to </w:t>
      </w:r>
      <w:r w:rsidR="00656A3B" w:rsidRPr="00CA09EA">
        <w:rPr>
          <w:rFonts w:ascii="Calibri" w:hAnsi="Calibri" w:cs="Calibri"/>
          <w:color w:val="000000" w:themeColor="text1"/>
          <w:lang w:val="en-US"/>
          <w:rPrChange w:id="322" w:author="Denis Engemann" w:date="2018-04-19T23:07:00Z">
            <w:rPr>
              <w:rFonts w:ascii="Calibri" w:hAnsi="Calibri"/>
              <w:color w:val="000000" w:themeColor="text1"/>
              <w:lang w:val="en-US"/>
            </w:rPr>
          </w:rPrChange>
        </w:rPr>
        <w:t xml:space="preserve">detect </w:t>
      </w:r>
      <w:r w:rsidR="00537CB8" w:rsidRPr="00CA09EA">
        <w:rPr>
          <w:rFonts w:ascii="Calibri" w:hAnsi="Calibri" w:cs="Calibri"/>
          <w:color w:val="000000" w:themeColor="text1"/>
          <w:lang w:val="en-US"/>
          <w:rPrChange w:id="323" w:author="Denis Engemann" w:date="2018-04-19T23:07:00Z">
            <w:rPr>
              <w:rFonts w:ascii="Calibri" w:hAnsi="Calibri"/>
              <w:color w:val="000000" w:themeColor="text1"/>
              <w:lang w:val="en-US"/>
            </w:rPr>
          </w:rPrChange>
        </w:rPr>
        <w:t xml:space="preserve">statistical </w:t>
      </w:r>
      <w:r w:rsidRPr="00CA09EA">
        <w:rPr>
          <w:rFonts w:ascii="Calibri" w:hAnsi="Calibri" w:cs="Calibri"/>
          <w:color w:val="000000" w:themeColor="text1"/>
          <w:lang w:val="en-US"/>
          <w:rPrChange w:id="324" w:author="Denis Engemann" w:date="2018-04-19T23:07:00Z">
            <w:rPr>
              <w:rFonts w:ascii="Calibri" w:hAnsi="Calibri"/>
              <w:color w:val="000000" w:themeColor="text1"/>
              <w:lang w:val="en-US"/>
            </w:rPr>
          </w:rPrChange>
        </w:rPr>
        <w:t xml:space="preserve">regularities </w:t>
      </w:r>
      <w:r w:rsidR="00537CB8" w:rsidRPr="00CA09EA">
        <w:rPr>
          <w:rFonts w:ascii="Calibri" w:hAnsi="Calibri" w:cs="Calibri"/>
          <w:color w:val="000000" w:themeColor="text1"/>
          <w:lang w:val="en-US"/>
          <w:rPrChange w:id="325" w:author="Denis Engemann" w:date="2018-04-19T23:07:00Z">
            <w:rPr>
              <w:rFonts w:ascii="Calibri" w:hAnsi="Calibri"/>
              <w:color w:val="000000" w:themeColor="text1"/>
              <w:lang w:val="en-US"/>
            </w:rPr>
          </w:rPrChange>
        </w:rPr>
        <w:t>that hold in the future</w:t>
      </w:r>
      <w:r w:rsidRPr="00CA09EA">
        <w:rPr>
          <w:rFonts w:ascii="Calibri" w:hAnsi="Calibri" w:cs="Calibri"/>
          <w:color w:val="000000" w:themeColor="text1"/>
          <w:lang w:val="en-US"/>
          <w:rPrChange w:id="326" w:author="Denis Engemann" w:date="2018-04-19T23:07:00Z">
            <w:rPr>
              <w:rFonts w:ascii="Calibri" w:hAnsi="Calibri"/>
              <w:color w:val="000000" w:themeColor="text1"/>
              <w:lang w:val="en-US"/>
            </w:rPr>
          </w:rPrChange>
        </w:rPr>
        <w:t>.</w:t>
      </w:r>
      <w:r w:rsidR="007A02A5" w:rsidRPr="00CA09EA">
        <w:rPr>
          <w:rFonts w:ascii="Calibri" w:hAnsi="Calibri" w:cs="Calibri"/>
          <w:color w:val="000000" w:themeColor="text1"/>
          <w:lang w:val="en-US"/>
          <w:rPrChange w:id="327" w:author="Denis Engemann" w:date="2018-04-19T23:07:00Z">
            <w:rPr>
              <w:rFonts w:ascii="Calibri" w:hAnsi="Calibri"/>
              <w:color w:val="000000" w:themeColor="text1"/>
              <w:lang w:val="en-US"/>
            </w:rPr>
          </w:rPrChange>
        </w:rPr>
        <w:t xml:space="preserve"> </w:t>
      </w:r>
      <w:r w:rsidR="00777E43" w:rsidRPr="00CA09EA">
        <w:rPr>
          <w:rFonts w:ascii="Calibri" w:hAnsi="Calibri" w:cs="Calibri"/>
          <w:color w:val="000000" w:themeColor="text1"/>
          <w:lang w:val="en-US"/>
          <w:rPrChange w:id="328" w:author="Denis Engemann" w:date="2018-04-19T23:07:00Z">
            <w:rPr>
              <w:rFonts w:ascii="Calibri" w:hAnsi="Calibri"/>
              <w:color w:val="000000" w:themeColor="text1"/>
              <w:lang w:val="en-US"/>
            </w:rPr>
          </w:rPrChange>
        </w:rPr>
        <w:t>D</w:t>
      </w:r>
      <w:r w:rsidR="00186EC5" w:rsidRPr="00CA09EA">
        <w:rPr>
          <w:rFonts w:ascii="Calibri" w:hAnsi="Calibri" w:cs="Calibri"/>
          <w:color w:val="000000" w:themeColor="text1"/>
          <w:lang w:val="en-US"/>
          <w:rPrChange w:id="329" w:author="Denis Engemann" w:date="2018-04-19T23:07:00Z">
            <w:rPr>
              <w:rFonts w:ascii="Calibri" w:hAnsi="Calibri"/>
              <w:color w:val="000000" w:themeColor="text1"/>
              <w:lang w:val="en-US"/>
            </w:rPr>
          </w:rPrChange>
        </w:rPr>
        <w:t>iabetes can</w:t>
      </w:r>
      <w:r w:rsidR="00565EC7" w:rsidRPr="00CA09EA">
        <w:rPr>
          <w:rFonts w:ascii="Calibri" w:hAnsi="Calibri" w:cs="Calibri"/>
          <w:color w:val="000000" w:themeColor="text1"/>
          <w:lang w:val="en-US"/>
          <w:rPrChange w:id="330" w:author="Denis Engemann" w:date="2018-04-19T23:07:00Z">
            <w:rPr>
              <w:rFonts w:ascii="Calibri" w:hAnsi="Calibri"/>
              <w:color w:val="000000" w:themeColor="text1"/>
              <w:lang w:val="en-US"/>
            </w:rPr>
          </w:rPrChange>
        </w:rPr>
        <w:t xml:space="preserve"> be </w:t>
      </w:r>
      <w:r w:rsidR="00F607A6" w:rsidRPr="00CA09EA">
        <w:rPr>
          <w:rFonts w:ascii="Calibri" w:hAnsi="Calibri" w:cs="Calibri"/>
          <w:color w:val="000000" w:themeColor="text1"/>
          <w:lang w:val="en-US"/>
          <w:rPrChange w:id="331" w:author="Denis Engemann" w:date="2018-04-19T23:07:00Z">
            <w:rPr>
              <w:rFonts w:ascii="Calibri" w:hAnsi="Calibri"/>
              <w:color w:val="000000" w:themeColor="text1"/>
              <w:lang w:val="en-US"/>
            </w:rPr>
          </w:rPrChange>
        </w:rPr>
        <w:t xml:space="preserve">automatically </w:t>
      </w:r>
      <w:r w:rsidR="00777E43" w:rsidRPr="00CA09EA">
        <w:rPr>
          <w:rFonts w:ascii="Calibri" w:hAnsi="Calibri" w:cs="Calibri"/>
          <w:color w:val="000000" w:themeColor="text1"/>
          <w:lang w:val="en-US"/>
          <w:rPrChange w:id="332" w:author="Denis Engemann" w:date="2018-04-19T23:07:00Z">
            <w:rPr>
              <w:rFonts w:ascii="Calibri" w:hAnsi="Calibri"/>
              <w:color w:val="000000" w:themeColor="text1"/>
              <w:lang w:val="en-US"/>
            </w:rPr>
          </w:rPrChange>
        </w:rPr>
        <w:t xml:space="preserve">diagnosed </w:t>
      </w:r>
      <w:r w:rsidR="00565EC7" w:rsidRPr="00CA09EA">
        <w:rPr>
          <w:rFonts w:ascii="Calibri" w:hAnsi="Calibri" w:cs="Calibri"/>
          <w:color w:val="000000" w:themeColor="text1"/>
          <w:lang w:val="en-US"/>
          <w:rPrChange w:id="333" w:author="Denis Engemann" w:date="2018-04-19T23:07:00Z">
            <w:rPr>
              <w:rFonts w:ascii="Calibri" w:hAnsi="Calibri"/>
              <w:color w:val="000000" w:themeColor="text1"/>
              <w:lang w:val="en-US"/>
            </w:rPr>
          </w:rPrChange>
        </w:rPr>
        <w:t>based on</w:t>
      </w:r>
      <w:r w:rsidR="00186EC5" w:rsidRPr="00CA09EA">
        <w:rPr>
          <w:rFonts w:ascii="Calibri" w:hAnsi="Calibri" w:cs="Calibri"/>
          <w:color w:val="000000" w:themeColor="text1"/>
          <w:lang w:val="en-US"/>
          <w:rPrChange w:id="334" w:author="Denis Engemann" w:date="2018-04-19T23:07:00Z">
            <w:rPr>
              <w:rFonts w:ascii="Calibri" w:hAnsi="Calibri"/>
              <w:color w:val="000000" w:themeColor="text1"/>
              <w:lang w:val="en-US"/>
            </w:rPr>
          </w:rPrChange>
        </w:rPr>
        <w:t xml:space="preserve"> </w:t>
      </w:r>
      <w:r w:rsidR="001954BD" w:rsidRPr="00CA09EA">
        <w:rPr>
          <w:rFonts w:ascii="Calibri" w:hAnsi="Calibri" w:cs="Calibri"/>
          <w:color w:val="000000" w:themeColor="text1"/>
          <w:lang w:val="en-US"/>
          <w:rPrChange w:id="335" w:author="Denis Engemann" w:date="2018-04-19T23:07:00Z">
            <w:rPr>
              <w:rFonts w:ascii="Calibri" w:hAnsi="Calibri"/>
              <w:color w:val="000000" w:themeColor="text1"/>
              <w:lang w:val="en-US"/>
            </w:rPr>
          </w:rPrChange>
        </w:rPr>
        <w:t>frequent urination or increased thirst,</w:t>
      </w:r>
      <w:r w:rsidR="00EB4B24" w:rsidRPr="00CA09EA">
        <w:rPr>
          <w:rFonts w:ascii="Calibri" w:hAnsi="Calibri" w:cs="Calibri"/>
          <w:color w:val="000000" w:themeColor="text1"/>
          <w:lang w:val="en-US"/>
          <w:rPrChange w:id="336" w:author="Denis Engemann" w:date="2018-04-19T23:07:00Z">
            <w:rPr>
              <w:rFonts w:ascii="Calibri" w:hAnsi="Calibri"/>
              <w:color w:val="000000" w:themeColor="text1"/>
              <w:lang w:val="en-US"/>
            </w:rPr>
          </w:rPrChange>
        </w:rPr>
        <w:t xml:space="preserve"> </w:t>
      </w:r>
      <w:r w:rsidR="00565EC7" w:rsidRPr="00CA09EA">
        <w:rPr>
          <w:rFonts w:ascii="Calibri" w:hAnsi="Calibri" w:cs="Calibri"/>
          <w:color w:val="000000" w:themeColor="text1"/>
          <w:lang w:val="en-US"/>
          <w:rPrChange w:id="337" w:author="Denis Engemann" w:date="2018-04-19T23:07:00Z">
            <w:rPr>
              <w:rFonts w:ascii="Calibri" w:hAnsi="Calibri"/>
              <w:color w:val="000000" w:themeColor="text1"/>
              <w:lang w:val="en-US"/>
            </w:rPr>
          </w:rPrChange>
        </w:rPr>
        <w:t xml:space="preserve">possibly </w:t>
      </w:r>
      <w:r w:rsidR="00E076C0" w:rsidRPr="00CA09EA">
        <w:rPr>
          <w:rFonts w:ascii="Calibri" w:hAnsi="Calibri" w:cs="Calibri"/>
          <w:color w:val="000000" w:themeColor="text1"/>
          <w:lang w:val="en-US"/>
          <w:rPrChange w:id="338" w:author="Denis Engemann" w:date="2018-04-19T23:07:00Z">
            <w:rPr>
              <w:rFonts w:ascii="Calibri" w:hAnsi="Calibri"/>
              <w:color w:val="000000" w:themeColor="text1"/>
              <w:lang w:val="en-US"/>
            </w:rPr>
          </w:rPrChange>
        </w:rPr>
        <w:t>combined</w:t>
      </w:r>
      <w:r w:rsidR="00EB4B24" w:rsidRPr="00CA09EA">
        <w:rPr>
          <w:rFonts w:ascii="Calibri" w:hAnsi="Calibri" w:cs="Calibri"/>
          <w:color w:val="000000" w:themeColor="text1"/>
          <w:lang w:val="en-US"/>
          <w:rPrChange w:id="339" w:author="Denis Engemann" w:date="2018-04-19T23:07:00Z">
            <w:rPr>
              <w:rFonts w:ascii="Calibri" w:hAnsi="Calibri"/>
              <w:color w:val="000000" w:themeColor="text1"/>
              <w:lang w:val="en-US"/>
            </w:rPr>
          </w:rPrChange>
        </w:rPr>
        <w:t xml:space="preserve"> with age and gender,</w:t>
      </w:r>
      <w:r w:rsidR="001954BD" w:rsidRPr="00CA09EA">
        <w:rPr>
          <w:rFonts w:ascii="Calibri" w:hAnsi="Calibri" w:cs="Calibri"/>
          <w:color w:val="000000" w:themeColor="text1"/>
          <w:lang w:val="en-US"/>
          <w:rPrChange w:id="340" w:author="Denis Engemann" w:date="2018-04-19T23:07:00Z">
            <w:rPr>
              <w:rFonts w:ascii="Calibri" w:hAnsi="Calibri"/>
              <w:color w:val="000000" w:themeColor="text1"/>
              <w:lang w:val="en-US"/>
            </w:rPr>
          </w:rPrChange>
        </w:rPr>
        <w:t xml:space="preserve"> or some of the </w:t>
      </w:r>
      <w:r w:rsidR="00E076C0" w:rsidRPr="00CA09EA">
        <w:rPr>
          <w:rFonts w:ascii="Calibri" w:hAnsi="Calibri" w:cs="Calibri"/>
          <w:color w:val="000000" w:themeColor="text1"/>
          <w:lang w:val="en-US"/>
          <w:rPrChange w:id="341" w:author="Denis Engemann" w:date="2018-04-19T23:07:00Z">
            <w:rPr>
              <w:rFonts w:ascii="Calibri" w:hAnsi="Calibri"/>
              <w:color w:val="000000" w:themeColor="text1"/>
              <w:lang w:val="en-US"/>
            </w:rPr>
          </w:rPrChange>
        </w:rPr>
        <w:t>later</w:t>
      </w:r>
      <w:r w:rsidR="001954BD" w:rsidRPr="00CA09EA">
        <w:rPr>
          <w:rFonts w:ascii="Calibri" w:hAnsi="Calibri" w:cs="Calibri"/>
          <w:color w:val="000000" w:themeColor="text1"/>
          <w:lang w:val="en-US"/>
          <w:rPrChange w:id="342" w:author="Denis Engemann" w:date="2018-04-19T23:07:00Z">
            <w:rPr>
              <w:rFonts w:ascii="Calibri" w:hAnsi="Calibri"/>
              <w:color w:val="000000" w:themeColor="text1"/>
              <w:lang w:val="en-US"/>
            </w:rPr>
          </w:rPrChange>
        </w:rPr>
        <w:t xml:space="preserve"> consequences, including </w:t>
      </w:r>
      <w:r w:rsidR="00186EC5" w:rsidRPr="00CA09EA">
        <w:rPr>
          <w:rFonts w:ascii="Calibri" w:hAnsi="Calibri" w:cs="Calibri"/>
          <w:color w:val="000000" w:themeColor="text1"/>
          <w:lang w:val="en-US"/>
          <w:rPrChange w:id="343" w:author="Denis Engemann" w:date="2018-04-19T23:07:00Z">
            <w:rPr>
              <w:rFonts w:ascii="Calibri" w:hAnsi="Calibri"/>
              <w:color w:val="000000" w:themeColor="text1"/>
              <w:lang w:val="en-US"/>
            </w:rPr>
          </w:rPrChange>
        </w:rPr>
        <w:t xml:space="preserve">retina </w:t>
      </w:r>
      <w:r w:rsidR="003D7C24" w:rsidRPr="00CA09EA">
        <w:rPr>
          <w:rFonts w:ascii="Calibri" w:hAnsi="Calibri" w:cs="Calibri"/>
          <w:color w:val="000000" w:themeColor="text1"/>
          <w:lang w:val="en-US"/>
          <w:rPrChange w:id="344" w:author="Denis Engemann" w:date="2018-04-19T23:07:00Z">
            <w:rPr>
              <w:rFonts w:ascii="Calibri" w:hAnsi="Calibri"/>
              <w:color w:val="000000" w:themeColor="text1"/>
              <w:lang w:val="en-US"/>
            </w:rPr>
          </w:rPrChange>
        </w:rPr>
        <w:t xml:space="preserve">damage </w:t>
      </w:r>
      <w:r w:rsidR="00186EC5" w:rsidRPr="00CA09EA">
        <w:rPr>
          <w:rFonts w:ascii="Calibri" w:hAnsi="Calibri" w:cs="Calibri"/>
          <w:color w:val="000000" w:themeColor="text1"/>
          <w:lang w:val="en-US"/>
          <w:rPrChange w:id="345" w:author="Denis Engemann" w:date="2018-04-19T23:07:00Z">
            <w:rPr>
              <w:rFonts w:ascii="Calibri" w:hAnsi="Calibri"/>
              <w:color w:val="000000" w:themeColor="text1"/>
              <w:lang w:val="en-US"/>
            </w:rPr>
          </w:rPrChange>
        </w:rPr>
        <w:t>or</w:t>
      </w:r>
      <w:r w:rsidR="003D7C24" w:rsidRPr="00CA09EA">
        <w:rPr>
          <w:rFonts w:ascii="Calibri" w:hAnsi="Calibri" w:cs="Calibri"/>
          <w:color w:val="000000" w:themeColor="text1"/>
          <w:lang w:val="en-US"/>
          <w:rPrChange w:id="346" w:author="Denis Engemann" w:date="2018-04-19T23:07:00Z">
            <w:rPr>
              <w:rFonts w:ascii="Calibri" w:hAnsi="Calibri"/>
              <w:color w:val="000000" w:themeColor="text1"/>
              <w:lang w:val="en-US"/>
            </w:rPr>
          </w:rPrChange>
        </w:rPr>
        <w:t xml:space="preserve"> kidney </w:t>
      </w:r>
      <w:r w:rsidR="00F80A97" w:rsidRPr="00CA09EA">
        <w:rPr>
          <w:rFonts w:ascii="Calibri" w:hAnsi="Calibri" w:cs="Calibri"/>
          <w:color w:val="000000" w:themeColor="text1"/>
          <w:lang w:val="en-US"/>
          <w:rPrChange w:id="347" w:author="Denis Engemann" w:date="2018-04-19T23:07:00Z">
            <w:rPr>
              <w:rFonts w:ascii="Calibri" w:hAnsi="Calibri"/>
              <w:color w:val="000000" w:themeColor="text1"/>
              <w:lang w:val="en-US"/>
            </w:rPr>
          </w:rPrChange>
        </w:rPr>
        <w:t>impairment</w:t>
      </w:r>
      <w:r w:rsidR="00C010C7" w:rsidRPr="00CA09EA">
        <w:rPr>
          <w:rFonts w:ascii="Calibri" w:hAnsi="Calibri" w:cs="Calibri"/>
          <w:color w:val="000000" w:themeColor="text1"/>
          <w:lang w:val="en-US"/>
          <w:rPrChange w:id="348" w:author="Denis Engemann" w:date="2018-04-19T23:07:00Z">
            <w:rPr>
              <w:rFonts w:ascii="Calibri" w:hAnsi="Calibri"/>
              <w:color w:val="000000" w:themeColor="text1"/>
              <w:lang w:val="en-US"/>
            </w:rPr>
          </w:rPrChange>
        </w:rPr>
        <w:t>.</w:t>
      </w:r>
      <w:r w:rsidR="00186EC5" w:rsidRPr="00CA09EA">
        <w:rPr>
          <w:rFonts w:ascii="Calibri" w:hAnsi="Calibri" w:cs="Calibri"/>
          <w:color w:val="000000" w:themeColor="text1"/>
          <w:lang w:val="en-US"/>
          <w:rPrChange w:id="349"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350" w:author="Denis Engemann" w:date="2018-04-19T23:07:00Z">
            <w:rPr>
              <w:rFonts w:ascii="Calibri" w:hAnsi="Calibri"/>
              <w:color w:val="000000" w:themeColor="text1"/>
              <w:lang w:val="en-US"/>
            </w:rPr>
          </w:rPrChange>
        </w:rPr>
        <w:t>Recognizing</w:t>
      </w:r>
      <w:r w:rsidR="00C010C7" w:rsidRPr="00CA09EA">
        <w:rPr>
          <w:rFonts w:ascii="Calibri" w:hAnsi="Calibri" w:cs="Calibri"/>
          <w:color w:val="000000" w:themeColor="text1"/>
          <w:lang w:val="en-US"/>
          <w:rPrChange w:id="351"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352" w:author="Denis Engemann" w:date="2018-04-19T23:07:00Z">
            <w:rPr>
              <w:rFonts w:ascii="Calibri" w:hAnsi="Calibri"/>
              <w:color w:val="000000" w:themeColor="text1"/>
              <w:lang w:val="en-US"/>
            </w:rPr>
          </w:rPrChange>
        </w:rPr>
        <w:t xml:space="preserve">symptom </w:t>
      </w:r>
      <w:r w:rsidR="00525603" w:rsidRPr="00CA09EA">
        <w:rPr>
          <w:rFonts w:ascii="Calibri" w:hAnsi="Calibri" w:cs="Calibri"/>
          <w:color w:val="000000" w:themeColor="text1"/>
          <w:lang w:val="en-US"/>
          <w:rPrChange w:id="353" w:author="Denis Engemann" w:date="2018-04-19T23:07:00Z">
            <w:rPr>
              <w:rFonts w:ascii="Calibri" w:hAnsi="Calibri"/>
              <w:color w:val="000000" w:themeColor="text1"/>
              <w:lang w:val="en-US"/>
            </w:rPr>
          </w:rPrChange>
        </w:rPr>
        <w:t>combinations</w:t>
      </w:r>
      <w:r w:rsidR="0003399D" w:rsidRPr="00CA09EA">
        <w:rPr>
          <w:rFonts w:ascii="Calibri" w:hAnsi="Calibri" w:cs="Calibri"/>
          <w:color w:val="000000" w:themeColor="text1"/>
          <w:lang w:val="en-US"/>
          <w:rPrChange w:id="354" w:author="Denis Engemann" w:date="2018-04-19T23:07:00Z">
            <w:rPr>
              <w:rFonts w:ascii="Calibri" w:hAnsi="Calibri"/>
              <w:color w:val="000000" w:themeColor="text1"/>
              <w:lang w:val="en-US"/>
            </w:rPr>
          </w:rPrChange>
        </w:rPr>
        <w:t xml:space="preserve"> </w:t>
      </w:r>
      <w:r w:rsidR="00C010C7" w:rsidRPr="00CA09EA">
        <w:rPr>
          <w:rFonts w:ascii="Calibri" w:hAnsi="Calibri" w:cs="Calibri"/>
          <w:color w:val="000000" w:themeColor="text1"/>
          <w:lang w:val="en-US"/>
          <w:rPrChange w:id="355" w:author="Denis Engemann" w:date="2018-04-19T23:07:00Z">
            <w:rPr>
              <w:rFonts w:ascii="Calibri" w:hAnsi="Calibri"/>
              <w:color w:val="000000" w:themeColor="text1"/>
              <w:lang w:val="en-US"/>
            </w:rPr>
          </w:rPrChange>
        </w:rPr>
        <w:t>is possible without</w:t>
      </w:r>
      <w:r w:rsidR="00186EC5" w:rsidRPr="00CA09EA">
        <w:rPr>
          <w:rFonts w:ascii="Calibri" w:hAnsi="Calibri" w:cs="Calibri"/>
          <w:color w:val="000000" w:themeColor="text1"/>
          <w:lang w:val="en-US"/>
          <w:rPrChange w:id="356" w:author="Denis Engemann" w:date="2018-04-19T23:07:00Z">
            <w:rPr>
              <w:rFonts w:ascii="Calibri" w:hAnsi="Calibri"/>
              <w:color w:val="000000" w:themeColor="text1"/>
              <w:lang w:val="en-US"/>
            </w:rPr>
          </w:rPrChange>
        </w:rPr>
        <w:t xml:space="preserve"> </w:t>
      </w:r>
      <w:r w:rsidR="007E2899" w:rsidRPr="00CA09EA">
        <w:rPr>
          <w:rFonts w:ascii="Calibri" w:hAnsi="Calibri" w:cs="Calibri"/>
          <w:color w:val="000000" w:themeColor="text1"/>
          <w:lang w:val="en-US"/>
          <w:rPrChange w:id="357" w:author="Denis Engemann" w:date="2018-04-19T23:07:00Z">
            <w:rPr>
              <w:rFonts w:ascii="Calibri" w:hAnsi="Calibri"/>
              <w:color w:val="000000" w:themeColor="text1"/>
              <w:lang w:val="en-US"/>
            </w:rPr>
          </w:rPrChange>
        </w:rPr>
        <w:t xml:space="preserve">detailed </w:t>
      </w:r>
      <w:r w:rsidR="00186EC5" w:rsidRPr="00CA09EA">
        <w:rPr>
          <w:rFonts w:ascii="Calibri" w:hAnsi="Calibri" w:cs="Calibri"/>
          <w:color w:val="000000" w:themeColor="text1"/>
          <w:lang w:val="en-US"/>
          <w:rPrChange w:id="358" w:author="Denis Engemann" w:date="2018-04-19T23:07:00Z">
            <w:rPr>
              <w:rFonts w:ascii="Calibri" w:hAnsi="Calibri"/>
              <w:color w:val="000000" w:themeColor="text1"/>
              <w:lang w:val="en-US"/>
            </w:rPr>
          </w:rPrChange>
        </w:rPr>
        <w:t xml:space="preserve">understanding </w:t>
      </w:r>
      <w:r w:rsidR="007E2899" w:rsidRPr="00CA09EA">
        <w:rPr>
          <w:rFonts w:ascii="Calibri" w:hAnsi="Calibri" w:cs="Calibri"/>
          <w:color w:val="000000" w:themeColor="text1"/>
          <w:lang w:val="en-US"/>
          <w:rPrChange w:id="359" w:author="Denis Engemann" w:date="2018-04-19T23:07:00Z">
            <w:rPr>
              <w:rFonts w:ascii="Calibri" w:hAnsi="Calibri"/>
              <w:color w:val="000000" w:themeColor="text1"/>
              <w:lang w:val="en-US"/>
            </w:rPr>
          </w:rPrChange>
        </w:rPr>
        <w:t xml:space="preserve">of </w:t>
      </w:r>
      <w:r w:rsidR="0003399D" w:rsidRPr="00CA09EA">
        <w:rPr>
          <w:rFonts w:ascii="Calibri" w:hAnsi="Calibri" w:cs="Calibri"/>
          <w:color w:val="000000" w:themeColor="text1"/>
          <w:lang w:val="en-US"/>
          <w:rPrChange w:id="360" w:author="Denis Engemann" w:date="2018-04-19T23:07:00Z">
            <w:rPr>
              <w:rFonts w:ascii="Calibri" w:hAnsi="Calibri"/>
              <w:color w:val="000000" w:themeColor="text1"/>
              <w:lang w:val="en-US"/>
            </w:rPr>
          </w:rPrChange>
        </w:rPr>
        <w:t>the biological processes that led to or maintain</w:t>
      </w:r>
      <w:r w:rsidR="00186EC5" w:rsidRPr="00CA09EA">
        <w:rPr>
          <w:rFonts w:ascii="Calibri" w:hAnsi="Calibri" w:cs="Calibri"/>
          <w:color w:val="000000" w:themeColor="text1"/>
          <w:lang w:val="en-US"/>
          <w:rPrChange w:id="361" w:author="Denis Engemann" w:date="2018-04-19T23:07:00Z">
            <w:rPr>
              <w:rFonts w:ascii="Calibri" w:hAnsi="Calibri"/>
              <w:color w:val="000000" w:themeColor="text1"/>
              <w:lang w:val="en-US"/>
            </w:rPr>
          </w:rPrChange>
        </w:rPr>
        <w:t xml:space="preserve"> the disease.</w:t>
      </w:r>
      <w:r w:rsidR="007A02A5" w:rsidRPr="00CA09EA">
        <w:rPr>
          <w:rFonts w:ascii="Calibri" w:hAnsi="Calibri" w:cs="Calibri"/>
          <w:color w:val="000000" w:themeColor="text1"/>
          <w:lang w:val="en-US"/>
          <w:rPrChange w:id="362" w:author="Denis Engemann" w:date="2018-04-19T23:07:00Z">
            <w:rPr>
              <w:rFonts w:ascii="Calibri" w:hAnsi="Calibri"/>
              <w:color w:val="000000" w:themeColor="text1"/>
              <w:lang w:val="en-US"/>
            </w:rPr>
          </w:rPrChange>
        </w:rPr>
        <w:t xml:space="preserve"> </w:t>
      </w:r>
      <w:r w:rsidR="00286CF5" w:rsidRPr="00CA09EA">
        <w:rPr>
          <w:rFonts w:ascii="Calibri" w:hAnsi="Calibri" w:cs="Calibri"/>
          <w:color w:val="000000" w:themeColor="text1"/>
          <w:lang w:val="en-US"/>
          <w:rPrChange w:id="363" w:author="Denis Engemann" w:date="2018-04-19T23:07:00Z">
            <w:rPr>
              <w:rFonts w:ascii="Calibri" w:hAnsi="Calibri"/>
              <w:color w:val="000000" w:themeColor="text1"/>
              <w:lang w:val="en-US"/>
            </w:rPr>
          </w:rPrChange>
        </w:rPr>
        <w:t>Further, a</w:t>
      </w:r>
      <w:r w:rsidR="00646DFA" w:rsidRPr="00CA09EA">
        <w:rPr>
          <w:rFonts w:ascii="Calibri" w:hAnsi="Calibri" w:cs="Calibri"/>
          <w:color w:val="000000" w:themeColor="text1"/>
          <w:lang w:val="en-US"/>
          <w:rPrChange w:id="364" w:author="Denis Engemann" w:date="2018-04-19T23:07:00Z">
            <w:rPr>
              <w:rFonts w:ascii="Calibri" w:hAnsi="Calibri"/>
              <w:color w:val="000000" w:themeColor="text1"/>
              <w:lang w:val="en-US"/>
            </w:rPr>
          </w:rPrChange>
        </w:rPr>
        <w:t xml:space="preserve"> pattern-</w:t>
      </w:r>
      <w:r w:rsidR="0003399D" w:rsidRPr="00CA09EA">
        <w:rPr>
          <w:rFonts w:ascii="Calibri" w:hAnsi="Calibri" w:cs="Calibri"/>
          <w:color w:val="000000" w:themeColor="text1"/>
          <w:lang w:val="en-US"/>
          <w:rPrChange w:id="365" w:author="Denis Engemann" w:date="2018-04-19T23:07:00Z">
            <w:rPr>
              <w:rFonts w:ascii="Calibri" w:hAnsi="Calibri"/>
              <w:color w:val="000000" w:themeColor="text1"/>
              <w:lang w:val="en-US"/>
            </w:rPr>
          </w:rPrChange>
        </w:rPr>
        <w:t>extraction</w:t>
      </w:r>
      <w:r w:rsidR="00646DFA" w:rsidRPr="00CA09EA">
        <w:rPr>
          <w:rFonts w:ascii="Calibri" w:hAnsi="Calibri" w:cs="Calibri"/>
          <w:color w:val="000000" w:themeColor="text1"/>
          <w:lang w:val="en-US"/>
          <w:rPrChange w:id="366" w:author="Denis Engemann" w:date="2018-04-19T23:07:00Z">
            <w:rPr>
              <w:rFonts w:ascii="Calibri" w:hAnsi="Calibri"/>
              <w:color w:val="000000" w:themeColor="text1"/>
              <w:lang w:val="en-US"/>
            </w:rPr>
          </w:rPrChange>
        </w:rPr>
        <w:t xml:space="preserve"> algorithm </w:t>
      </w:r>
      <w:del w:id="367" w:author="Denis Engemann" w:date="2018-04-19T22:05:00Z">
        <w:r w:rsidR="00525603" w:rsidRPr="00CA09EA" w:rsidDel="00690732">
          <w:rPr>
            <w:rFonts w:ascii="Calibri" w:hAnsi="Calibri" w:cs="Calibri"/>
            <w:color w:val="000000" w:themeColor="text1"/>
            <w:lang w:val="en-US"/>
            <w:rPrChange w:id="368" w:author="Denis Engemann" w:date="2018-04-19T23:07:00Z">
              <w:rPr>
                <w:rFonts w:ascii="Calibri" w:hAnsi="Calibri"/>
                <w:color w:val="000000" w:themeColor="text1"/>
                <w:lang w:val="en-US"/>
              </w:rPr>
            </w:rPrChange>
          </w:rPr>
          <w:delText>improve</w:delText>
        </w:r>
        <w:r w:rsidR="00646DFA" w:rsidRPr="00CA09EA" w:rsidDel="00690732">
          <w:rPr>
            <w:rFonts w:ascii="Calibri" w:hAnsi="Calibri" w:cs="Calibri"/>
            <w:color w:val="000000" w:themeColor="text1"/>
            <w:lang w:val="en-US"/>
            <w:rPrChange w:id="369" w:author="Denis Engemann" w:date="2018-04-19T23:07:00Z">
              <w:rPr>
                <w:rFonts w:ascii="Calibri" w:hAnsi="Calibri"/>
                <w:color w:val="000000" w:themeColor="text1"/>
                <w:lang w:val="en-US"/>
              </w:rPr>
            </w:rPrChange>
          </w:rPr>
          <w:delText xml:space="preserve"> </w:delText>
        </w:r>
        <w:r w:rsidR="0003399D" w:rsidRPr="00CA09EA" w:rsidDel="00690732">
          <w:rPr>
            <w:rFonts w:ascii="Calibri" w:hAnsi="Calibri" w:cs="Calibri"/>
            <w:color w:val="000000" w:themeColor="text1"/>
            <w:lang w:val="en-US"/>
            <w:rPrChange w:id="370" w:author="Denis Engemann" w:date="2018-04-19T23:07:00Z">
              <w:rPr>
                <w:rFonts w:ascii="Calibri" w:hAnsi="Calibri"/>
                <w:color w:val="000000" w:themeColor="text1"/>
                <w:lang w:val="en-US"/>
              </w:rPr>
            </w:rPrChange>
          </w:rPr>
          <w:delText>detect</w:delText>
        </w:r>
        <w:r w:rsidR="00525603" w:rsidRPr="00CA09EA" w:rsidDel="00690732">
          <w:rPr>
            <w:rFonts w:ascii="Calibri" w:hAnsi="Calibri" w:cs="Calibri"/>
            <w:color w:val="000000" w:themeColor="text1"/>
            <w:lang w:val="en-US"/>
            <w:rPrChange w:id="371" w:author="Denis Engemann" w:date="2018-04-19T23:07:00Z">
              <w:rPr>
                <w:rFonts w:ascii="Calibri" w:hAnsi="Calibri"/>
                <w:color w:val="000000" w:themeColor="text1"/>
                <w:lang w:val="en-US"/>
              </w:rPr>
            </w:rPrChange>
          </w:rPr>
          <w:delText>ion</w:delText>
        </w:r>
      </w:del>
      <w:ins w:id="372" w:author="Denis Engemann" w:date="2018-04-19T22:05:00Z">
        <w:r w:rsidR="00690732" w:rsidRPr="00CA09EA">
          <w:rPr>
            <w:rFonts w:ascii="Calibri" w:hAnsi="Calibri" w:cs="Calibri"/>
            <w:color w:val="000000" w:themeColor="text1"/>
            <w:lang w:val="en-US"/>
            <w:rPrChange w:id="373" w:author="Denis Engemann" w:date="2018-04-19T23:07:00Z">
              <w:rPr>
                <w:rFonts w:ascii="Calibri" w:hAnsi="Calibri"/>
                <w:color w:val="000000" w:themeColor="text1"/>
                <w:lang w:val="en-US"/>
              </w:rPr>
            </w:rPrChange>
          </w:rPr>
          <w:t xml:space="preserve">may </w:t>
        </w:r>
      </w:ins>
      <w:ins w:id="374" w:author="Denis Engemann" w:date="2018-04-19T22:07:00Z">
        <w:r w:rsidR="00690732" w:rsidRPr="00CA09EA">
          <w:rPr>
            <w:rFonts w:ascii="Calibri" w:hAnsi="Calibri" w:cs="Calibri"/>
            <w:color w:val="000000" w:themeColor="text1"/>
            <w:lang w:val="en-US"/>
            <w:rPrChange w:id="375" w:author="Denis Engemann" w:date="2018-04-19T23:07:00Z">
              <w:rPr>
                <w:rFonts w:ascii="Calibri" w:hAnsi="Calibri"/>
                <w:color w:val="000000" w:themeColor="text1"/>
                <w:lang w:val="en-US"/>
              </w:rPr>
            </w:rPrChange>
          </w:rPr>
          <w:t>reliably</w:t>
        </w:r>
      </w:ins>
      <w:ins w:id="376" w:author="Denis Engemann" w:date="2018-04-19T22:06:00Z">
        <w:r w:rsidR="00690732" w:rsidRPr="00CA09EA">
          <w:rPr>
            <w:rFonts w:ascii="Calibri" w:hAnsi="Calibri" w:cs="Calibri"/>
            <w:color w:val="000000" w:themeColor="text1"/>
            <w:lang w:val="en-US"/>
            <w:rPrChange w:id="377" w:author="Denis Engemann" w:date="2018-04-19T23:07:00Z">
              <w:rPr>
                <w:rFonts w:ascii="Calibri" w:hAnsi="Calibri"/>
                <w:color w:val="000000" w:themeColor="text1"/>
                <w:lang w:val="en-US"/>
              </w:rPr>
            </w:rPrChange>
          </w:rPr>
          <w:t xml:space="preserve"> </w:t>
        </w:r>
      </w:ins>
      <w:ins w:id="378" w:author="Denis Engemann" w:date="2018-04-19T22:05:00Z">
        <w:r w:rsidR="00690732" w:rsidRPr="00CA09EA">
          <w:rPr>
            <w:rFonts w:ascii="Calibri" w:hAnsi="Calibri" w:cs="Calibri"/>
            <w:color w:val="000000" w:themeColor="text1"/>
            <w:lang w:val="en-US"/>
            <w:rPrChange w:id="379" w:author="Denis Engemann" w:date="2018-04-19T23:07:00Z">
              <w:rPr>
                <w:rFonts w:ascii="Calibri" w:hAnsi="Calibri"/>
                <w:color w:val="000000" w:themeColor="text1"/>
                <w:lang w:val="en-US"/>
              </w:rPr>
            </w:rPrChange>
          </w:rPr>
          <w:t>detect diabetes</w:t>
        </w:r>
      </w:ins>
      <w:r w:rsidR="00525603" w:rsidRPr="00CA09EA">
        <w:rPr>
          <w:rFonts w:ascii="Calibri" w:hAnsi="Calibri" w:cs="Calibri"/>
          <w:color w:val="000000" w:themeColor="text1"/>
          <w:lang w:val="en-US"/>
          <w:rPrChange w:id="380" w:author="Denis Engemann" w:date="2018-04-19T23:07:00Z">
            <w:rPr>
              <w:rFonts w:ascii="Calibri" w:hAnsi="Calibri"/>
              <w:color w:val="000000" w:themeColor="text1"/>
              <w:lang w:val="en-US"/>
            </w:rPr>
          </w:rPrChange>
        </w:rPr>
        <w:t xml:space="preserve"> based on</w:t>
      </w:r>
      <w:r w:rsidR="00646DFA" w:rsidRPr="00CA09EA">
        <w:rPr>
          <w:rFonts w:ascii="Calibri" w:hAnsi="Calibri" w:cs="Calibri"/>
          <w:color w:val="000000" w:themeColor="text1"/>
          <w:lang w:val="en-US"/>
          <w:rPrChange w:id="381" w:author="Denis Engemann" w:date="2018-04-19T23:07:00Z">
            <w:rPr>
              <w:rFonts w:ascii="Calibri" w:hAnsi="Calibri"/>
              <w:color w:val="000000" w:themeColor="text1"/>
              <w:lang w:val="en-US"/>
            </w:rPr>
          </w:rPrChange>
        </w:rPr>
        <w:t xml:space="preserve"> </w:t>
      </w:r>
      <w:r w:rsidR="00B90CAC" w:rsidRPr="00CA09EA">
        <w:rPr>
          <w:rFonts w:ascii="Calibri" w:hAnsi="Calibri" w:cs="Calibri"/>
          <w:color w:val="000000" w:themeColor="text1"/>
          <w:lang w:val="en-US"/>
          <w:rPrChange w:id="382" w:author="Denis Engemann" w:date="2018-04-19T23:07:00Z">
            <w:rPr>
              <w:rFonts w:ascii="Calibri" w:hAnsi="Calibri"/>
              <w:color w:val="000000" w:themeColor="text1"/>
              <w:lang w:val="en-US"/>
            </w:rPr>
          </w:rPrChange>
        </w:rPr>
        <w:t>lacking</w:t>
      </w:r>
      <w:r w:rsidR="00646DFA" w:rsidRPr="00CA09EA">
        <w:rPr>
          <w:rFonts w:ascii="Calibri" w:hAnsi="Calibri" w:cs="Calibri"/>
          <w:color w:val="000000" w:themeColor="text1"/>
          <w:lang w:val="en-US"/>
          <w:rPrChange w:id="383" w:author="Denis Engemann" w:date="2018-04-19T23:07:00Z">
            <w:rPr>
              <w:rFonts w:ascii="Calibri" w:hAnsi="Calibri"/>
              <w:color w:val="000000" w:themeColor="text1"/>
              <w:lang w:val="en-US"/>
            </w:rPr>
          </w:rPrChange>
        </w:rPr>
        <w:t xml:space="preserve"> production of insulin</w:t>
      </w:r>
      <w:r w:rsidR="00C010C7" w:rsidRPr="00CA09EA">
        <w:rPr>
          <w:rFonts w:ascii="Calibri" w:hAnsi="Calibri" w:cs="Calibri"/>
          <w:color w:val="000000" w:themeColor="text1"/>
          <w:lang w:val="en-US"/>
          <w:rPrChange w:id="384" w:author="Denis Engemann" w:date="2018-04-19T23:07:00Z">
            <w:rPr>
              <w:rFonts w:ascii="Calibri" w:hAnsi="Calibri"/>
              <w:color w:val="000000" w:themeColor="text1"/>
              <w:lang w:val="en-US"/>
            </w:rPr>
          </w:rPrChange>
        </w:rPr>
        <w:t xml:space="preserve"> (t</w:t>
      </w:r>
      <w:r w:rsidR="00525603" w:rsidRPr="00CA09EA">
        <w:rPr>
          <w:rFonts w:ascii="Calibri" w:hAnsi="Calibri" w:cs="Calibri"/>
          <w:color w:val="000000" w:themeColor="text1"/>
          <w:lang w:val="en-US"/>
          <w:rPrChange w:id="385" w:author="Denis Engemann" w:date="2018-04-19T23:07:00Z">
            <w:rPr>
              <w:rFonts w:ascii="Calibri" w:hAnsi="Calibri"/>
              <w:color w:val="000000" w:themeColor="text1"/>
              <w:lang w:val="en-US"/>
            </w:rPr>
          </w:rPrChange>
        </w:rPr>
        <w:t>ype 1)</w:t>
      </w:r>
      <w:r w:rsidR="00646DFA" w:rsidRPr="00CA09EA">
        <w:rPr>
          <w:rFonts w:ascii="Calibri" w:hAnsi="Calibri" w:cs="Calibri"/>
          <w:color w:val="000000" w:themeColor="text1"/>
          <w:lang w:val="en-US"/>
          <w:rPrChange w:id="386" w:author="Denis Engemann" w:date="2018-04-19T23:07:00Z">
            <w:rPr>
              <w:rFonts w:ascii="Calibri" w:hAnsi="Calibri"/>
              <w:color w:val="000000" w:themeColor="text1"/>
              <w:lang w:val="en-US"/>
            </w:rPr>
          </w:rPrChange>
        </w:rPr>
        <w:t xml:space="preserve"> or presence of pregnan</w:t>
      </w:r>
      <w:r w:rsidR="007C195E" w:rsidRPr="00CA09EA">
        <w:rPr>
          <w:rFonts w:ascii="Calibri" w:hAnsi="Calibri" w:cs="Calibri"/>
          <w:color w:val="000000" w:themeColor="text1"/>
          <w:lang w:val="en-US"/>
          <w:rPrChange w:id="387" w:author="Denis Engemann" w:date="2018-04-19T23:07:00Z">
            <w:rPr>
              <w:rFonts w:ascii="Calibri" w:hAnsi="Calibri"/>
              <w:color w:val="000000" w:themeColor="text1"/>
              <w:lang w:val="en-US"/>
            </w:rPr>
          </w:rPrChange>
        </w:rPr>
        <w:t>c</w:t>
      </w:r>
      <w:r w:rsidR="00646DFA" w:rsidRPr="00CA09EA">
        <w:rPr>
          <w:rFonts w:ascii="Calibri" w:hAnsi="Calibri" w:cs="Calibri"/>
          <w:color w:val="000000" w:themeColor="text1"/>
          <w:lang w:val="en-US"/>
          <w:rPrChange w:id="388" w:author="Denis Engemann" w:date="2018-04-19T23:07:00Z">
            <w:rPr>
              <w:rFonts w:ascii="Calibri" w:hAnsi="Calibri"/>
              <w:color w:val="000000" w:themeColor="text1"/>
              <w:lang w:val="en-US"/>
            </w:rPr>
          </w:rPrChange>
        </w:rPr>
        <w:t xml:space="preserve">y in women. However, </w:t>
      </w:r>
      <w:r w:rsidR="00B91E84" w:rsidRPr="00CA09EA">
        <w:rPr>
          <w:rFonts w:ascii="Calibri" w:hAnsi="Calibri" w:cs="Calibri"/>
          <w:color w:val="000000" w:themeColor="text1"/>
          <w:lang w:val="en-US"/>
          <w:rPrChange w:id="389" w:author="Denis Engemann" w:date="2018-04-19T23:07:00Z">
            <w:rPr>
              <w:rFonts w:ascii="Calibri" w:hAnsi="Calibri"/>
              <w:color w:val="000000" w:themeColor="text1"/>
              <w:lang w:val="en-US"/>
            </w:rPr>
          </w:rPrChange>
        </w:rPr>
        <w:t xml:space="preserve">the </w:t>
      </w:r>
      <w:del w:id="390" w:author="Denis Engemann" w:date="2018-04-19T22:08:00Z">
        <w:r w:rsidR="00B91E84" w:rsidRPr="00CA09EA" w:rsidDel="004E432E">
          <w:rPr>
            <w:rFonts w:ascii="Calibri" w:hAnsi="Calibri" w:cs="Calibri"/>
            <w:color w:val="000000" w:themeColor="text1"/>
            <w:lang w:val="en-US"/>
            <w:rPrChange w:id="391" w:author="Denis Engemann" w:date="2018-04-19T23:07:00Z">
              <w:rPr>
                <w:rFonts w:ascii="Calibri" w:hAnsi="Calibri"/>
                <w:color w:val="000000" w:themeColor="text1"/>
                <w:lang w:val="en-US"/>
              </w:rPr>
            </w:rPrChange>
          </w:rPr>
          <w:delText xml:space="preserve">identified </w:delText>
        </w:r>
      </w:del>
      <w:r w:rsidR="00B91E84" w:rsidRPr="00CA09EA">
        <w:rPr>
          <w:rFonts w:ascii="Calibri" w:hAnsi="Calibri" w:cs="Calibri"/>
          <w:color w:val="000000" w:themeColor="text1"/>
          <w:lang w:val="en-US"/>
          <w:rPrChange w:id="392" w:author="Denis Engemann" w:date="2018-04-19T23:07:00Z">
            <w:rPr>
              <w:rFonts w:ascii="Calibri" w:hAnsi="Calibri"/>
              <w:color w:val="000000" w:themeColor="text1"/>
              <w:lang w:val="en-US"/>
            </w:rPr>
          </w:rPrChange>
        </w:rPr>
        <w:t xml:space="preserve">hints </w:t>
      </w:r>
      <w:del w:id="393" w:author="Denis Engemann" w:date="2018-04-19T22:07:00Z">
        <w:r w:rsidR="00B91E84" w:rsidRPr="00CA09EA" w:rsidDel="004E432E">
          <w:rPr>
            <w:rFonts w:ascii="Calibri" w:hAnsi="Calibri" w:cs="Calibri"/>
            <w:color w:val="000000" w:themeColor="text1"/>
            <w:lang w:val="en-US"/>
            <w:rPrChange w:id="394" w:author="Denis Engemann" w:date="2018-04-19T23:07:00Z">
              <w:rPr>
                <w:rFonts w:ascii="Calibri" w:hAnsi="Calibri"/>
                <w:color w:val="000000" w:themeColor="text1"/>
                <w:lang w:val="en-US"/>
              </w:rPr>
            </w:rPrChange>
          </w:rPr>
          <w:delText xml:space="preserve">allowing </w:delText>
        </w:r>
      </w:del>
      <w:ins w:id="395" w:author="Denis Engemann" w:date="2018-04-19T22:08:00Z">
        <w:r w:rsidR="004E432E" w:rsidRPr="00CA09EA">
          <w:rPr>
            <w:rFonts w:ascii="Calibri" w:hAnsi="Calibri" w:cs="Calibri"/>
            <w:color w:val="000000" w:themeColor="text1"/>
            <w:lang w:val="en-US"/>
            <w:rPrChange w:id="396" w:author="Denis Engemann" w:date="2018-04-19T23:07:00Z">
              <w:rPr>
                <w:rFonts w:ascii="Calibri" w:hAnsi="Calibri"/>
                <w:color w:val="000000" w:themeColor="text1"/>
                <w:lang w:val="en-US"/>
              </w:rPr>
            </w:rPrChange>
          </w:rPr>
          <w:t xml:space="preserve">on diabetes identified by the algorithm </w:t>
        </w:r>
      </w:ins>
      <w:del w:id="397" w:author="Denis Engemann" w:date="2018-04-19T22:08:00Z">
        <w:r w:rsidR="00B91E84" w:rsidRPr="00CA09EA" w:rsidDel="004E432E">
          <w:rPr>
            <w:rFonts w:ascii="Calibri" w:hAnsi="Calibri" w:cs="Calibri"/>
            <w:color w:val="000000" w:themeColor="text1"/>
            <w:lang w:val="en-US"/>
            <w:rPrChange w:id="398" w:author="Denis Engemann" w:date="2018-04-19T23:07:00Z">
              <w:rPr>
                <w:rFonts w:ascii="Calibri" w:hAnsi="Calibri"/>
                <w:color w:val="000000" w:themeColor="text1"/>
                <w:lang w:val="en-US"/>
              </w:rPr>
            </w:rPrChange>
          </w:rPr>
          <w:delText xml:space="preserve">reliable </w:delText>
        </w:r>
        <w:r w:rsidR="00646DFA" w:rsidRPr="00CA09EA" w:rsidDel="004E432E">
          <w:rPr>
            <w:rFonts w:ascii="Calibri" w:hAnsi="Calibri" w:cs="Calibri"/>
            <w:color w:val="000000" w:themeColor="text1"/>
            <w:lang w:val="en-US"/>
            <w:rPrChange w:id="399" w:author="Denis Engemann" w:date="2018-04-19T23:07:00Z">
              <w:rPr>
                <w:rFonts w:ascii="Calibri" w:hAnsi="Calibri"/>
                <w:color w:val="000000" w:themeColor="text1"/>
                <w:lang w:val="en-US"/>
              </w:rPr>
            </w:rPrChange>
          </w:rPr>
          <w:delText xml:space="preserve">detection of diabetes type </w:delText>
        </w:r>
      </w:del>
      <w:r w:rsidR="00646DFA" w:rsidRPr="00CA09EA">
        <w:rPr>
          <w:rFonts w:ascii="Calibri" w:hAnsi="Calibri" w:cs="Calibri"/>
          <w:color w:val="000000" w:themeColor="text1"/>
          <w:lang w:val="en-US"/>
          <w:rPrChange w:id="400" w:author="Denis Engemann" w:date="2018-04-19T23:07:00Z">
            <w:rPr>
              <w:rFonts w:ascii="Calibri" w:hAnsi="Calibri"/>
              <w:color w:val="000000" w:themeColor="text1"/>
              <w:lang w:val="en-US"/>
            </w:rPr>
          </w:rPrChange>
        </w:rPr>
        <w:t xml:space="preserve">may </w:t>
      </w:r>
      <w:r w:rsidR="00F40051" w:rsidRPr="00CA09EA">
        <w:rPr>
          <w:rFonts w:ascii="Calibri" w:hAnsi="Calibri" w:cs="Calibri"/>
          <w:color w:val="000000" w:themeColor="text1"/>
          <w:lang w:val="en-US"/>
          <w:rPrChange w:id="401" w:author="Denis Engemann" w:date="2018-04-19T23:07:00Z">
            <w:rPr>
              <w:rFonts w:ascii="Calibri" w:hAnsi="Calibri"/>
              <w:color w:val="000000" w:themeColor="text1"/>
              <w:lang w:val="en-US"/>
            </w:rPr>
          </w:rPrChange>
        </w:rPr>
        <w:t>shed</w:t>
      </w:r>
      <w:r w:rsidR="00646DFA" w:rsidRPr="00CA09EA">
        <w:rPr>
          <w:rFonts w:ascii="Calibri" w:hAnsi="Calibri" w:cs="Calibri"/>
          <w:color w:val="000000" w:themeColor="text1"/>
          <w:lang w:val="en-US"/>
          <w:rPrChange w:id="402" w:author="Denis Engemann" w:date="2018-04-19T23:07:00Z">
            <w:rPr>
              <w:rFonts w:ascii="Calibri" w:hAnsi="Calibri"/>
              <w:color w:val="000000" w:themeColor="text1"/>
              <w:lang w:val="en-US"/>
            </w:rPr>
          </w:rPrChange>
        </w:rPr>
        <w:t xml:space="preserve"> limited </w:t>
      </w:r>
      <w:r w:rsidR="00B91E84" w:rsidRPr="00CA09EA">
        <w:rPr>
          <w:rFonts w:ascii="Calibri" w:hAnsi="Calibri" w:cs="Calibri"/>
          <w:color w:val="000000" w:themeColor="text1"/>
          <w:lang w:val="en-US"/>
          <w:rPrChange w:id="403" w:author="Denis Engemann" w:date="2018-04-19T23:07:00Z">
            <w:rPr>
              <w:rFonts w:ascii="Calibri" w:hAnsi="Calibri"/>
              <w:color w:val="000000" w:themeColor="text1"/>
              <w:lang w:val="en-US"/>
            </w:rPr>
          </w:rPrChange>
        </w:rPr>
        <w:t xml:space="preserve">light on the </w:t>
      </w:r>
      <w:r w:rsidR="00F40051" w:rsidRPr="00CA09EA">
        <w:rPr>
          <w:rFonts w:ascii="Calibri" w:hAnsi="Calibri" w:cs="Calibri"/>
          <w:color w:val="000000" w:themeColor="text1"/>
          <w:lang w:val="en-US"/>
          <w:rPrChange w:id="404" w:author="Denis Engemann" w:date="2018-04-19T23:07:00Z">
            <w:rPr>
              <w:rFonts w:ascii="Calibri" w:hAnsi="Calibri"/>
              <w:color w:val="000000" w:themeColor="text1"/>
              <w:lang w:val="en-US"/>
            </w:rPr>
          </w:rPrChange>
        </w:rPr>
        <w:t xml:space="preserve">biological </w:t>
      </w:r>
      <w:r w:rsidR="0003399D" w:rsidRPr="00CA09EA">
        <w:rPr>
          <w:rFonts w:ascii="Calibri" w:hAnsi="Calibri" w:cs="Calibri"/>
          <w:color w:val="000000" w:themeColor="text1"/>
          <w:lang w:val="en-US"/>
          <w:rPrChange w:id="405" w:author="Denis Engemann" w:date="2018-04-19T23:07:00Z">
            <w:rPr>
              <w:rFonts w:ascii="Calibri" w:hAnsi="Calibri"/>
              <w:color w:val="000000" w:themeColor="text1"/>
              <w:lang w:val="en-US"/>
            </w:rPr>
          </w:rPrChange>
        </w:rPr>
        <w:t>underpinnings</w:t>
      </w:r>
      <w:r w:rsidR="00646DFA" w:rsidRPr="00CA09EA">
        <w:rPr>
          <w:rFonts w:ascii="Calibri" w:hAnsi="Calibri" w:cs="Calibri"/>
          <w:color w:val="000000" w:themeColor="text1"/>
          <w:lang w:val="en-US"/>
          <w:rPrChange w:id="406" w:author="Denis Engemann" w:date="2018-04-19T23:07:00Z">
            <w:rPr>
              <w:rFonts w:ascii="Calibri" w:hAnsi="Calibri"/>
              <w:color w:val="000000" w:themeColor="text1"/>
              <w:lang w:val="en-US"/>
            </w:rPr>
          </w:rPrChange>
        </w:rPr>
        <w:t>.</w:t>
      </w:r>
      <w:r w:rsidR="007A02A5" w:rsidRPr="00CA09EA">
        <w:rPr>
          <w:rFonts w:ascii="Calibri" w:hAnsi="Calibri" w:cs="Calibri"/>
          <w:color w:val="000000" w:themeColor="text1"/>
          <w:lang w:val="en-US"/>
          <w:rPrChange w:id="407" w:author="Denis Engemann" w:date="2018-04-19T23:07:00Z">
            <w:rPr>
              <w:rFonts w:ascii="Calibri" w:hAnsi="Calibri"/>
              <w:color w:val="000000" w:themeColor="text1"/>
              <w:lang w:val="en-US"/>
            </w:rPr>
          </w:rPrChange>
        </w:rPr>
        <w:t xml:space="preserve"> </w:t>
      </w:r>
      <w:r w:rsidR="0003399D" w:rsidRPr="00CA09EA">
        <w:rPr>
          <w:rFonts w:ascii="Calibri" w:hAnsi="Calibri" w:cs="Calibri"/>
          <w:color w:val="000000" w:themeColor="text1"/>
          <w:lang w:val="en-US"/>
          <w:rPrChange w:id="408" w:author="Denis Engemann" w:date="2018-04-19T23:07:00Z">
            <w:rPr>
              <w:rFonts w:ascii="Calibri" w:hAnsi="Calibri"/>
              <w:color w:val="000000" w:themeColor="text1"/>
              <w:lang w:val="en-US"/>
            </w:rPr>
          </w:rPrChange>
        </w:rPr>
        <w:t>In treatment</w:t>
      </w:r>
      <w:r w:rsidR="005E6FA9" w:rsidRPr="00CA09EA">
        <w:rPr>
          <w:rFonts w:ascii="Calibri" w:hAnsi="Calibri" w:cs="Calibri"/>
          <w:color w:val="000000" w:themeColor="text1"/>
          <w:lang w:val="en-US"/>
          <w:rPrChange w:id="409" w:author="Denis Engemann" w:date="2018-04-19T23:07:00Z">
            <w:rPr>
              <w:rFonts w:ascii="Calibri" w:hAnsi="Calibri"/>
              <w:color w:val="000000" w:themeColor="text1"/>
              <w:lang w:val="en-US"/>
            </w:rPr>
          </w:rPrChange>
        </w:rPr>
        <w:t>,</w:t>
      </w:r>
      <w:r w:rsidR="00186EC5" w:rsidRPr="00CA09EA">
        <w:rPr>
          <w:rFonts w:ascii="Calibri" w:hAnsi="Calibri" w:cs="Calibri"/>
          <w:color w:val="000000" w:themeColor="text1"/>
          <w:lang w:val="en-US"/>
          <w:rPrChange w:id="410" w:author="Denis Engemann" w:date="2018-04-19T23:07:00Z">
            <w:rPr>
              <w:rFonts w:ascii="Calibri" w:hAnsi="Calibri"/>
              <w:color w:val="000000" w:themeColor="text1"/>
              <w:lang w:val="en-US"/>
            </w:rPr>
          </w:rPrChange>
        </w:rPr>
        <w:t xml:space="preserve"> </w:t>
      </w:r>
      <w:r w:rsidR="005E6FA9" w:rsidRPr="00CA09EA">
        <w:rPr>
          <w:rFonts w:ascii="Calibri" w:hAnsi="Calibri" w:cs="Calibri"/>
          <w:color w:val="000000" w:themeColor="text1"/>
          <w:lang w:val="en-US"/>
          <w:rPrChange w:id="411" w:author="Denis Engemann" w:date="2018-04-19T23:07:00Z">
            <w:rPr>
              <w:rFonts w:ascii="Calibri" w:hAnsi="Calibri"/>
              <w:color w:val="000000" w:themeColor="text1"/>
              <w:lang w:val="en-US"/>
            </w:rPr>
          </w:rPrChange>
        </w:rPr>
        <w:t>an i</w:t>
      </w:r>
      <w:r w:rsidR="00186EC5" w:rsidRPr="00CA09EA">
        <w:rPr>
          <w:rFonts w:ascii="Calibri" w:hAnsi="Calibri" w:cs="Calibri"/>
          <w:color w:val="000000" w:themeColor="text1"/>
          <w:lang w:val="en-US"/>
          <w:rPrChange w:id="412" w:author="Denis Engemann" w:date="2018-04-19T23:07:00Z">
            <w:rPr>
              <w:rFonts w:ascii="Calibri" w:hAnsi="Calibri"/>
              <w:color w:val="000000" w:themeColor="text1"/>
              <w:lang w:val="en-US"/>
            </w:rPr>
          </w:rPrChange>
        </w:rPr>
        <w:t>nsulin pump</w:t>
      </w:r>
      <w:r w:rsidR="005E6FA9" w:rsidRPr="00CA09EA">
        <w:rPr>
          <w:rFonts w:ascii="Calibri" w:hAnsi="Calibri" w:cs="Calibri"/>
          <w:color w:val="000000" w:themeColor="text1"/>
          <w:lang w:val="en-US"/>
          <w:rPrChange w:id="413" w:author="Denis Engemann" w:date="2018-04-19T23:07:00Z">
            <w:rPr>
              <w:rFonts w:ascii="Calibri" w:hAnsi="Calibri"/>
              <w:color w:val="000000" w:themeColor="text1"/>
              <w:lang w:val="en-US"/>
            </w:rPr>
          </w:rPrChange>
        </w:rPr>
        <w:t xml:space="preserve"> </w:t>
      </w:r>
      <w:r w:rsidR="00B41727" w:rsidRPr="00CA09EA">
        <w:rPr>
          <w:rFonts w:ascii="Calibri" w:hAnsi="Calibri" w:cs="Calibri"/>
          <w:color w:val="000000" w:themeColor="text1"/>
          <w:lang w:val="en-US"/>
          <w:rPrChange w:id="414" w:author="Denis Engemann" w:date="2018-04-19T23:07:00Z">
            <w:rPr>
              <w:rFonts w:ascii="Calibri" w:hAnsi="Calibri"/>
              <w:color w:val="000000" w:themeColor="text1"/>
              <w:lang w:val="en-US"/>
            </w:rPr>
          </w:rPrChange>
        </w:rPr>
        <w:t>can conceivably</w:t>
      </w:r>
      <w:r w:rsidR="005E6FA9" w:rsidRPr="00CA09EA">
        <w:rPr>
          <w:rFonts w:ascii="Calibri" w:hAnsi="Calibri" w:cs="Calibri"/>
          <w:color w:val="000000" w:themeColor="text1"/>
          <w:lang w:val="en-US"/>
          <w:rPrChange w:id="415" w:author="Denis Engemann" w:date="2018-04-19T23:07:00Z">
            <w:rPr>
              <w:rFonts w:ascii="Calibri" w:hAnsi="Calibri"/>
              <w:color w:val="000000" w:themeColor="text1"/>
              <w:lang w:val="en-US"/>
            </w:rPr>
          </w:rPrChange>
        </w:rPr>
        <w:t xml:space="preserve"> be engineered that achieves nuanced forecasting of </w:t>
      </w:r>
      <w:r w:rsidR="00B91E84" w:rsidRPr="00CA09EA">
        <w:rPr>
          <w:rFonts w:ascii="Calibri" w:hAnsi="Calibri" w:cs="Calibri"/>
          <w:color w:val="000000" w:themeColor="text1"/>
          <w:lang w:val="en-US"/>
          <w:rPrChange w:id="416" w:author="Denis Engemann" w:date="2018-04-19T23:07:00Z">
            <w:rPr>
              <w:rFonts w:ascii="Calibri" w:hAnsi="Calibri"/>
              <w:color w:val="000000" w:themeColor="text1"/>
              <w:lang w:val="en-US"/>
            </w:rPr>
          </w:rPrChange>
        </w:rPr>
        <w:t xml:space="preserve">sugar </w:t>
      </w:r>
      <w:r w:rsidR="0003399D" w:rsidRPr="00CA09EA">
        <w:rPr>
          <w:rFonts w:ascii="Calibri" w:hAnsi="Calibri" w:cs="Calibri"/>
          <w:color w:val="000000" w:themeColor="text1"/>
          <w:lang w:val="en-US"/>
          <w:rPrChange w:id="417" w:author="Denis Engemann" w:date="2018-04-19T23:07:00Z">
            <w:rPr>
              <w:rFonts w:ascii="Calibri" w:hAnsi="Calibri"/>
              <w:color w:val="000000" w:themeColor="text1"/>
              <w:lang w:val="en-US"/>
            </w:rPr>
          </w:rPrChange>
        </w:rPr>
        <w:t>response regularities</w:t>
      </w:r>
      <w:r w:rsidR="005E6FA9" w:rsidRPr="00CA09EA">
        <w:rPr>
          <w:rFonts w:ascii="Calibri" w:hAnsi="Calibri" w:cs="Calibri"/>
          <w:color w:val="000000" w:themeColor="text1"/>
          <w:lang w:val="en-US"/>
          <w:rPrChange w:id="418" w:author="Denis Engemann" w:date="2018-04-19T23:07:00Z">
            <w:rPr>
              <w:rFonts w:ascii="Calibri" w:hAnsi="Calibri"/>
              <w:color w:val="000000" w:themeColor="text1"/>
              <w:lang w:val="en-US"/>
            </w:rPr>
          </w:rPrChange>
        </w:rPr>
        <w:t xml:space="preserve"> specific to </w:t>
      </w:r>
      <w:r w:rsidR="00B91E84" w:rsidRPr="00CA09EA">
        <w:rPr>
          <w:rFonts w:ascii="Calibri" w:hAnsi="Calibri" w:cs="Calibri"/>
          <w:color w:val="000000" w:themeColor="text1"/>
          <w:lang w:val="en-US"/>
          <w:rPrChange w:id="419" w:author="Denis Engemann" w:date="2018-04-19T23:07:00Z">
            <w:rPr>
              <w:rFonts w:ascii="Calibri" w:hAnsi="Calibri"/>
              <w:color w:val="000000" w:themeColor="text1"/>
              <w:lang w:val="en-US"/>
            </w:rPr>
          </w:rPrChange>
        </w:rPr>
        <w:t xml:space="preserve">the metabolism of </w:t>
      </w:r>
      <w:r w:rsidR="005E6FA9" w:rsidRPr="00CA09EA">
        <w:rPr>
          <w:rFonts w:ascii="Calibri" w:hAnsi="Calibri" w:cs="Calibri"/>
          <w:color w:val="000000" w:themeColor="text1"/>
          <w:lang w:val="en-US"/>
          <w:rPrChange w:id="420" w:author="Denis Engemann" w:date="2018-04-19T23:07:00Z">
            <w:rPr>
              <w:rFonts w:ascii="Calibri" w:hAnsi="Calibri"/>
              <w:color w:val="000000" w:themeColor="text1"/>
              <w:lang w:val="en-US"/>
            </w:rPr>
          </w:rPrChange>
        </w:rPr>
        <w:t>a particular patient.</w:t>
      </w:r>
      <w:r w:rsidR="00A051A8" w:rsidRPr="00CA09EA">
        <w:rPr>
          <w:rFonts w:ascii="Calibri" w:hAnsi="Calibri" w:cs="Calibri"/>
          <w:color w:val="000000" w:themeColor="text1"/>
          <w:lang w:val="en-US"/>
          <w:rPrChange w:id="421" w:author="Denis Engemann" w:date="2018-04-19T23:07:00Z">
            <w:rPr>
              <w:rFonts w:ascii="Calibri" w:hAnsi="Calibri"/>
              <w:color w:val="000000" w:themeColor="text1"/>
              <w:lang w:val="en-US"/>
            </w:rPr>
          </w:rPrChange>
        </w:rPr>
        <w:t xml:space="preserve"> </w:t>
      </w:r>
      <w:r w:rsidR="0025235B" w:rsidRPr="00CA09EA">
        <w:rPr>
          <w:rFonts w:ascii="Calibri" w:hAnsi="Calibri" w:cs="Calibri"/>
          <w:color w:val="000000" w:themeColor="text1"/>
          <w:lang w:val="en-US"/>
          <w:rPrChange w:id="422" w:author="Denis Engemann" w:date="2018-04-19T23:07:00Z">
            <w:rPr>
              <w:rFonts w:ascii="Calibri" w:hAnsi="Calibri"/>
              <w:color w:val="000000" w:themeColor="text1"/>
              <w:lang w:val="en-US"/>
            </w:rPr>
          </w:rPrChange>
        </w:rPr>
        <w:t xml:space="preserve">Similar </w:t>
      </w:r>
      <w:r w:rsidR="006B11AA" w:rsidRPr="00CA09EA">
        <w:rPr>
          <w:rFonts w:ascii="Calibri" w:hAnsi="Calibri" w:cs="Calibri"/>
          <w:color w:val="000000" w:themeColor="text1"/>
          <w:lang w:val="en-US"/>
          <w:rPrChange w:id="423" w:author="Denis Engemann" w:date="2018-04-19T23:07:00Z">
            <w:rPr>
              <w:rFonts w:ascii="Calibri" w:hAnsi="Calibri"/>
              <w:color w:val="000000" w:themeColor="text1"/>
              <w:lang w:val="en-US"/>
            </w:rPr>
          </w:rPrChange>
        </w:rPr>
        <w:t>individu</w:t>
      </w:r>
      <w:r w:rsidR="007E458E" w:rsidRPr="00CA09EA">
        <w:rPr>
          <w:rFonts w:ascii="Calibri" w:hAnsi="Calibri" w:cs="Calibri"/>
          <w:color w:val="000000" w:themeColor="text1"/>
          <w:lang w:val="en-US"/>
          <w:rPrChange w:id="424" w:author="Denis Engemann" w:date="2018-04-19T23:07:00Z">
            <w:rPr>
              <w:rFonts w:ascii="Calibri" w:hAnsi="Calibri"/>
              <w:color w:val="000000" w:themeColor="text1"/>
              <w:lang w:val="en-US"/>
            </w:rPr>
          </w:rPrChange>
        </w:rPr>
        <w:t>alized</w:t>
      </w:r>
      <w:r w:rsidR="0025235B" w:rsidRPr="00CA09EA">
        <w:rPr>
          <w:rFonts w:ascii="Calibri" w:hAnsi="Calibri" w:cs="Calibri"/>
          <w:color w:val="000000" w:themeColor="text1"/>
          <w:lang w:val="en-US"/>
          <w:rPrChange w:id="425" w:author="Denis Engemann" w:date="2018-04-19T23:07:00Z">
            <w:rPr>
              <w:rFonts w:ascii="Calibri" w:hAnsi="Calibri"/>
              <w:color w:val="000000" w:themeColor="text1"/>
              <w:lang w:val="en-US"/>
            </w:rPr>
          </w:rPrChange>
        </w:rPr>
        <w:t xml:space="preserve"> profiling may enable risk prognosis and early intervention before </w:t>
      </w:r>
      <w:r w:rsidR="000205E9" w:rsidRPr="00CA09EA">
        <w:rPr>
          <w:rFonts w:ascii="Calibri" w:hAnsi="Calibri" w:cs="Calibri"/>
          <w:color w:val="000000" w:themeColor="text1"/>
          <w:lang w:val="en-US"/>
          <w:rPrChange w:id="426" w:author="Denis Engemann" w:date="2018-04-19T23:07:00Z">
            <w:rPr>
              <w:rFonts w:ascii="Calibri" w:hAnsi="Calibri"/>
              <w:color w:val="000000" w:themeColor="text1"/>
              <w:lang w:val="en-US"/>
            </w:rPr>
          </w:rPrChange>
        </w:rPr>
        <w:t xml:space="preserve">onset of </w:t>
      </w:r>
      <w:r w:rsidR="0025235B" w:rsidRPr="00CA09EA">
        <w:rPr>
          <w:rFonts w:ascii="Calibri" w:hAnsi="Calibri" w:cs="Calibri"/>
          <w:color w:val="000000" w:themeColor="text1"/>
          <w:lang w:val="en-US"/>
          <w:rPrChange w:id="427" w:author="Denis Engemann" w:date="2018-04-19T23:07:00Z">
            <w:rPr>
              <w:rFonts w:ascii="Calibri" w:hAnsi="Calibri"/>
              <w:color w:val="000000" w:themeColor="text1"/>
              <w:lang w:val="en-US"/>
            </w:rPr>
          </w:rPrChange>
        </w:rPr>
        <w:t>symptom</w:t>
      </w:r>
      <w:r w:rsidR="000205E9" w:rsidRPr="00CA09EA">
        <w:rPr>
          <w:rFonts w:ascii="Calibri" w:hAnsi="Calibri" w:cs="Calibri"/>
          <w:color w:val="000000" w:themeColor="text1"/>
          <w:lang w:val="en-US"/>
          <w:rPrChange w:id="428" w:author="Denis Engemann" w:date="2018-04-19T23:07:00Z">
            <w:rPr>
              <w:rFonts w:ascii="Calibri" w:hAnsi="Calibri"/>
              <w:color w:val="000000" w:themeColor="text1"/>
              <w:lang w:val="en-US"/>
            </w:rPr>
          </w:rPrChange>
        </w:rPr>
        <w:t xml:space="preserve">s or long-term </w:t>
      </w:r>
      <w:r w:rsidR="006B11AA" w:rsidRPr="00CA09EA">
        <w:rPr>
          <w:rFonts w:ascii="Calibri" w:hAnsi="Calibri" w:cs="Calibri"/>
          <w:color w:val="000000" w:themeColor="text1"/>
          <w:lang w:val="en-US"/>
          <w:rPrChange w:id="429" w:author="Denis Engemann" w:date="2018-04-19T23:07:00Z">
            <w:rPr>
              <w:rFonts w:ascii="Calibri" w:hAnsi="Calibri"/>
              <w:color w:val="000000" w:themeColor="text1"/>
              <w:lang w:val="en-US"/>
            </w:rPr>
          </w:rPrChange>
        </w:rPr>
        <w:t>consequences</w:t>
      </w:r>
      <w:r w:rsidR="0025235B" w:rsidRPr="00CA09EA">
        <w:rPr>
          <w:rFonts w:ascii="Calibri" w:hAnsi="Calibri" w:cs="Calibri"/>
          <w:color w:val="000000" w:themeColor="text1"/>
          <w:lang w:val="en-US"/>
          <w:rPrChange w:id="430" w:author="Denis Engemann" w:date="2018-04-19T23:07:00Z">
            <w:rPr>
              <w:rFonts w:ascii="Calibri" w:hAnsi="Calibri"/>
              <w:color w:val="000000" w:themeColor="text1"/>
              <w:lang w:val="en-US"/>
            </w:rPr>
          </w:rPrChange>
        </w:rPr>
        <w:t xml:space="preserve"> </w:t>
      </w:r>
      <w:r w:rsidR="00522CD5" w:rsidRPr="00CA09EA">
        <w:rPr>
          <w:rFonts w:ascii="Calibri" w:hAnsi="Calibri" w:cs="Calibri"/>
          <w:color w:val="000000" w:themeColor="text1"/>
          <w:lang w:val="en-US"/>
          <w:rPrChange w:id="431" w:author="Denis Engemann" w:date="2018-04-19T23:07:00Z">
            <w:rPr>
              <w:rFonts w:ascii="Calibri" w:hAnsi="Calibri"/>
              <w:color w:val="000000" w:themeColor="text1"/>
              <w:lang w:val="en-US"/>
            </w:rPr>
          </w:rPrChange>
        </w:rPr>
        <w:t>to improve</w:t>
      </w:r>
      <w:r w:rsidR="0003399D" w:rsidRPr="00CA09EA">
        <w:rPr>
          <w:rFonts w:ascii="Calibri" w:hAnsi="Calibri" w:cs="Calibri"/>
          <w:color w:val="000000" w:themeColor="text1"/>
          <w:lang w:val="en-US"/>
          <w:rPrChange w:id="432" w:author="Denis Engemann" w:date="2018-04-19T23:07:00Z">
            <w:rPr>
              <w:rFonts w:ascii="Calibri" w:hAnsi="Calibri"/>
              <w:color w:val="000000" w:themeColor="text1"/>
              <w:lang w:val="en-US"/>
            </w:rPr>
          </w:rPrChange>
        </w:rPr>
        <w:t xml:space="preserve"> </w:t>
      </w:r>
      <w:r w:rsidR="0025235B" w:rsidRPr="00CA09EA">
        <w:rPr>
          <w:rFonts w:ascii="Calibri" w:hAnsi="Calibri" w:cs="Calibri"/>
          <w:color w:val="000000" w:themeColor="text1"/>
          <w:lang w:val="en-US"/>
          <w:rPrChange w:id="433" w:author="Denis Engemann" w:date="2018-04-19T23:07:00Z">
            <w:rPr>
              <w:rFonts w:ascii="Calibri" w:hAnsi="Calibri"/>
              <w:color w:val="000000" w:themeColor="text1"/>
              <w:lang w:val="en-US"/>
            </w:rPr>
          </w:rPrChange>
        </w:rPr>
        <w:t xml:space="preserve">medical care </w:t>
      </w:r>
      <w:r w:rsidR="00522CD5" w:rsidRPr="00CA09EA">
        <w:rPr>
          <w:rFonts w:ascii="Calibri" w:hAnsi="Calibri" w:cs="Calibri"/>
          <w:color w:val="000000" w:themeColor="text1"/>
          <w:lang w:val="en-US"/>
          <w:rPrChange w:id="434" w:author="Denis Engemann" w:date="2018-04-19T23:07:00Z">
            <w:rPr>
              <w:rFonts w:ascii="Calibri" w:hAnsi="Calibri"/>
              <w:color w:val="000000" w:themeColor="text1"/>
              <w:lang w:val="en-US"/>
            </w:rPr>
          </w:rPrChange>
        </w:rPr>
        <w:t xml:space="preserve">without understanding the </w:t>
      </w:r>
      <w:r w:rsidR="000205E9" w:rsidRPr="00CA09EA">
        <w:rPr>
          <w:rFonts w:ascii="Calibri" w:hAnsi="Calibri" w:cs="Calibri"/>
          <w:color w:val="000000" w:themeColor="text1"/>
          <w:lang w:val="en-US"/>
          <w:rPrChange w:id="435" w:author="Denis Engemann" w:date="2018-04-19T23:07:00Z">
            <w:rPr>
              <w:rFonts w:ascii="Calibri" w:hAnsi="Calibri"/>
              <w:color w:val="000000" w:themeColor="text1"/>
              <w:lang w:val="en-US"/>
            </w:rPr>
          </w:rPrChange>
        </w:rPr>
        <w:t xml:space="preserve">biological </w:t>
      </w:r>
      <w:r w:rsidR="00522CD5" w:rsidRPr="00CA09EA">
        <w:rPr>
          <w:rFonts w:ascii="Calibri" w:hAnsi="Calibri" w:cs="Calibri"/>
          <w:color w:val="000000" w:themeColor="text1"/>
          <w:lang w:val="en-US"/>
          <w:rPrChange w:id="436" w:author="Denis Engemann" w:date="2018-04-19T23:07:00Z">
            <w:rPr>
              <w:rFonts w:ascii="Calibri" w:hAnsi="Calibri"/>
              <w:color w:val="000000" w:themeColor="text1"/>
              <w:lang w:val="en-US"/>
            </w:rPr>
          </w:rPrChange>
        </w:rPr>
        <w:t>pathway</w:t>
      </w:r>
      <w:r w:rsidR="000205E9" w:rsidRPr="00CA09EA">
        <w:rPr>
          <w:rFonts w:ascii="Calibri" w:hAnsi="Calibri" w:cs="Calibri"/>
          <w:color w:val="000000" w:themeColor="text1"/>
          <w:lang w:val="en-US"/>
          <w:rPrChange w:id="437" w:author="Denis Engemann" w:date="2018-04-19T23:07:00Z">
            <w:rPr>
              <w:rFonts w:ascii="Calibri" w:hAnsi="Calibri"/>
              <w:color w:val="000000" w:themeColor="text1"/>
              <w:lang w:val="en-US"/>
            </w:rPr>
          </w:rPrChange>
        </w:rPr>
        <w:t xml:space="preserve">s </w:t>
      </w:r>
      <w:r w:rsidR="00522CD5" w:rsidRPr="00CA09EA">
        <w:rPr>
          <w:rFonts w:ascii="Calibri" w:hAnsi="Calibri" w:cs="Calibri"/>
          <w:color w:val="000000" w:themeColor="text1"/>
          <w:lang w:val="en-US"/>
          <w:rPrChange w:id="438" w:author="Denis Engemann" w:date="2018-04-19T23:07:00Z">
            <w:rPr>
              <w:rFonts w:ascii="Calibri" w:hAnsi="Calibri"/>
              <w:color w:val="000000" w:themeColor="text1"/>
              <w:lang w:val="en-US"/>
            </w:rPr>
          </w:rPrChange>
        </w:rPr>
        <w:t>at play</w:t>
      </w:r>
      <w:r w:rsidR="00A051A8" w:rsidRPr="00CA09EA">
        <w:rPr>
          <w:rFonts w:ascii="Calibri" w:hAnsi="Calibri" w:cs="Calibri"/>
          <w:color w:val="000000" w:themeColor="text1"/>
          <w:lang w:val="en-US"/>
          <w:rPrChange w:id="439" w:author="Denis Engemann" w:date="2018-04-19T23:07:00Z">
            <w:rPr>
              <w:rFonts w:ascii="Calibri" w:hAnsi="Calibri"/>
              <w:color w:val="000000" w:themeColor="text1"/>
              <w:lang w:val="en-US"/>
            </w:rPr>
          </w:rPrChange>
        </w:rPr>
        <w:t>.</w:t>
      </w:r>
      <w:r w:rsidR="00F66AA2" w:rsidRPr="00CA09EA">
        <w:rPr>
          <w:rFonts w:ascii="Calibri" w:hAnsi="Calibri" w:cs="Calibri"/>
          <w:color w:val="000000" w:themeColor="text1"/>
          <w:lang w:val="en-US"/>
          <w:rPrChange w:id="440" w:author="Denis Engemann" w:date="2018-04-19T23:07:00Z">
            <w:rPr>
              <w:rFonts w:ascii="Calibri" w:hAnsi="Calibri"/>
              <w:color w:val="000000" w:themeColor="text1"/>
              <w:lang w:val="en-US"/>
            </w:rPr>
          </w:rPrChange>
        </w:rPr>
        <w:t xml:space="preserve"> </w:t>
      </w:r>
      <w:commentRangeStart w:id="441"/>
      <w:r w:rsidR="00F66AA2" w:rsidRPr="00CA09EA">
        <w:rPr>
          <w:rFonts w:ascii="Calibri" w:hAnsi="Calibri" w:cs="Calibri"/>
          <w:color w:val="000000" w:themeColor="text1"/>
          <w:lang w:val="en-US"/>
          <w:rPrChange w:id="442" w:author="Denis Engemann" w:date="2018-04-19T23:07:00Z">
            <w:rPr>
              <w:rFonts w:ascii="Calibri" w:hAnsi="Calibri"/>
              <w:color w:val="000000" w:themeColor="text1"/>
              <w:lang w:val="en-US"/>
            </w:rPr>
          </w:rPrChange>
        </w:rPr>
        <w:t xml:space="preserve">In this way, both inference and prediction have important contributions to make to biomedical research - we want to </w:t>
      </w:r>
      <w:r w:rsidR="00A2021A" w:rsidRPr="00CA09EA">
        <w:rPr>
          <w:rFonts w:ascii="Calibri" w:hAnsi="Calibri" w:cs="Calibri"/>
          <w:color w:val="000000" w:themeColor="text1"/>
          <w:lang w:val="en-US"/>
          <w:rPrChange w:id="443" w:author="Denis Engemann" w:date="2018-04-19T23:07:00Z">
            <w:rPr>
              <w:rFonts w:ascii="Calibri" w:hAnsi="Calibri"/>
              <w:color w:val="000000" w:themeColor="text1"/>
              <w:lang w:val="en-US"/>
            </w:rPr>
          </w:rPrChange>
        </w:rPr>
        <w:t>promote</w:t>
      </w:r>
      <w:r w:rsidR="00FC7741" w:rsidRPr="00CA09EA">
        <w:rPr>
          <w:rFonts w:ascii="Calibri" w:hAnsi="Calibri" w:cs="Calibri"/>
          <w:color w:val="000000" w:themeColor="text1"/>
          <w:lang w:val="en-US"/>
          <w:rPrChange w:id="444" w:author="Denis Engemann" w:date="2018-04-19T23:07:00Z">
            <w:rPr>
              <w:rFonts w:ascii="Calibri" w:hAnsi="Calibri"/>
              <w:color w:val="000000" w:themeColor="text1"/>
              <w:lang w:val="en-US"/>
            </w:rPr>
          </w:rPrChange>
        </w:rPr>
        <w:t xml:space="preserve"> scientific knowledge </w:t>
      </w:r>
      <w:r w:rsidR="00F66AA2" w:rsidRPr="00CA09EA">
        <w:rPr>
          <w:rFonts w:ascii="Calibri" w:hAnsi="Calibri" w:cs="Calibri"/>
          <w:color w:val="000000" w:themeColor="text1"/>
          <w:lang w:val="en-US"/>
          <w:rPrChange w:id="445" w:author="Denis Engemann" w:date="2018-04-19T23:07:00Z">
            <w:rPr>
              <w:rFonts w:ascii="Calibri" w:hAnsi="Calibri"/>
              <w:color w:val="000000" w:themeColor="text1"/>
              <w:lang w:val="en-US"/>
            </w:rPr>
          </w:rPrChange>
        </w:rPr>
        <w:t>and we want to know</w:t>
      </w:r>
      <w:r w:rsidR="00B669B3" w:rsidRPr="00CA09EA">
        <w:rPr>
          <w:rFonts w:ascii="Calibri" w:hAnsi="Calibri" w:cs="Calibri"/>
          <w:color w:val="000000" w:themeColor="text1"/>
          <w:lang w:val="en-US"/>
          <w:rPrChange w:id="446" w:author="Denis Engemann" w:date="2018-04-19T23:07:00Z">
            <w:rPr>
              <w:rFonts w:ascii="Calibri" w:hAnsi="Calibri"/>
              <w:color w:val="000000" w:themeColor="text1"/>
              <w:lang w:val="en-US"/>
            </w:rPr>
          </w:rPrChange>
        </w:rPr>
        <w:t xml:space="preserve"> what will happen next.</w:t>
      </w:r>
      <w:commentRangeEnd w:id="441"/>
      <w:r w:rsidR="004B08E5" w:rsidRPr="00CA09EA">
        <w:rPr>
          <w:rStyle w:val="CommentReference"/>
          <w:rFonts w:ascii="Calibri" w:hAnsi="Calibri" w:cs="Calibri"/>
          <w:lang w:val="en-US" w:eastAsia="en-US"/>
          <w:rPrChange w:id="447" w:author="Denis Engemann" w:date="2018-04-19T23:07:00Z">
            <w:rPr>
              <w:rStyle w:val="CommentReference"/>
              <w:rFonts w:asciiTheme="minorHAnsi" w:hAnsiTheme="minorHAnsi" w:cstheme="minorBidi"/>
              <w:lang w:val="en-US" w:eastAsia="en-US"/>
            </w:rPr>
          </w:rPrChange>
        </w:rPr>
        <w:commentReference w:id="441"/>
      </w:r>
    </w:p>
    <w:p w14:paraId="5E9200A2" w14:textId="256FE5AD" w:rsidR="00360BA5" w:rsidRPr="00CA09EA" w:rsidRDefault="00F63F1A" w:rsidP="00360BA5">
      <w:pPr>
        <w:ind w:firstLine="708"/>
        <w:jc w:val="both"/>
        <w:rPr>
          <w:rFonts w:ascii="Calibri" w:eastAsia="Times New Roman" w:hAnsi="Calibri" w:cs="Calibri"/>
          <w:color w:val="14171A"/>
          <w:shd w:val="clear" w:color="auto" w:fill="F5F8FA"/>
          <w:lang w:val="en-US"/>
          <w:rPrChange w:id="448" w:author="Denis Engemann" w:date="2018-04-19T23:07:00Z">
            <w:rPr>
              <w:rFonts w:ascii="Calibri" w:eastAsia="Times New Roman" w:hAnsi="Calibri"/>
              <w:color w:val="14171A"/>
              <w:shd w:val="clear" w:color="auto" w:fill="F5F8FA"/>
              <w:lang w:val="en-US"/>
            </w:rPr>
          </w:rPrChange>
        </w:rPr>
      </w:pPr>
      <w:r w:rsidRPr="00CA09EA">
        <w:rPr>
          <w:rFonts w:ascii="Calibri" w:hAnsi="Calibri" w:cs="Calibri"/>
          <w:lang w:val="en-US"/>
          <w:rPrChange w:id="449" w:author="Denis Engemann" w:date="2018-04-19T23:07:00Z">
            <w:rPr>
              <w:rFonts w:ascii="Calibri" w:hAnsi="Calibri"/>
              <w:lang w:val="en-US"/>
            </w:rPr>
          </w:rPrChange>
        </w:rPr>
        <w:t xml:space="preserve">Inference is intimately linked to </w:t>
      </w:r>
      <w:r w:rsidR="002433ED" w:rsidRPr="00CA09EA">
        <w:rPr>
          <w:rFonts w:ascii="Calibri" w:hAnsi="Calibri" w:cs="Calibri"/>
          <w:lang w:val="en-US"/>
          <w:rPrChange w:id="450" w:author="Denis Engemann" w:date="2018-04-19T23:07:00Z">
            <w:rPr>
              <w:rFonts w:ascii="Calibri" w:hAnsi="Calibri"/>
              <w:lang w:val="en-US"/>
            </w:rPr>
          </w:rPrChange>
        </w:rPr>
        <w:t>statistical</w:t>
      </w:r>
      <w:r w:rsidRPr="00CA09EA">
        <w:rPr>
          <w:rFonts w:ascii="Calibri" w:hAnsi="Calibri" w:cs="Calibri"/>
          <w:lang w:val="en-US"/>
          <w:rPrChange w:id="451" w:author="Denis Engemann" w:date="2018-04-19T23:07:00Z">
            <w:rPr>
              <w:rFonts w:ascii="Calibri" w:hAnsi="Calibri"/>
              <w:lang w:val="en-US"/>
            </w:rPr>
          </w:rPrChange>
        </w:rPr>
        <w:t xml:space="preserve"> null-hypothesis testing</w:t>
      </w:r>
      <w:r w:rsidR="00360BA5" w:rsidRPr="00CA09EA">
        <w:rPr>
          <w:rFonts w:ascii="Calibri" w:hAnsi="Calibri" w:cs="Calibri"/>
          <w:lang w:val="en-US"/>
          <w:rPrChange w:id="452" w:author="Denis Engemann" w:date="2018-04-19T23:07:00Z">
            <w:rPr>
              <w:rFonts w:ascii="Calibri" w:hAnsi="Calibri"/>
              <w:lang w:val="en-US"/>
            </w:rPr>
          </w:rPrChange>
        </w:rPr>
        <w:t xml:space="preserve"> and </w:t>
      </w:r>
      <w:r w:rsidR="00474DF8" w:rsidRPr="00CA09EA">
        <w:rPr>
          <w:rFonts w:ascii="Calibri" w:hAnsi="Calibri" w:cs="Calibri"/>
          <w:lang w:val="en-US"/>
          <w:rPrChange w:id="453" w:author="Denis Engemann" w:date="2018-04-19T23:07:00Z">
            <w:rPr>
              <w:rFonts w:ascii="Calibri" w:hAnsi="Calibri"/>
              <w:lang w:val="en-US"/>
            </w:rPr>
          </w:rPrChange>
        </w:rPr>
        <w:t>guiding conclusion from data by</w:t>
      </w:r>
      <w:r w:rsidR="00360BA5" w:rsidRPr="00CA09EA">
        <w:rPr>
          <w:rFonts w:ascii="Calibri" w:hAnsi="Calibri" w:cs="Calibri"/>
          <w:lang w:val="en-US"/>
          <w:rPrChange w:id="454" w:author="Denis Engemann" w:date="2018-04-19T23:07:00Z">
            <w:rPr>
              <w:rFonts w:ascii="Calibri" w:hAnsi="Calibri"/>
              <w:lang w:val="en-US"/>
            </w:rPr>
          </w:rPrChange>
        </w:rPr>
        <w:t xml:space="preserve"> p-values</w:t>
      </w:r>
      <w:r w:rsidR="002433ED" w:rsidRPr="00CA09EA">
        <w:rPr>
          <w:rFonts w:ascii="Calibri" w:hAnsi="Calibri" w:cs="Calibri"/>
          <w:lang w:val="en-US"/>
          <w:rPrChange w:id="455" w:author="Denis Engemann" w:date="2018-04-19T23:07:00Z">
            <w:rPr>
              <w:rFonts w:ascii="Calibri" w:hAnsi="Calibri"/>
              <w:lang w:val="en-US"/>
            </w:rPr>
          </w:rPrChange>
        </w:rPr>
        <w:t>.</w:t>
      </w:r>
      <w:r w:rsidR="002827F9" w:rsidRPr="00CA09EA">
        <w:rPr>
          <w:rFonts w:ascii="Calibri" w:hAnsi="Calibri" w:cs="Calibri"/>
          <w:lang w:val="en-US"/>
          <w:rPrChange w:id="456" w:author="Denis Engemann" w:date="2018-04-19T23:07:00Z">
            <w:rPr>
              <w:rFonts w:ascii="Calibri" w:hAnsi="Calibri"/>
              <w:lang w:val="en-US"/>
            </w:rPr>
          </w:rPrChange>
        </w:rPr>
        <w:t xml:space="preserve"> </w:t>
      </w:r>
      <w:r w:rsidR="00D141DD" w:rsidRPr="00CA09EA">
        <w:rPr>
          <w:rFonts w:ascii="Calibri" w:hAnsi="Calibri" w:cs="Calibri"/>
          <w:lang w:val="en-US"/>
          <w:rPrChange w:id="457" w:author="Denis Engemann" w:date="2018-04-19T23:07:00Z">
            <w:rPr>
              <w:rFonts w:ascii="Calibri" w:hAnsi="Calibri"/>
              <w:lang w:val="en-US"/>
            </w:rPr>
          </w:rPrChange>
        </w:rPr>
        <w:t>T</w:t>
      </w:r>
      <w:r w:rsidR="002827F9" w:rsidRPr="00CA09EA">
        <w:rPr>
          <w:rFonts w:ascii="Calibri" w:hAnsi="Calibri" w:cs="Calibri"/>
          <w:lang w:val="en-US"/>
          <w:rPrChange w:id="458" w:author="Denis Engemann" w:date="2018-04-19T23:07:00Z">
            <w:rPr>
              <w:rFonts w:ascii="Calibri" w:hAnsi="Calibri"/>
              <w:lang w:val="en-US"/>
            </w:rPr>
          </w:rPrChange>
        </w:rPr>
        <w:t xml:space="preserve">his </w:t>
      </w:r>
      <w:r w:rsidR="00D56BFC" w:rsidRPr="00CA09EA">
        <w:rPr>
          <w:rFonts w:ascii="Calibri" w:hAnsi="Calibri" w:cs="Calibri"/>
          <w:lang w:val="en-US"/>
          <w:rPrChange w:id="459" w:author="Denis Engemann" w:date="2018-04-19T23:07:00Z">
            <w:rPr>
              <w:rFonts w:ascii="Calibri" w:hAnsi="Calibri"/>
              <w:lang w:val="en-US"/>
            </w:rPr>
          </w:rPrChange>
        </w:rPr>
        <w:t xml:space="preserve">data-analysis </w:t>
      </w:r>
      <w:r w:rsidR="002827F9" w:rsidRPr="00CA09EA">
        <w:rPr>
          <w:rFonts w:ascii="Calibri" w:hAnsi="Calibri" w:cs="Calibri"/>
          <w:lang w:val="en-US"/>
          <w:rPrChange w:id="460" w:author="Denis Engemann" w:date="2018-04-19T23:07:00Z">
            <w:rPr>
              <w:rFonts w:ascii="Calibri" w:hAnsi="Calibri"/>
              <w:lang w:val="en-US"/>
            </w:rPr>
          </w:rPrChange>
        </w:rPr>
        <w:t xml:space="preserve">framework </w:t>
      </w:r>
      <w:r w:rsidRPr="00CA09EA">
        <w:rPr>
          <w:rFonts w:ascii="Calibri" w:hAnsi="Calibri" w:cs="Calibri"/>
          <w:lang w:val="en-US"/>
          <w:rPrChange w:id="461" w:author="Denis Engemann" w:date="2018-04-19T23:07:00Z">
            <w:rPr>
              <w:rFonts w:ascii="Calibri" w:hAnsi="Calibri"/>
              <w:lang w:val="en-US"/>
            </w:rPr>
          </w:rPrChange>
        </w:rPr>
        <w:t>emerged in the early 20th century</w:t>
      </w:r>
      <w:r w:rsidR="00D141DD" w:rsidRPr="00CA09EA">
        <w:rPr>
          <w:rFonts w:ascii="Calibri" w:hAnsi="Calibri" w:cs="Calibri"/>
          <w:lang w:val="en-US"/>
          <w:rPrChange w:id="462" w:author="Denis Engemann" w:date="2018-04-19T23:07:00Z">
            <w:rPr>
              <w:rFonts w:ascii="Calibri" w:hAnsi="Calibri"/>
              <w:lang w:val="en-US"/>
            </w:rPr>
          </w:rPrChange>
        </w:rPr>
        <w:t xml:space="preserve"> </w:t>
      </w:r>
      <w:r w:rsidR="00016DC3" w:rsidRPr="00CA09EA">
        <w:rPr>
          <w:rFonts w:ascii="Calibri" w:hAnsi="Calibri" w:cs="Calibri"/>
          <w:lang w:val="en-US"/>
          <w:rPrChange w:id="463" w:author="Denis Engemann" w:date="2018-04-19T23:07:00Z">
            <w:rPr>
              <w:rFonts w:ascii="Calibri" w:hAnsi="Calibri"/>
              <w:lang w:val="en-US"/>
            </w:rPr>
          </w:rPrChange>
        </w:rPr>
        <w:t>and is closely related to</w:t>
      </w:r>
      <w:r w:rsidR="00D141DD" w:rsidRPr="00CA09EA">
        <w:rPr>
          <w:rFonts w:ascii="Calibri" w:hAnsi="Calibri" w:cs="Calibri"/>
          <w:lang w:val="en-US"/>
          <w:rPrChange w:id="464" w:author="Denis Engemann" w:date="2018-04-19T23:07:00Z">
            <w:rPr>
              <w:rFonts w:ascii="Calibri" w:hAnsi="Calibri"/>
              <w:lang w:val="en-US"/>
            </w:rPr>
          </w:rPrChange>
        </w:rPr>
        <w:t xml:space="preserve"> tools like linear regression, </w:t>
      </w:r>
      <w:r w:rsidR="00D141DD" w:rsidRPr="00CA09EA">
        <w:rPr>
          <w:rFonts w:ascii="Calibri" w:hAnsi="Calibri" w:cs="Calibri"/>
          <w:i/>
          <w:color w:val="000000" w:themeColor="text1"/>
          <w:lang w:val="en-US"/>
          <w:rPrChange w:id="465" w:author="Denis Engemann" w:date="2018-04-19T23:07:00Z">
            <w:rPr>
              <w:rFonts w:ascii="Calibri" w:hAnsi="Calibri" w:cs="Arial"/>
              <w:i/>
              <w:color w:val="000000" w:themeColor="text1"/>
              <w:lang w:val="en-US"/>
            </w:rPr>
          </w:rPrChange>
        </w:rPr>
        <w:t>t-</w:t>
      </w:r>
      <w:r w:rsidR="00D141DD" w:rsidRPr="00CA09EA">
        <w:rPr>
          <w:rFonts w:ascii="Calibri" w:hAnsi="Calibri" w:cs="Calibri"/>
          <w:color w:val="000000" w:themeColor="text1"/>
          <w:lang w:val="en-US"/>
          <w:rPrChange w:id="466" w:author="Denis Engemann" w:date="2018-04-19T23:07:00Z">
            <w:rPr>
              <w:rFonts w:ascii="Calibri" w:hAnsi="Calibri" w:cs="Arial"/>
              <w:color w:val="000000" w:themeColor="text1"/>
              <w:lang w:val="en-US"/>
            </w:rPr>
          </w:rPrChange>
        </w:rPr>
        <w:t>tests, and ANOVA</w:t>
      </w:r>
      <w:r w:rsidR="002827F9" w:rsidRPr="00CA09EA">
        <w:rPr>
          <w:rFonts w:ascii="Calibri" w:hAnsi="Calibri" w:cs="Calibri"/>
          <w:lang w:val="en-US"/>
          <w:rPrChange w:id="467" w:author="Denis Engemann" w:date="2018-04-19T23:07:00Z">
            <w:rPr>
              <w:rFonts w:ascii="Calibri" w:hAnsi="Calibri"/>
              <w:lang w:val="en-US"/>
            </w:rPr>
          </w:rPrChange>
        </w:rPr>
        <w:t xml:space="preserve">. </w:t>
      </w:r>
      <w:r w:rsidR="00D56BFC" w:rsidRPr="00CA09EA">
        <w:rPr>
          <w:rFonts w:ascii="Calibri" w:hAnsi="Calibri" w:cs="Calibri"/>
          <w:color w:val="000000" w:themeColor="text1"/>
          <w:lang w:val="en-US"/>
          <w:rPrChange w:id="468" w:author="Denis Engemann" w:date="2018-04-19T23:07:00Z">
            <w:rPr>
              <w:rFonts w:ascii="Calibri" w:hAnsi="Calibri" w:cs="Arial"/>
              <w:color w:val="000000" w:themeColor="text1"/>
              <w:lang w:val="en-US"/>
            </w:rPr>
          </w:rPrChange>
        </w:rPr>
        <w:t>E</w:t>
      </w:r>
      <w:r w:rsidR="002433ED" w:rsidRPr="00CA09EA">
        <w:rPr>
          <w:rFonts w:ascii="Calibri" w:hAnsi="Calibri" w:cs="Calibri"/>
          <w:color w:val="000000" w:themeColor="text1"/>
          <w:lang w:val="en-US"/>
          <w:rPrChange w:id="469" w:author="Denis Engemann" w:date="2018-04-19T23:07:00Z">
            <w:rPr>
              <w:rFonts w:ascii="Calibri" w:hAnsi="Calibri" w:cs="Arial"/>
              <w:color w:val="000000" w:themeColor="text1"/>
              <w:lang w:val="en-US"/>
            </w:rPr>
          </w:rPrChange>
        </w:rPr>
        <w:t xml:space="preserve">lectrical calculators </w:t>
      </w:r>
      <w:r w:rsidR="00D56BFC" w:rsidRPr="00CA09EA">
        <w:rPr>
          <w:rFonts w:ascii="Calibri" w:hAnsi="Calibri" w:cs="Calibri"/>
          <w:color w:val="000000" w:themeColor="text1"/>
          <w:lang w:val="en-US"/>
          <w:rPrChange w:id="470" w:author="Denis Engemann" w:date="2018-04-19T23:07:00Z">
            <w:rPr>
              <w:rFonts w:ascii="Calibri" w:hAnsi="Calibri" w:cs="Arial"/>
              <w:color w:val="000000" w:themeColor="text1"/>
              <w:lang w:val="en-US"/>
            </w:rPr>
          </w:rPrChange>
        </w:rPr>
        <w:t>not yet</w:t>
      </w:r>
      <w:r w:rsidR="002433ED" w:rsidRPr="00CA09EA">
        <w:rPr>
          <w:rFonts w:ascii="Calibri" w:hAnsi="Calibri" w:cs="Calibri"/>
          <w:color w:val="000000" w:themeColor="text1"/>
          <w:lang w:val="en-US"/>
          <w:rPrChange w:id="471" w:author="Denis Engemann" w:date="2018-04-19T23:07:00Z">
            <w:rPr>
              <w:rFonts w:ascii="Calibri" w:hAnsi="Calibri" w:cs="Arial"/>
              <w:color w:val="000000" w:themeColor="text1"/>
              <w:lang w:val="en-US"/>
            </w:rPr>
          </w:rPrChange>
        </w:rPr>
        <w:t xml:space="preserve"> available </w:t>
      </w:r>
      <w:r w:rsidR="002433ED"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472" w:author="Denis Engemann" w:date="2018-04-19T23:07:00Z">
            <w:rPr>
              <w:rFonts w:ascii="Calibri" w:hAnsi="Calibri" w:cs="Verdana"/>
              <w:color w:val="000000" w:themeColor="text1"/>
              <w:lang w:val="en-US"/>
            </w:rPr>
          </w:rPrChange>
        </w:rPr>
        <w:instrText xml:space="preserve"> </w:instrText>
      </w:r>
      <w:r w:rsidR="00CA1C93" w:rsidRPr="00CA09EA">
        <w:rPr>
          <w:rFonts w:ascii="Calibri" w:hAnsi="Calibri" w:cs="Calibri"/>
          <w:color w:val="000000" w:themeColor="text1"/>
          <w:lang w:val="en-US"/>
          <w:rPrChange w:id="473" w:author="Denis Engemann" w:date="2018-04-19T23:07:00Z">
            <w:rPr>
              <w:rFonts w:ascii="Calibri" w:hAnsi="Calibri" w:cs="Verdana"/>
              <w:color w:val="000000" w:themeColor="text1"/>
              <w:lang w:val="en-US"/>
            </w:rPr>
          </w:rPrChange>
        </w:rPr>
        <w:instrText>ADDIN</w:instrText>
      </w:r>
      <w:r w:rsidR="0024261F" w:rsidRPr="00CA09EA">
        <w:rPr>
          <w:rFonts w:ascii="Calibri" w:hAnsi="Calibri" w:cs="Calibri"/>
          <w:color w:val="000000" w:themeColor="text1"/>
          <w:lang w:val="en-US"/>
          <w:rPrChange w:id="474" w:author="Denis Engemann" w:date="2018-04-19T23:07:00Z">
            <w:rPr>
              <w:rFonts w:ascii="Calibri" w:hAnsi="Calibri" w:cs="Verdana"/>
              <w:color w:val="000000" w:themeColor="text1"/>
              <w:lang w:val="en-US"/>
            </w:rPr>
          </w:rPrChange>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CA09EA">
        <w:rPr>
          <w:rFonts w:ascii="Calibri" w:hAnsi="Calibri" w:cs="Calibri"/>
          <w:color w:val="000000" w:themeColor="text1"/>
          <w:lang w:val="en-US"/>
          <w:rPrChange w:id="475" w:author="Denis Engemann" w:date="2018-04-19T23:07:00Z">
            <w:rPr>
              <w:rFonts w:ascii="Calibri" w:hAnsi="Calibri" w:cs="Verdana"/>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476" w:author="Denis Engemann" w:date="2018-04-19T23:07:00Z">
            <w:rPr/>
          </w:rPrChange>
        </w:rPr>
        <w:fldChar w:fldCharType="begin"/>
      </w:r>
      <w:r w:rsidR="00690732" w:rsidRPr="00CA09EA">
        <w:rPr>
          <w:rFonts w:ascii="Calibri" w:hAnsi="Calibri" w:cs="Calibri"/>
          <w:lang w:val="en-US"/>
          <w:rPrChange w:id="477" w:author="Denis Engemann" w:date="2018-04-19T23:07:00Z">
            <w:rPr>
              <w:lang w:val="en-US"/>
            </w:rPr>
          </w:rPrChange>
        </w:rPr>
        <w:instrText xml:space="preserve"> HYPERLINK \l "_ENREF_4" \o "Gigerenzer, 1993 #5945" </w:instrText>
      </w:r>
      <w:r w:rsidR="00690732" w:rsidRPr="00CA09EA">
        <w:rPr>
          <w:rFonts w:ascii="Calibri" w:hAnsi="Calibri" w:cs="Calibri"/>
          <w:rPrChange w:id="478" w:author="Denis Engemann" w:date="2018-04-19T23:07:00Z">
            <w:rPr/>
          </w:rPrChange>
        </w:rPr>
        <w:fldChar w:fldCharType="separate"/>
      </w:r>
      <w:r w:rsidR="007646E0" w:rsidRPr="00CA09EA">
        <w:rPr>
          <w:rFonts w:ascii="Calibri" w:hAnsi="Calibri" w:cs="Calibri"/>
          <w:noProof/>
          <w:color w:val="000000" w:themeColor="text1"/>
          <w:lang w:val="en-US"/>
          <w:rPrChange w:id="479" w:author="Denis Engemann" w:date="2018-04-19T23:07:00Z">
            <w:rPr>
              <w:rFonts w:ascii="Calibri" w:hAnsi="Calibri" w:cs="Verdana"/>
              <w:noProof/>
              <w:color w:val="000000" w:themeColor="text1"/>
              <w:lang w:val="en-US"/>
            </w:rPr>
          </w:rPrChange>
        </w:rPr>
        <w:t>4</w:t>
      </w:r>
      <w:r w:rsidR="00690732" w:rsidRPr="00CA09EA">
        <w:rPr>
          <w:rFonts w:ascii="Calibri" w:hAnsi="Calibri" w:cs="Calibri"/>
          <w:noProof/>
          <w:color w:val="000000" w:themeColor="text1"/>
          <w:lang w:val="en-US"/>
          <w:rPrChange w:id="480" w:author="Denis Engemann" w:date="2018-04-19T23:07:00Z">
            <w:rPr>
              <w:rFonts w:ascii="Calibri" w:hAnsi="Calibri" w:cs="Verdana"/>
              <w:noProof/>
              <w:color w:val="000000" w:themeColor="text1"/>
              <w:lang w:val="en-US"/>
            </w:rPr>
          </w:rPrChange>
        </w:rPr>
        <w:fldChar w:fldCharType="end"/>
      </w:r>
      <w:r w:rsidR="0024261F" w:rsidRPr="001F0B68">
        <w:rPr>
          <w:rFonts w:ascii="Calibri" w:hAnsi="Calibri" w:cs="Calibri"/>
          <w:noProof/>
          <w:color w:val="000000" w:themeColor="text1"/>
          <w:lang w:val="en-US"/>
        </w:rPr>
        <w:t xml:space="preserve">, </w:t>
      </w:r>
      <w:r w:rsidR="00690732" w:rsidRPr="00CA09EA">
        <w:rPr>
          <w:rFonts w:ascii="Calibri" w:hAnsi="Calibri" w:cs="Calibri"/>
          <w:rPrChange w:id="481" w:author="Denis Engemann" w:date="2018-04-19T23:07:00Z">
            <w:rPr/>
          </w:rPrChange>
        </w:rPr>
        <w:fldChar w:fldCharType="begin"/>
      </w:r>
      <w:r w:rsidR="00690732" w:rsidRPr="00CA09EA">
        <w:rPr>
          <w:rFonts w:ascii="Calibri" w:hAnsi="Calibri" w:cs="Calibri"/>
          <w:lang w:val="en-US"/>
          <w:rPrChange w:id="482" w:author="Denis Engemann" w:date="2018-04-19T23:07:00Z">
            <w:rPr>
              <w:lang w:val="en-US"/>
            </w:rPr>
          </w:rPrChange>
        </w:rPr>
        <w:instrText xml:space="preserve"> HYPERLINK \l "_ENREF_5" \o "Efron, 1991 #4942" </w:instrText>
      </w:r>
      <w:r w:rsidR="00690732" w:rsidRPr="00CA09EA">
        <w:rPr>
          <w:rFonts w:ascii="Calibri" w:hAnsi="Calibri" w:cs="Calibri"/>
          <w:rPrChange w:id="483" w:author="Denis Engemann" w:date="2018-04-19T23:07:00Z">
            <w:rPr/>
          </w:rPrChange>
        </w:rPr>
        <w:fldChar w:fldCharType="separate"/>
      </w:r>
      <w:r w:rsidR="007646E0" w:rsidRPr="00CA09EA">
        <w:rPr>
          <w:rFonts w:ascii="Calibri" w:hAnsi="Calibri" w:cs="Calibri"/>
          <w:noProof/>
          <w:color w:val="000000" w:themeColor="text1"/>
          <w:lang w:val="en-US"/>
          <w:rPrChange w:id="484" w:author="Denis Engemann" w:date="2018-04-19T23:07:00Z">
            <w:rPr>
              <w:rFonts w:ascii="Calibri" w:hAnsi="Calibri" w:cs="Verdana"/>
              <w:noProof/>
              <w:color w:val="000000" w:themeColor="text1"/>
              <w:lang w:val="en-US"/>
            </w:rPr>
          </w:rPrChange>
        </w:rPr>
        <w:t>5</w:t>
      </w:r>
      <w:r w:rsidR="00690732" w:rsidRPr="00CA09EA">
        <w:rPr>
          <w:rFonts w:ascii="Calibri" w:hAnsi="Calibri" w:cs="Calibri"/>
          <w:noProof/>
          <w:color w:val="000000" w:themeColor="text1"/>
          <w:lang w:val="en-US"/>
          <w:rPrChange w:id="485" w:author="Denis Engemann" w:date="2018-04-19T23:07:00Z">
            <w:rPr>
              <w:rFonts w:ascii="Calibri" w:hAnsi="Calibri" w:cs="Verdana"/>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33ED" w:rsidRPr="001F0B68">
        <w:rPr>
          <w:rFonts w:ascii="Calibri" w:hAnsi="Calibri" w:cs="Calibri"/>
          <w:color w:val="000000" w:themeColor="text1"/>
          <w:lang w:val="en-US"/>
        </w:rPr>
        <w:fldChar w:fldCharType="end"/>
      </w:r>
      <w:r w:rsidR="002827F9" w:rsidRPr="00CA09EA">
        <w:rPr>
          <w:rFonts w:ascii="Calibri" w:hAnsi="Calibri" w:cs="Calibri"/>
          <w:color w:val="000000" w:themeColor="text1"/>
          <w:lang w:val="en-US"/>
        </w:rPr>
        <w:t xml:space="preserve">, </w:t>
      </w:r>
      <w:r w:rsidR="002827F9" w:rsidRPr="001F0B68">
        <w:rPr>
          <w:rFonts w:ascii="Calibri" w:hAnsi="Calibri" w:cs="Calibri"/>
          <w:lang w:val="en-US"/>
        </w:rPr>
        <w:t>t</w:t>
      </w:r>
      <w:r w:rsidRPr="00E40B1A">
        <w:rPr>
          <w:rFonts w:ascii="Calibri" w:hAnsi="Calibri" w:cs="Calibri"/>
          <w:lang w:val="en-US"/>
        </w:rPr>
        <w:t xml:space="preserve">his was a time when data were </w:t>
      </w:r>
      <w:r w:rsidR="00474DF8" w:rsidRPr="00CA09EA">
        <w:rPr>
          <w:rFonts w:ascii="Calibri" w:hAnsi="Calibri" w:cs="Calibri"/>
          <w:lang w:val="en-US"/>
          <w:rPrChange w:id="486" w:author="Denis Engemann" w:date="2018-04-19T23:07:00Z">
            <w:rPr>
              <w:rFonts w:ascii="Calibri" w:hAnsi="Calibri"/>
              <w:lang w:val="en-US"/>
            </w:rPr>
          </w:rPrChange>
        </w:rPr>
        <w:t xml:space="preserve">often </w:t>
      </w:r>
      <w:r w:rsidRPr="00CA09EA">
        <w:rPr>
          <w:rFonts w:ascii="Calibri" w:hAnsi="Calibri" w:cs="Calibri"/>
          <w:lang w:val="en-US"/>
          <w:rPrChange w:id="487" w:author="Denis Engemann" w:date="2018-04-19T23:07:00Z">
            <w:rPr>
              <w:rFonts w:ascii="Calibri" w:hAnsi="Calibri"/>
              <w:lang w:val="en-US"/>
            </w:rPr>
          </w:rPrChange>
        </w:rPr>
        <w:t xml:space="preserve">rare and expensive to acquire </w:t>
      </w:r>
      <w:r w:rsidRPr="00CA09EA">
        <w:rPr>
          <w:rFonts w:ascii="Calibri" w:hAnsi="Calibri" w:cs="Calibri"/>
          <w:lang w:val="en-US"/>
        </w:rPr>
        <w:fldChar w:fldCharType="begin"/>
      </w:r>
      <w:r w:rsidR="0024261F" w:rsidRPr="00CA09EA">
        <w:rPr>
          <w:rFonts w:ascii="Calibri" w:hAnsi="Calibri" w:cs="Calibri"/>
          <w:lang w:val="en-US"/>
          <w:rPrChange w:id="488" w:author="Denis Engemann" w:date="2018-04-19T23:07:00Z">
            <w:rPr>
              <w:rFonts w:ascii="Calibri" w:hAnsi="Calibri"/>
              <w:lang w:val="en-US"/>
            </w:rPr>
          </w:rPrChange>
        </w:rPr>
        <w:instrText xml:space="preserve"> </w:instrText>
      </w:r>
      <w:r w:rsidR="00CA1C93" w:rsidRPr="00CA09EA">
        <w:rPr>
          <w:rFonts w:ascii="Calibri" w:hAnsi="Calibri" w:cs="Calibri"/>
          <w:lang w:val="en-US"/>
          <w:rPrChange w:id="489" w:author="Denis Engemann" w:date="2018-04-19T23:07:00Z">
            <w:rPr>
              <w:rFonts w:ascii="Calibri" w:hAnsi="Calibri"/>
              <w:lang w:val="en-US"/>
            </w:rPr>
          </w:rPrChange>
        </w:rPr>
        <w:instrText>ADDIN</w:instrText>
      </w:r>
      <w:r w:rsidR="0024261F" w:rsidRPr="00CA09EA">
        <w:rPr>
          <w:rFonts w:ascii="Calibri" w:hAnsi="Calibri" w:cs="Calibri"/>
          <w:lang w:val="en-US"/>
          <w:rPrChange w:id="490" w:author="Denis Engemann" w:date="2018-04-19T23:07:00Z">
            <w:rPr>
              <w:rFonts w:ascii="Calibri" w:hAnsi="Calibri"/>
              <w:lang w:val="en-US"/>
            </w:rPr>
          </w:rPrChange>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CA09EA">
        <w:rPr>
          <w:rFonts w:ascii="Calibri" w:hAnsi="Calibri" w:cs="Calibri"/>
          <w:lang w:val="en-US"/>
          <w:rPrChange w:id="491" w:author="Denis Engemann" w:date="2018-04-19T23:07:00Z">
            <w:rPr>
              <w:rFonts w:ascii="Calibri" w:hAnsi="Calibri"/>
              <w:lang w:val="en-US"/>
            </w:rPr>
          </w:rPrChange>
        </w:rPr>
        <w:fldChar w:fldCharType="separate"/>
      </w:r>
      <w:r w:rsidR="0024261F" w:rsidRPr="001F0B68">
        <w:rPr>
          <w:rFonts w:ascii="Calibri" w:hAnsi="Calibri" w:cs="Calibri"/>
          <w:noProof/>
          <w:lang w:val="en-US"/>
        </w:rPr>
        <w:t>(</w:t>
      </w:r>
      <w:r w:rsidR="00690732" w:rsidRPr="00CA09EA">
        <w:rPr>
          <w:rFonts w:ascii="Calibri" w:hAnsi="Calibri" w:cs="Calibri"/>
          <w:rPrChange w:id="492" w:author="Denis Engemann" w:date="2018-04-19T23:07:00Z">
            <w:rPr/>
          </w:rPrChange>
        </w:rPr>
        <w:fldChar w:fldCharType="begin"/>
      </w:r>
      <w:r w:rsidR="00690732" w:rsidRPr="00CA09EA">
        <w:rPr>
          <w:rFonts w:ascii="Calibri" w:hAnsi="Calibri" w:cs="Calibri"/>
          <w:lang w:val="en-US"/>
          <w:rPrChange w:id="493" w:author="Denis Engemann" w:date="2018-04-19T23:07:00Z">
            <w:rPr/>
          </w:rPrChange>
        </w:rPr>
        <w:instrText xml:space="preserve"> HYPERLINK \l "_ENREF_4" \o "Gigerenzer, 1993 #5945" </w:instrText>
      </w:r>
      <w:r w:rsidR="00690732" w:rsidRPr="00CA09EA">
        <w:rPr>
          <w:rFonts w:ascii="Calibri" w:hAnsi="Calibri" w:cs="Calibri"/>
          <w:rPrChange w:id="494" w:author="Denis Engemann" w:date="2018-04-19T23:07:00Z">
            <w:rPr/>
          </w:rPrChange>
        </w:rPr>
        <w:fldChar w:fldCharType="separate"/>
      </w:r>
      <w:r w:rsidR="007646E0" w:rsidRPr="00CA09EA">
        <w:rPr>
          <w:rFonts w:ascii="Calibri" w:hAnsi="Calibri" w:cs="Calibri"/>
          <w:noProof/>
          <w:lang w:val="en-US"/>
          <w:rPrChange w:id="495" w:author="Denis Engemann" w:date="2018-04-19T23:07:00Z">
            <w:rPr>
              <w:rFonts w:ascii="Calibri" w:hAnsi="Calibri"/>
              <w:noProof/>
              <w:lang w:val="en-US"/>
            </w:rPr>
          </w:rPrChange>
        </w:rPr>
        <w:t>4</w:t>
      </w:r>
      <w:r w:rsidR="00690732" w:rsidRPr="00CA09EA">
        <w:rPr>
          <w:rFonts w:ascii="Calibri" w:hAnsi="Calibri" w:cs="Calibri"/>
          <w:noProof/>
          <w:lang w:val="en-US"/>
          <w:rPrChange w:id="496" w:author="Denis Engemann" w:date="2018-04-19T23:07:00Z">
            <w:rPr>
              <w:rFonts w:ascii="Calibri" w:hAnsi="Calibri"/>
              <w:noProof/>
              <w:lang w:val="en-US"/>
            </w:rPr>
          </w:rPrChange>
        </w:rPr>
        <w:fldChar w:fldCharType="end"/>
      </w:r>
      <w:r w:rsidR="0024261F" w:rsidRPr="001F0B68">
        <w:rPr>
          <w:rFonts w:ascii="Calibri" w:hAnsi="Calibri" w:cs="Calibri"/>
          <w:noProof/>
          <w:lang w:val="en-US"/>
        </w:rPr>
        <w:t xml:space="preserve">, </w:t>
      </w:r>
      <w:r w:rsidR="00690732" w:rsidRPr="00CA09EA">
        <w:rPr>
          <w:rFonts w:ascii="Calibri" w:hAnsi="Calibri" w:cs="Calibri"/>
          <w:rPrChange w:id="497" w:author="Denis Engemann" w:date="2018-04-19T23:07:00Z">
            <w:rPr/>
          </w:rPrChange>
        </w:rPr>
        <w:fldChar w:fldCharType="begin"/>
      </w:r>
      <w:r w:rsidR="00690732" w:rsidRPr="00CA09EA">
        <w:rPr>
          <w:rFonts w:ascii="Calibri" w:hAnsi="Calibri" w:cs="Calibri"/>
          <w:lang w:val="en-US"/>
          <w:rPrChange w:id="498" w:author="Denis Engemann" w:date="2018-04-19T23:07:00Z">
            <w:rPr/>
          </w:rPrChange>
        </w:rPr>
        <w:instrText xml:space="preserve"> HYPERLINK \l "_ENREF_6" \o "Efron, 2016 #6362" </w:instrText>
      </w:r>
      <w:r w:rsidR="00690732" w:rsidRPr="00CA09EA">
        <w:rPr>
          <w:rFonts w:ascii="Calibri" w:hAnsi="Calibri" w:cs="Calibri"/>
          <w:rPrChange w:id="499" w:author="Denis Engemann" w:date="2018-04-19T23:07:00Z">
            <w:rPr/>
          </w:rPrChange>
        </w:rPr>
        <w:fldChar w:fldCharType="separate"/>
      </w:r>
      <w:r w:rsidR="007646E0" w:rsidRPr="00CA09EA">
        <w:rPr>
          <w:rFonts w:ascii="Calibri" w:hAnsi="Calibri" w:cs="Calibri"/>
          <w:noProof/>
          <w:lang w:val="en-US"/>
          <w:rPrChange w:id="500" w:author="Denis Engemann" w:date="2018-04-19T23:07:00Z">
            <w:rPr>
              <w:rFonts w:ascii="Calibri" w:hAnsi="Calibri"/>
              <w:noProof/>
              <w:lang w:val="en-US"/>
            </w:rPr>
          </w:rPrChange>
        </w:rPr>
        <w:t>6</w:t>
      </w:r>
      <w:r w:rsidR="00690732" w:rsidRPr="00CA09EA">
        <w:rPr>
          <w:rFonts w:ascii="Calibri" w:hAnsi="Calibri" w:cs="Calibri"/>
          <w:noProof/>
          <w:lang w:val="en-US"/>
          <w:rPrChange w:id="501" w:author="Denis Engemann" w:date="2018-04-19T23:07:00Z">
            <w:rPr>
              <w:rFonts w:ascii="Calibri" w:hAnsi="Calibri"/>
              <w:noProof/>
              <w:lang w:val="en-US"/>
            </w:rPr>
          </w:rPrChange>
        </w:rPr>
        <w:fldChar w:fldCharType="end"/>
      </w:r>
      <w:r w:rsidR="0024261F" w:rsidRPr="001F0B68">
        <w:rPr>
          <w:rFonts w:ascii="Calibri" w:hAnsi="Calibri" w:cs="Calibri"/>
          <w:noProof/>
          <w:lang w:val="en-US"/>
        </w:rPr>
        <w:t>)</w:t>
      </w:r>
      <w:r w:rsidRPr="001F0B68">
        <w:rPr>
          <w:rFonts w:ascii="Calibri" w:hAnsi="Calibri" w:cs="Calibri"/>
          <w:lang w:val="en-US"/>
        </w:rPr>
        <w:fldChar w:fldCharType="end"/>
      </w:r>
      <w:r w:rsidRPr="00CA09EA">
        <w:rPr>
          <w:rFonts w:ascii="Calibri" w:hAnsi="Calibri" w:cs="Calibri"/>
          <w:lang w:val="en-US"/>
        </w:rPr>
        <w:t xml:space="preserve">. </w:t>
      </w:r>
      <w:r w:rsidR="007D4B1C" w:rsidRPr="001F0B68">
        <w:rPr>
          <w:rFonts w:ascii="Calibri" w:hAnsi="Calibri" w:cs="Calibri"/>
          <w:lang w:val="en-US"/>
        </w:rPr>
        <w:t>R</w:t>
      </w:r>
      <w:r w:rsidRPr="00E40B1A">
        <w:rPr>
          <w:rFonts w:ascii="Calibri" w:hAnsi="Calibri" w:cs="Calibri"/>
          <w:lang w:val="en-US"/>
        </w:rPr>
        <w:t>esearch expe</w:t>
      </w:r>
      <w:r w:rsidRPr="00CA09EA">
        <w:rPr>
          <w:rFonts w:ascii="Calibri" w:hAnsi="Calibri" w:cs="Calibri"/>
          <w:lang w:val="en-US"/>
          <w:rPrChange w:id="502" w:author="Denis Engemann" w:date="2018-04-19T23:07:00Z">
            <w:rPr>
              <w:rFonts w:ascii="Calibri" w:hAnsi="Calibri"/>
              <w:lang w:val="en-US"/>
            </w:rPr>
          </w:rPrChange>
        </w:rPr>
        <w:t xml:space="preserve">riments were </w:t>
      </w:r>
      <w:r w:rsidR="007D4B1C" w:rsidRPr="00CA09EA">
        <w:rPr>
          <w:rFonts w:ascii="Calibri" w:hAnsi="Calibri" w:cs="Calibri"/>
          <w:lang w:val="en-US"/>
          <w:rPrChange w:id="503" w:author="Denis Engemann" w:date="2018-04-19T23:07:00Z">
            <w:rPr>
              <w:rFonts w:ascii="Calibri" w:hAnsi="Calibri"/>
              <w:lang w:val="en-US"/>
            </w:rPr>
          </w:rPrChange>
        </w:rPr>
        <w:t xml:space="preserve">therefore </w:t>
      </w:r>
      <w:r w:rsidRPr="00CA09EA">
        <w:rPr>
          <w:rFonts w:ascii="Calibri" w:hAnsi="Calibri" w:cs="Calibri"/>
          <w:lang w:val="en-US"/>
          <w:rPrChange w:id="504" w:author="Denis Engemann" w:date="2018-04-19T23:07:00Z">
            <w:rPr>
              <w:rFonts w:ascii="Calibri" w:hAnsi="Calibri"/>
              <w:lang w:val="en-US"/>
            </w:rPr>
          </w:rPrChange>
        </w:rPr>
        <w:t>carefully designed in advance</w:t>
      </w:r>
      <w:r w:rsidR="003B7BFD" w:rsidRPr="00CA09EA">
        <w:rPr>
          <w:rFonts w:ascii="Calibri" w:hAnsi="Calibri" w:cs="Calibri"/>
          <w:lang w:val="en-US"/>
          <w:rPrChange w:id="505" w:author="Denis Engemann" w:date="2018-04-19T23:07:00Z">
            <w:rPr>
              <w:rFonts w:ascii="Calibri" w:hAnsi="Calibri"/>
              <w:lang w:val="en-US"/>
            </w:rPr>
          </w:rPrChange>
        </w:rPr>
        <w:t xml:space="preserve"> and well-controlled</w:t>
      </w:r>
      <w:r w:rsidRPr="00CA09EA">
        <w:rPr>
          <w:rFonts w:ascii="Calibri" w:hAnsi="Calibri" w:cs="Calibri"/>
          <w:lang w:val="en-US"/>
          <w:rPrChange w:id="506" w:author="Denis Engemann" w:date="2018-04-19T23:07:00Z">
            <w:rPr>
              <w:rFonts w:ascii="Calibri" w:hAnsi="Calibri"/>
              <w:lang w:val="en-US"/>
            </w:rPr>
          </w:rPrChange>
        </w:rPr>
        <w:t>.</w:t>
      </w:r>
      <w:r w:rsidR="003B7BFD" w:rsidRPr="00CA09EA">
        <w:rPr>
          <w:rFonts w:ascii="Calibri" w:hAnsi="Calibri" w:cs="Calibri"/>
          <w:lang w:val="en-US"/>
          <w:rPrChange w:id="507" w:author="Denis Engemann" w:date="2018-04-19T23:07:00Z">
            <w:rPr>
              <w:rFonts w:ascii="Calibri" w:hAnsi="Calibri"/>
              <w:lang w:val="en-US"/>
            </w:rPr>
          </w:rPrChange>
        </w:rPr>
        <w:t xml:space="preserve"> The historical context also explains why </w:t>
      </w:r>
      <w:r w:rsidR="00623143" w:rsidRPr="00CA09EA">
        <w:rPr>
          <w:rFonts w:ascii="Calibri" w:hAnsi="Calibri" w:cs="Calibri"/>
          <w:color w:val="000000" w:themeColor="text1"/>
          <w:lang w:val="en-US"/>
          <w:rPrChange w:id="508" w:author="Denis Engemann" w:date="2018-04-19T23:07:00Z">
            <w:rPr>
              <w:rFonts w:ascii="Calibri" w:hAnsi="Calibri" w:cs="Arial"/>
              <w:color w:val="000000" w:themeColor="text1"/>
              <w:lang w:val="en-US"/>
            </w:rPr>
          </w:rPrChange>
        </w:rPr>
        <w:t>c</w:t>
      </w:r>
      <w:r w:rsidR="00623143" w:rsidRPr="00CA09EA">
        <w:rPr>
          <w:rFonts w:ascii="Calibri" w:hAnsi="Calibri" w:cs="Calibri"/>
          <w:color w:val="000000" w:themeColor="text1"/>
          <w:lang w:val="en-US"/>
          <w:rPrChange w:id="509" w:author="Denis Engemann" w:date="2018-04-19T23:07:00Z">
            <w:rPr>
              <w:rFonts w:ascii="Calibri" w:hAnsi="Calibri" w:cs="Helvetica"/>
              <w:color w:val="000000" w:themeColor="text1"/>
              <w:lang w:val="en-US"/>
            </w:rPr>
          </w:rPrChange>
        </w:rPr>
        <w:t xml:space="preserve">lassical inference was </w:t>
      </w:r>
      <w:r w:rsidR="00152EAF" w:rsidRPr="00CA09EA">
        <w:rPr>
          <w:rFonts w:ascii="Calibri" w:hAnsi="Calibri" w:cs="Calibri"/>
          <w:color w:val="000000" w:themeColor="text1"/>
          <w:lang w:val="en-US"/>
          <w:rPrChange w:id="510" w:author="Denis Engemann" w:date="2018-04-19T23:07:00Z">
            <w:rPr>
              <w:rFonts w:ascii="Calibri" w:hAnsi="Calibri" w:cs="Helvetica"/>
              <w:color w:val="000000" w:themeColor="text1"/>
              <w:lang w:val="en-US"/>
            </w:rPr>
          </w:rPrChange>
        </w:rPr>
        <w:t xml:space="preserve">originally </w:t>
      </w:r>
      <w:r w:rsidR="00B71F3D" w:rsidRPr="00CA09EA">
        <w:rPr>
          <w:rFonts w:ascii="Calibri" w:hAnsi="Calibri" w:cs="Calibri"/>
          <w:color w:val="000000" w:themeColor="text1"/>
          <w:lang w:val="en-US"/>
          <w:rPrChange w:id="511" w:author="Denis Engemann" w:date="2018-04-19T23:07:00Z">
            <w:rPr>
              <w:rFonts w:ascii="Calibri" w:hAnsi="Calibri" w:cs="Helvetica"/>
              <w:color w:val="000000" w:themeColor="text1"/>
              <w:lang w:val="en-US"/>
            </w:rPr>
          </w:rPrChange>
        </w:rPr>
        <w:t>intended</w:t>
      </w:r>
      <w:r w:rsidR="00152EAF" w:rsidRPr="00CA09EA">
        <w:rPr>
          <w:rFonts w:ascii="Calibri" w:hAnsi="Calibri" w:cs="Calibri"/>
          <w:color w:val="000000" w:themeColor="text1"/>
          <w:lang w:val="en-US"/>
          <w:rPrChange w:id="512" w:author="Denis Engemann" w:date="2018-04-19T23:07:00Z">
            <w:rPr>
              <w:rFonts w:ascii="Calibri" w:hAnsi="Calibri" w:cs="Helvetica"/>
              <w:color w:val="000000" w:themeColor="text1"/>
              <w:lang w:val="en-US"/>
            </w:rPr>
          </w:rPrChange>
        </w:rPr>
        <w:t xml:space="preserve"> f</w:t>
      </w:r>
      <w:r w:rsidR="00623143" w:rsidRPr="00CA09EA">
        <w:rPr>
          <w:rFonts w:ascii="Calibri" w:hAnsi="Calibri" w:cs="Calibri"/>
          <w:color w:val="000000" w:themeColor="text1"/>
          <w:lang w:val="en-US"/>
          <w:rPrChange w:id="513" w:author="Denis Engemann" w:date="2018-04-19T23:07:00Z">
            <w:rPr>
              <w:rFonts w:ascii="Calibri" w:hAnsi="Calibri" w:cs="Helvetica"/>
              <w:color w:val="000000" w:themeColor="text1"/>
              <w:lang w:val="en-US"/>
            </w:rPr>
          </w:rPrChange>
        </w:rPr>
        <w:t>o</w:t>
      </w:r>
      <w:r w:rsidR="00152EAF" w:rsidRPr="00CA09EA">
        <w:rPr>
          <w:rFonts w:ascii="Calibri" w:hAnsi="Calibri" w:cs="Calibri"/>
          <w:color w:val="000000" w:themeColor="text1"/>
          <w:lang w:val="en-US"/>
          <w:rPrChange w:id="514" w:author="Denis Engemann" w:date="2018-04-19T23:07:00Z">
            <w:rPr>
              <w:rFonts w:ascii="Calibri" w:hAnsi="Calibri" w:cs="Helvetica"/>
              <w:color w:val="000000" w:themeColor="text1"/>
              <w:lang w:val="en-US"/>
            </w:rPr>
          </w:rPrChange>
        </w:rPr>
        <w:t>r</w:t>
      </w:r>
      <w:r w:rsidR="00623143" w:rsidRPr="00CA09EA">
        <w:rPr>
          <w:rFonts w:ascii="Calibri" w:hAnsi="Calibri" w:cs="Calibri"/>
          <w:color w:val="000000" w:themeColor="text1"/>
          <w:lang w:val="en-US"/>
          <w:rPrChange w:id="515" w:author="Denis Engemann" w:date="2018-04-19T23:07:00Z">
            <w:rPr>
              <w:rFonts w:ascii="Calibri" w:hAnsi="Calibri" w:cs="Helvetica"/>
              <w:color w:val="000000" w:themeColor="text1"/>
              <w:lang w:val="en-US"/>
            </w:rPr>
          </w:rPrChange>
        </w:rPr>
        <w:t xml:space="preserve"> </w:t>
      </w:r>
      <w:r w:rsidR="00152EAF" w:rsidRPr="00CA09EA">
        <w:rPr>
          <w:rFonts w:ascii="Calibri" w:hAnsi="Calibri" w:cs="Calibri"/>
          <w:color w:val="000000" w:themeColor="text1"/>
          <w:lang w:val="en-US"/>
          <w:rPrChange w:id="516" w:author="Denis Engemann" w:date="2018-04-19T23:07:00Z">
            <w:rPr>
              <w:rFonts w:ascii="Calibri" w:hAnsi="Calibri" w:cs="Helvetica"/>
              <w:color w:val="000000" w:themeColor="text1"/>
              <w:lang w:val="en-US"/>
            </w:rPr>
          </w:rPrChange>
        </w:rPr>
        <w:t xml:space="preserve">answering </w:t>
      </w:r>
      <w:r w:rsidR="00623143" w:rsidRPr="00CA09EA">
        <w:rPr>
          <w:rFonts w:ascii="Calibri" w:hAnsi="Calibri" w:cs="Calibri"/>
          <w:color w:val="000000" w:themeColor="text1"/>
          <w:lang w:val="en-US"/>
          <w:rPrChange w:id="517" w:author="Denis Engemann" w:date="2018-04-19T23:07:00Z">
            <w:rPr>
              <w:rFonts w:ascii="Calibri" w:hAnsi="Calibri" w:cs="Helvetica"/>
              <w:color w:val="000000" w:themeColor="text1"/>
              <w:lang w:val="en-US"/>
            </w:rPr>
          </w:rPrChange>
        </w:rPr>
        <w:t xml:space="preserve">research questions in small samples that can be addressed by </w:t>
      </w:r>
      <w:r w:rsidR="007E10C4" w:rsidRPr="00CA09EA">
        <w:rPr>
          <w:rFonts w:ascii="Calibri" w:hAnsi="Calibri" w:cs="Calibri"/>
          <w:color w:val="000000" w:themeColor="text1"/>
          <w:lang w:val="en-US"/>
          <w:rPrChange w:id="518" w:author="Denis Engemann" w:date="2018-04-19T23:07:00Z">
            <w:rPr>
              <w:rFonts w:ascii="Calibri" w:hAnsi="Calibri" w:cs="Helvetica"/>
              <w:color w:val="000000" w:themeColor="text1"/>
              <w:lang w:val="en-US"/>
            </w:rPr>
          </w:rPrChange>
        </w:rPr>
        <w:t>transparent</w:t>
      </w:r>
      <w:r w:rsidR="00623143" w:rsidRPr="00CA09EA">
        <w:rPr>
          <w:rFonts w:ascii="Calibri" w:hAnsi="Calibri" w:cs="Calibri"/>
          <w:color w:val="000000" w:themeColor="text1"/>
          <w:lang w:val="en-US"/>
          <w:rPrChange w:id="519" w:author="Denis Engemann" w:date="2018-04-19T23:07:00Z">
            <w:rPr>
              <w:rFonts w:ascii="Calibri" w:hAnsi="Calibri" w:cs="Helvetica"/>
              <w:color w:val="000000" w:themeColor="text1"/>
              <w:lang w:val="en-US"/>
            </w:rPr>
          </w:rPrChange>
        </w:rPr>
        <w:t xml:space="preserve"> handpicked statistical models with </w:t>
      </w:r>
      <w:r w:rsidR="009B1D3C" w:rsidRPr="00CA09EA">
        <w:rPr>
          <w:rFonts w:ascii="Calibri" w:hAnsi="Calibri" w:cs="Calibri"/>
          <w:color w:val="000000" w:themeColor="text1"/>
          <w:lang w:val="en-US"/>
          <w:rPrChange w:id="520" w:author="Denis Engemann" w:date="2018-04-19T23:07:00Z">
            <w:rPr>
              <w:rFonts w:ascii="Calibri" w:hAnsi="Calibri" w:cs="Helvetica"/>
              <w:color w:val="000000" w:themeColor="text1"/>
              <w:lang w:val="en-US"/>
            </w:rPr>
          </w:rPrChange>
        </w:rPr>
        <w:t xml:space="preserve">few knobs to tweak (i.e., </w:t>
      </w:r>
      <w:r w:rsidR="00623143" w:rsidRPr="00CA09EA">
        <w:rPr>
          <w:rFonts w:ascii="Calibri" w:hAnsi="Calibri" w:cs="Calibri"/>
          <w:color w:val="000000" w:themeColor="text1"/>
          <w:lang w:val="en-US"/>
          <w:rPrChange w:id="521" w:author="Denis Engemann" w:date="2018-04-19T23:07:00Z">
            <w:rPr>
              <w:rFonts w:ascii="Calibri" w:hAnsi="Calibri" w:cs="Helvetica"/>
              <w:color w:val="000000" w:themeColor="text1"/>
              <w:lang w:val="en-US"/>
            </w:rPr>
          </w:rPrChange>
        </w:rPr>
        <w:t>parameters</w:t>
      </w:r>
      <w:r w:rsidR="009B1D3C" w:rsidRPr="00CA09EA">
        <w:rPr>
          <w:rFonts w:ascii="Calibri" w:hAnsi="Calibri" w:cs="Calibri"/>
          <w:color w:val="000000" w:themeColor="text1"/>
          <w:lang w:val="en-US"/>
          <w:rPrChange w:id="522" w:author="Denis Engemann" w:date="2018-04-19T23:07:00Z">
            <w:rPr>
              <w:rFonts w:ascii="Calibri" w:hAnsi="Calibri" w:cs="Helvetica"/>
              <w:color w:val="000000" w:themeColor="text1"/>
              <w:lang w:val="en-US"/>
            </w:rPr>
          </w:rPrChange>
        </w:rPr>
        <w:t>)</w:t>
      </w:r>
      <w:r w:rsidR="00623143" w:rsidRPr="00CA09EA">
        <w:rPr>
          <w:rFonts w:ascii="Calibri" w:hAnsi="Calibri" w:cs="Calibri"/>
          <w:color w:val="000000" w:themeColor="text1"/>
          <w:lang w:val="en-US"/>
          <w:rPrChange w:id="523" w:author="Denis Engemann" w:date="2018-04-19T23:07:00Z">
            <w:rPr>
              <w:rFonts w:ascii="Calibri" w:hAnsi="Calibri" w:cs="Helvetica"/>
              <w:color w:val="000000" w:themeColor="text1"/>
              <w:lang w:val="en-US"/>
            </w:rPr>
          </w:rPrChange>
        </w:rPr>
        <w:t xml:space="preserve"> </w:t>
      </w:r>
      <w:r w:rsidR="0024261F"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524" w:author="Denis Engemann" w:date="2018-04-19T23:07:00Z">
            <w:rPr>
              <w:rFonts w:ascii="Calibri" w:hAnsi="Calibri" w:cs="Helvetica"/>
              <w:color w:val="000000" w:themeColor="text1"/>
              <w:lang w:val="en-US"/>
            </w:rPr>
          </w:rPrChange>
        </w:rPr>
        <w:instrText xml:space="preserve"> </w:instrText>
      </w:r>
      <w:r w:rsidR="00CA1C93" w:rsidRPr="00CA09EA">
        <w:rPr>
          <w:rFonts w:ascii="Calibri" w:hAnsi="Calibri" w:cs="Calibri"/>
          <w:color w:val="000000" w:themeColor="text1"/>
          <w:lang w:val="en-US"/>
          <w:rPrChange w:id="525" w:author="Denis Engemann" w:date="2018-04-19T23:07:00Z">
            <w:rPr>
              <w:rFonts w:ascii="Calibri" w:hAnsi="Calibri" w:cs="Helvetica"/>
              <w:color w:val="000000" w:themeColor="text1"/>
              <w:lang w:val="en-US"/>
            </w:rPr>
          </w:rPrChange>
        </w:rPr>
        <w:instrText>ADDIN</w:instrText>
      </w:r>
      <w:r w:rsidR="0024261F" w:rsidRPr="00CA09EA">
        <w:rPr>
          <w:rFonts w:ascii="Calibri" w:hAnsi="Calibri" w:cs="Calibri"/>
          <w:color w:val="000000" w:themeColor="text1"/>
          <w:lang w:val="en-US"/>
          <w:rPrChange w:id="526" w:author="Denis Engemann" w:date="2018-04-19T23:07:00Z">
            <w:rPr>
              <w:rFonts w:ascii="Calibri" w:hAnsi="Calibri" w:cs="Helvetica"/>
              <w:color w:val="000000" w:themeColor="text1"/>
              <w:lang w:val="en-US"/>
            </w:rPr>
          </w:rPrChange>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sidRPr="00CA09EA">
        <w:rPr>
          <w:rFonts w:ascii="Calibri" w:hAnsi="Calibri" w:cs="Calibri"/>
          <w:color w:val="000000" w:themeColor="text1"/>
          <w:lang w:val="en-US"/>
          <w:rPrChange w:id="527" w:author="Denis Engemann" w:date="2018-04-19T23:07:00Z">
            <w:rPr>
              <w:rFonts w:ascii="Calibri" w:hAnsi="Calibri" w:cs="Helvetica"/>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528" w:author="Denis Engemann" w:date="2018-04-19T23:07:00Z">
            <w:rPr/>
          </w:rPrChange>
        </w:rPr>
        <w:fldChar w:fldCharType="begin"/>
      </w:r>
      <w:r w:rsidR="00690732" w:rsidRPr="00CA09EA">
        <w:rPr>
          <w:rFonts w:ascii="Calibri" w:hAnsi="Calibri" w:cs="Calibri"/>
          <w:lang w:val="en-US"/>
          <w:rPrChange w:id="529" w:author="Denis Engemann" w:date="2018-04-19T23:07:00Z">
            <w:rPr>
              <w:lang w:val="en-US"/>
            </w:rPr>
          </w:rPrChange>
        </w:rPr>
        <w:instrText xml:space="preserve"> HYPERLINK \l "_ENREF_7" \o "Efron, 2012 #6910" </w:instrText>
      </w:r>
      <w:r w:rsidR="00690732" w:rsidRPr="00CA09EA">
        <w:rPr>
          <w:rFonts w:ascii="Calibri" w:hAnsi="Calibri" w:cs="Calibri"/>
          <w:rPrChange w:id="530" w:author="Denis Engemann" w:date="2018-04-19T23:07:00Z">
            <w:rPr/>
          </w:rPrChange>
        </w:rPr>
        <w:fldChar w:fldCharType="separate"/>
      </w:r>
      <w:r w:rsidR="007646E0" w:rsidRPr="00CA09EA">
        <w:rPr>
          <w:rFonts w:ascii="Calibri" w:hAnsi="Calibri" w:cs="Calibri"/>
          <w:noProof/>
          <w:color w:val="000000" w:themeColor="text1"/>
          <w:lang w:val="en-US"/>
          <w:rPrChange w:id="531" w:author="Denis Engemann" w:date="2018-04-19T23:07:00Z">
            <w:rPr>
              <w:rFonts w:ascii="Calibri" w:hAnsi="Calibri" w:cs="Helvetica"/>
              <w:noProof/>
              <w:color w:val="000000" w:themeColor="text1"/>
              <w:lang w:val="en-US"/>
            </w:rPr>
          </w:rPrChange>
        </w:rPr>
        <w:t>7</w:t>
      </w:r>
      <w:r w:rsidR="00690732" w:rsidRPr="00CA09EA">
        <w:rPr>
          <w:rFonts w:ascii="Calibri" w:hAnsi="Calibri" w:cs="Calibri"/>
          <w:noProof/>
          <w:color w:val="000000" w:themeColor="text1"/>
          <w:lang w:val="en-US"/>
          <w:rPrChange w:id="532" w:author="Denis Engemann" w:date="2018-04-19T23:07:00Z">
            <w:rPr>
              <w:rFonts w:ascii="Calibri" w:hAnsi="Calibri" w:cs="Helvetica"/>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261F" w:rsidRPr="001F0B68">
        <w:rPr>
          <w:rFonts w:ascii="Calibri" w:hAnsi="Calibri" w:cs="Calibri"/>
          <w:color w:val="000000" w:themeColor="text1"/>
          <w:lang w:val="en-US"/>
        </w:rPr>
        <w:fldChar w:fldCharType="end"/>
      </w:r>
      <w:r w:rsidR="00623143" w:rsidRPr="00CA09EA">
        <w:rPr>
          <w:rFonts w:ascii="Calibri" w:hAnsi="Calibri" w:cs="Calibri"/>
          <w:color w:val="000000" w:themeColor="text1"/>
          <w:lang w:val="en-US"/>
        </w:rPr>
        <w:t>.</w:t>
      </w:r>
      <w:r w:rsidR="00BD1233" w:rsidRPr="001F0B68">
        <w:rPr>
          <w:rFonts w:ascii="Calibri" w:hAnsi="Calibri" w:cs="Calibri"/>
          <w:color w:val="000000" w:themeColor="text1"/>
          <w:lang w:val="en-US"/>
        </w:rPr>
        <w:t xml:space="preserve"> </w:t>
      </w:r>
      <w:r w:rsidR="00796786" w:rsidRPr="00CA09EA">
        <w:rPr>
          <w:rFonts w:ascii="Calibri" w:hAnsi="Calibri" w:cs="Calibri"/>
          <w:lang w:val="en-US"/>
          <w:rPrChange w:id="533" w:author="Denis Engemann" w:date="2018-04-19T23:07:00Z">
            <w:rPr>
              <w:rFonts w:ascii="Calibri" w:hAnsi="Calibri"/>
              <w:lang w:val="en-US"/>
            </w:rPr>
          </w:rPrChange>
        </w:rPr>
        <w:t xml:space="preserve">Many early statistical </w:t>
      </w:r>
      <w:r w:rsidR="005728F6" w:rsidRPr="00CA09EA">
        <w:rPr>
          <w:rFonts w:ascii="Calibri" w:hAnsi="Calibri" w:cs="Calibri"/>
          <w:lang w:val="en-US"/>
          <w:rPrChange w:id="534" w:author="Denis Engemann" w:date="2018-04-19T23:07:00Z">
            <w:rPr>
              <w:rFonts w:ascii="Calibri" w:hAnsi="Calibri"/>
              <w:lang w:val="en-US"/>
            </w:rPr>
          </w:rPrChange>
        </w:rPr>
        <w:t>inventions</w:t>
      </w:r>
      <w:r w:rsidR="00796786" w:rsidRPr="00CA09EA">
        <w:rPr>
          <w:rFonts w:ascii="Calibri" w:hAnsi="Calibri" w:cs="Calibri"/>
          <w:lang w:val="en-US"/>
          <w:rPrChange w:id="535" w:author="Denis Engemann" w:date="2018-04-19T23:07:00Z">
            <w:rPr>
              <w:rFonts w:ascii="Calibri" w:hAnsi="Calibri"/>
              <w:lang w:val="en-US"/>
            </w:rPr>
          </w:rPrChange>
        </w:rPr>
        <w:t xml:space="preserve"> were especially </w:t>
      </w:r>
      <w:ins w:id="536" w:author="Denis Engemann" w:date="2018-04-19T22:46:00Z">
        <w:r w:rsidR="005378EB" w:rsidRPr="00CA09EA">
          <w:rPr>
            <w:rFonts w:ascii="Calibri" w:hAnsi="Calibri" w:cs="Calibri"/>
            <w:lang w:val="en-US"/>
            <w:rPrChange w:id="537" w:author="Denis Engemann" w:date="2018-04-19T23:07:00Z">
              <w:rPr>
                <w:rFonts w:ascii="Calibri" w:hAnsi="Calibri"/>
                <w:lang w:val="en-US"/>
              </w:rPr>
            </w:rPrChange>
          </w:rPr>
          <w:t>at</w:t>
        </w:r>
      </w:ins>
      <w:r w:rsidR="005728F6" w:rsidRPr="00CA09EA">
        <w:rPr>
          <w:rFonts w:ascii="Calibri" w:hAnsi="Calibri" w:cs="Calibri"/>
          <w:lang w:val="en-US"/>
          <w:rPrChange w:id="538" w:author="Denis Engemann" w:date="2018-04-19T23:07:00Z">
            <w:rPr>
              <w:rFonts w:ascii="Calibri" w:hAnsi="Calibri"/>
              <w:lang w:val="en-US"/>
            </w:rPr>
          </w:rPrChange>
        </w:rPr>
        <w:t xml:space="preserve">tuned to yield </w:t>
      </w:r>
      <w:r w:rsidR="00796786" w:rsidRPr="00CA09EA">
        <w:rPr>
          <w:rFonts w:ascii="Calibri" w:hAnsi="Calibri" w:cs="Calibri"/>
          <w:lang w:val="en-US"/>
          <w:rPrChange w:id="539" w:author="Denis Engemann" w:date="2018-04-19T23:07:00Z">
            <w:rPr>
              <w:rFonts w:ascii="Calibri" w:hAnsi="Calibri"/>
              <w:lang w:val="en-US"/>
            </w:rPr>
          </w:rPrChange>
        </w:rPr>
        <w:t xml:space="preserve">understanding </w:t>
      </w:r>
      <w:r w:rsidR="005728F6" w:rsidRPr="00CA09EA">
        <w:rPr>
          <w:rFonts w:ascii="Calibri" w:hAnsi="Calibri" w:cs="Calibri"/>
          <w:lang w:val="en-US"/>
          <w:rPrChange w:id="540" w:author="Denis Engemann" w:date="2018-04-19T23:07:00Z">
            <w:rPr>
              <w:rFonts w:ascii="Calibri" w:hAnsi="Calibri"/>
              <w:lang w:val="en-US"/>
            </w:rPr>
          </w:rPrChange>
        </w:rPr>
        <w:t xml:space="preserve">of </w:t>
      </w:r>
      <w:r w:rsidR="00796786" w:rsidRPr="00CA09EA">
        <w:rPr>
          <w:rFonts w:ascii="Calibri" w:hAnsi="Calibri" w:cs="Calibri"/>
          <w:lang w:val="en-US"/>
          <w:rPrChange w:id="541" w:author="Denis Engemann" w:date="2018-04-19T23:07:00Z">
            <w:rPr>
              <w:rFonts w:ascii="Calibri" w:hAnsi="Calibri"/>
              <w:lang w:val="en-US"/>
            </w:rPr>
          </w:rPrChange>
        </w:rPr>
        <w:t xml:space="preserve">the relationship between a few </w:t>
      </w:r>
      <w:r w:rsidR="00152EAF" w:rsidRPr="00CA09EA">
        <w:rPr>
          <w:rFonts w:ascii="Calibri" w:hAnsi="Calibri" w:cs="Calibri"/>
          <w:lang w:val="en-US"/>
          <w:rPrChange w:id="542" w:author="Denis Engemann" w:date="2018-04-19T23:07:00Z">
            <w:rPr>
              <w:rFonts w:ascii="Calibri" w:hAnsi="Calibri"/>
              <w:lang w:val="en-US"/>
            </w:rPr>
          </w:rPrChange>
        </w:rPr>
        <w:t xml:space="preserve">chosen </w:t>
      </w:r>
      <w:r w:rsidR="0024261F" w:rsidRPr="00CA09EA">
        <w:rPr>
          <w:rFonts w:ascii="Calibri" w:hAnsi="Calibri" w:cs="Calibri"/>
          <w:lang w:val="en-US"/>
          <w:rPrChange w:id="543" w:author="Denis Engemann" w:date="2018-04-19T23:07:00Z">
            <w:rPr>
              <w:rFonts w:ascii="Calibri" w:hAnsi="Calibri"/>
              <w:lang w:val="en-US"/>
            </w:rPr>
          </w:rPrChange>
        </w:rPr>
        <w:t xml:space="preserve">candidate </w:t>
      </w:r>
      <w:r w:rsidR="00A1474F" w:rsidRPr="00CA09EA">
        <w:rPr>
          <w:rFonts w:ascii="Calibri" w:hAnsi="Calibri" w:cs="Calibri"/>
          <w:lang w:val="en-US"/>
          <w:rPrChange w:id="544" w:author="Denis Engemann" w:date="2018-04-19T23:07:00Z">
            <w:rPr>
              <w:rFonts w:ascii="Calibri" w:hAnsi="Calibri"/>
              <w:lang w:val="en-US"/>
            </w:rPr>
          </w:rPrChange>
        </w:rPr>
        <w:t>measures</w:t>
      </w:r>
      <w:r w:rsidR="00796786" w:rsidRPr="00CA09EA">
        <w:rPr>
          <w:rFonts w:ascii="Calibri" w:hAnsi="Calibri" w:cs="Calibri"/>
          <w:lang w:val="en-US"/>
          <w:rPrChange w:id="545" w:author="Denis Engemann" w:date="2018-04-19T23:07:00Z">
            <w:rPr>
              <w:rFonts w:ascii="Calibri" w:hAnsi="Calibri"/>
              <w:lang w:val="en-US"/>
            </w:rPr>
          </w:rPrChange>
        </w:rPr>
        <w:t xml:space="preserve">. </w:t>
      </w:r>
      <w:r w:rsidR="00C15DAD" w:rsidRPr="00CA09EA">
        <w:rPr>
          <w:rFonts w:ascii="Calibri" w:hAnsi="Calibri" w:cs="Calibri"/>
          <w:bCs/>
          <w:color w:val="101214"/>
          <w:lang w:val="en-US" w:eastAsia="en-US"/>
          <w:rPrChange w:id="546" w:author="Denis Engemann" w:date="2018-04-19T23:07:00Z">
            <w:rPr>
              <w:rFonts w:ascii="Calibri" w:hAnsi="Calibri" w:cs="Helvetica Neue"/>
              <w:bCs/>
              <w:color w:val="101214"/>
              <w:lang w:val="en-US" w:eastAsia="en-US"/>
            </w:rPr>
          </w:rPrChange>
        </w:rPr>
        <w:t>Most</w:t>
      </w:r>
      <w:r w:rsidR="00B2471C" w:rsidRPr="00CA09EA">
        <w:rPr>
          <w:rFonts w:ascii="Calibri" w:hAnsi="Calibri" w:cs="Calibri"/>
          <w:bCs/>
          <w:color w:val="101214"/>
          <w:lang w:val="en-US" w:eastAsia="en-US"/>
          <w:rPrChange w:id="547" w:author="Denis Engemann" w:date="2018-04-19T23:07:00Z">
            <w:rPr>
              <w:rFonts w:ascii="Calibri" w:hAnsi="Calibri" w:cs="Helvetica Neue"/>
              <w:bCs/>
              <w:color w:val="101214"/>
              <w:lang w:val="en-US" w:eastAsia="en-US"/>
            </w:rPr>
          </w:rPrChange>
        </w:rPr>
        <w:t xml:space="preserve"> medical doctors and biomedical research</w:t>
      </w:r>
      <w:r w:rsidR="00A1474F" w:rsidRPr="00CA09EA">
        <w:rPr>
          <w:rFonts w:ascii="Calibri" w:hAnsi="Calibri" w:cs="Calibri"/>
          <w:bCs/>
          <w:color w:val="101214"/>
          <w:lang w:val="en-US" w:eastAsia="en-US"/>
          <w:rPrChange w:id="548" w:author="Denis Engemann" w:date="2018-04-19T23:07:00Z">
            <w:rPr>
              <w:rFonts w:ascii="Calibri" w:hAnsi="Calibri" w:cs="Helvetica Neue"/>
              <w:bCs/>
              <w:color w:val="101214"/>
              <w:lang w:val="en-US" w:eastAsia="en-US"/>
            </w:rPr>
          </w:rPrChange>
        </w:rPr>
        <w:t>ers</w:t>
      </w:r>
      <w:r w:rsidR="00B2471C" w:rsidRPr="00CA09EA">
        <w:rPr>
          <w:rFonts w:ascii="Calibri" w:hAnsi="Calibri" w:cs="Calibri"/>
          <w:bCs/>
          <w:color w:val="101214"/>
          <w:lang w:val="en-US" w:eastAsia="en-US"/>
          <w:rPrChange w:id="549" w:author="Denis Engemann" w:date="2018-04-19T23:07:00Z">
            <w:rPr>
              <w:rFonts w:ascii="Calibri" w:hAnsi="Calibri" w:cs="Helvetica Neue"/>
              <w:bCs/>
              <w:color w:val="101214"/>
              <w:lang w:val="en-US" w:eastAsia="en-US"/>
            </w:rPr>
          </w:rPrChange>
        </w:rPr>
        <w:t xml:space="preserve"> have been </w:t>
      </w:r>
      <w:r w:rsidR="0024261F" w:rsidRPr="00CA09EA">
        <w:rPr>
          <w:rFonts w:ascii="Calibri" w:hAnsi="Calibri" w:cs="Calibri"/>
          <w:bCs/>
          <w:color w:val="101214"/>
          <w:lang w:val="en-US" w:eastAsia="en-US"/>
          <w:rPrChange w:id="550" w:author="Denis Engemann" w:date="2018-04-19T23:07:00Z">
            <w:rPr>
              <w:rFonts w:ascii="Calibri" w:hAnsi="Calibri" w:cs="Helvetica Neue"/>
              <w:bCs/>
              <w:color w:val="101214"/>
              <w:lang w:val="en-US" w:eastAsia="en-US"/>
            </w:rPr>
          </w:rPrChange>
        </w:rPr>
        <w:t xml:space="preserve">“raised” with </w:t>
      </w:r>
      <w:r w:rsidR="00C15DAD" w:rsidRPr="00CA09EA">
        <w:rPr>
          <w:rFonts w:ascii="Calibri" w:hAnsi="Calibri" w:cs="Calibri"/>
          <w:bCs/>
          <w:color w:val="101214"/>
          <w:lang w:val="en-US" w:eastAsia="en-US"/>
          <w:rPrChange w:id="551" w:author="Denis Engemann" w:date="2018-04-19T23:07:00Z">
            <w:rPr>
              <w:rFonts w:ascii="Calibri" w:hAnsi="Calibri" w:cs="Helvetica Neue"/>
              <w:bCs/>
              <w:color w:val="101214"/>
              <w:lang w:val="en-US" w:eastAsia="en-US"/>
            </w:rPr>
          </w:rPrChange>
        </w:rPr>
        <w:t>t</w:t>
      </w:r>
      <w:r w:rsidR="005728F6" w:rsidRPr="00CA09EA">
        <w:rPr>
          <w:rFonts w:ascii="Calibri" w:hAnsi="Calibri" w:cs="Calibri"/>
          <w:bCs/>
          <w:color w:val="101214"/>
          <w:lang w:val="en-US" w:eastAsia="en-US"/>
          <w:rPrChange w:id="552" w:author="Denis Engemann" w:date="2018-04-19T23:07:00Z">
            <w:rPr>
              <w:rFonts w:ascii="Calibri" w:hAnsi="Calibri" w:cs="Helvetica Neue"/>
              <w:bCs/>
              <w:color w:val="101214"/>
              <w:lang w:val="en-US" w:eastAsia="en-US"/>
            </w:rPr>
          </w:rPrChange>
        </w:rPr>
        <w:t xml:space="preserve">his </w:t>
      </w:r>
      <w:r w:rsidR="00C15DAD" w:rsidRPr="00CA09EA">
        <w:rPr>
          <w:rFonts w:ascii="Calibri" w:hAnsi="Calibri" w:cs="Calibri"/>
          <w:bCs/>
          <w:color w:val="101214"/>
          <w:lang w:val="en-US" w:eastAsia="en-US"/>
          <w:rPrChange w:id="553" w:author="Denis Engemann" w:date="2018-04-19T23:07:00Z">
            <w:rPr>
              <w:rFonts w:ascii="Calibri" w:hAnsi="Calibri" w:cs="Helvetica Neue"/>
              <w:bCs/>
              <w:color w:val="101214"/>
              <w:lang w:val="en-US" w:eastAsia="en-US"/>
            </w:rPr>
          </w:rPrChange>
        </w:rPr>
        <w:t xml:space="preserve">statistical culture during </w:t>
      </w:r>
      <w:r w:rsidR="00B2471C" w:rsidRPr="00CA09EA">
        <w:rPr>
          <w:rFonts w:ascii="Calibri" w:hAnsi="Calibri" w:cs="Calibri"/>
          <w:bCs/>
          <w:color w:val="101214"/>
          <w:lang w:val="en-US" w:eastAsia="en-US"/>
          <w:rPrChange w:id="554" w:author="Denis Engemann" w:date="2018-04-19T23:07:00Z">
            <w:rPr>
              <w:rFonts w:ascii="Calibri" w:hAnsi="Calibri" w:cs="Helvetica Neue"/>
              <w:bCs/>
              <w:color w:val="101214"/>
              <w:lang w:val="en-US" w:eastAsia="en-US"/>
            </w:rPr>
          </w:rPrChange>
        </w:rPr>
        <w:t>university</w:t>
      </w:r>
      <w:r w:rsidR="00C15DAD" w:rsidRPr="00CA09EA">
        <w:rPr>
          <w:rFonts w:ascii="Calibri" w:hAnsi="Calibri" w:cs="Calibri"/>
          <w:bCs/>
          <w:color w:val="101214"/>
          <w:lang w:val="en-US" w:eastAsia="en-US"/>
          <w:rPrChange w:id="555" w:author="Denis Engemann" w:date="2018-04-19T23:07:00Z">
            <w:rPr>
              <w:rFonts w:ascii="Calibri" w:hAnsi="Calibri" w:cs="Helvetica Neue"/>
              <w:bCs/>
              <w:color w:val="101214"/>
              <w:lang w:val="en-US" w:eastAsia="en-US"/>
            </w:rPr>
          </w:rPrChange>
        </w:rPr>
        <w:t xml:space="preserve"> training</w:t>
      </w:r>
      <w:r w:rsidR="00B2471C" w:rsidRPr="00CA09EA">
        <w:rPr>
          <w:rFonts w:ascii="Calibri" w:hAnsi="Calibri" w:cs="Calibri"/>
          <w:bCs/>
          <w:color w:val="101214"/>
          <w:lang w:val="en-US" w:eastAsia="en-US"/>
          <w:rPrChange w:id="556" w:author="Denis Engemann" w:date="2018-04-19T23:07:00Z">
            <w:rPr>
              <w:rFonts w:ascii="Calibri" w:hAnsi="Calibri" w:cs="Helvetica Neue"/>
              <w:bCs/>
              <w:color w:val="101214"/>
              <w:lang w:val="en-US" w:eastAsia="en-US"/>
            </w:rPr>
          </w:rPrChange>
        </w:rPr>
        <w:t xml:space="preserve">. </w:t>
      </w:r>
      <w:r w:rsidR="00796786" w:rsidRPr="00CA09EA">
        <w:rPr>
          <w:rFonts w:ascii="Calibri" w:hAnsi="Calibri" w:cs="Calibri"/>
          <w:lang w:val="en-US"/>
          <w:rPrChange w:id="557" w:author="Denis Engemann" w:date="2018-04-19T23:07:00Z">
            <w:rPr>
              <w:rFonts w:ascii="Calibri" w:hAnsi="Calibri"/>
              <w:lang w:val="en-US"/>
            </w:rPr>
          </w:rPrChange>
        </w:rPr>
        <w:t>If the goal is to examine whether an effect</w:t>
      </w:r>
      <w:r w:rsidR="00796786" w:rsidRPr="00CA09EA">
        <w:rPr>
          <w:rFonts w:ascii="Calibri" w:hAnsi="Calibri" w:cs="Calibri"/>
          <w:color w:val="000000" w:themeColor="text1"/>
          <w:lang w:val="en-US"/>
          <w:rPrChange w:id="558" w:author="Denis Engemann" w:date="2018-04-19T23:07:00Z">
            <w:rPr>
              <w:rFonts w:ascii="Calibri" w:hAnsi="Calibri"/>
              <w:color w:val="000000" w:themeColor="text1"/>
              <w:lang w:val="en-US"/>
            </w:rPr>
          </w:rPrChange>
        </w:rPr>
        <w:t xml:space="preserve"> exists or which specific input variables have most impact on an </w:t>
      </w:r>
      <w:r w:rsidR="00152EAF" w:rsidRPr="00CA09EA">
        <w:rPr>
          <w:rFonts w:ascii="Calibri" w:hAnsi="Calibri" w:cs="Calibri"/>
          <w:color w:val="000000" w:themeColor="text1"/>
          <w:lang w:val="en-US"/>
          <w:rPrChange w:id="559" w:author="Denis Engemann" w:date="2018-04-19T23:07:00Z">
            <w:rPr>
              <w:rFonts w:ascii="Calibri" w:hAnsi="Calibri"/>
              <w:color w:val="000000" w:themeColor="text1"/>
              <w:lang w:val="en-US"/>
            </w:rPr>
          </w:rPrChange>
        </w:rPr>
        <w:t>outcome</w:t>
      </w:r>
      <w:r w:rsidR="00796786" w:rsidRPr="00CA09EA">
        <w:rPr>
          <w:rFonts w:ascii="Calibri" w:hAnsi="Calibri" w:cs="Calibri"/>
          <w:bCs/>
          <w:color w:val="000000"/>
          <w:lang w:val="en-US"/>
          <w:rPrChange w:id="560" w:author="Denis Engemann" w:date="2018-04-19T23:07:00Z">
            <w:rPr>
              <w:rFonts w:ascii="Calibri" w:hAnsi="Calibri" w:cs="Arial"/>
              <w:bCs/>
              <w:color w:val="000000"/>
              <w:lang w:val="en-US"/>
            </w:rPr>
          </w:rPrChange>
        </w:rPr>
        <w:t xml:space="preserve">, </w:t>
      </w:r>
      <w:r w:rsidR="00796786" w:rsidRPr="00CA09EA">
        <w:rPr>
          <w:rFonts w:ascii="Calibri" w:hAnsi="Calibri" w:cs="Calibri"/>
          <w:color w:val="000000" w:themeColor="text1"/>
          <w:lang w:val="en-US"/>
          <w:rPrChange w:id="561" w:author="Denis Engemann" w:date="2018-04-19T23:07:00Z">
            <w:rPr>
              <w:rFonts w:ascii="Calibri" w:hAnsi="Calibri"/>
              <w:color w:val="000000" w:themeColor="text1"/>
              <w:lang w:val="en-US"/>
            </w:rPr>
          </w:rPrChange>
        </w:rPr>
        <w:t xml:space="preserve">classical null-hypothesis testing is still </w:t>
      </w:r>
      <w:r w:rsidR="00B2471C" w:rsidRPr="00CA09EA">
        <w:rPr>
          <w:rFonts w:ascii="Calibri" w:hAnsi="Calibri" w:cs="Calibri"/>
          <w:color w:val="000000" w:themeColor="text1"/>
          <w:lang w:val="en-US"/>
          <w:rPrChange w:id="562" w:author="Denis Engemann" w:date="2018-04-19T23:07:00Z">
            <w:rPr>
              <w:rFonts w:ascii="Calibri" w:hAnsi="Calibri"/>
              <w:color w:val="000000" w:themeColor="text1"/>
              <w:lang w:val="en-US"/>
            </w:rPr>
          </w:rPrChange>
        </w:rPr>
        <w:t xml:space="preserve">the gold standard </w:t>
      </w:r>
      <w:r w:rsidR="00B2471C" w:rsidRPr="00CA09EA">
        <w:rPr>
          <w:rFonts w:ascii="Calibri" w:hAnsi="Calibri" w:cs="Calibri"/>
          <w:color w:val="000000" w:themeColor="text1"/>
          <w:lang w:val="en-US"/>
          <w:rPrChange w:id="563" w:author="Denis Engemann" w:date="2018-04-19T23:07:00Z">
            <w:rPr>
              <w:rFonts w:ascii="Calibri" w:hAnsi="Calibri"/>
              <w:color w:val="000000" w:themeColor="text1"/>
              <w:lang w:val="en-US"/>
            </w:rPr>
          </w:rPrChange>
        </w:rPr>
        <w:lastRenderedPageBreak/>
        <w:t>today</w:t>
      </w:r>
      <w:r w:rsidR="00796786" w:rsidRPr="00CA09EA">
        <w:rPr>
          <w:rFonts w:ascii="Calibri" w:hAnsi="Calibri" w:cs="Calibri"/>
          <w:color w:val="000000" w:themeColor="text1"/>
          <w:lang w:val="en-US"/>
          <w:rPrChange w:id="564" w:author="Denis Engemann" w:date="2018-04-19T23:07:00Z">
            <w:rPr>
              <w:rFonts w:ascii="Calibri" w:hAnsi="Calibri"/>
              <w:color w:val="000000" w:themeColor="text1"/>
              <w:lang w:val="en-US"/>
            </w:rPr>
          </w:rPrChange>
        </w:rPr>
        <w:t>.</w:t>
      </w:r>
      <w:r w:rsidR="00694B12" w:rsidRPr="00CA09EA">
        <w:rPr>
          <w:rFonts w:ascii="Calibri" w:hAnsi="Calibri" w:cs="Calibri"/>
          <w:color w:val="000000" w:themeColor="text1"/>
          <w:lang w:val="en-US"/>
          <w:rPrChange w:id="565" w:author="Denis Engemann" w:date="2018-04-19T23:07:00Z">
            <w:rPr>
              <w:rFonts w:ascii="Calibri" w:hAnsi="Calibri"/>
              <w:color w:val="000000" w:themeColor="text1"/>
              <w:lang w:val="en-US"/>
            </w:rPr>
          </w:rPrChange>
        </w:rPr>
        <w:t xml:space="preserve"> </w:t>
      </w:r>
      <w:r w:rsidR="00694B12" w:rsidRPr="00CA09EA">
        <w:rPr>
          <w:rFonts w:ascii="Calibri" w:eastAsia="Times New Roman" w:hAnsi="Calibri" w:cs="Calibri"/>
          <w:color w:val="222222"/>
          <w:shd w:val="clear" w:color="auto" w:fill="FFFFFF"/>
          <w:lang w:val="en-US"/>
          <w:rPrChange w:id="566" w:author="Denis Engemann" w:date="2018-04-19T23:07:00Z">
            <w:rPr>
              <w:rFonts w:ascii="Calibri" w:eastAsia="Times New Roman" w:hAnsi="Calibri" w:cs="Arial"/>
              <w:color w:val="222222"/>
              <w:shd w:val="clear" w:color="auto" w:fill="FFFFFF"/>
              <w:lang w:val="en-US"/>
            </w:rPr>
          </w:rPrChange>
        </w:rPr>
        <w:t xml:space="preserve">Some investigators have </w:t>
      </w:r>
      <w:r w:rsidR="00360BA5" w:rsidRPr="00CA09EA">
        <w:rPr>
          <w:rFonts w:ascii="Calibri" w:eastAsia="Times New Roman" w:hAnsi="Calibri" w:cs="Calibri"/>
          <w:color w:val="222222"/>
          <w:shd w:val="clear" w:color="auto" w:fill="FFFFFF"/>
          <w:lang w:val="en-US"/>
          <w:rPrChange w:id="567" w:author="Denis Engemann" w:date="2018-04-19T23:07:00Z">
            <w:rPr>
              <w:rFonts w:ascii="Calibri" w:eastAsia="Times New Roman" w:hAnsi="Calibri" w:cs="Arial"/>
              <w:color w:val="222222"/>
              <w:shd w:val="clear" w:color="auto" w:fill="FFFFFF"/>
              <w:lang w:val="en-US"/>
            </w:rPr>
          </w:rPrChange>
        </w:rPr>
        <w:t xml:space="preserve">however </w:t>
      </w:r>
      <w:r w:rsidR="00B434FA" w:rsidRPr="00CA09EA">
        <w:rPr>
          <w:rFonts w:ascii="Calibri" w:eastAsia="Times New Roman" w:hAnsi="Calibri" w:cs="Calibri"/>
          <w:color w:val="222222"/>
          <w:shd w:val="clear" w:color="auto" w:fill="FFFFFF"/>
          <w:lang w:val="en-US"/>
          <w:rPrChange w:id="568" w:author="Denis Engemann" w:date="2018-04-19T23:07:00Z">
            <w:rPr>
              <w:rFonts w:ascii="Calibri" w:eastAsia="Times New Roman" w:hAnsi="Calibri" w:cs="Arial"/>
              <w:color w:val="222222"/>
              <w:shd w:val="clear" w:color="auto" w:fill="FFFFFF"/>
              <w:lang w:val="en-US"/>
            </w:rPr>
          </w:rPrChange>
        </w:rPr>
        <w:t>cast</w:t>
      </w:r>
      <w:r w:rsidR="00694B12" w:rsidRPr="00CA09EA">
        <w:rPr>
          <w:rFonts w:ascii="Calibri" w:eastAsia="Times New Roman" w:hAnsi="Calibri" w:cs="Calibri"/>
          <w:color w:val="222222"/>
          <w:shd w:val="clear" w:color="auto" w:fill="FFFFFF"/>
          <w:lang w:val="en-US"/>
          <w:rPrChange w:id="569" w:author="Denis Engemann" w:date="2018-04-19T23:07:00Z">
            <w:rPr>
              <w:rFonts w:ascii="Calibri" w:eastAsia="Times New Roman" w:hAnsi="Calibri" w:cs="Arial"/>
              <w:color w:val="222222"/>
              <w:shd w:val="clear" w:color="auto" w:fill="FFFFFF"/>
              <w:lang w:val="en-US"/>
            </w:rPr>
          </w:rPrChange>
        </w:rPr>
        <w:t xml:space="preserve"> doubt </w:t>
      </w:r>
      <w:r w:rsidR="00152EAF" w:rsidRPr="00CA09EA">
        <w:rPr>
          <w:rFonts w:ascii="Calibri" w:eastAsia="Times New Roman" w:hAnsi="Calibri" w:cs="Calibri"/>
          <w:color w:val="222222"/>
          <w:shd w:val="clear" w:color="auto" w:fill="FFFFFF"/>
          <w:lang w:val="en-US"/>
          <w:rPrChange w:id="570" w:author="Denis Engemann" w:date="2018-04-19T23:07:00Z">
            <w:rPr>
              <w:rFonts w:ascii="Calibri" w:eastAsia="Times New Roman" w:hAnsi="Calibri" w:cs="Arial"/>
              <w:color w:val="222222"/>
              <w:shd w:val="clear" w:color="auto" w:fill="FFFFFF"/>
              <w:lang w:val="en-US"/>
            </w:rPr>
          </w:rPrChange>
        </w:rPr>
        <w:t>that computing p-values to draw</w:t>
      </w:r>
      <w:r w:rsidR="00694B12" w:rsidRPr="00CA09EA">
        <w:rPr>
          <w:rFonts w:ascii="Calibri" w:eastAsia="Times New Roman" w:hAnsi="Calibri" w:cs="Calibri"/>
          <w:color w:val="222222"/>
          <w:shd w:val="clear" w:color="auto" w:fill="FFFFFF"/>
          <w:lang w:val="en-US"/>
          <w:rPrChange w:id="571" w:author="Denis Engemann" w:date="2018-04-19T23:07:00Z">
            <w:rPr>
              <w:rFonts w:ascii="Calibri" w:eastAsia="Times New Roman" w:hAnsi="Calibri" w:cs="Arial"/>
              <w:color w:val="222222"/>
              <w:shd w:val="clear" w:color="auto" w:fill="FFFFFF"/>
              <w:lang w:val="en-US"/>
            </w:rPr>
          </w:rPrChange>
        </w:rPr>
        <w:t xml:space="preserve"> sta</w:t>
      </w:r>
      <w:r w:rsidR="00C619BA" w:rsidRPr="00CA09EA">
        <w:rPr>
          <w:rFonts w:ascii="Calibri" w:eastAsia="Times New Roman" w:hAnsi="Calibri" w:cs="Calibri"/>
          <w:color w:val="222222"/>
          <w:shd w:val="clear" w:color="auto" w:fill="FFFFFF"/>
          <w:lang w:val="en-US"/>
          <w:rPrChange w:id="572" w:author="Denis Engemann" w:date="2018-04-19T23:07:00Z">
            <w:rPr>
              <w:rFonts w:ascii="Calibri" w:eastAsia="Times New Roman" w:hAnsi="Calibri" w:cs="Arial"/>
              <w:color w:val="222222"/>
              <w:shd w:val="clear" w:color="auto" w:fill="FFFFFF"/>
              <w:lang w:val="en-US"/>
            </w:rPr>
          </w:rPrChange>
        </w:rPr>
        <w:t>tistical inference will play an</w:t>
      </w:r>
      <w:r w:rsidR="00694B12" w:rsidRPr="00CA09EA">
        <w:rPr>
          <w:rFonts w:ascii="Calibri" w:eastAsia="Times New Roman" w:hAnsi="Calibri" w:cs="Calibri"/>
          <w:color w:val="222222"/>
          <w:shd w:val="clear" w:color="auto" w:fill="FFFFFF"/>
          <w:lang w:val="en-US"/>
          <w:rPrChange w:id="573" w:author="Denis Engemann" w:date="2018-04-19T23:07:00Z">
            <w:rPr>
              <w:rFonts w:ascii="Calibri" w:eastAsia="Times New Roman" w:hAnsi="Calibri" w:cs="Arial"/>
              <w:color w:val="222222"/>
              <w:shd w:val="clear" w:color="auto" w:fill="FFFFFF"/>
              <w:lang w:val="en-US"/>
            </w:rPr>
          </w:rPrChange>
        </w:rPr>
        <w:t xml:space="preserve"> </w:t>
      </w:r>
      <w:r w:rsidR="00360BA5" w:rsidRPr="00CA09EA">
        <w:rPr>
          <w:rFonts w:ascii="Calibri" w:eastAsia="Times New Roman" w:hAnsi="Calibri" w:cs="Calibri"/>
          <w:color w:val="222222"/>
          <w:shd w:val="clear" w:color="auto" w:fill="FFFFFF"/>
          <w:lang w:val="en-US"/>
          <w:rPrChange w:id="574" w:author="Denis Engemann" w:date="2018-04-19T23:07:00Z">
            <w:rPr>
              <w:rFonts w:ascii="Calibri" w:eastAsia="Times New Roman" w:hAnsi="Calibri" w:cs="Arial"/>
              <w:color w:val="222222"/>
              <w:shd w:val="clear" w:color="auto" w:fill="FFFFFF"/>
              <w:lang w:val="en-US"/>
            </w:rPr>
          </w:rPrChange>
        </w:rPr>
        <w:t>invariably</w:t>
      </w:r>
      <w:r w:rsidR="00694B12" w:rsidRPr="00CA09EA">
        <w:rPr>
          <w:rFonts w:ascii="Calibri" w:eastAsia="Times New Roman" w:hAnsi="Calibri" w:cs="Calibri"/>
          <w:color w:val="222222"/>
          <w:shd w:val="clear" w:color="auto" w:fill="FFFFFF"/>
          <w:lang w:val="en-US"/>
          <w:rPrChange w:id="575" w:author="Denis Engemann" w:date="2018-04-19T23:07:00Z">
            <w:rPr>
              <w:rFonts w:ascii="Calibri" w:eastAsia="Times New Roman" w:hAnsi="Calibri" w:cs="Arial"/>
              <w:color w:val="222222"/>
              <w:shd w:val="clear" w:color="auto" w:fill="FFFFFF"/>
              <w:lang w:val="en-US"/>
            </w:rPr>
          </w:rPrChange>
        </w:rPr>
        <w:t xml:space="preserve"> important role for biomedical research throughout the 21</w:t>
      </w:r>
      <w:r w:rsidR="00694B12" w:rsidRPr="00CA09EA">
        <w:rPr>
          <w:rFonts w:ascii="Calibri" w:eastAsia="Times New Roman" w:hAnsi="Calibri" w:cs="Calibri"/>
          <w:color w:val="222222"/>
          <w:shd w:val="clear" w:color="auto" w:fill="FFFFFF"/>
          <w:vertAlign w:val="superscript"/>
          <w:lang w:val="en-US"/>
          <w:rPrChange w:id="576" w:author="Denis Engemann" w:date="2018-04-19T23:07:00Z">
            <w:rPr>
              <w:rFonts w:ascii="Calibri" w:eastAsia="Times New Roman" w:hAnsi="Calibri" w:cs="Arial"/>
              <w:color w:val="222222"/>
              <w:shd w:val="clear" w:color="auto" w:fill="FFFFFF"/>
              <w:vertAlign w:val="superscript"/>
              <w:lang w:val="en-US"/>
            </w:rPr>
          </w:rPrChange>
        </w:rPr>
        <w:t>st</w:t>
      </w:r>
      <w:r w:rsidR="00694B12" w:rsidRPr="00CA09EA">
        <w:rPr>
          <w:rFonts w:ascii="Calibri" w:eastAsia="Times New Roman" w:hAnsi="Calibri" w:cs="Calibri"/>
          <w:color w:val="222222"/>
          <w:shd w:val="clear" w:color="auto" w:fill="FFFFFF"/>
          <w:lang w:val="en-US"/>
          <w:rPrChange w:id="577" w:author="Denis Engemann" w:date="2018-04-19T23:07:00Z">
            <w:rPr>
              <w:rFonts w:ascii="Calibri" w:eastAsia="Times New Roman" w:hAnsi="Calibri" w:cs="Arial"/>
              <w:color w:val="222222"/>
              <w:shd w:val="clear" w:color="auto" w:fill="FFFFFF"/>
              <w:lang w:val="en-US"/>
            </w:rPr>
          </w:rPrChange>
        </w:rPr>
        <w:t xml:space="preserve"> century. </w:t>
      </w:r>
      <w:r w:rsidR="00694B12" w:rsidRPr="00CA09EA">
        <w:rPr>
          <w:rFonts w:ascii="Calibri" w:eastAsia="Times New Roman" w:hAnsi="Calibri" w:cs="Calibri"/>
          <w:color w:val="14171A"/>
          <w:shd w:val="clear" w:color="auto" w:fill="F5F8FA"/>
          <w:lang w:val="en-US"/>
          <w:rPrChange w:id="578" w:author="Denis Engemann" w:date="2018-04-19T23:07:00Z">
            <w:rPr>
              <w:rFonts w:ascii="Calibri" w:eastAsia="Times New Roman" w:hAnsi="Calibri"/>
              <w:color w:val="14171A"/>
              <w:shd w:val="clear" w:color="auto" w:fill="F5F8FA"/>
              <w:lang w:val="en-US"/>
            </w:rPr>
          </w:rPrChange>
        </w:rPr>
        <w:t xml:space="preserve">John Ioannidis stated </w:t>
      </w:r>
      <w:r w:rsidR="00694B12" w:rsidRPr="00CA09EA">
        <w:rPr>
          <w:rFonts w:ascii="Calibri" w:eastAsia="Times New Roman" w:hAnsi="Calibri" w:cs="Calibri"/>
          <w:color w:val="14171A"/>
          <w:shd w:val="clear" w:color="auto" w:fill="F5F8FA"/>
          <w:lang w:val="en-US"/>
        </w:rPr>
        <w:fldChar w:fldCharType="begin"/>
      </w:r>
      <w:r w:rsidR="0024261F" w:rsidRPr="00CA09EA">
        <w:rPr>
          <w:rFonts w:ascii="Calibri" w:eastAsia="Times New Roman" w:hAnsi="Calibri" w:cs="Calibri"/>
          <w:color w:val="14171A"/>
          <w:shd w:val="clear" w:color="auto" w:fill="F5F8FA"/>
          <w:lang w:val="en-US"/>
          <w:rPrChange w:id="579" w:author="Denis Engemann" w:date="2018-04-19T23:07:00Z">
            <w:rPr>
              <w:rFonts w:ascii="Calibri" w:eastAsia="Times New Roman" w:hAnsi="Calibri"/>
              <w:color w:val="14171A"/>
              <w:shd w:val="clear" w:color="auto" w:fill="F5F8FA"/>
              <w:lang w:val="en-US"/>
            </w:rPr>
          </w:rPrChange>
        </w:rPr>
        <w:instrText xml:space="preserve"> </w:instrText>
      </w:r>
      <w:r w:rsidR="00CA1C93" w:rsidRPr="00CA09EA">
        <w:rPr>
          <w:rFonts w:ascii="Calibri" w:eastAsia="Times New Roman" w:hAnsi="Calibri" w:cs="Calibri"/>
          <w:color w:val="14171A"/>
          <w:shd w:val="clear" w:color="auto" w:fill="F5F8FA"/>
          <w:lang w:val="en-US"/>
          <w:rPrChange w:id="580" w:author="Denis Engemann" w:date="2018-04-19T23:07:00Z">
            <w:rPr>
              <w:rFonts w:ascii="Calibri" w:eastAsia="Times New Roman" w:hAnsi="Calibri"/>
              <w:color w:val="14171A"/>
              <w:shd w:val="clear" w:color="auto" w:fill="F5F8FA"/>
              <w:lang w:val="en-US"/>
            </w:rPr>
          </w:rPrChange>
        </w:rPr>
        <w:instrText>ADDIN</w:instrText>
      </w:r>
      <w:r w:rsidR="0024261F" w:rsidRPr="00CA09EA">
        <w:rPr>
          <w:rFonts w:ascii="Calibri" w:eastAsia="Times New Roman" w:hAnsi="Calibri" w:cs="Calibri"/>
          <w:color w:val="14171A"/>
          <w:shd w:val="clear" w:color="auto" w:fill="F5F8FA"/>
          <w:lang w:val="en-US"/>
          <w:rPrChange w:id="581" w:author="Denis Engemann" w:date="2018-04-19T23:07:00Z">
            <w:rPr>
              <w:rFonts w:ascii="Calibri" w:eastAsia="Times New Roman" w:hAnsi="Calibri"/>
              <w:color w:val="14171A"/>
              <w:shd w:val="clear" w:color="auto" w:fill="F5F8FA"/>
              <w:lang w:val="en-US"/>
            </w:rPr>
          </w:rPrChange>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CA09EA">
        <w:rPr>
          <w:rFonts w:ascii="Calibri" w:eastAsia="Times New Roman" w:hAnsi="Calibri" w:cs="Calibri"/>
          <w:color w:val="14171A"/>
          <w:shd w:val="clear" w:color="auto" w:fill="F5F8FA"/>
          <w:lang w:val="en-US"/>
          <w:rPrChange w:id="582" w:author="Denis Engemann" w:date="2018-04-19T23:07:00Z">
            <w:rPr>
              <w:rFonts w:ascii="Calibri" w:eastAsia="Times New Roman" w:hAnsi="Calibri"/>
              <w:color w:val="14171A"/>
              <w:shd w:val="clear" w:color="auto" w:fill="F5F8FA"/>
              <w:lang w:val="en-US"/>
            </w:rPr>
          </w:rPrChange>
        </w:rPr>
        <w:fldChar w:fldCharType="separate"/>
      </w:r>
      <w:r w:rsidR="0024261F" w:rsidRPr="001F0B68">
        <w:rPr>
          <w:rFonts w:ascii="Calibri" w:eastAsia="Times New Roman" w:hAnsi="Calibri" w:cs="Calibri"/>
          <w:noProof/>
          <w:color w:val="14171A"/>
          <w:shd w:val="clear" w:color="auto" w:fill="F5F8FA"/>
          <w:lang w:val="en-US"/>
        </w:rPr>
        <w:t>(</w:t>
      </w:r>
      <w:r w:rsidR="00690732" w:rsidRPr="00CA09EA">
        <w:rPr>
          <w:rFonts w:ascii="Calibri" w:hAnsi="Calibri" w:cs="Calibri"/>
          <w:rPrChange w:id="583" w:author="Denis Engemann" w:date="2018-04-19T23:07:00Z">
            <w:rPr/>
          </w:rPrChange>
        </w:rPr>
        <w:fldChar w:fldCharType="begin"/>
      </w:r>
      <w:r w:rsidR="00690732" w:rsidRPr="00CA09EA">
        <w:rPr>
          <w:rFonts w:ascii="Calibri" w:hAnsi="Calibri" w:cs="Calibri"/>
          <w:lang w:val="en-US"/>
          <w:rPrChange w:id="584" w:author="Denis Engemann" w:date="2018-04-19T23:07:00Z">
            <w:rPr>
              <w:lang w:val="en-US"/>
            </w:rPr>
          </w:rPrChange>
        </w:rPr>
        <w:instrText xml:space="preserve"> HYPERLINK \l "_ENREF_8" \o "Ioannidis, 2018 #7023" </w:instrText>
      </w:r>
      <w:r w:rsidR="00690732" w:rsidRPr="00CA09EA">
        <w:rPr>
          <w:rFonts w:ascii="Calibri" w:hAnsi="Calibri" w:cs="Calibri"/>
          <w:rPrChange w:id="585" w:author="Denis Engemann" w:date="2018-04-19T23:07:00Z">
            <w:rPr/>
          </w:rPrChange>
        </w:rPr>
        <w:fldChar w:fldCharType="separate"/>
      </w:r>
      <w:r w:rsidR="007646E0" w:rsidRPr="00CA09EA">
        <w:rPr>
          <w:rFonts w:ascii="Calibri" w:eastAsia="Times New Roman" w:hAnsi="Calibri" w:cs="Calibri"/>
          <w:noProof/>
          <w:color w:val="14171A"/>
          <w:shd w:val="clear" w:color="auto" w:fill="F5F8FA"/>
          <w:lang w:val="en-US"/>
          <w:rPrChange w:id="586" w:author="Denis Engemann" w:date="2018-04-19T23:07:00Z">
            <w:rPr>
              <w:rFonts w:ascii="Calibri" w:eastAsia="Times New Roman" w:hAnsi="Calibri"/>
              <w:noProof/>
              <w:color w:val="14171A"/>
              <w:shd w:val="clear" w:color="auto" w:fill="F5F8FA"/>
              <w:lang w:val="en-US"/>
            </w:rPr>
          </w:rPrChange>
        </w:rPr>
        <w:t>8</w:t>
      </w:r>
      <w:r w:rsidR="00690732" w:rsidRPr="00CA09EA">
        <w:rPr>
          <w:rFonts w:ascii="Calibri" w:eastAsia="Times New Roman" w:hAnsi="Calibri" w:cs="Calibri"/>
          <w:noProof/>
          <w:color w:val="14171A"/>
          <w:shd w:val="clear" w:color="auto" w:fill="F5F8FA"/>
          <w:lang w:val="en-US"/>
          <w:rPrChange w:id="587" w:author="Denis Engemann" w:date="2018-04-19T23:07:00Z">
            <w:rPr>
              <w:rFonts w:ascii="Calibri" w:eastAsia="Times New Roman" w:hAnsi="Calibri"/>
              <w:noProof/>
              <w:color w:val="14171A"/>
              <w:shd w:val="clear" w:color="auto" w:fill="F5F8FA"/>
              <w:lang w:val="en-US"/>
            </w:rPr>
          </w:rPrChange>
        </w:rPr>
        <w:fldChar w:fldCharType="end"/>
      </w:r>
      <w:r w:rsidR="0024261F" w:rsidRPr="001F0B68">
        <w:rPr>
          <w:rFonts w:ascii="Calibri" w:eastAsia="Times New Roman" w:hAnsi="Calibri" w:cs="Calibri"/>
          <w:noProof/>
          <w:color w:val="14171A"/>
          <w:shd w:val="clear" w:color="auto" w:fill="F5F8FA"/>
          <w:lang w:val="en-US"/>
        </w:rPr>
        <w:t>)</w:t>
      </w:r>
      <w:r w:rsidR="00694B12" w:rsidRPr="001F0B68">
        <w:rPr>
          <w:rFonts w:ascii="Calibri" w:eastAsia="Times New Roman" w:hAnsi="Calibri" w:cs="Calibri"/>
          <w:color w:val="14171A"/>
          <w:shd w:val="clear" w:color="auto" w:fill="F5F8FA"/>
          <w:lang w:val="en-US"/>
        </w:rPr>
        <w:fldChar w:fldCharType="end"/>
      </w:r>
      <w:r w:rsidR="00694B12" w:rsidRPr="00CA09EA">
        <w:rPr>
          <w:rFonts w:ascii="Calibri" w:eastAsia="Times New Roman" w:hAnsi="Calibri" w:cs="Calibri"/>
          <w:color w:val="14171A"/>
          <w:shd w:val="clear" w:color="auto" w:fill="F5F8FA"/>
          <w:lang w:val="en-US"/>
        </w:rPr>
        <w:t>: "With the advent of big data, statistical significance will in</w:t>
      </w:r>
      <w:r w:rsidR="00694B12" w:rsidRPr="00CA09EA">
        <w:rPr>
          <w:rFonts w:ascii="Calibri" w:eastAsia="Times New Roman" w:hAnsi="Calibri" w:cs="Calibri"/>
          <w:color w:val="14171A"/>
          <w:shd w:val="clear" w:color="auto" w:fill="F5F8FA"/>
          <w:lang w:val="en-US"/>
          <w:rPrChange w:id="588" w:author="Denis Engemann" w:date="2018-04-19T23:07:00Z">
            <w:rPr>
              <w:rFonts w:ascii="Calibri" w:eastAsia="Times New Roman" w:hAnsi="Calibri"/>
              <w:color w:val="14171A"/>
              <w:shd w:val="clear" w:color="auto" w:fill="F5F8FA"/>
              <w:lang w:val="en-US"/>
            </w:rPr>
          </w:rPrChange>
        </w:rPr>
        <w:t>creasingly mean very little because extremely low P values are routinely obtained for signals that are too small to be useful even if true."</w:t>
      </w:r>
    </w:p>
    <w:p w14:paraId="7E1F4A10" w14:textId="04F161C9" w:rsidR="003A302A" w:rsidRPr="001F0B68" w:rsidRDefault="00B2471C" w:rsidP="00360BA5">
      <w:pPr>
        <w:ind w:firstLine="708"/>
        <w:jc w:val="both"/>
        <w:rPr>
          <w:rFonts w:ascii="Calibri" w:eastAsia="Times New Roman" w:hAnsi="Calibri" w:cs="Calibri"/>
          <w:color w:val="14171A"/>
          <w:shd w:val="clear" w:color="auto" w:fill="F5F8FA"/>
          <w:lang w:val="en-US"/>
        </w:rPr>
      </w:pPr>
      <w:r w:rsidRPr="00CA09EA">
        <w:rPr>
          <w:rFonts w:ascii="Calibri" w:hAnsi="Calibri" w:cs="Calibri"/>
          <w:lang w:val="en-US"/>
          <w:rPrChange w:id="589" w:author="Denis Engemann" w:date="2018-04-19T23:07:00Z">
            <w:rPr>
              <w:rFonts w:ascii="Calibri" w:hAnsi="Calibri"/>
              <w:lang w:val="en-US"/>
            </w:rPr>
          </w:rPrChange>
        </w:rPr>
        <w:t xml:space="preserve">Around the turn of the century, the </w:t>
      </w:r>
      <w:r w:rsidR="00CA5A3D" w:rsidRPr="00CA09EA">
        <w:rPr>
          <w:rFonts w:ascii="Calibri" w:hAnsi="Calibri" w:cs="Calibri"/>
          <w:lang w:val="en-US"/>
          <w:rPrChange w:id="590" w:author="Denis Engemann" w:date="2018-04-19T23:07:00Z">
            <w:rPr>
              <w:rFonts w:ascii="Calibri" w:hAnsi="Calibri"/>
              <w:lang w:val="en-US"/>
            </w:rPr>
          </w:rPrChange>
        </w:rPr>
        <w:t>rapidly increasing availability</w:t>
      </w:r>
      <w:r w:rsidR="00E70EAF" w:rsidRPr="00CA09EA">
        <w:rPr>
          <w:rFonts w:ascii="Calibri" w:hAnsi="Calibri" w:cs="Calibri"/>
          <w:lang w:val="en-US"/>
          <w:rPrChange w:id="591" w:author="Denis Engemann" w:date="2018-04-19T23:07:00Z">
            <w:rPr>
              <w:rFonts w:ascii="Calibri" w:hAnsi="Calibri"/>
              <w:lang w:val="en-US"/>
            </w:rPr>
          </w:rPrChange>
        </w:rPr>
        <w:t xml:space="preserve"> of whole-genome </w:t>
      </w:r>
      <w:r w:rsidR="00C619BA" w:rsidRPr="00CA09EA">
        <w:rPr>
          <w:rFonts w:ascii="Calibri" w:hAnsi="Calibri" w:cs="Calibri"/>
          <w:lang w:val="en-US"/>
          <w:rPrChange w:id="592" w:author="Denis Engemann" w:date="2018-04-19T23:07:00Z">
            <w:rPr>
              <w:rFonts w:ascii="Calibri" w:hAnsi="Calibri"/>
              <w:lang w:val="en-US"/>
            </w:rPr>
          </w:rPrChange>
        </w:rPr>
        <w:t xml:space="preserve">sequencing </w:t>
      </w:r>
      <w:r w:rsidRPr="00CA09EA">
        <w:rPr>
          <w:rFonts w:ascii="Calibri" w:hAnsi="Calibri" w:cs="Calibri"/>
          <w:lang w:val="en-US"/>
          <w:rPrChange w:id="593" w:author="Denis Engemann" w:date="2018-04-19T23:07:00Z">
            <w:rPr>
              <w:rFonts w:ascii="Calibri" w:hAnsi="Calibri"/>
              <w:lang w:val="en-US"/>
            </w:rPr>
          </w:rPrChange>
        </w:rPr>
        <w:t xml:space="preserve">and </w:t>
      </w:r>
      <w:r w:rsidR="00C619BA" w:rsidRPr="00CA09EA">
        <w:rPr>
          <w:rFonts w:ascii="Calibri" w:hAnsi="Calibri" w:cs="Calibri"/>
          <w:lang w:val="en-US"/>
          <w:rPrChange w:id="594" w:author="Denis Engemann" w:date="2018-04-19T23:07:00Z">
            <w:rPr>
              <w:rFonts w:ascii="Calibri" w:hAnsi="Calibri"/>
              <w:lang w:val="en-US"/>
            </w:rPr>
          </w:rPrChange>
        </w:rPr>
        <w:t>high-resolution body scanning</w:t>
      </w:r>
      <w:r w:rsidRPr="00CA09EA">
        <w:rPr>
          <w:rFonts w:ascii="Calibri" w:hAnsi="Calibri" w:cs="Calibri"/>
          <w:lang w:val="en-US"/>
          <w:rPrChange w:id="595" w:author="Denis Engemann" w:date="2018-04-19T23:07:00Z">
            <w:rPr>
              <w:rFonts w:ascii="Calibri" w:hAnsi="Calibri"/>
              <w:lang w:val="en-US"/>
            </w:rPr>
          </w:rPrChange>
        </w:rPr>
        <w:t xml:space="preserve"> </w:t>
      </w:r>
      <w:r w:rsidR="00ED75EE" w:rsidRPr="00CA09EA">
        <w:rPr>
          <w:rFonts w:ascii="Calibri" w:hAnsi="Calibri" w:cs="Calibri"/>
          <w:lang w:val="en-US"/>
          <w:rPrChange w:id="596" w:author="Denis Engemann" w:date="2018-04-19T23:07:00Z">
            <w:rPr>
              <w:rFonts w:ascii="Calibri" w:hAnsi="Calibri"/>
              <w:lang w:val="en-US"/>
            </w:rPr>
          </w:rPrChange>
        </w:rPr>
        <w:t xml:space="preserve">techniques </w:t>
      </w:r>
      <w:r w:rsidR="00CA5A3D" w:rsidRPr="00CA09EA">
        <w:rPr>
          <w:rFonts w:ascii="Calibri" w:hAnsi="Calibri" w:cs="Calibri"/>
          <w:lang w:val="en-US"/>
          <w:rPrChange w:id="597" w:author="Denis Engemann" w:date="2018-04-19T23:07:00Z">
            <w:rPr>
              <w:rFonts w:ascii="Calibri" w:hAnsi="Calibri"/>
              <w:lang w:val="en-US"/>
            </w:rPr>
          </w:rPrChange>
        </w:rPr>
        <w:t>ushered</w:t>
      </w:r>
      <w:r w:rsidRPr="00CA09EA">
        <w:rPr>
          <w:rFonts w:ascii="Calibri" w:hAnsi="Calibri" w:cs="Calibri"/>
          <w:lang w:val="en-US"/>
          <w:rPrChange w:id="598" w:author="Denis Engemann" w:date="2018-04-19T23:07:00Z">
            <w:rPr>
              <w:rFonts w:ascii="Calibri" w:hAnsi="Calibri"/>
              <w:lang w:val="en-US"/>
            </w:rPr>
          </w:rPrChange>
        </w:rPr>
        <w:t xml:space="preserve"> bio</w:t>
      </w:r>
      <w:r w:rsidR="00A816C7" w:rsidRPr="00CA09EA">
        <w:rPr>
          <w:rFonts w:ascii="Calibri" w:hAnsi="Calibri" w:cs="Calibri"/>
          <w:lang w:val="en-US"/>
          <w:rPrChange w:id="599" w:author="Denis Engemann" w:date="2018-04-19T23:07:00Z">
            <w:rPr>
              <w:rFonts w:ascii="Calibri" w:hAnsi="Calibri"/>
              <w:lang w:val="en-US"/>
            </w:rPr>
          </w:rPrChange>
        </w:rPr>
        <w:t>medical research</w:t>
      </w:r>
      <w:r w:rsidRPr="00CA09EA">
        <w:rPr>
          <w:rFonts w:ascii="Calibri" w:hAnsi="Calibri" w:cs="Calibri"/>
          <w:lang w:val="en-US"/>
          <w:rPrChange w:id="600" w:author="Denis Engemann" w:date="2018-04-19T23:07:00Z">
            <w:rPr>
              <w:rFonts w:ascii="Calibri" w:hAnsi="Calibri"/>
              <w:lang w:val="en-US"/>
            </w:rPr>
          </w:rPrChange>
        </w:rPr>
        <w:t xml:space="preserve"> </w:t>
      </w:r>
      <w:r w:rsidR="00CA5A3D" w:rsidRPr="00CA09EA">
        <w:rPr>
          <w:rFonts w:ascii="Calibri" w:hAnsi="Calibri" w:cs="Calibri"/>
          <w:lang w:val="en-US"/>
          <w:rPrChange w:id="601" w:author="Denis Engemann" w:date="2018-04-19T23:07:00Z">
            <w:rPr>
              <w:rFonts w:ascii="Calibri" w:hAnsi="Calibri"/>
              <w:lang w:val="en-US"/>
            </w:rPr>
          </w:rPrChange>
        </w:rPr>
        <w:t>into</w:t>
      </w:r>
      <w:r w:rsidRPr="00CA09EA">
        <w:rPr>
          <w:rFonts w:ascii="Calibri" w:hAnsi="Calibri" w:cs="Calibri"/>
          <w:lang w:val="en-US"/>
          <w:rPrChange w:id="602" w:author="Denis Engemann" w:date="2018-04-19T23:07:00Z">
            <w:rPr>
              <w:rFonts w:ascii="Calibri" w:hAnsi="Calibri"/>
              <w:lang w:val="en-US"/>
            </w:rPr>
          </w:rPrChange>
        </w:rPr>
        <w:t xml:space="preserve"> the </w:t>
      </w:r>
      <w:r w:rsidR="00671633" w:rsidRPr="00CA09EA">
        <w:rPr>
          <w:rFonts w:ascii="Calibri" w:hAnsi="Calibri" w:cs="Calibri"/>
          <w:lang w:val="en-US"/>
          <w:rPrChange w:id="603" w:author="Denis Engemann" w:date="2018-04-19T23:07:00Z">
            <w:rPr>
              <w:rFonts w:ascii="Calibri" w:hAnsi="Calibri"/>
              <w:lang w:val="en-US"/>
            </w:rPr>
          </w:rPrChange>
        </w:rPr>
        <w:t xml:space="preserve">era of </w:t>
      </w:r>
      <w:r w:rsidRPr="00CA09EA">
        <w:rPr>
          <w:rFonts w:ascii="Calibri" w:hAnsi="Calibri" w:cs="Calibri"/>
          <w:lang w:val="en-US"/>
          <w:rPrChange w:id="604" w:author="Denis Engemann" w:date="2018-04-19T23:07:00Z">
            <w:rPr>
              <w:rFonts w:ascii="Calibri" w:hAnsi="Calibri"/>
              <w:lang w:val="en-US"/>
            </w:rPr>
          </w:rPrChange>
        </w:rPr>
        <w:t>“big data”</w:t>
      </w:r>
      <w:r w:rsidR="00ED75EE" w:rsidRPr="00CA09EA">
        <w:rPr>
          <w:rFonts w:ascii="Calibri" w:hAnsi="Calibri" w:cs="Calibri"/>
          <w:lang w:val="en-US"/>
          <w:rPrChange w:id="605" w:author="Denis Engemann" w:date="2018-04-19T23:07:00Z">
            <w:rPr>
              <w:rFonts w:ascii="Calibri" w:hAnsi="Calibri"/>
              <w:lang w:val="en-US"/>
            </w:rPr>
          </w:rPrChange>
        </w:rPr>
        <w:t xml:space="preserve"> </w:t>
      </w:r>
      <w:r w:rsidR="00ED75EE" w:rsidRPr="00CA09EA">
        <w:rPr>
          <w:rFonts w:ascii="Calibri" w:hAnsi="Calibri" w:cs="Calibri"/>
          <w:lang w:val="en-US"/>
        </w:rPr>
        <w:fldChar w:fldCharType="begin"/>
      </w:r>
      <w:r w:rsidR="00ED75EE" w:rsidRPr="00CA09EA">
        <w:rPr>
          <w:rFonts w:ascii="Calibri" w:hAnsi="Calibri" w:cs="Calibri"/>
          <w:lang w:val="en-US"/>
          <w:rPrChange w:id="606" w:author="Denis Engemann" w:date="2018-04-19T23:07:00Z">
            <w:rPr>
              <w:rFonts w:ascii="Calibri" w:hAnsi="Calibri"/>
              <w:lang w:val="en-US"/>
            </w:rPr>
          </w:rPrChange>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sidRPr="00CA09EA">
        <w:rPr>
          <w:rFonts w:ascii="Calibri" w:hAnsi="Calibri" w:cs="Calibri"/>
          <w:lang w:val="en-US"/>
          <w:rPrChange w:id="607" w:author="Denis Engemann" w:date="2018-04-19T23:07:00Z">
            <w:rPr>
              <w:rFonts w:ascii="Calibri" w:hAnsi="Calibri"/>
              <w:lang w:val="en-US"/>
            </w:rPr>
          </w:rPrChange>
        </w:rPr>
        <w:fldChar w:fldCharType="separate"/>
      </w:r>
      <w:r w:rsidR="00ED75EE" w:rsidRPr="001F0B68">
        <w:rPr>
          <w:rFonts w:ascii="Calibri" w:hAnsi="Calibri" w:cs="Calibri"/>
          <w:noProof/>
          <w:lang w:val="en-US"/>
        </w:rPr>
        <w:t>(</w:t>
      </w:r>
      <w:r w:rsidR="00690732" w:rsidRPr="00CA09EA">
        <w:rPr>
          <w:rFonts w:ascii="Calibri" w:hAnsi="Calibri" w:cs="Calibri"/>
          <w:rPrChange w:id="608" w:author="Denis Engemann" w:date="2018-04-19T23:07:00Z">
            <w:rPr/>
          </w:rPrChange>
        </w:rPr>
        <w:fldChar w:fldCharType="begin"/>
      </w:r>
      <w:r w:rsidR="00690732" w:rsidRPr="00CA09EA">
        <w:rPr>
          <w:rFonts w:ascii="Calibri" w:hAnsi="Calibri" w:cs="Calibri"/>
          <w:lang w:val="en-US"/>
          <w:rPrChange w:id="609" w:author="Denis Engemann" w:date="2018-04-19T23:07:00Z">
            <w:rPr>
              <w:lang w:val="en-US"/>
            </w:rPr>
          </w:rPrChange>
        </w:rPr>
        <w:instrText xml:space="preserve"> HYPERLINK \l "_ENREF_7" \o "Efron, 2012 #6910" </w:instrText>
      </w:r>
      <w:r w:rsidR="00690732" w:rsidRPr="00CA09EA">
        <w:rPr>
          <w:rFonts w:ascii="Calibri" w:hAnsi="Calibri" w:cs="Calibri"/>
          <w:rPrChange w:id="610" w:author="Denis Engemann" w:date="2018-04-19T23:07:00Z">
            <w:rPr/>
          </w:rPrChange>
        </w:rPr>
        <w:fldChar w:fldCharType="separate"/>
      </w:r>
      <w:r w:rsidR="007646E0" w:rsidRPr="00CA09EA">
        <w:rPr>
          <w:rFonts w:ascii="Calibri" w:hAnsi="Calibri" w:cs="Calibri"/>
          <w:noProof/>
          <w:lang w:val="en-US"/>
          <w:rPrChange w:id="611" w:author="Denis Engemann" w:date="2018-04-19T23:07:00Z">
            <w:rPr>
              <w:rFonts w:ascii="Calibri" w:hAnsi="Calibri"/>
              <w:noProof/>
              <w:lang w:val="en-US"/>
            </w:rPr>
          </w:rPrChange>
        </w:rPr>
        <w:t>7</w:t>
      </w:r>
      <w:r w:rsidR="00690732" w:rsidRPr="00CA09EA">
        <w:rPr>
          <w:rFonts w:ascii="Calibri" w:hAnsi="Calibri" w:cs="Calibri"/>
          <w:noProof/>
          <w:lang w:val="en-US"/>
          <w:rPrChange w:id="612" w:author="Denis Engemann" w:date="2018-04-19T23:07:00Z">
            <w:rPr>
              <w:rFonts w:ascii="Calibri" w:hAnsi="Calibri"/>
              <w:noProof/>
              <w:lang w:val="en-US"/>
            </w:rPr>
          </w:rPrChange>
        </w:rPr>
        <w:fldChar w:fldCharType="end"/>
      </w:r>
      <w:r w:rsidR="00ED75EE" w:rsidRPr="001F0B68">
        <w:rPr>
          <w:rFonts w:ascii="Calibri" w:hAnsi="Calibri" w:cs="Calibri"/>
          <w:noProof/>
          <w:lang w:val="en-US"/>
        </w:rPr>
        <w:t>)</w:t>
      </w:r>
      <w:r w:rsidR="00ED75EE" w:rsidRPr="001F0B68">
        <w:rPr>
          <w:rFonts w:ascii="Calibri" w:hAnsi="Calibri" w:cs="Calibri"/>
          <w:lang w:val="en-US"/>
        </w:rPr>
        <w:fldChar w:fldCharType="end"/>
      </w:r>
      <w:r w:rsidRPr="00CA09EA">
        <w:rPr>
          <w:rFonts w:ascii="Calibri" w:hAnsi="Calibri" w:cs="Calibri"/>
          <w:lang w:val="en-US"/>
        </w:rPr>
        <w:t>.</w:t>
      </w:r>
      <w:r w:rsidR="00E70EAF" w:rsidRPr="001F0B68">
        <w:rPr>
          <w:rFonts w:ascii="Calibri" w:eastAsia="Times New Roman" w:hAnsi="Calibri" w:cs="Calibri"/>
          <w:color w:val="222222"/>
          <w:shd w:val="clear" w:color="auto" w:fill="FFFFFF"/>
          <w:lang w:val="en-US"/>
        </w:rPr>
        <w:t xml:space="preserve"> </w:t>
      </w:r>
      <w:r w:rsidR="001474B8" w:rsidRPr="001F0B68">
        <w:rPr>
          <w:rFonts w:ascii="Calibri" w:hAnsi="Calibri" w:cs="Calibri"/>
          <w:color w:val="000000" w:themeColor="text1"/>
          <w:lang w:val="en-US"/>
        </w:rPr>
        <w:t xml:space="preserve">There is a growing interest in and pressure for </w:t>
      </w:r>
      <w:r w:rsidR="001474B8" w:rsidRPr="001F0B68">
        <w:rPr>
          <w:rFonts w:ascii="Calibri" w:hAnsi="Calibri" w:cs="Calibri"/>
          <w:highlight w:val="white"/>
          <w:lang w:val="en-US"/>
        </w:rPr>
        <w:t>the creation, curation, and collaboration of extensive</w:t>
      </w:r>
      <w:r w:rsidR="001474B8" w:rsidRPr="00CA09EA">
        <w:rPr>
          <w:rFonts w:ascii="Calibri" w:hAnsi="Calibri" w:cs="Calibri"/>
          <w:noProof/>
          <w:color w:val="000000" w:themeColor="text1"/>
          <w:lang w:val="en-US"/>
          <w:rPrChange w:id="613" w:author="Denis Engemann" w:date="2018-04-19T23:07:00Z">
            <w:rPr>
              <w:rFonts w:ascii="Calibri" w:hAnsi="Calibri"/>
              <w:noProof/>
              <w:color w:val="000000" w:themeColor="text1"/>
              <w:lang w:val="en-US"/>
            </w:rPr>
          </w:rPrChange>
        </w:rPr>
        <w:t xml:space="preserve"> </w:t>
      </w:r>
      <w:r w:rsidR="00C619BA" w:rsidRPr="00CA09EA">
        <w:rPr>
          <w:rFonts w:ascii="Calibri" w:hAnsi="Calibri" w:cs="Calibri"/>
          <w:noProof/>
          <w:color w:val="000000" w:themeColor="text1"/>
          <w:lang w:val="en-US"/>
          <w:rPrChange w:id="614" w:author="Denis Engemann" w:date="2018-04-19T23:07:00Z">
            <w:rPr>
              <w:rFonts w:ascii="Calibri" w:hAnsi="Calibri"/>
              <w:noProof/>
              <w:color w:val="000000" w:themeColor="text1"/>
              <w:lang w:val="en-US"/>
            </w:rPr>
          </w:rPrChange>
        </w:rPr>
        <w:t xml:space="preserve">medical </w:t>
      </w:r>
      <w:r w:rsidR="001474B8" w:rsidRPr="00CA09EA">
        <w:rPr>
          <w:rFonts w:ascii="Calibri" w:hAnsi="Calibri" w:cs="Calibri"/>
          <w:noProof/>
          <w:color w:val="000000" w:themeColor="text1"/>
          <w:lang w:val="en-US"/>
          <w:rPrChange w:id="615" w:author="Denis Engemann" w:date="2018-04-19T23:07:00Z">
            <w:rPr>
              <w:rFonts w:ascii="Calibri" w:hAnsi="Calibri"/>
              <w:noProof/>
              <w:color w:val="000000" w:themeColor="text1"/>
              <w:lang w:val="en-US"/>
            </w:rPr>
          </w:rPrChange>
        </w:rPr>
        <w:t>datasets</w:t>
      </w:r>
      <w:r w:rsidR="001474B8" w:rsidRPr="00CA09EA">
        <w:rPr>
          <w:rFonts w:ascii="Calibri" w:hAnsi="Calibri" w:cs="Calibri"/>
          <w:color w:val="000000" w:themeColor="text1"/>
          <w:lang w:val="en-US"/>
          <w:rPrChange w:id="616" w:author="Denis Engemann" w:date="2018-04-19T23:07:00Z">
            <w:rPr>
              <w:rFonts w:ascii="Calibri" w:hAnsi="Calibri"/>
              <w:color w:val="000000" w:themeColor="text1"/>
              <w:lang w:val="en-US"/>
            </w:rPr>
          </w:rPrChange>
        </w:rPr>
        <w:t>.</w:t>
      </w:r>
      <w:r w:rsidR="0096500D" w:rsidRPr="00CA09EA">
        <w:rPr>
          <w:rFonts w:ascii="Calibri" w:hAnsi="Calibri" w:cs="Calibri"/>
          <w:color w:val="000000" w:themeColor="text1"/>
          <w:lang w:val="en-US"/>
          <w:rPrChange w:id="617" w:author="Denis Engemann" w:date="2018-04-19T23:07:00Z">
            <w:rPr>
              <w:rFonts w:ascii="Calibri" w:hAnsi="Calibri"/>
              <w:color w:val="000000" w:themeColor="text1"/>
              <w:lang w:val="en-US"/>
            </w:rPr>
          </w:rPrChange>
        </w:rPr>
        <w:t xml:space="preserve"> </w:t>
      </w:r>
      <w:r w:rsidR="0096500D" w:rsidRPr="00CA09EA">
        <w:rPr>
          <w:rFonts w:ascii="Calibri" w:hAnsi="Calibri" w:cs="Calibri"/>
          <w:lang w:val="en-US"/>
          <w:rPrChange w:id="618" w:author="Denis Engemann" w:date="2018-04-19T23:07:00Z">
            <w:rPr>
              <w:rFonts w:ascii="Calibri" w:hAnsi="Calibri"/>
              <w:lang w:val="en-US"/>
            </w:rPr>
          </w:rPrChange>
        </w:rPr>
        <w:t xml:space="preserve">For instance, </w:t>
      </w:r>
      <w:r w:rsidR="00743E98" w:rsidRPr="00CA09EA">
        <w:rPr>
          <w:rFonts w:ascii="Calibri" w:hAnsi="Calibri" w:cs="Calibri"/>
          <w:lang w:val="en-US"/>
          <w:rPrChange w:id="619" w:author="Denis Engemann" w:date="2018-04-19T23:07:00Z">
            <w:rPr>
              <w:rFonts w:ascii="Calibri" w:hAnsi="Calibri"/>
              <w:lang w:val="en-US"/>
            </w:rPr>
          </w:rPrChange>
        </w:rPr>
        <w:t>the UK Biobank ha</w:t>
      </w:r>
      <w:r w:rsidR="0096500D" w:rsidRPr="00CA09EA">
        <w:rPr>
          <w:rFonts w:ascii="Calibri" w:hAnsi="Calibri" w:cs="Calibri"/>
          <w:lang w:val="en-US"/>
          <w:rPrChange w:id="620" w:author="Denis Engemann" w:date="2018-04-19T23:07:00Z">
            <w:rPr>
              <w:rFonts w:ascii="Calibri" w:hAnsi="Calibri"/>
              <w:lang w:val="en-US"/>
            </w:rPr>
          </w:rPrChange>
        </w:rPr>
        <w:t>s gather</w:t>
      </w:r>
      <w:r w:rsidR="00C619BA" w:rsidRPr="00CA09EA">
        <w:rPr>
          <w:rFonts w:ascii="Calibri" w:hAnsi="Calibri" w:cs="Calibri"/>
          <w:lang w:val="en-US"/>
          <w:rPrChange w:id="621" w:author="Denis Engemann" w:date="2018-04-19T23:07:00Z">
            <w:rPr>
              <w:rFonts w:ascii="Calibri" w:hAnsi="Calibri"/>
              <w:lang w:val="en-US"/>
            </w:rPr>
          </w:rPrChange>
        </w:rPr>
        <w:t>ed</w:t>
      </w:r>
      <w:r w:rsidR="0096500D" w:rsidRPr="00CA09EA">
        <w:rPr>
          <w:rFonts w:ascii="Calibri" w:hAnsi="Calibri" w:cs="Calibri"/>
          <w:lang w:val="en-US"/>
          <w:rPrChange w:id="622" w:author="Denis Engemann" w:date="2018-04-19T23:07:00Z">
            <w:rPr>
              <w:rFonts w:ascii="Calibri" w:hAnsi="Calibri"/>
              <w:lang w:val="en-US"/>
            </w:rPr>
          </w:rPrChange>
        </w:rPr>
        <w:t xml:space="preserve"> genetic and environmental (</w:t>
      </w:r>
      <w:r w:rsidR="0096500D" w:rsidRPr="00CA09EA">
        <w:rPr>
          <w:rFonts w:ascii="Calibri" w:hAnsi="Calibri" w:cs="Calibri"/>
          <w:highlight w:val="white"/>
          <w:lang w:val="en-US"/>
          <w:rPrChange w:id="623" w:author="Denis Engemann" w:date="2018-04-19T23:07:00Z">
            <w:rPr>
              <w:rFonts w:ascii="Calibri" w:hAnsi="Calibri"/>
              <w:highlight w:val="white"/>
              <w:lang w:val="en-US"/>
            </w:rPr>
          </w:rPrChange>
        </w:rPr>
        <w:t>e</w:t>
      </w:r>
      <w:r w:rsidR="0096500D" w:rsidRPr="00CA09EA">
        <w:rPr>
          <w:rFonts w:ascii="Calibri" w:hAnsi="Calibri" w:cs="Calibri"/>
          <w:lang w:val="en-US"/>
          <w:rPrChange w:id="624" w:author="Denis Engemann" w:date="2018-04-19T23:07:00Z">
            <w:rPr>
              <w:rFonts w:ascii="Calibri" w:hAnsi="Calibri"/>
              <w:lang w:val="en-US"/>
            </w:rPr>
          </w:rPrChange>
        </w:rPr>
        <w:t>.</w:t>
      </w:r>
      <w:r w:rsidR="0096500D" w:rsidRPr="00CA09EA">
        <w:rPr>
          <w:rFonts w:ascii="Calibri" w:hAnsi="Calibri" w:cs="Calibri"/>
          <w:highlight w:val="white"/>
          <w:lang w:val="en-US"/>
          <w:rPrChange w:id="625" w:author="Denis Engemann" w:date="2018-04-19T23:07:00Z">
            <w:rPr>
              <w:rFonts w:ascii="Calibri" w:hAnsi="Calibri"/>
              <w:highlight w:val="white"/>
              <w:lang w:val="en-US"/>
            </w:rPr>
          </w:rPrChange>
        </w:rPr>
        <w:t>g</w:t>
      </w:r>
      <w:r w:rsidR="0096500D" w:rsidRPr="00CA09EA">
        <w:rPr>
          <w:rFonts w:ascii="Calibri" w:hAnsi="Calibri" w:cs="Calibri"/>
          <w:lang w:val="en-US"/>
          <w:rPrChange w:id="626" w:author="Denis Engemann" w:date="2018-04-19T23:07:00Z">
            <w:rPr>
              <w:rFonts w:ascii="Calibri" w:hAnsi="Calibri"/>
              <w:lang w:val="en-US"/>
            </w:rPr>
          </w:rPrChange>
        </w:rPr>
        <w:t xml:space="preserve">., nutrition, lifestyle, medications) </w:t>
      </w:r>
      <w:r w:rsidR="0096500D" w:rsidRPr="00CA09EA">
        <w:rPr>
          <w:rFonts w:ascii="Calibri" w:hAnsi="Calibri" w:cs="Calibri"/>
          <w:highlight w:val="white"/>
          <w:lang w:val="en-US"/>
          <w:rPrChange w:id="627" w:author="Denis Engemann" w:date="2018-04-19T23:07:00Z">
            <w:rPr>
              <w:rFonts w:ascii="Calibri" w:hAnsi="Calibri"/>
              <w:highlight w:val="white"/>
              <w:lang w:val="en-US"/>
            </w:rPr>
          </w:rPrChange>
        </w:rPr>
        <w:t>data</w:t>
      </w:r>
      <w:r w:rsidR="0096500D" w:rsidRPr="00CA09EA">
        <w:rPr>
          <w:rFonts w:ascii="Calibri" w:hAnsi="Calibri" w:cs="Calibri"/>
          <w:lang w:val="en-US"/>
          <w:rPrChange w:id="628" w:author="Denis Engemann" w:date="2018-04-19T23:07:00Z">
            <w:rPr>
              <w:rFonts w:ascii="Calibri" w:hAnsi="Calibri"/>
              <w:lang w:val="en-US"/>
            </w:rPr>
          </w:rPrChange>
        </w:rPr>
        <w:t xml:space="preserve"> from 500,000 volunteers, and is </w:t>
      </w:r>
      <w:r w:rsidR="00C619BA" w:rsidRPr="00CA09EA">
        <w:rPr>
          <w:rFonts w:ascii="Calibri" w:hAnsi="Calibri" w:cs="Calibri"/>
          <w:lang w:val="en-US"/>
          <w:rPrChange w:id="629" w:author="Denis Engemann" w:date="2018-04-19T23:07:00Z">
            <w:rPr>
              <w:rFonts w:ascii="Calibri" w:hAnsi="Calibri"/>
              <w:lang w:val="en-US"/>
            </w:rPr>
          </w:rPrChange>
        </w:rPr>
        <w:t>the</w:t>
      </w:r>
      <w:r w:rsidR="0096500D" w:rsidRPr="00CA09EA">
        <w:rPr>
          <w:rFonts w:ascii="Calibri" w:hAnsi="Calibri" w:cs="Calibri"/>
          <w:lang w:val="en-US"/>
          <w:rPrChange w:id="630" w:author="Denis Engemann" w:date="2018-04-19T23:07:00Z">
            <w:rPr>
              <w:rFonts w:ascii="Calibri" w:hAnsi="Calibri"/>
              <w:lang w:val="en-US"/>
            </w:rPr>
          </w:rPrChange>
        </w:rPr>
        <w:t xml:space="preserve"> </w:t>
      </w:r>
      <w:r w:rsidR="0096500D" w:rsidRPr="00CA09EA">
        <w:rPr>
          <w:rFonts w:ascii="Calibri" w:hAnsi="Calibri" w:cs="Calibri"/>
          <w:highlight w:val="white"/>
          <w:lang w:val="en-US"/>
          <w:rPrChange w:id="631" w:author="Denis Engemann" w:date="2018-04-19T23:07:00Z">
            <w:rPr>
              <w:rFonts w:ascii="Calibri" w:hAnsi="Calibri"/>
              <w:highlight w:val="white"/>
              <w:lang w:val="en-US"/>
            </w:rPr>
          </w:rPrChange>
        </w:rPr>
        <w:t xml:space="preserve">currently </w:t>
      </w:r>
      <w:r w:rsidR="0096500D" w:rsidRPr="00CA09EA">
        <w:rPr>
          <w:rFonts w:ascii="Calibri" w:hAnsi="Calibri" w:cs="Calibri"/>
          <w:lang w:val="en-US"/>
          <w:rPrChange w:id="632" w:author="Denis Engemann" w:date="2018-04-19T23:07:00Z">
            <w:rPr>
              <w:rFonts w:ascii="Calibri" w:hAnsi="Calibri"/>
              <w:lang w:val="en-US"/>
            </w:rPr>
          </w:rPrChange>
        </w:rPr>
        <w:t xml:space="preserve">largest biomedical </w:t>
      </w:r>
      <w:r w:rsidR="00743E98" w:rsidRPr="00CA09EA">
        <w:rPr>
          <w:rFonts w:ascii="Calibri" w:hAnsi="Calibri" w:cs="Calibri"/>
          <w:highlight w:val="white"/>
          <w:lang w:val="en-US"/>
          <w:rPrChange w:id="633" w:author="Denis Engemann" w:date="2018-04-19T23:07:00Z">
            <w:rPr>
              <w:rFonts w:ascii="Calibri" w:hAnsi="Calibri"/>
              <w:highlight w:val="white"/>
              <w:lang w:val="en-US"/>
            </w:rPr>
          </w:rPrChange>
        </w:rPr>
        <w:t>data resource</w:t>
      </w:r>
      <w:r w:rsidR="00C619BA" w:rsidRPr="00CA09EA">
        <w:rPr>
          <w:rFonts w:ascii="Calibri" w:hAnsi="Calibri" w:cs="Calibri"/>
          <w:lang w:val="en-US"/>
          <w:rPrChange w:id="634" w:author="Denis Engemann" w:date="2018-04-19T23:07:00Z">
            <w:rPr>
              <w:rFonts w:ascii="Calibri" w:hAnsi="Calibri"/>
              <w:lang w:val="en-US"/>
            </w:rPr>
          </w:rPrChange>
        </w:rPr>
        <w:t xml:space="preserve"> of its kind</w:t>
      </w:r>
      <w:r w:rsidR="00A816C7" w:rsidRPr="00CA09EA">
        <w:rPr>
          <w:rFonts w:ascii="Calibri" w:hAnsi="Calibri" w:cs="Calibri"/>
          <w:lang w:val="en-US"/>
          <w:rPrChange w:id="635" w:author="Denis Engemann" w:date="2018-04-19T23:07:00Z">
            <w:rPr>
              <w:rFonts w:ascii="Calibri" w:hAnsi="Calibri"/>
              <w:lang w:val="en-US"/>
            </w:rPr>
          </w:rPrChange>
        </w:rPr>
        <w:t xml:space="preserve"> (www.ukbiobank.org)</w:t>
      </w:r>
      <w:r w:rsidR="0096500D" w:rsidRPr="00CA09EA">
        <w:rPr>
          <w:rFonts w:ascii="Calibri" w:hAnsi="Calibri" w:cs="Calibri"/>
          <w:lang w:val="en-US"/>
          <w:rPrChange w:id="636" w:author="Denis Engemann" w:date="2018-04-19T23:07:00Z">
            <w:rPr>
              <w:rFonts w:ascii="Calibri" w:hAnsi="Calibri"/>
              <w:lang w:val="en-US"/>
            </w:rPr>
          </w:rPrChange>
        </w:rPr>
        <w:t>.</w:t>
      </w:r>
      <w:r w:rsidR="00E70EAF" w:rsidRPr="00CA09EA">
        <w:rPr>
          <w:rFonts w:ascii="Calibri" w:hAnsi="Calibri" w:cs="Calibri"/>
          <w:lang w:val="en-US"/>
          <w:rPrChange w:id="637" w:author="Denis Engemann" w:date="2018-04-19T23:07:00Z">
            <w:rPr>
              <w:rFonts w:ascii="Calibri" w:hAnsi="Calibri"/>
              <w:lang w:val="en-US"/>
            </w:rPr>
          </w:rPrChange>
        </w:rPr>
        <w:t xml:space="preserve"> </w:t>
      </w:r>
      <w:r w:rsidR="00A816C7" w:rsidRPr="00CA09EA">
        <w:rPr>
          <w:rFonts w:ascii="Calibri" w:hAnsi="Calibri" w:cs="Calibri"/>
          <w:color w:val="000000" w:themeColor="text1"/>
          <w:lang w:val="en-US"/>
          <w:rPrChange w:id="638" w:author="Denis Engemann" w:date="2018-04-19T23:07:00Z">
            <w:rPr>
              <w:rFonts w:ascii="Calibri" w:hAnsi="Calibri"/>
              <w:color w:val="000000" w:themeColor="text1"/>
              <w:lang w:val="en-US"/>
            </w:rPr>
          </w:rPrChange>
        </w:rPr>
        <w:t xml:space="preserve">Due to </w:t>
      </w:r>
      <w:r w:rsidR="00E70EAF" w:rsidRPr="00CA09EA">
        <w:rPr>
          <w:rFonts w:ascii="Calibri" w:hAnsi="Calibri" w:cs="Calibri"/>
          <w:color w:val="000000" w:themeColor="text1"/>
          <w:lang w:val="en-US"/>
          <w:rPrChange w:id="639" w:author="Denis Engemann" w:date="2018-04-19T23:07:00Z">
            <w:rPr>
              <w:rFonts w:ascii="Calibri" w:hAnsi="Calibri"/>
              <w:color w:val="000000" w:themeColor="text1"/>
              <w:lang w:val="en-US"/>
            </w:rPr>
          </w:rPrChange>
        </w:rPr>
        <w:t>the</w:t>
      </w:r>
      <w:r w:rsidR="00F9342E" w:rsidRPr="00CA09EA">
        <w:rPr>
          <w:rStyle w:val="s1"/>
          <w:rFonts w:ascii="Calibri" w:hAnsi="Calibri" w:cs="Calibri"/>
          <w:color w:val="000000" w:themeColor="text1"/>
          <w:lang w:val="en-US"/>
          <w:rPrChange w:id="640" w:author="Denis Engemann" w:date="2018-04-19T23:07:00Z">
            <w:rPr>
              <w:rStyle w:val="s1"/>
              <w:rFonts w:ascii="Calibri" w:hAnsi="Calibri"/>
              <w:color w:val="000000" w:themeColor="text1"/>
              <w:lang w:val="en-US"/>
            </w:rPr>
          </w:rPrChange>
        </w:rPr>
        <w:t xml:space="preserve"> </w:t>
      </w:r>
      <w:r w:rsidR="00A816C7" w:rsidRPr="00CA09EA">
        <w:rPr>
          <w:rStyle w:val="s1"/>
          <w:rFonts w:ascii="Calibri" w:hAnsi="Calibri" w:cs="Calibri"/>
          <w:color w:val="000000" w:themeColor="text1"/>
          <w:lang w:val="en-US"/>
          <w:rPrChange w:id="641" w:author="Denis Engemann" w:date="2018-04-19T23:07:00Z">
            <w:rPr>
              <w:rStyle w:val="s1"/>
              <w:rFonts w:ascii="Calibri" w:hAnsi="Calibri"/>
              <w:color w:val="000000" w:themeColor="text1"/>
              <w:lang w:val="en-US"/>
            </w:rPr>
          </w:rPrChange>
        </w:rPr>
        <w:t xml:space="preserve">parallel rise </w:t>
      </w:r>
      <w:r w:rsidR="00A816C7" w:rsidRPr="00CA09EA">
        <w:rPr>
          <w:rStyle w:val="s2"/>
          <w:rFonts w:ascii="Calibri" w:hAnsi="Calibri" w:cs="Calibri"/>
          <w:color w:val="000000" w:themeColor="text1"/>
          <w:lang w:val="en-US"/>
          <w:rPrChange w:id="642" w:author="Denis Engemann" w:date="2018-04-19T23:07:00Z">
            <w:rPr>
              <w:rStyle w:val="s2"/>
              <w:rFonts w:ascii="Calibri" w:hAnsi="Calibri"/>
              <w:color w:val="000000" w:themeColor="text1"/>
              <w:lang w:val="en-US"/>
            </w:rPr>
          </w:rPrChange>
        </w:rPr>
        <w:t>in</w:t>
      </w:r>
      <w:r w:rsidR="00F9342E" w:rsidRPr="00CA09EA">
        <w:rPr>
          <w:rStyle w:val="s2"/>
          <w:rFonts w:ascii="Calibri" w:hAnsi="Calibri" w:cs="Calibri"/>
          <w:color w:val="000000" w:themeColor="text1"/>
          <w:lang w:val="en-US"/>
          <w:rPrChange w:id="643" w:author="Denis Engemann" w:date="2018-04-19T23:07:00Z">
            <w:rPr>
              <w:rStyle w:val="s2"/>
              <w:rFonts w:ascii="Calibri" w:hAnsi="Calibri"/>
              <w:color w:val="000000" w:themeColor="text1"/>
              <w:lang w:val="en-US"/>
            </w:rPr>
          </w:rPrChange>
        </w:rPr>
        <w:t xml:space="preserve"> data availability, computing power, and cheaper data storage </w:t>
      </w:r>
      <w:r w:rsidR="00F9342E" w:rsidRPr="00CA09EA">
        <w:rPr>
          <w:rStyle w:val="s2"/>
          <w:rFonts w:ascii="Calibri" w:hAnsi="Calibri" w:cs="Calibri"/>
          <w:color w:val="000000" w:themeColor="text1"/>
          <w:lang w:val="en-US"/>
        </w:rPr>
        <w:fldChar w:fldCharType="begin"/>
      </w:r>
      <w:r w:rsidR="0024261F" w:rsidRPr="00CA09EA">
        <w:rPr>
          <w:rStyle w:val="s2"/>
          <w:rFonts w:ascii="Calibri" w:hAnsi="Calibri" w:cs="Calibri"/>
          <w:color w:val="000000" w:themeColor="text1"/>
          <w:lang w:val="en-US"/>
          <w:rPrChange w:id="644" w:author="Denis Engemann" w:date="2018-04-19T23:07:00Z">
            <w:rPr>
              <w:rStyle w:val="s2"/>
              <w:rFonts w:ascii="Calibri" w:hAnsi="Calibri"/>
              <w:color w:val="000000" w:themeColor="text1"/>
              <w:lang w:val="en-US"/>
            </w:rPr>
          </w:rPrChange>
        </w:rPr>
        <w:instrText xml:space="preserve"> </w:instrText>
      </w:r>
      <w:r w:rsidR="00CA1C93" w:rsidRPr="00CA09EA">
        <w:rPr>
          <w:rStyle w:val="s2"/>
          <w:rFonts w:ascii="Calibri" w:hAnsi="Calibri" w:cs="Calibri"/>
          <w:color w:val="000000" w:themeColor="text1"/>
          <w:lang w:val="en-US"/>
          <w:rPrChange w:id="645" w:author="Denis Engemann" w:date="2018-04-19T23:07:00Z">
            <w:rPr>
              <w:rStyle w:val="s2"/>
              <w:rFonts w:ascii="Calibri" w:hAnsi="Calibri"/>
              <w:color w:val="000000" w:themeColor="text1"/>
              <w:lang w:val="en-US"/>
            </w:rPr>
          </w:rPrChange>
        </w:rPr>
        <w:instrText>ADDIN</w:instrText>
      </w:r>
      <w:r w:rsidR="0024261F" w:rsidRPr="00CA09EA">
        <w:rPr>
          <w:rStyle w:val="s2"/>
          <w:rFonts w:ascii="Calibri" w:hAnsi="Calibri" w:cs="Calibri"/>
          <w:color w:val="000000" w:themeColor="text1"/>
          <w:lang w:val="en-US"/>
          <w:rPrChange w:id="646" w:author="Denis Engemann" w:date="2018-04-19T23:07:00Z">
            <w:rPr>
              <w:rStyle w:val="s2"/>
              <w:rFonts w:ascii="Calibri" w:hAnsi="Calibri"/>
              <w:color w:val="000000" w:themeColor="text1"/>
              <w:lang w:val="en-US"/>
            </w:rPr>
          </w:rPrChange>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CA09EA">
        <w:rPr>
          <w:rStyle w:val="s2"/>
          <w:rFonts w:ascii="Calibri" w:hAnsi="Calibri" w:cs="Calibri"/>
          <w:color w:val="000000" w:themeColor="text1"/>
          <w:lang w:val="en-US"/>
          <w:rPrChange w:id="647" w:author="Denis Engemann" w:date="2018-04-19T23:07:00Z">
            <w:rPr>
              <w:rStyle w:val="s2"/>
              <w:rFonts w:ascii="Calibri" w:hAnsi="Calibri"/>
              <w:color w:val="000000" w:themeColor="text1"/>
              <w:lang w:val="en-US"/>
            </w:rPr>
          </w:rPrChange>
        </w:rPr>
        <w:fldChar w:fldCharType="separate"/>
      </w:r>
      <w:r w:rsidR="0024261F" w:rsidRPr="001F0B68">
        <w:rPr>
          <w:rStyle w:val="s2"/>
          <w:rFonts w:ascii="Calibri" w:hAnsi="Calibri" w:cs="Calibri"/>
          <w:noProof/>
          <w:color w:val="000000" w:themeColor="text1"/>
          <w:lang w:val="en-US"/>
        </w:rPr>
        <w:t>(</w:t>
      </w:r>
      <w:r w:rsidR="00690732" w:rsidRPr="00CA09EA">
        <w:rPr>
          <w:rFonts w:ascii="Calibri" w:hAnsi="Calibri" w:cs="Calibri"/>
          <w:rPrChange w:id="648" w:author="Denis Engemann" w:date="2018-04-19T23:07:00Z">
            <w:rPr/>
          </w:rPrChange>
        </w:rPr>
        <w:fldChar w:fldCharType="begin"/>
      </w:r>
      <w:r w:rsidR="00690732" w:rsidRPr="00CA09EA">
        <w:rPr>
          <w:rFonts w:ascii="Calibri" w:hAnsi="Calibri" w:cs="Calibri"/>
          <w:lang w:val="en-US"/>
          <w:rPrChange w:id="649" w:author="Denis Engemann" w:date="2018-04-19T23:07:00Z">
            <w:rPr>
              <w:lang w:val="en-US"/>
            </w:rPr>
          </w:rPrChange>
        </w:rPr>
        <w:instrText xml:space="preserve"> HYPERLINK \l "_ENREF_9" \o "Manyika, 2011 #4150" </w:instrText>
      </w:r>
      <w:r w:rsidR="00690732" w:rsidRPr="00CA09EA">
        <w:rPr>
          <w:rFonts w:ascii="Calibri" w:hAnsi="Calibri" w:cs="Calibri"/>
          <w:rPrChange w:id="650" w:author="Denis Engemann" w:date="2018-04-19T23:07:00Z">
            <w:rPr/>
          </w:rPrChange>
        </w:rPr>
        <w:fldChar w:fldCharType="separate"/>
      </w:r>
      <w:r w:rsidR="007646E0" w:rsidRPr="00CA09EA">
        <w:rPr>
          <w:rStyle w:val="s2"/>
          <w:rFonts w:ascii="Calibri" w:hAnsi="Calibri" w:cs="Calibri"/>
          <w:noProof/>
          <w:color w:val="000000" w:themeColor="text1"/>
          <w:lang w:val="en-US"/>
          <w:rPrChange w:id="651" w:author="Denis Engemann" w:date="2018-04-19T23:07:00Z">
            <w:rPr>
              <w:rStyle w:val="s2"/>
              <w:rFonts w:ascii="Calibri" w:hAnsi="Calibri"/>
              <w:noProof/>
              <w:color w:val="000000" w:themeColor="text1"/>
              <w:lang w:val="en-US"/>
            </w:rPr>
          </w:rPrChange>
        </w:rPr>
        <w:t>9</w:t>
      </w:r>
      <w:r w:rsidR="00690732" w:rsidRPr="00CA09EA">
        <w:rPr>
          <w:rStyle w:val="s2"/>
          <w:rFonts w:ascii="Calibri" w:hAnsi="Calibri" w:cs="Calibri"/>
          <w:noProof/>
          <w:color w:val="000000" w:themeColor="text1"/>
          <w:lang w:val="en-US"/>
          <w:rPrChange w:id="652" w:author="Denis Engemann" w:date="2018-04-19T23:07:00Z">
            <w:rPr>
              <w:rStyle w:val="s2"/>
              <w:rFonts w:ascii="Calibri" w:hAnsi="Calibri"/>
              <w:noProof/>
              <w:color w:val="000000" w:themeColor="text1"/>
              <w:lang w:val="en-US"/>
            </w:rPr>
          </w:rPrChange>
        </w:rPr>
        <w:fldChar w:fldCharType="end"/>
      </w:r>
      <w:r w:rsidR="0024261F" w:rsidRPr="001F0B68">
        <w:rPr>
          <w:rStyle w:val="s2"/>
          <w:rFonts w:ascii="Calibri" w:hAnsi="Calibri" w:cs="Calibri"/>
          <w:noProof/>
          <w:color w:val="000000" w:themeColor="text1"/>
          <w:lang w:val="en-US"/>
        </w:rPr>
        <w:t xml:space="preserve">, </w:t>
      </w:r>
      <w:r w:rsidR="00690732" w:rsidRPr="00CA09EA">
        <w:rPr>
          <w:rFonts w:ascii="Calibri" w:hAnsi="Calibri" w:cs="Calibri"/>
          <w:rPrChange w:id="653" w:author="Denis Engemann" w:date="2018-04-19T23:07:00Z">
            <w:rPr/>
          </w:rPrChange>
        </w:rPr>
        <w:fldChar w:fldCharType="begin"/>
      </w:r>
      <w:r w:rsidR="00690732" w:rsidRPr="00CA09EA">
        <w:rPr>
          <w:rFonts w:ascii="Calibri" w:hAnsi="Calibri" w:cs="Calibri"/>
          <w:lang w:val="en-US"/>
          <w:rPrChange w:id="654" w:author="Denis Engemann" w:date="2018-04-19T23:07:00Z">
            <w:rPr>
              <w:lang w:val="en-US"/>
            </w:rPr>
          </w:rPrChange>
        </w:rPr>
        <w:instrText xml:space="preserve"> HYPERLI</w:instrText>
      </w:r>
      <w:r w:rsidR="00690732" w:rsidRPr="00CA09EA">
        <w:rPr>
          <w:rFonts w:ascii="Calibri" w:hAnsi="Calibri" w:cs="Calibri"/>
          <w:lang w:val="en-US"/>
          <w:rPrChange w:id="655" w:author="Denis Engemann" w:date="2018-04-19T23:07:00Z">
            <w:rPr/>
          </w:rPrChange>
        </w:rPr>
        <w:instrText xml:space="preserve">NK \l "_ENREF_10" \o "Goodfellow, 2016 #6717" </w:instrText>
      </w:r>
      <w:r w:rsidR="00690732" w:rsidRPr="00CA09EA">
        <w:rPr>
          <w:rFonts w:ascii="Calibri" w:hAnsi="Calibri" w:cs="Calibri"/>
          <w:rPrChange w:id="656" w:author="Denis Engemann" w:date="2018-04-19T23:07:00Z">
            <w:rPr/>
          </w:rPrChange>
        </w:rPr>
        <w:fldChar w:fldCharType="separate"/>
      </w:r>
      <w:r w:rsidR="007646E0" w:rsidRPr="00CA09EA">
        <w:rPr>
          <w:rStyle w:val="s2"/>
          <w:rFonts w:ascii="Calibri" w:hAnsi="Calibri" w:cs="Calibri"/>
          <w:noProof/>
          <w:color w:val="000000" w:themeColor="text1"/>
          <w:lang w:val="en-US"/>
          <w:rPrChange w:id="657" w:author="Denis Engemann" w:date="2018-04-19T23:07:00Z">
            <w:rPr>
              <w:rStyle w:val="s2"/>
              <w:rFonts w:ascii="Calibri" w:hAnsi="Calibri"/>
              <w:noProof/>
              <w:color w:val="000000" w:themeColor="text1"/>
              <w:lang w:val="en-US"/>
            </w:rPr>
          </w:rPrChange>
        </w:rPr>
        <w:t>10</w:t>
      </w:r>
      <w:r w:rsidR="00690732" w:rsidRPr="00CA09EA">
        <w:rPr>
          <w:rStyle w:val="s2"/>
          <w:rFonts w:ascii="Calibri" w:hAnsi="Calibri" w:cs="Calibri"/>
          <w:noProof/>
          <w:color w:val="000000" w:themeColor="text1"/>
          <w:lang w:val="en-US"/>
          <w:rPrChange w:id="658" w:author="Denis Engemann" w:date="2018-04-19T23:07:00Z">
            <w:rPr>
              <w:rStyle w:val="s2"/>
              <w:rFonts w:ascii="Calibri" w:hAnsi="Calibri"/>
              <w:noProof/>
              <w:color w:val="000000" w:themeColor="text1"/>
              <w:lang w:val="en-US"/>
            </w:rPr>
          </w:rPrChange>
        </w:rPr>
        <w:fldChar w:fldCharType="end"/>
      </w:r>
      <w:r w:rsidR="0024261F" w:rsidRPr="001F0B68">
        <w:rPr>
          <w:rStyle w:val="s2"/>
          <w:rFonts w:ascii="Calibri" w:hAnsi="Calibri" w:cs="Calibri"/>
          <w:noProof/>
          <w:color w:val="000000" w:themeColor="text1"/>
          <w:lang w:val="en-US"/>
        </w:rPr>
        <w:t>)</w:t>
      </w:r>
      <w:r w:rsidR="00F9342E" w:rsidRPr="001F0B68">
        <w:rPr>
          <w:rStyle w:val="s2"/>
          <w:rFonts w:ascii="Calibri" w:hAnsi="Calibri" w:cs="Calibri"/>
          <w:color w:val="000000" w:themeColor="text1"/>
          <w:lang w:val="en-US"/>
        </w:rPr>
        <w:fldChar w:fldCharType="end"/>
      </w:r>
      <w:r w:rsidR="00E70EAF" w:rsidRPr="00CA09EA">
        <w:rPr>
          <w:rStyle w:val="s2"/>
          <w:rFonts w:ascii="Calibri" w:hAnsi="Calibri" w:cs="Calibri"/>
          <w:color w:val="000000" w:themeColor="text1"/>
          <w:lang w:val="en-US"/>
        </w:rPr>
        <w:t xml:space="preserve">, </w:t>
      </w:r>
      <w:commentRangeStart w:id="659"/>
      <w:r w:rsidR="00E70EAF" w:rsidRPr="001F0B68">
        <w:rPr>
          <w:rFonts w:ascii="Calibri" w:eastAsia="Times New Roman" w:hAnsi="Calibri" w:cs="Calibri"/>
          <w:color w:val="222222"/>
          <w:shd w:val="clear" w:color="auto" w:fill="FFFFFF"/>
          <w:lang w:val="en-US"/>
        </w:rPr>
        <w:t xml:space="preserve">the realm of data-analysis has </w:t>
      </w:r>
      <w:r w:rsidR="00A816C7" w:rsidRPr="001F0B68">
        <w:rPr>
          <w:rFonts w:ascii="Calibri" w:eastAsia="Times New Roman" w:hAnsi="Calibri" w:cs="Calibri"/>
          <w:color w:val="222222"/>
          <w:shd w:val="clear" w:color="auto" w:fill="FFFFFF"/>
          <w:lang w:val="en-US"/>
        </w:rPr>
        <w:t xml:space="preserve">probably </w:t>
      </w:r>
      <w:r w:rsidR="00E70EAF" w:rsidRPr="001F0B68">
        <w:rPr>
          <w:rFonts w:ascii="Calibri" w:eastAsia="Times New Roman" w:hAnsi="Calibri" w:cs="Calibri"/>
          <w:color w:val="222222"/>
          <w:shd w:val="clear" w:color="auto" w:fill="FFFFFF"/>
          <w:lang w:val="en-US"/>
        </w:rPr>
        <w:t xml:space="preserve">expanded more in the last two decades than probably ever before </w:t>
      </w:r>
      <w:r w:rsidR="0024261F" w:rsidRPr="00CA09EA">
        <w:rPr>
          <w:rFonts w:ascii="Calibri" w:eastAsia="Times New Roman" w:hAnsi="Calibri" w:cs="Calibri"/>
          <w:color w:val="222222"/>
          <w:shd w:val="clear" w:color="auto" w:fill="FFFFFF"/>
          <w:lang w:val="en-US"/>
        </w:rPr>
        <w:fldChar w:fldCharType="begin"/>
      </w:r>
      <w:r w:rsidR="0024261F" w:rsidRPr="00CA09EA">
        <w:rPr>
          <w:rFonts w:ascii="Calibri" w:eastAsia="Times New Roman" w:hAnsi="Calibri" w:cs="Calibri"/>
          <w:color w:val="222222"/>
          <w:shd w:val="clear" w:color="auto" w:fill="FFFFFF"/>
          <w:lang w:val="en-US"/>
          <w:rPrChange w:id="660" w:author="Denis Engemann" w:date="2018-04-19T23:07:00Z">
            <w:rPr>
              <w:rFonts w:ascii="Calibri" w:eastAsia="Times New Roman" w:hAnsi="Calibri" w:cs="Arial"/>
              <w:color w:val="222222"/>
              <w:shd w:val="clear" w:color="auto" w:fill="FFFFFF"/>
              <w:lang w:val="en-US"/>
            </w:rPr>
          </w:rPrChange>
        </w:rPr>
        <w:instrText xml:space="preserve"> </w:instrText>
      </w:r>
      <w:r w:rsidR="00CA1C93" w:rsidRPr="00CA09EA">
        <w:rPr>
          <w:rFonts w:ascii="Calibri" w:eastAsia="Times New Roman" w:hAnsi="Calibri" w:cs="Calibri"/>
          <w:color w:val="222222"/>
          <w:shd w:val="clear" w:color="auto" w:fill="FFFFFF"/>
          <w:lang w:val="en-US"/>
          <w:rPrChange w:id="661" w:author="Denis Engemann" w:date="2018-04-19T23:07:00Z">
            <w:rPr>
              <w:rFonts w:ascii="Calibri" w:eastAsia="Times New Roman" w:hAnsi="Calibri" w:cs="Arial"/>
              <w:color w:val="222222"/>
              <w:shd w:val="clear" w:color="auto" w:fill="FFFFFF"/>
              <w:lang w:val="en-US"/>
            </w:rPr>
          </w:rPrChange>
        </w:rPr>
        <w:instrText>ADDIN</w:instrText>
      </w:r>
      <w:r w:rsidR="0024261F" w:rsidRPr="00CA09EA">
        <w:rPr>
          <w:rFonts w:ascii="Calibri" w:eastAsia="Times New Roman" w:hAnsi="Calibri" w:cs="Calibri"/>
          <w:color w:val="222222"/>
          <w:shd w:val="clear" w:color="auto" w:fill="FFFFFF"/>
          <w:lang w:val="en-US"/>
          <w:rPrChange w:id="662" w:author="Denis Engemann" w:date="2018-04-19T23:07:00Z">
            <w:rPr>
              <w:rFonts w:ascii="Calibri" w:eastAsia="Times New Roman" w:hAnsi="Calibri" w:cs="Arial"/>
              <w:color w:val="222222"/>
              <w:shd w:val="clear" w:color="auto" w:fill="FFFFFF"/>
              <w:lang w:val="en-US"/>
            </w:rPr>
          </w:rPrChange>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sidRPr="00CA09EA">
        <w:rPr>
          <w:rFonts w:ascii="Calibri" w:eastAsia="Times New Roman" w:hAnsi="Calibri" w:cs="Calibri"/>
          <w:color w:val="222222"/>
          <w:shd w:val="clear" w:color="auto" w:fill="FFFFFF"/>
          <w:lang w:val="en-US"/>
          <w:rPrChange w:id="663" w:author="Denis Engemann" w:date="2018-04-19T23:07:00Z">
            <w:rPr>
              <w:rFonts w:ascii="Calibri" w:eastAsia="Times New Roman" w:hAnsi="Calibri" w:cs="Arial"/>
              <w:color w:val="222222"/>
              <w:shd w:val="clear" w:color="auto" w:fill="FFFFFF"/>
              <w:lang w:val="en-US"/>
            </w:rPr>
          </w:rPrChange>
        </w:rPr>
        <w:fldChar w:fldCharType="separate"/>
      </w:r>
      <w:r w:rsidR="0024261F" w:rsidRPr="001F0B68">
        <w:rPr>
          <w:rFonts w:ascii="Calibri" w:eastAsia="Times New Roman" w:hAnsi="Calibri" w:cs="Calibri"/>
          <w:noProof/>
          <w:color w:val="222222"/>
          <w:shd w:val="clear" w:color="auto" w:fill="FFFFFF"/>
          <w:lang w:val="en-US"/>
        </w:rPr>
        <w:t>(</w:t>
      </w:r>
      <w:r w:rsidR="00690732" w:rsidRPr="00CA09EA">
        <w:rPr>
          <w:rFonts w:ascii="Calibri" w:hAnsi="Calibri" w:cs="Calibri"/>
          <w:rPrChange w:id="664" w:author="Denis Engemann" w:date="2018-04-19T23:07:00Z">
            <w:rPr/>
          </w:rPrChange>
        </w:rPr>
        <w:fldChar w:fldCharType="begin"/>
      </w:r>
      <w:r w:rsidR="00690732" w:rsidRPr="00CA09EA">
        <w:rPr>
          <w:rFonts w:ascii="Calibri" w:hAnsi="Calibri" w:cs="Calibri"/>
          <w:lang w:val="en-US"/>
          <w:rPrChange w:id="665" w:author="Denis Engemann" w:date="2018-04-19T23:07:00Z">
            <w:rPr/>
          </w:rPrChange>
        </w:rPr>
        <w:instrText xml:space="preserve"> HYPERLINK \l "_ENREF_7" \o "Efron, 2012 #6910" </w:instrText>
      </w:r>
      <w:r w:rsidR="00690732" w:rsidRPr="00CA09EA">
        <w:rPr>
          <w:rFonts w:ascii="Calibri" w:hAnsi="Calibri" w:cs="Calibri"/>
          <w:rPrChange w:id="666" w:author="Denis Engemann" w:date="2018-04-19T23:07:00Z">
            <w:rPr/>
          </w:rPrChange>
        </w:rPr>
        <w:fldChar w:fldCharType="separate"/>
      </w:r>
      <w:r w:rsidR="007646E0" w:rsidRPr="00CA09EA">
        <w:rPr>
          <w:rFonts w:ascii="Calibri" w:eastAsia="Times New Roman" w:hAnsi="Calibri" w:cs="Calibri"/>
          <w:noProof/>
          <w:color w:val="222222"/>
          <w:shd w:val="clear" w:color="auto" w:fill="FFFFFF"/>
          <w:lang w:val="en-US"/>
          <w:rPrChange w:id="667" w:author="Denis Engemann" w:date="2018-04-19T23:07:00Z">
            <w:rPr>
              <w:rFonts w:ascii="Calibri" w:eastAsia="Times New Roman" w:hAnsi="Calibri" w:cs="Arial"/>
              <w:noProof/>
              <w:color w:val="222222"/>
              <w:shd w:val="clear" w:color="auto" w:fill="FFFFFF"/>
              <w:lang w:val="en-US"/>
            </w:rPr>
          </w:rPrChange>
        </w:rPr>
        <w:t>7</w:t>
      </w:r>
      <w:r w:rsidR="00690732" w:rsidRPr="00CA09EA">
        <w:rPr>
          <w:rFonts w:ascii="Calibri" w:eastAsia="Times New Roman" w:hAnsi="Calibri" w:cs="Calibri"/>
          <w:noProof/>
          <w:color w:val="222222"/>
          <w:shd w:val="clear" w:color="auto" w:fill="FFFFFF"/>
          <w:lang w:val="en-US"/>
          <w:rPrChange w:id="668" w:author="Denis Engemann" w:date="2018-04-19T23:07:00Z">
            <w:rPr>
              <w:rFonts w:ascii="Calibri" w:eastAsia="Times New Roman" w:hAnsi="Calibri" w:cs="Arial"/>
              <w:noProof/>
              <w:color w:val="222222"/>
              <w:shd w:val="clear" w:color="auto" w:fill="FFFFFF"/>
              <w:lang w:val="en-US"/>
            </w:rPr>
          </w:rPrChange>
        </w:rPr>
        <w:fldChar w:fldCharType="end"/>
      </w:r>
      <w:r w:rsidR="0024261F" w:rsidRPr="001F0B68">
        <w:rPr>
          <w:rFonts w:ascii="Calibri" w:eastAsia="Times New Roman" w:hAnsi="Calibri" w:cs="Calibri"/>
          <w:noProof/>
          <w:color w:val="222222"/>
          <w:shd w:val="clear" w:color="auto" w:fill="FFFFFF"/>
          <w:lang w:val="en-US"/>
        </w:rPr>
        <w:t>)</w:t>
      </w:r>
      <w:r w:rsidR="0024261F" w:rsidRPr="001F0B68">
        <w:rPr>
          <w:rFonts w:ascii="Calibri" w:eastAsia="Times New Roman" w:hAnsi="Calibri" w:cs="Calibri"/>
          <w:color w:val="222222"/>
          <w:shd w:val="clear" w:color="auto" w:fill="FFFFFF"/>
          <w:lang w:val="en-US"/>
        </w:rPr>
        <w:fldChar w:fldCharType="end"/>
      </w:r>
      <w:r w:rsidR="00E70EAF" w:rsidRPr="00CA09EA">
        <w:rPr>
          <w:rFonts w:ascii="Calibri" w:eastAsia="Times New Roman" w:hAnsi="Calibri" w:cs="Calibri"/>
          <w:color w:val="222222"/>
          <w:shd w:val="clear" w:color="auto" w:fill="FFFFFF"/>
          <w:lang w:val="en-US"/>
        </w:rPr>
        <w:t>.</w:t>
      </w:r>
      <w:r w:rsidR="00C619BA" w:rsidRPr="001F0B68">
        <w:rPr>
          <w:rFonts w:ascii="Calibri" w:hAnsi="Calibri" w:cs="Calibri"/>
          <w:color w:val="000000" w:themeColor="text1"/>
          <w:lang w:val="en-US"/>
        </w:rPr>
        <w:t xml:space="preserve"> </w:t>
      </w:r>
      <w:commentRangeEnd w:id="659"/>
      <w:r w:rsidR="005378EB" w:rsidRPr="00CA09EA">
        <w:rPr>
          <w:rStyle w:val="CommentReference"/>
          <w:rFonts w:ascii="Calibri" w:hAnsi="Calibri" w:cs="Calibri"/>
          <w:lang w:val="en-US" w:eastAsia="en-US"/>
          <w:rPrChange w:id="669" w:author="Denis Engemann" w:date="2018-04-19T23:07:00Z">
            <w:rPr>
              <w:rStyle w:val="CommentReference"/>
              <w:rFonts w:asciiTheme="minorHAnsi" w:hAnsiTheme="minorHAnsi" w:cstheme="minorBidi"/>
              <w:lang w:val="en-US" w:eastAsia="en-US"/>
            </w:rPr>
          </w:rPrChange>
        </w:rPr>
        <w:commentReference w:id="659"/>
      </w:r>
      <w:r w:rsidR="00C619BA" w:rsidRPr="00CA09EA">
        <w:rPr>
          <w:rFonts w:ascii="Calibri" w:hAnsi="Calibri" w:cs="Calibri"/>
          <w:color w:val="000000" w:themeColor="text1"/>
          <w:lang w:val="en-US"/>
        </w:rPr>
        <w:t xml:space="preserve">Flexible predictive algorithms have </w:t>
      </w:r>
      <w:r w:rsidR="00E27BD6" w:rsidRPr="001F0B68">
        <w:rPr>
          <w:rFonts w:ascii="Calibri" w:hAnsi="Calibri" w:cs="Calibri"/>
          <w:color w:val="000000" w:themeColor="text1"/>
          <w:lang w:val="en-US"/>
        </w:rPr>
        <w:t>been speci</w:t>
      </w:r>
      <w:r w:rsidR="00671633" w:rsidRPr="001F0B68">
        <w:rPr>
          <w:rFonts w:ascii="Calibri" w:hAnsi="Calibri" w:cs="Calibri"/>
          <w:color w:val="000000" w:themeColor="text1"/>
          <w:lang w:val="en-US"/>
        </w:rPr>
        <w:t>fi</w:t>
      </w:r>
      <w:r w:rsidR="00E27BD6" w:rsidRPr="001F0B68">
        <w:rPr>
          <w:rFonts w:ascii="Calibri" w:hAnsi="Calibri" w:cs="Calibri"/>
          <w:color w:val="000000" w:themeColor="text1"/>
          <w:lang w:val="en-US"/>
        </w:rPr>
        <w:t>cally tailored for</w:t>
      </w:r>
      <w:r w:rsidR="00C619BA" w:rsidRPr="001F0B68">
        <w:rPr>
          <w:rFonts w:ascii="Calibri" w:hAnsi="Calibri" w:cs="Calibri"/>
          <w:color w:val="000000" w:themeColor="text1"/>
          <w:lang w:val="en-US"/>
        </w:rPr>
        <w:t xml:space="preserve"> s</w:t>
      </w:r>
      <w:r w:rsidR="00C619BA" w:rsidRPr="00E40B1A">
        <w:rPr>
          <w:rFonts w:ascii="Calibri" w:hAnsi="Calibri" w:cs="Calibri"/>
          <w:color w:val="000000" w:themeColor="text1"/>
          <w:lang w:val="en-US"/>
        </w:rPr>
        <w:t xml:space="preserve">earching through massive data to extract subtle patterns </w:t>
      </w:r>
      <w:r w:rsidR="0024261F" w:rsidRPr="00CA09EA">
        <w:rPr>
          <w:rFonts w:ascii="Calibri" w:hAnsi="Calibri" w:cs="Calibri"/>
          <w:color w:val="000000" w:themeColor="text1"/>
          <w:lang w:val="en-US"/>
        </w:rPr>
        <w:fldChar w:fldCharType="begin"/>
      </w:r>
      <w:r w:rsidR="0024261F" w:rsidRPr="00CA09EA">
        <w:rPr>
          <w:rFonts w:ascii="Calibri" w:hAnsi="Calibri" w:cs="Calibri"/>
          <w:color w:val="000000" w:themeColor="text1"/>
          <w:lang w:val="en-US"/>
          <w:rPrChange w:id="670"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671" w:author="Denis Engemann" w:date="2018-04-19T23:07:00Z">
            <w:rPr>
              <w:rFonts w:ascii="Calibri" w:hAnsi="Calibri"/>
              <w:color w:val="000000" w:themeColor="text1"/>
              <w:lang w:val="en-US"/>
            </w:rPr>
          </w:rPrChange>
        </w:rPr>
        <w:instrText>ADDIN</w:instrText>
      </w:r>
      <w:r w:rsidR="0024261F" w:rsidRPr="00CA09EA">
        <w:rPr>
          <w:rFonts w:ascii="Calibri" w:hAnsi="Calibri" w:cs="Calibri"/>
          <w:color w:val="000000" w:themeColor="text1"/>
          <w:lang w:val="en-US"/>
          <w:rPrChange w:id="672" w:author="Denis Engemann" w:date="2018-04-19T23:07:00Z">
            <w:rPr>
              <w:rFonts w:ascii="Calibri" w:hAnsi="Calibri"/>
              <w:color w:val="000000" w:themeColor="text1"/>
              <w:lang w:val="en-US"/>
            </w:rPr>
          </w:rPrChange>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sidRPr="00CA09EA">
        <w:rPr>
          <w:rFonts w:ascii="Calibri" w:hAnsi="Calibri" w:cs="Calibri"/>
          <w:color w:val="000000" w:themeColor="text1"/>
          <w:lang w:val="en-US"/>
          <w:rPrChange w:id="673" w:author="Denis Engemann" w:date="2018-04-19T23:07:00Z">
            <w:rPr>
              <w:rFonts w:ascii="Calibri" w:hAnsi="Calibri"/>
              <w:color w:val="000000" w:themeColor="text1"/>
              <w:lang w:val="en-US"/>
            </w:rPr>
          </w:rPrChange>
        </w:rPr>
        <w:fldChar w:fldCharType="separate"/>
      </w:r>
      <w:r w:rsidR="0024261F" w:rsidRPr="001F0B68">
        <w:rPr>
          <w:rFonts w:ascii="Calibri" w:hAnsi="Calibri" w:cs="Calibri"/>
          <w:noProof/>
          <w:color w:val="000000" w:themeColor="text1"/>
          <w:lang w:val="en-US"/>
        </w:rPr>
        <w:t>(</w:t>
      </w:r>
      <w:r w:rsidR="00690732" w:rsidRPr="00CA09EA">
        <w:rPr>
          <w:rFonts w:ascii="Calibri" w:hAnsi="Calibri" w:cs="Calibri"/>
          <w:rPrChange w:id="674" w:author="Denis Engemann" w:date="2018-04-19T23:07:00Z">
            <w:rPr/>
          </w:rPrChange>
        </w:rPr>
        <w:fldChar w:fldCharType="begin"/>
      </w:r>
      <w:r w:rsidR="00690732" w:rsidRPr="00CA09EA">
        <w:rPr>
          <w:rFonts w:ascii="Calibri" w:hAnsi="Calibri" w:cs="Calibri"/>
          <w:lang w:val="en-US"/>
          <w:rPrChange w:id="675" w:author="Denis Engemann" w:date="2018-04-19T23:07:00Z">
            <w:rPr>
              <w:lang w:val="en-US"/>
            </w:rPr>
          </w:rPrChange>
        </w:rPr>
        <w:instrText xml:space="preserve"> HYPERLINK \l "_ENREF_6" \o "Efron, 2016 #6362" </w:instrText>
      </w:r>
      <w:r w:rsidR="00690732" w:rsidRPr="00CA09EA">
        <w:rPr>
          <w:rFonts w:ascii="Calibri" w:hAnsi="Calibri" w:cs="Calibri"/>
          <w:rPrChange w:id="676" w:author="Denis Engemann" w:date="2018-04-19T23:07:00Z">
            <w:rPr/>
          </w:rPrChange>
        </w:rPr>
        <w:fldChar w:fldCharType="separate"/>
      </w:r>
      <w:r w:rsidR="007646E0" w:rsidRPr="00CA09EA">
        <w:rPr>
          <w:rFonts w:ascii="Calibri" w:hAnsi="Calibri" w:cs="Calibri"/>
          <w:noProof/>
          <w:color w:val="000000" w:themeColor="text1"/>
          <w:lang w:val="en-US"/>
          <w:rPrChange w:id="677" w:author="Denis Engemann" w:date="2018-04-19T23:07:00Z">
            <w:rPr>
              <w:rFonts w:ascii="Calibri" w:hAnsi="Calibri"/>
              <w:noProof/>
              <w:color w:val="000000" w:themeColor="text1"/>
              <w:lang w:val="en-US"/>
            </w:rPr>
          </w:rPrChange>
        </w:rPr>
        <w:t>6</w:t>
      </w:r>
      <w:r w:rsidR="00690732" w:rsidRPr="00CA09EA">
        <w:rPr>
          <w:rFonts w:ascii="Calibri" w:hAnsi="Calibri" w:cs="Calibri"/>
          <w:noProof/>
          <w:color w:val="000000" w:themeColor="text1"/>
          <w:lang w:val="en-US"/>
          <w:rPrChange w:id="678" w:author="Denis Engemann" w:date="2018-04-19T23:07:00Z">
            <w:rPr>
              <w:rFonts w:ascii="Calibri" w:hAnsi="Calibri"/>
              <w:noProof/>
              <w:color w:val="000000" w:themeColor="text1"/>
              <w:lang w:val="en-US"/>
            </w:rPr>
          </w:rPrChange>
        </w:rPr>
        <w:fldChar w:fldCharType="end"/>
      </w:r>
      <w:r w:rsidR="0024261F" w:rsidRPr="001F0B68">
        <w:rPr>
          <w:rFonts w:ascii="Calibri" w:hAnsi="Calibri" w:cs="Calibri"/>
          <w:noProof/>
          <w:color w:val="000000" w:themeColor="text1"/>
          <w:lang w:val="en-US"/>
        </w:rPr>
        <w:t>)</w:t>
      </w:r>
      <w:r w:rsidR="0024261F" w:rsidRPr="001F0B68">
        <w:rPr>
          <w:rFonts w:ascii="Calibri" w:hAnsi="Calibri" w:cs="Calibri"/>
          <w:color w:val="000000" w:themeColor="text1"/>
          <w:lang w:val="en-US"/>
        </w:rPr>
        <w:fldChar w:fldCharType="end"/>
      </w:r>
      <w:r w:rsidR="005E5064" w:rsidRPr="00CA09EA">
        <w:rPr>
          <w:rFonts w:ascii="Calibri" w:hAnsi="Calibri" w:cs="Calibri"/>
          <w:color w:val="000000" w:themeColor="text1"/>
          <w:lang w:val="en-US"/>
        </w:rPr>
        <w:t>.</w:t>
      </w:r>
      <w:r w:rsidR="00E70EAF" w:rsidRPr="001F0B68">
        <w:rPr>
          <w:rFonts w:ascii="Calibri" w:eastAsia="Times New Roman" w:hAnsi="Calibri" w:cs="Calibri"/>
          <w:color w:val="222222"/>
          <w:shd w:val="clear" w:color="auto" w:fill="FFFFFF"/>
          <w:lang w:val="en-US"/>
        </w:rPr>
        <w:t xml:space="preserve"> </w:t>
      </w:r>
      <w:r w:rsidR="00E27BD6" w:rsidRPr="001F0B68">
        <w:rPr>
          <w:rFonts w:ascii="Calibri" w:hAnsi="Calibri" w:cs="Calibri"/>
          <w:lang w:val="en-US"/>
        </w:rPr>
        <w:t>S</w:t>
      </w:r>
      <w:r w:rsidR="00C619BA" w:rsidRPr="001F0B68">
        <w:rPr>
          <w:rFonts w:ascii="Calibri" w:hAnsi="Calibri" w:cs="Calibri"/>
          <w:lang w:val="en-US"/>
        </w:rPr>
        <w:t xml:space="preserve">uch </w:t>
      </w:r>
      <w:r w:rsidR="00E27BD6" w:rsidRPr="00CA09EA">
        <w:rPr>
          <w:rFonts w:ascii="Calibri" w:hAnsi="Calibri" w:cs="Calibri"/>
          <w:lang w:val="en-US"/>
          <w:rPrChange w:id="679" w:author="Denis Engemann" w:date="2018-04-19T23:07:00Z">
            <w:rPr>
              <w:rFonts w:ascii="Calibri" w:hAnsi="Calibri"/>
              <w:lang w:val="en-US"/>
            </w:rPr>
          </w:rPrChange>
        </w:rPr>
        <w:t>predictive pattern-learning approaches</w:t>
      </w:r>
      <w:r w:rsidR="00FA74DF" w:rsidRPr="00CA09EA">
        <w:rPr>
          <w:rFonts w:ascii="Calibri" w:hAnsi="Calibri" w:cs="Calibri"/>
          <w:lang w:val="en-US"/>
          <w:rPrChange w:id="680" w:author="Denis Engemann" w:date="2018-04-19T23:07:00Z">
            <w:rPr>
              <w:rFonts w:ascii="Calibri" w:hAnsi="Calibri"/>
              <w:lang w:val="en-US"/>
            </w:rPr>
          </w:rPrChange>
        </w:rPr>
        <w:t xml:space="preserve"> promise improved </w:t>
      </w:r>
      <w:r w:rsidR="00FA74DF" w:rsidRPr="00CA09EA">
        <w:rPr>
          <w:rFonts w:ascii="Calibri" w:hAnsi="Calibri" w:cs="Calibri"/>
          <w:highlight w:val="white"/>
          <w:lang w:val="en-US"/>
          <w:rPrChange w:id="681" w:author="Denis Engemann" w:date="2018-04-19T23:07:00Z">
            <w:rPr>
              <w:rFonts w:ascii="Calibri" w:hAnsi="Calibri"/>
              <w:highlight w:val="white"/>
              <w:lang w:val="en-US"/>
            </w:rPr>
          </w:rPrChange>
        </w:rPr>
        <w:t>clinical translation of empirically justified single-patient prediction in a fast, cost-effective, and pragmatic manner</w:t>
      </w:r>
      <w:r w:rsidR="004A076D" w:rsidRPr="00CA09EA">
        <w:rPr>
          <w:rFonts w:ascii="Calibri" w:hAnsi="Calibri" w:cs="Calibri"/>
          <w:highlight w:val="white"/>
          <w:lang w:val="en-US"/>
          <w:rPrChange w:id="682" w:author="Denis Engemann" w:date="2018-04-19T23:07:00Z">
            <w:rPr>
              <w:rFonts w:ascii="Calibri" w:hAnsi="Calibri"/>
              <w:highlight w:val="white"/>
              <w:lang w:val="en-US"/>
            </w:rPr>
          </w:rPrChange>
        </w:rPr>
        <w:t>; which</w:t>
      </w:r>
      <w:r w:rsidR="00C467BA" w:rsidRPr="00CA09EA">
        <w:rPr>
          <w:rFonts w:ascii="Calibri" w:hAnsi="Calibri" w:cs="Calibri"/>
          <w:highlight w:val="white"/>
          <w:lang w:val="en-US"/>
          <w:rPrChange w:id="683" w:author="Denis Engemann" w:date="2018-04-19T23:07:00Z">
            <w:rPr>
              <w:rFonts w:ascii="Calibri" w:hAnsi="Calibri"/>
              <w:highlight w:val="white"/>
              <w:lang w:val="en-US"/>
            </w:rPr>
          </w:rPrChange>
        </w:rPr>
        <w:t xml:space="preserve"> </w:t>
      </w:r>
      <w:r w:rsidR="004A076D" w:rsidRPr="00CA09EA">
        <w:rPr>
          <w:rFonts w:ascii="Calibri" w:hAnsi="Calibri" w:cs="Calibri"/>
          <w:highlight w:val="white"/>
          <w:lang w:val="en-US"/>
          <w:rPrChange w:id="684" w:author="Denis Engemann" w:date="2018-04-19T23:07:00Z">
            <w:rPr>
              <w:rFonts w:ascii="Calibri" w:hAnsi="Calibri"/>
              <w:highlight w:val="white"/>
              <w:lang w:val="en-US"/>
            </w:rPr>
          </w:rPrChange>
        </w:rPr>
        <w:t>is</w:t>
      </w:r>
      <w:r w:rsidR="00C467BA" w:rsidRPr="00CA09EA">
        <w:rPr>
          <w:rFonts w:ascii="Calibri" w:hAnsi="Calibri" w:cs="Calibri"/>
          <w:highlight w:val="white"/>
          <w:lang w:val="en-US"/>
          <w:rPrChange w:id="685" w:author="Denis Engemann" w:date="2018-04-19T23:07:00Z">
            <w:rPr>
              <w:rFonts w:ascii="Calibri" w:hAnsi="Calibri"/>
              <w:highlight w:val="white"/>
              <w:lang w:val="en-US"/>
            </w:rPr>
          </w:rPrChange>
        </w:rPr>
        <w:t xml:space="preserve"> sometimes viewed as less noble</w:t>
      </w:r>
      <w:r w:rsidR="00965F16" w:rsidRPr="00CA09EA">
        <w:rPr>
          <w:rFonts w:ascii="Calibri" w:hAnsi="Calibri" w:cs="Calibri"/>
          <w:highlight w:val="white"/>
          <w:lang w:val="en-US"/>
          <w:rPrChange w:id="686" w:author="Denis Engemann" w:date="2018-04-19T23:07:00Z">
            <w:rPr>
              <w:rFonts w:ascii="Calibri" w:hAnsi="Calibri"/>
              <w:highlight w:val="white"/>
              <w:lang w:val="en-US"/>
            </w:rPr>
          </w:rPrChange>
        </w:rPr>
        <w:t xml:space="preserve"> </w:t>
      </w:r>
      <w:r w:rsidR="004A076D" w:rsidRPr="00CA09EA">
        <w:rPr>
          <w:rFonts w:ascii="Calibri" w:hAnsi="Calibri" w:cs="Calibri"/>
          <w:highlight w:val="white"/>
          <w:lang w:val="en-US"/>
          <w:rPrChange w:id="687" w:author="Denis Engemann" w:date="2018-04-19T23:07:00Z">
            <w:rPr>
              <w:rFonts w:ascii="Calibri" w:hAnsi="Calibri"/>
              <w:highlight w:val="white"/>
              <w:lang w:val="en-US"/>
            </w:rPr>
          </w:rPrChange>
        </w:rPr>
        <w:t xml:space="preserve">science </w:t>
      </w:r>
      <w:r w:rsidR="00965F16" w:rsidRPr="00CA09EA">
        <w:rPr>
          <w:rFonts w:ascii="Calibri" w:hAnsi="Calibri" w:cs="Calibri"/>
          <w:highlight w:val="white"/>
          <w:lang w:val="en-US"/>
        </w:rPr>
        <w:fldChar w:fldCharType="begin"/>
      </w:r>
      <w:r w:rsidR="00965F16" w:rsidRPr="00CA09EA">
        <w:rPr>
          <w:rFonts w:ascii="Calibri" w:hAnsi="Calibri" w:cs="Calibri"/>
          <w:highlight w:val="white"/>
          <w:lang w:val="en-US"/>
          <w:rPrChange w:id="688" w:author="Denis Engemann" w:date="2018-04-19T23:07:00Z">
            <w:rPr>
              <w:rFonts w:ascii="Calibri" w:hAnsi="Calibri"/>
              <w:highlight w:val="white"/>
              <w:lang w:val="en-US"/>
            </w:rPr>
          </w:rPrChange>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sidRPr="00CA09EA">
        <w:rPr>
          <w:rFonts w:ascii="Calibri" w:hAnsi="Calibri" w:cs="Calibri"/>
          <w:highlight w:val="white"/>
          <w:lang w:val="en-US"/>
          <w:rPrChange w:id="689" w:author="Denis Engemann" w:date="2018-04-19T23:07:00Z">
            <w:rPr>
              <w:rFonts w:ascii="Calibri" w:hAnsi="Calibri"/>
              <w:highlight w:val="white"/>
              <w:lang w:val="en-US"/>
            </w:rPr>
          </w:rPrChange>
        </w:rPr>
        <w:fldChar w:fldCharType="separate"/>
      </w:r>
      <w:r w:rsidR="00965F16" w:rsidRPr="001F0B68">
        <w:rPr>
          <w:rFonts w:ascii="Calibri" w:hAnsi="Calibri" w:cs="Calibri"/>
          <w:noProof/>
          <w:highlight w:val="white"/>
          <w:lang w:val="en-US"/>
        </w:rPr>
        <w:t>(</w:t>
      </w:r>
      <w:r w:rsidR="00690732" w:rsidRPr="00CA09EA">
        <w:rPr>
          <w:rFonts w:ascii="Calibri" w:hAnsi="Calibri" w:cs="Calibri"/>
          <w:rPrChange w:id="690" w:author="Denis Engemann" w:date="2018-04-19T23:07:00Z">
            <w:rPr/>
          </w:rPrChange>
        </w:rPr>
        <w:fldChar w:fldCharType="begin"/>
      </w:r>
      <w:r w:rsidR="00690732" w:rsidRPr="00CA09EA">
        <w:rPr>
          <w:rFonts w:ascii="Calibri" w:hAnsi="Calibri" w:cs="Calibri"/>
          <w:lang w:val="en-US"/>
          <w:rPrChange w:id="691" w:author="Denis Engemann" w:date="2018-04-19T23:07:00Z">
            <w:rPr>
              <w:lang w:val="en-US"/>
            </w:rPr>
          </w:rPrChange>
        </w:rPr>
        <w:instrText xml:space="preserve"> HYPERLINK \l "_ENREF_11" \o "Shmueli, 2010 #5944" </w:instrText>
      </w:r>
      <w:r w:rsidR="00690732" w:rsidRPr="00CA09EA">
        <w:rPr>
          <w:rFonts w:ascii="Calibri" w:hAnsi="Calibri" w:cs="Calibri"/>
          <w:rPrChange w:id="692" w:author="Denis Engemann" w:date="2018-04-19T23:07:00Z">
            <w:rPr/>
          </w:rPrChange>
        </w:rPr>
        <w:fldChar w:fldCharType="separate"/>
      </w:r>
      <w:r w:rsidR="007646E0" w:rsidRPr="00CA09EA">
        <w:rPr>
          <w:rFonts w:ascii="Calibri" w:hAnsi="Calibri" w:cs="Calibri"/>
          <w:noProof/>
          <w:highlight w:val="white"/>
          <w:lang w:val="en-US"/>
          <w:rPrChange w:id="693" w:author="Denis Engemann" w:date="2018-04-19T23:07:00Z">
            <w:rPr>
              <w:rFonts w:ascii="Calibri" w:hAnsi="Calibri"/>
              <w:noProof/>
              <w:highlight w:val="white"/>
              <w:lang w:val="en-US"/>
            </w:rPr>
          </w:rPrChange>
        </w:rPr>
        <w:t>11</w:t>
      </w:r>
      <w:r w:rsidR="00690732" w:rsidRPr="00CA09EA">
        <w:rPr>
          <w:rFonts w:ascii="Calibri" w:hAnsi="Calibri" w:cs="Calibri"/>
          <w:noProof/>
          <w:highlight w:val="white"/>
          <w:lang w:val="en-US"/>
          <w:rPrChange w:id="694" w:author="Denis Engemann" w:date="2018-04-19T23:07:00Z">
            <w:rPr>
              <w:rFonts w:ascii="Calibri" w:hAnsi="Calibri"/>
              <w:noProof/>
              <w:highlight w:val="white"/>
              <w:lang w:val="en-US"/>
            </w:rPr>
          </w:rPrChange>
        </w:rPr>
        <w:fldChar w:fldCharType="end"/>
      </w:r>
      <w:r w:rsidR="00965F16" w:rsidRPr="001F0B68">
        <w:rPr>
          <w:rFonts w:ascii="Calibri" w:hAnsi="Calibri" w:cs="Calibri"/>
          <w:noProof/>
          <w:highlight w:val="white"/>
          <w:lang w:val="en-US"/>
        </w:rPr>
        <w:t>)</w:t>
      </w:r>
      <w:r w:rsidR="00965F16" w:rsidRPr="001F0B68">
        <w:rPr>
          <w:rFonts w:ascii="Calibri" w:hAnsi="Calibri" w:cs="Calibri"/>
          <w:highlight w:val="white"/>
          <w:lang w:val="en-US"/>
        </w:rPr>
        <w:fldChar w:fldCharType="end"/>
      </w:r>
      <w:r w:rsidR="00FA74DF" w:rsidRPr="00CA09EA">
        <w:rPr>
          <w:rFonts w:ascii="Calibri" w:hAnsi="Calibri" w:cs="Calibri"/>
          <w:highlight w:val="white"/>
          <w:lang w:val="en-US"/>
        </w:rPr>
        <w:t>.</w:t>
      </w:r>
      <w:r w:rsidR="00FA74DF" w:rsidRPr="001F0B68">
        <w:rPr>
          <w:rFonts w:ascii="Calibri" w:hAnsi="Calibri" w:cs="Calibri"/>
          <w:lang w:val="en-US"/>
        </w:rPr>
        <w:t xml:space="preserve"> </w:t>
      </w:r>
      <w:r w:rsidR="00FA74DF" w:rsidRPr="001F0B68">
        <w:rPr>
          <w:rFonts w:ascii="Calibri" w:hAnsi="Calibri" w:cs="Calibri"/>
          <w:color w:val="000000" w:themeColor="text1"/>
          <w:lang w:val="en-US"/>
        </w:rPr>
        <w:t xml:space="preserve">Indeed, </w:t>
      </w:r>
      <w:r w:rsidR="002B5A81" w:rsidRPr="001F0B68">
        <w:rPr>
          <w:rFonts w:ascii="Calibri" w:hAnsi="Calibri" w:cs="Calibri"/>
          <w:color w:val="000000" w:themeColor="text1"/>
          <w:lang w:val="en-US"/>
        </w:rPr>
        <w:t xml:space="preserve">pioneering studies have </w:t>
      </w:r>
      <w:commentRangeStart w:id="695"/>
      <w:r w:rsidR="002B5A81" w:rsidRPr="001F0B68">
        <w:rPr>
          <w:rFonts w:ascii="Calibri" w:hAnsi="Calibri" w:cs="Calibri"/>
          <w:color w:val="000000" w:themeColor="text1"/>
          <w:lang w:val="en-US"/>
        </w:rPr>
        <w:t xml:space="preserve">leveraged </w:t>
      </w:r>
      <w:commentRangeEnd w:id="695"/>
      <w:r w:rsidR="00CA09EA" w:rsidRPr="00CA09EA">
        <w:rPr>
          <w:rStyle w:val="CommentReference"/>
          <w:rFonts w:ascii="Calibri" w:hAnsi="Calibri" w:cs="Calibri"/>
          <w:lang w:val="en-US" w:eastAsia="en-US"/>
          <w:rPrChange w:id="696" w:author="Denis Engemann" w:date="2018-04-19T23:07:00Z">
            <w:rPr>
              <w:rStyle w:val="CommentReference"/>
              <w:rFonts w:asciiTheme="minorHAnsi" w:hAnsiTheme="minorHAnsi" w:cstheme="minorBidi"/>
              <w:lang w:val="en-US" w:eastAsia="en-US"/>
            </w:rPr>
          </w:rPrChange>
        </w:rPr>
        <w:commentReference w:id="695"/>
      </w:r>
      <w:r w:rsidR="00FA74DF" w:rsidRPr="00CA09EA">
        <w:rPr>
          <w:rFonts w:ascii="Calibri" w:hAnsi="Calibri" w:cs="Calibri"/>
          <w:color w:val="000000" w:themeColor="text1"/>
          <w:lang w:val="en-US"/>
        </w:rPr>
        <w:t xml:space="preserve">predictive </w:t>
      </w:r>
      <w:r w:rsidR="00FA7D43" w:rsidRPr="001F0B68">
        <w:rPr>
          <w:rFonts w:ascii="Calibri" w:hAnsi="Calibri" w:cs="Calibri"/>
          <w:color w:val="000000" w:themeColor="text1"/>
          <w:lang w:val="en-US"/>
        </w:rPr>
        <w:t>"deep</w:t>
      </w:r>
      <w:r w:rsidR="00FA74DF" w:rsidRPr="001F0B68">
        <w:rPr>
          <w:rFonts w:ascii="Calibri" w:hAnsi="Calibri" w:cs="Calibri"/>
          <w:color w:val="000000" w:themeColor="text1"/>
          <w:lang w:val="en-US"/>
        </w:rPr>
        <w:t xml:space="preserve"> learning</w:t>
      </w:r>
      <w:r w:rsidR="00FA7D43" w:rsidRPr="001F0B68">
        <w:rPr>
          <w:rFonts w:ascii="Calibri" w:hAnsi="Calibri" w:cs="Calibri"/>
          <w:color w:val="000000" w:themeColor="text1"/>
          <w:lang w:val="en-US"/>
        </w:rPr>
        <w:t>"</w:t>
      </w:r>
      <w:r w:rsidR="00FA74DF" w:rsidRPr="001F0B68">
        <w:rPr>
          <w:rFonts w:ascii="Calibri" w:hAnsi="Calibri" w:cs="Calibri"/>
          <w:color w:val="000000" w:themeColor="text1"/>
          <w:lang w:val="en-US"/>
        </w:rPr>
        <w:t xml:space="preserve"> algorithms</w:t>
      </w:r>
      <w:r w:rsidR="00FA7D43" w:rsidRPr="00E40B1A">
        <w:rPr>
          <w:rFonts w:ascii="Calibri" w:hAnsi="Calibri" w:cs="Calibri"/>
          <w:color w:val="000000" w:themeColor="text1"/>
          <w:lang w:val="en-US"/>
        </w:rPr>
        <w:t xml:space="preserve"> </w:t>
      </w:r>
      <w:r w:rsidR="00FA7D4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697" w:author="Denis Engemann" w:date="2018-04-19T23:07:00Z">
            <w:rPr>
              <w:rFonts w:ascii="Calibri" w:hAnsi="Calibri" w:cs="Arial"/>
              <w:color w:val="000000" w:themeColor="text1"/>
              <w:lang w:val="en-US"/>
            </w:rPr>
          </w:rPrChange>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CA09EA">
        <w:rPr>
          <w:rFonts w:ascii="Calibri" w:hAnsi="Calibri" w:cs="Calibri"/>
          <w:color w:val="000000" w:themeColor="text1"/>
          <w:lang w:val="en-US"/>
          <w:rPrChange w:id="698"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699" w:author="Denis Engemann" w:date="2018-04-19T23:07:00Z">
            <w:rPr/>
          </w:rPrChange>
        </w:rPr>
        <w:fldChar w:fldCharType="begin"/>
      </w:r>
      <w:r w:rsidR="00690732" w:rsidRPr="00CA09EA">
        <w:rPr>
          <w:rFonts w:ascii="Calibri" w:hAnsi="Calibri" w:cs="Calibri"/>
          <w:lang w:val="en-US"/>
          <w:rPrChange w:id="700" w:author="Denis Engemann" w:date="2018-04-19T23:07:00Z">
            <w:rPr>
              <w:lang w:val="en-US"/>
            </w:rPr>
          </w:rPrChange>
        </w:rPr>
        <w:instrText xml:space="preserve"> HYPERLINK \l "_ENREF_12" \o "Hinton, 2006 #5956" </w:instrText>
      </w:r>
      <w:r w:rsidR="00690732" w:rsidRPr="00CA09EA">
        <w:rPr>
          <w:rFonts w:ascii="Calibri" w:hAnsi="Calibri" w:cs="Calibri"/>
          <w:rPrChange w:id="701" w:author="Denis Engemann" w:date="2018-04-19T23:07:00Z">
            <w:rPr/>
          </w:rPrChange>
        </w:rPr>
        <w:fldChar w:fldCharType="separate"/>
      </w:r>
      <w:r w:rsidR="007646E0" w:rsidRPr="00CA09EA">
        <w:rPr>
          <w:rFonts w:ascii="Calibri" w:hAnsi="Calibri" w:cs="Calibri"/>
          <w:noProof/>
          <w:color w:val="000000" w:themeColor="text1"/>
          <w:lang w:val="en-US"/>
          <w:rPrChange w:id="702" w:author="Denis Engemann" w:date="2018-04-19T23:07:00Z">
            <w:rPr>
              <w:rFonts w:ascii="Calibri" w:hAnsi="Calibri" w:cs="Arial"/>
              <w:noProof/>
              <w:color w:val="000000" w:themeColor="text1"/>
              <w:lang w:val="en-US"/>
            </w:rPr>
          </w:rPrChange>
        </w:rPr>
        <w:t>12</w:t>
      </w:r>
      <w:r w:rsidR="00690732" w:rsidRPr="00CA09EA">
        <w:rPr>
          <w:rFonts w:ascii="Calibri" w:hAnsi="Calibri" w:cs="Calibri"/>
          <w:noProof/>
          <w:color w:val="000000" w:themeColor="text1"/>
          <w:lang w:val="en-US"/>
          <w:rPrChange w:id="703"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FA7D43" w:rsidRPr="001F0B68">
        <w:rPr>
          <w:rFonts w:ascii="Calibri" w:hAnsi="Calibri" w:cs="Calibri"/>
          <w:color w:val="000000" w:themeColor="text1"/>
          <w:lang w:val="en-US"/>
        </w:rPr>
        <w:fldChar w:fldCharType="end"/>
      </w:r>
      <w:r w:rsidR="00FA7D43" w:rsidRPr="00CA09EA">
        <w:rPr>
          <w:rFonts w:ascii="Calibri" w:hAnsi="Calibri" w:cs="Calibri"/>
          <w:color w:val="000000" w:themeColor="text1"/>
          <w:lang w:val="en-US"/>
        </w:rPr>
        <w:t xml:space="preserve"> </w:t>
      </w:r>
      <w:r w:rsidR="003A302A" w:rsidRPr="001F0B68">
        <w:rPr>
          <w:rFonts w:ascii="Calibri" w:hAnsi="Calibri" w:cs="Calibri"/>
          <w:color w:val="000000" w:themeColor="text1"/>
          <w:lang w:val="en-US"/>
        </w:rPr>
        <w:t xml:space="preserve">to </w:t>
      </w:r>
      <w:r w:rsidR="00FA74DF" w:rsidRPr="001F0B68">
        <w:rPr>
          <w:rFonts w:ascii="Calibri" w:hAnsi="Calibri" w:cs="Calibri"/>
          <w:color w:val="000000" w:themeColor="text1"/>
          <w:lang w:val="en-US"/>
        </w:rPr>
        <w:t>i) estimate the</w:t>
      </w:r>
      <w:r w:rsidR="00E27BD6" w:rsidRPr="001F0B68">
        <w:rPr>
          <w:rFonts w:ascii="Calibri" w:hAnsi="Calibri" w:cs="Calibri"/>
          <w:color w:val="000000" w:themeColor="text1"/>
          <w:lang w:val="en-US"/>
        </w:rPr>
        <w:t xml:space="preserve"> </w:t>
      </w:r>
      <w:r w:rsidR="00F5325D" w:rsidRPr="001F0B68">
        <w:rPr>
          <w:rFonts w:ascii="Calibri" w:hAnsi="Calibri" w:cs="Calibri"/>
          <w:color w:val="000000" w:themeColor="text1"/>
          <w:lang w:val="en-US"/>
        </w:rPr>
        <w:t xml:space="preserve">cardiovascular </w:t>
      </w:r>
      <w:r w:rsidR="00EA0479" w:rsidRPr="00E40B1A">
        <w:rPr>
          <w:rFonts w:ascii="Calibri" w:hAnsi="Calibri" w:cs="Calibri"/>
          <w:color w:val="000000" w:themeColor="text1"/>
          <w:lang w:val="en-US"/>
        </w:rPr>
        <w:t>risk</w:t>
      </w:r>
      <w:r w:rsidR="005731E5" w:rsidRPr="00CA09EA">
        <w:rPr>
          <w:rFonts w:ascii="Calibri" w:hAnsi="Calibri" w:cs="Calibri"/>
          <w:color w:val="000000" w:themeColor="text1"/>
          <w:lang w:val="en-US"/>
          <w:rPrChange w:id="704" w:author="Denis Engemann" w:date="2018-04-19T23:07:00Z">
            <w:rPr>
              <w:rFonts w:ascii="Calibri" w:hAnsi="Calibri" w:cs="Arial"/>
              <w:color w:val="000000" w:themeColor="text1"/>
              <w:lang w:val="en-US"/>
            </w:rPr>
          </w:rPrChange>
        </w:rPr>
        <w:t xml:space="preserve">, </w:t>
      </w:r>
      <w:r w:rsidR="00EB7B70" w:rsidRPr="00CA09EA">
        <w:rPr>
          <w:rFonts w:ascii="Calibri" w:hAnsi="Calibri" w:cs="Calibri"/>
          <w:color w:val="000000" w:themeColor="text1"/>
          <w:lang w:val="en-US"/>
          <w:rPrChange w:id="705" w:author="Denis Engemann" w:date="2018-04-19T23:07:00Z">
            <w:rPr>
              <w:rFonts w:ascii="Calibri" w:hAnsi="Calibri" w:cs="Arial"/>
              <w:color w:val="000000" w:themeColor="text1"/>
              <w:lang w:val="en-US"/>
            </w:rPr>
          </w:rPrChange>
        </w:rPr>
        <w:t>blood pressure</w:t>
      </w:r>
      <w:r w:rsidR="005731E5" w:rsidRPr="00CA09EA">
        <w:rPr>
          <w:rFonts w:ascii="Calibri" w:hAnsi="Calibri" w:cs="Calibri"/>
          <w:color w:val="000000" w:themeColor="text1"/>
          <w:lang w:val="en-US"/>
          <w:rPrChange w:id="706" w:author="Denis Engemann" w:date="2018-04-19T23:07:00Z">
            <w:rPr>
              <w:rFonts w:ascii="Calibri" w:hAnsi="Calibri" w:cs="Arial"/>
              <w:color w:val="000000" w:themeColor="text1"/>
              <w:lang w:val="en-US"/>
            </w:rPr>
          </w:rPrChange>
        </w:rPr>
        <w:t>, and smoking behavior</w:t>
      </w:r>
      <w:r w:rsidR="00EA0479" w:rsidRPr="00CA09EA">
        <w:rPr>
          <w:rFonts w:ascii="Calibri" w:hAnsi="Calibri" w:cs="Calibri"/>
          <w:color w:val="000000" w:themeColor="text1"/>
          <w:lang w:val="en-US"/>
          <w:rPrChange w:id="707" w:author="Denis Engemann" w:date="2018-04-19T23:07:00Z">
            <w:rPr>
              <w:rFonts w:ascii="Calibri" w:hAnsi="Calibri" w:cs="Arial"/>
              <w:color w:val="000000" w:themeColor="text1"/>
              <w:lang w:val="en-US"/>
            </w:rPr>
          </w:rPrChange>
        </w:rPr>
        <w:t xml:space="preserve"> </w:t>
      </w:r>
      <w:r w:rsidR="002B5A81" w:rsidRPr="00CA09EA">
        <w:rPr>
          <w:rFonts w:ascii="Calibri" w:hAnsi="Calibri" w:cs="Calibri"/>
          <w:color w:val="000000" w:themeColor="text1"/>
          <w:lang w:val="en-US"/>
          <w:rPrChange w:id="708" w:author="Denis Engemann" w:date="2018-04-19T23:07:00Z">
            <w:rPr>
              <w:rFonts w:ascii="Calibri" w:hAnsi="Calibri" w:cs="Arial"/>
              <w:color w:val="000000" w:themeColor="text1"/>
              <w:lang w:val="en-US"/>
            </w:rPr>
          </w:rPrChange>
        </w:rPr>
        <w:t>from</w:t>
      </w:r>
      <w:r w:rsidR="00FA74DF" w:rsidRPr="00CA09EA">
        <w:rPr>
          <w:rFonts w:ascii="Calibri" w:hAnsi="Calibri" w:cs="Calibri"/>
          <w:color w:val="000000" w:themeColor="text1"/>
          <w:lang w:val="en-US"/>
          <w:rPrChange w:id="709" w:author="Denis Engemann" w:date="2018-04-19T23:07:00Z">
            <w:rPr>
              <w:rFonts w:ascii="Calibri" w:hAnsi="Calibri" w:cs="Arial"/>
              <w:color w:val="000000" w:themeColor="text1"/>
              <w:lang w:val="en-US"/>
            </w:rPr>
          </w:rPrChange>
        </w:rPr>
        <w:t xml:space="preserve"> signs in retina scans </w:t>
      </w:r>
      <w:r w:rsidR="002B5A81" w:rsidRPr="00CA09EA">
        <w:rPr>
          <w:rFonts w:ascii="Calibri" w:hAnsi="Calibri" w:cs="Calibri"/>
          <w:color w:val="000000" w:themeColor="text1"/>
          <w:lang w:val="en-US"/>
          <w:rPrChange w:id="710" w:author="Denis Engemann" w:date="2018-04-19T23:07:00Z">
            <w:rPr>
              <w:rFonts w:ascii="Calibri" w:hAnsi="Calibri" w:cs="Arial"/>
              <w:color w:val="000000" w:themeColor="text1"/>
              <w:lang w:val="en-US"/>
            </w:rPr>
          </w:rPrChange>
        </w:rPr>
        <w:t>using</w:t>
      </w:r>
      <w:r w:rsidR="005A6E30" w:rsidRPr="00CA09EA">
        <w:rPr>
          <w:rFonts w:ascii="Calibri" w:hAnsi="Calibri" w:cs="Calibri"/>
          <w:color w:val="000000" w:themeColor="text1"/>
          <w:lang w:val="en-US"/>
          <w:rPrChange w:id="711" w:author="Denis Engemann" w:date="2018-04-19T23:07:00Z">
            <w:rPr>
              <w:rFonts w:ascii="Calibri" w:hAnsi="Calibri" w:cs="Arial"/>
              <w:color w:val="000000" w:themeColor="text1"/>
              <w:lang w:val="en-US"/>
            </w:rPr>
          </w:rPrChange>
        </w:rPr>
        <w:t xml:space="preserve"> </w:t>
      </w:r>
      <w:r w:rsidR="005A10CA" w:rsidRPr="00CA09EA">
        <w:rPr>
          <w:rFonts w:ascii="Calibri" w:hAnsi="Calibri" w:cs="Calibri"/>
          <w:color w:val="000000" w:themeColor="text1"/>
          <w:lang w:val="en-US"/>
          <w:rPrChange w:id="712" w:author="Denis Engemann" w:date="2018-04-19T23:07:00Z">
            <w:rPr>
              <w:rFonts w:ascii="Calibri" w:hAnsi="Calibri" w:cs="Arial"/>
              <w:color w:val="000000" w:themeColor="text1"/>
              <w:lang w:val="en-US"/>
            </w:rPr>
          </w:rPrChange>
        </w:rPr>
        <w:t xml:space="preserve">medical data from </w:t>
      </w:r>
      <w:r w:rsidR="005A6E30" w:rsidRPr="00CA09EA">
        <w:rPr>
          <w:rFonts w:ascii="Calibri" w:hAnsi="Calibri" w:cs="Calibri"/>
          <w:color w:val="000000" w:themeColor="text1"/>
          <w:lang w:val="en-US"/>
          <w:rPrChange w:id="713" w:author="Denis Engemann" w:date="2018-04-19T23:07:00Z">
            <w:rPr>
              <w:rFonts w:ascii="Calibri" w:hAnsi="Calibri" w:cs="Arial"/>
              <w:color w:val="000000" w:themeColor="text1"/>
              <w:lang w:val="en-US"/>
            </w:rPr>
          </w:rPrChange>
        </w:rPr>
        <w:t>almost 300,000 patients</w:t>
      </w:r>
      <w:r w:rsidR="00AD2AB0" w:rsidRPr="00CA09EA">
        <w:rPr>
          <w:rFonts w:ascii="Calibri" w:hAnsi="Calibri" w:cs="Calibri"/>
          <w:color w:val="000000" w:themeColor="text1"/>
          <w:lang w:val="en-US"/>
          <w:rPrChange w:id="714" w:author="Denis Engemann" w:date="2018-04-19T23:07:00Z">
            <w:rPr>
              <w:rFonts w:ascii="Calibri" w:hAnsi="Calibri" w:cs="Arial"/>
              <w:color w:val="000000" w:themeColor="text1"/>
              <w:lang w:val="en-US"/>
            </w:rPr>
          </w:rPrChange>
        </w:rPr>
        <w:t xml:space="preserve"> </w:t>
      </w:r>
      <w:r w:rsidR="003E321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715" w:author="Denis Engemann" w:date="2018-04-19T23:07:00Z">
            <w:rPr>
              <w:rFonts w:ascii="Calibri" w:hAnsi="Calibri" w:cs="Arial"/>
              <w:color w:val="000000" w:themeColor="text1"/>
              <w:lang w:val="en-US"/>
            </w:rPr>
          </w:rPrChange>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CA09EA">
        <w:rPr>
          <w:rFonts w:ascii="Calibri" w:hAnsi="Calibri" w:cs="Calibri"/>
          <w:color w:val="000000" w:themeColor="text1"/>
          <w:lang w:val="en-US"/>
          <w:rPrChange w:id="716"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717" w:author="Denis Engemann" w:date="2018-04-19T23:07:00Z">
            <w:rPr/>
          </w:rPrChange>
        </w:rPr>
        <w:fldChar w:fldCharType="begin"/>
      </w:r>
      <w:r w:rsidR="00690732" w:rsidRPr="00CA09EA">
        <w:rPr>
          <w:rFonts w:ascii="Calibri" w:hAnsi="Calibri" w:cs="Calibri"/>
          <w:lang w:val="en-US"/>
          <w:rPrChange w:id="718" w:author="Denis Engemann" w:date="2018-04-19T23:07:00Z">
            <w:rPr/>
          </w:rPrChange>
        </w:rPr>
        <w:instrText xml:space="preserve"> HYPERLINK \l "_ENREF_13" \o "Poplin, 2018 #7026" </w:instrText>
      </w:r>
      <w:r w:rsidR="00690732" w:rsidRPr="00CA09EA">
        <w:rPr>
          <w:rFonts w:ascii="Calibri" w:hAnsi="Calibri" w:cs="Calibri"/>
          <w:rPrChange w:id="719" w:author="Denis Engemann" w:date="2018-04-19T23:07:00Z">
            <w:rPr/>
          </w:rPrChange>
        </w:rPr>
        <w:fldChar w:fldCharType="separate"/>
      </w:r>
      <w:r w:rsidR="007646E0" w:rsidRPr="00CA09EA">
        <w:rPr>
          <w:rFonts w:ascii="Calibri" w:hAnsi="Calibri" w:cs="Calibri"/>
          <w:noProof/>
          <w:color w:val="000000" w:themeColor="text1"/>
          <w:lang w:val="en-US"/>
          <w:rPrChange w:id="720" w:author="Denis Engemann" w:date="2018-04-19T23:07:00Z">
            <w:rPr>
              <w:rFonts w:ascii="Calibri" w:hAnsi="Calibri" w:cs="Arial"/>
              <w:noProof/>
              <w:color w:val="000000" w:themeColor="text1"/>
              <w:lang w:val="en-US"/>
            </w:rPr>
          </w:rPrChange>
        </w:rPr>
        <w:t>13</w:t>
      </w:r>
      <w:r w:rsidR="00690732" w:rsidRPr="00CA09EA">
        <w:rPr>
          <w:rFonts w:ascii="Calibri" w:hAnsi="Calibri" w:cs="Calibri"/>
          <w:noProof/>
          <w:color w:val="000000" w:themeColor="text1"/>
          <w:lang w:val="en-US"/>
          <w:rPrChange w:id="721"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3E3213" w:rsidRPr="001F0B68">
        <w:rPr>
          <w:rFonts w:ascii="Calibri" w:hAnsi="Calibri" w:cs="Calibri"/>
          <w:color w:val="000000" w:themeColor="text1"/>
          <w:lang w:val="en-US"/>
        </w:rPr>
        <w:fldChar w:fldCharType="end"/>
      </w:r>
      <w:r w:rsidR="00FA74DF" w:rsidRPr="00CA09EA">
        <w:rPr>
          <w:rFonts w:ascii="Calibri" w:hAnsi="Calibri" w:cs="Calibri"/>
          <w:color w:val="000000" w:themeColor="text1"/>
          <w:lang w:val="en-US"/>
        </w:rPr>
        <w:t>, ii)</w:t>
      </w:r>
      <w:r w:rsidR="00E70EAF" w:rsidRPr="001F0B68">
        <w:rPr>
          <w:rFonts w:ascii="Calibri" w:eastAsia="Times New Roman" w:hAnsi="Calibri" w:cs="Calibri"/>
          <w:color w:val="222222"/>
          <w:shd w:val="clear" w:color="auto" w:fill="FFFFFF"/>
          <w:lang w:val="en-US"/>
        </w:rPr>
        <w:t xml:space="preserve"> </w:t>
      </w:r>
      <w:r w:rsidR="00FA74DF" w:rsidRPr="001F0B68">
        <w:rPr>
          <w:rFonts w:ascii="Calibri" w:hAnsi="Calibri" w:cs="Calibri"/>
          <w:color w:val="000000" w:themeColor="text1"/>
          <w:lang w:val="en-US"/>
        </w:rPr>
        <w:t>detect</w:t>
      </w:r>
      <w:r w:rsidR="003E3213" w:rsidRPr="001F0B68">
        <w:rPr>
          <w:rFonts w:ascii="Calibri" w:hAnsi="Calibri" w:cs="Calibri"/>
          <w:color w:val="000000" w:themeColor="text1"/>
          <w:lang w:val="en-US"/>
        </w:rPr>
        <w:t xml:space="preserve"> different heart </w:t>
      </w:r>
      <w:r w:rsidR="00F5325D" w:rsidRPr="001F0B68">
        <w:rPr>
          <w:rFonts w:ascii="Calibri" w:hAnsi="Calibri" w:cs="Calibri"/>
          <w:color w:val="000000" w:themeColor="text1"/>
          <w:lang w:val="en-US"/>
        </w:rPr>
        <w:t>arrhythmia</w:t>
      </w:r>
      <w:r w:rsidR="002B781E" w:rsidRPr="00E40B1A">
        <w:rPr>
          <w:rFonts w:ascii="Calibri" w:hAnsi="Calibri" w:cs="Calibri"/>
          <w:color w:val="000000" w:themeColor="text1"/>
          <w:lang w:val="en-US"/>
        </w:rPr>
        <w:t xml:space="preserve"> </w:t>
      </w:r>
      <w:r w:rsidR="002B781E" w:rsidRPr="00CA09EA">
        <w:rPr>
          <w:rFonts w:ascii="Calibri" w:hAnsi="Calibri" w:cs="Calibri"/>
          <w:color w:val="000000" w:themeColor="text1"/>
          <w:lang w:val="en-US"/>
          <w:rPrChange w:id="722" w:author="Denis Engemann" w:date="2018-04-19T23:07:00Z">
            <w:rPr>
              <w:rFonts w:ascii="Calibri" w:hAnsi="Calibri" w:cs="Arial"/>
              <w:color w:val="000000" w:themeColor="text1"/>
              <w:lang w:val="en-US"/>
            </w:rPr>
          </w:rPrChange>
        </w:rPr>
        <w:t>as well as cardiologists</w:t>
      </w:r>
      <w:r w:rsidR="00F5325D" w:rsidRPr="00CA09EA">
        <w:rPr>
          <w:rFonts w:ascii="Calibri" w:hAnsi="Calibri" w:cs="Calibri"/>
          <w:color w:val="000000" w:themeColor="text1"/>
          <w:lang w:val="en-US"/>
          <w:rPrChange w:id="723" w:author="Denis Engemann" w:date="2018-04-19T23:07:00Z">
            <w:rPr>
              <w:rFonts w:ascii="Calibri" w:hAnsi="Calibri" w:cs="Arial"/>
              <w:color w:val="000000" w:themeColor="text1"/>
              <w:lang w:val="en-US"/>
            </w:rPr>
          </w:rPrChange>
        </w:rPr>
        <w:t xml:space="preserve"> </w:t>
      </w:r>
      <w:r w:rsidR="00E27BD6" w:rsidRPr="00CA09EA">
        <w:rPr>
          <w:rFonts w:ascii="Calibri" w:hAnsi="Calibri" w:cs="Calibri"/>
          <w:color w:val="000000" w:themeColor="text1"/>
          <w:lang w:val="en-US"/>
          <w:rPrChange w:id="724" w:author="Denis Engemann" w:date="2018-04-19T23:07:00Z">
            <w:rPr>
              <w:rFonts w:ascii="Calibri" w:hAnsi="Calibri" w:cs="Arial"/>
              <w:color w:val="000000" w:themeColor="text1"/>
              <w:lang w:val="en-US"/>
            </w:rPr>
          </w:rPrChange>
        </w:rPr>
        <w:t>in</w:t>
      </w:r>
      <w:r w:rsidR="003E3213" w:rsidRPr="00CA09EA">
        <w:rPr>
          <w:rFonts w:ascii="Calibri" w:hAnsi="Calibri" w:cs="Calibri"/>
          <w:color w:val="000000" w:themeColor="text1"/>
          <w:lang w:val="en-US"/>
          <w:rPrChange w:id="725" w:author="Denis Engemann" w:date="2018-04-19T23:07:00Z">
            <w:rPr>
              <w:rFonts w:ascii="Calibri" w:hAnsi="Calibri" w:cs="Arial"/>
              <w:color w:val="000000" w:themeColor="text1"/>
              <w:lang w:val="en-US"/>
            </w:rPr>
          </w:rPrChange>
        </w:rPr>
        <w:t xml:space="preserve"> electrocardiograms</w:t>
      </w:r>
      <w:r w:rsidR="001B37CE" w:rsidRPr="00CA09EA">
        <w:rPr>
          <w:rFonts w:ascii="Calibri" w:hAnsi="Calibri" w:cs="Calibri"/>
          <w:color w:val="000000" w:themeColor="text1"/>
          <w:lang w:val="en-US"/>
          <w:rPrChange w:id="726" w:author="Denis Engemann" w:date="2018-04-19T23:07:00Z">
            <w:rPr>
              <w:rFonts w:ascii="Calibri" w:hAnsi="Calibri" w:cs="Arial"/>
              <w:color w:val="000000" w:themeColor="text1"/>
              <w:lang w:val="en-US"/>
            </w:rPr>
          </w:rPrChange>
        </w:rPr>
        <w:t xml:space="preserve"> from 30,000 patients</w:t>
      </w:r>
      <w:r w:rsidR="003E3213" w:rsidRPr="00CA09EA">
        <w:rPr>
          <w:rFonts w:ascii="Calibri" w:hAnsi="Calibri" w:cs="Calibri"/>
          <w:color w:val="000000" w:themeColor="text1"/>
          <w:lang w:val="en-US"/>
          <w:rPrChange w:id="727" w:author="Denis Engemann" w:date="2018-04-19T23:07:00Z">
            <w:rPr>
              <w:rFonts w:ascii="Calibri" w:hAnsi="Calibri" w:cs="Arial"/>
              <w:color w:val="000000" w:themeColor="text1"/>
              <w:lang w:val="en-US"/>
            </w:rPr>
          </w:rPrChange>
        </w:rPr>
        <w:t xml:space="preserve"> </w:t>
      </w:r>
      <w:r w:rsidR="003E321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728" w:author="Denis Engemann" w:date="2018-04-19T23:07:00Z">
            <w:rPr>
              <w:rFonts w:ascii="Calibri" w:hAnsi="Calibri" w:cs="Arial"/>
              <w:color w:val="000000" w:themeColor="text1"/>
              <w:lang w:val="en-US"/>
            </w:rPr>
          </w:rPrChange>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CA09EA">
        <w:rPr>
          <w:rFonts w:ascii="Calibri" w:hAnsi="Calibri" w:cs="Calibri"/>
          <w:color w:val="000000" w:themeColor="text1"/>
          <w:lang w:val="en-US"/>
          <w:rPrChange w:id="729"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730" w:author="Denis Engemann" w:date="2018-04-19T23:07:00Z">
            <w:rPr/>
          </w:rPrChange>
        </w:rPr>
        <w:fldChar w:fldCharType="begin"/>
      </w:r>
      <w:r w:rsidR="00690732" w:rsidRPr="00CA09EA">
        <w:rPr>
          <w:rFonts w:ascii="Calibri" w:hAnsi="Calibri" w:cs="Calibri"/>
          <w:lang w:val="en-US"/>
          <w:rPrChange w:id="731" w:author="Denis Engemann" w:date="2018-04-19T23:07:00Z">
            <w:rPr/>
          </w:rPrChange>
        </w:rPr>
        <w:instrText xml:space="preserve"> HYPERLINK \l "_ENREF_14" \o "Rajpurkar, 2017 #7027" </w:instrText>
      </w:r>
      <w:r w:rsidR="00690732" w:rsidRPr="00CA09EA">
        <w:rPr>
          <w:rFonts w:ascii="Calibri" w:hAnsi="Calibri" w:cs="Calibri"/>
          <w:rPrChange w:id="732" w:author="Denis Engemann" w:date="2018-04-19T23:07:00Z">
            <w:rPr/>
          </w:rPrChange>
        </w:rPr>
        <w:fldChar w:fldCharType="separate"/>
      </w:r>
      <w:r w:rsidR="007646E0" w:rsidRPr="00CA09EA">
        <w:rPr>
          <w:rFonts w:ascii="Calibri" w:hAnsi="Calibri" w:cs="Calibri"/>
          <w:noProof/>
          <w:color w:val="000000" w:themeColor="text1"/>
          <w:lang w:val="en-US"/>
          <w:rPrChange w:id="733" w:author="Denis Engemann" w:date="2018-04-19T23:07:00Z">
            <w:rPr>
              <w:rFonts w:ascii="Calibri" w:hAnsi="Calibri" w:cs="Arial"/>
              <w:noProof/>
              <w:color w:val="000000" w:themeColor="text1"/>
              <w:lang w:val="en-US"/>
            </w:rPr>
          </w:rPrChange>
        </w:rPr>
        <w:t>14</w:t>
      </w:r>
      <w:r w:rsidR="00690732" w:rsidRPr="00CA09EA">
        <w:rPr>
          <w:rFonts w:ascii="Calibri" w:hAnsi="Calibri" w:cs="Calibri"/>
          <w:noProof/>
          <w:color w:val="000000" w:themeColor="text1"/>
          <w:lang w:val="en-US"/>
          <w:rPrChange w:id="734"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3E3213" w:rsidRPr="001F0B68">
        <w:rPr>
          <w:rFonts w:ascii="Calibri" w:hAnsi="Calibri" w:cs="Calibri"/>
          <w:color w:val="000000" w:themeColor="text1"/>
          <w:lang w:val="en-US"/>
        </w:rPr>
        <w:fldChar w:fldCharType="end"/>
      </w:r>
      <w:r w:rsidR="00FA74DF" w:rsidRPr="00CA09EA">
        <w:rPr>
          <w:rFonts w:ascii="Calibri" w:hAnsi="Calibri" w:cs="Calibri"/>
          <w:color w:val="000000" w:themeColor="text1"/>
          <w:lang w:val="en-US"/>
        </w:rPr>
        <w:t xml:space="preserve">, </w:t>
      </w:r>
      <w:r w:rsidR="00E27BD6" w:rsidRPr="001F0B68">
        <w:rPr>
          <w:rFonts w:ascii="Calibri" w:hAnsi="Calibri" w:cs="Calibri"/>
          <w:color w:val="000000" w:themeColor="text1"/>
          <w:lang w:val="en-US"/>
        </w:rPr>
        <w:t xml:space="preserve">and </w:t>
      </w:r>
      <w:r w:rsidR="00FA74DF" w:rsidRPr="001F0B68">
        <w:rPr>
          <w:rFonts w:ascii="Calibri" w:hAnsi="Calibri" w:cs="Calibri"/>
          <w:color w:val="000000" w:themeColor="text1"/>
          <w:lang w:val="en-US"/>
        </w:rPr>
        <w:t>iii)</w:t>
      </w:r>
      <w:r w:rsidR="002B4824" w:rsidRPr="001F0B68">
        <w:rPr>
          <w:rFonts w:ascii="Calibri" w:hAnsi="Calibri" w:cs="Calibri"/>
          <w:color w:val="000000" w:themeColor="text1"/>
          <w:lang w:val="en-US"/>
        </w:rPr>
        <w:t xml:space="preserve"> </w:t>
      </w:r>
      <w:r w:rsidR="00165A53" w:rsidRPr="001F0B68">
        <w:rPr>
          <w:rFonts w:ascii="Calibri" w:hAnsi="Calibri" w:cs="Calibri"/>
          <w:color w:val="000000" w:themeColor="text1"/>
          <w:lang w:val="en-US"/>
        </w:rPr>
        <w:t xml:space="preserve">diagnose </w:t>
      </w:r>
      <w:r w:rsidR="00C603EB" w:rsidRPr="00E40B1A">
        <w:rPr>
          <w:rFonts w:ascii="Calibri" w:hAnsi="Calibri" w:cs="Calibri"/>
          <w:color w:val="000000" w:themeColor="text1"/>
          <w:lang w:val="en-US"/>
        </w:rPr>
        <w:t xml:space="preserve">malignant </w:t>
      </w:r>
      <w:r w:rsidR="00165A53" w:rsidRPr="00CA09EA">
        <w:rPr>
          <w:rFonts w:ascii="Calibri" w:hAnsi="Calibri" w:cs="Calibri"/>
          <w:color w:val="000000" w:themeColor="text1"/>
          <w:lang w:val="en-US"/>
          <w:rPrChange w:id="735" w:author="Denis Engemann" w:date="2018-04-19T23:07:00Z">
            <w:rPr>
              <w:rFonts w:ascii="Calibri" w:hAnsi="Calibri" w:cs="Arial"/>
              <w:color w:val="000000" w:themeColor="text1"/>
              <w:lang w:val="en-US"/>
            </w:rPr>
          </w:rPrChange>
        </w:rPr>
        <w:t xml:space="preserve">skin cancer </w:t>
      </w:r>
      <w:r w:rsidR="002B781E" w:rsidRPr="00CA09EA">
        <w:rPr>
          <w:rFonts w:ascii="Calibri" w:hAnsi="Calibri" w:cs="Calibri"/>
          <w:color w:val="000000" w:themeColor="text1"/>
          <w:lang w:val="en-US"/>
          <w:rPrChange w:id="736" w:author="Denis Engemann" w:date="2018-04-19T23:07:00Z">
            <w:rPr>
              <w:rFonts w:ascii="Calibri" w:hAnsi="Calibri" w:cs="Arial"/>
              <w:color w:val="000000" w:themeColor="text1"/>
              <w:lang w:val="en-US"/>
            </w:rPr>
          </w:rPrChange>
        </w:rPr>
        <w:t xml:space="preserve">as well as dermatologists </w:t>
      </w:r>
      <w:r w:rsidR="00FA74DF" w:rsidRPr="00CA09EA">
        <w:rPr>
          <w:rFonts w:ascii="Calibri" w:hAnsi="Calibri" w:cs="Calibri"/>
          <w:color w:val="000000" w:themeColor="text1"/>
          <w:lang w:val="en-US"/>
          <w:rPrChange w:id="737" w:author="Denis Engemann" w:date="2018-04-19T23:07:00Z">
            <w:rPr>
              <w:rFonts w:ascii="Calibri" w:hAnsi="Calibri" w:cs="Arial"/>
              <w:color w:val="000000" w:themeColor="text1"/>
              <w:lang w:val="en-US"/>
            </w:rPr>
          </w:rPrChange>
        </w:rPr>
        <w:t xml:space="preserve">using almost 130,000 pictures </w:t>
      </w:r>
      <w:r w:rsidR="003E3213" w:rsidRPr="00CA09EA">
        <w:rPr>
          <w:rFonts w:ascii="Calibri" w:hAnsi="Calibri" w:cs="Calibri"/>
          <w:lang w:val="en-US"/>
        </w:rPr>
        <w:fldChar w:fldCharType="begin"/>
      </w:r>
      <w:r w:rsidR="00965F16" w:rsidRPr="00CA09EA">
        <w:rPr>
          <w:rFonts w:ascii="Calibri" w:hAnsi="Calibri" w:cs="Calibri"/>
          <w:lang w:val="en-US"/>
          <w:rPrChange w:id="738" w:author="Denis Engemann" w:date="2018-04-19T23:07:00Z">
            <w:rPr>
              <w:rFonts w:ascii="Calibri" w:hAnsi="Calibri"/>
              <w:lang w:val="en-US"/>
            </w:rPr>
          </w:rPrChange>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CA09EA">
        <w:rPr>
          <w:rFonts w:ascii="Calibri" w:hAnsi="Calibri" w:cs="Calibri"/>
          <w:lang w:val="en-US"/>
          <w:rPrChange w:id="739" w:author="Denis Engemann" w:date="2018-04-19T23:07:00Z">
            <w:rPr>
              <w:rFonts w:ascii="Calibri" w:hAnsi="Calibri"/>
              <w:lang w:val="en-US"/>
            </w:rPr>
          </w:rPrChange>
        </w:rPr>
        <w:fldChar w:fldCharType="separate"/>
      </w:r>
      <w:r w:rsidR="00965F16" w:rsidRPr="001F0B68">
        <w:rPr>
          <w:rFonts w:ascii="Calibri" w:hAnsi="Calibri" w:cs="Calibri"/>
          <w:noProof/>
          <w:lang w:val="en-US"/>
        </w:rPr>
        <w:t>(</w:t>
      </w:r>
      <w:r w:rsidR="00690732" w:rsidRPr="00CA09EA">
        <w:rPr>
          <w:rFonts w:ascii="Calibri" w:hAnsi="Calibri" w:cs="Calibri"/>
          <w:rPrChange w:id="740" w:author="Denis Engemann" w:date="2018-04-19T23:07:00Z">
            <w:rPr/>
          </w:rPrChange>
        </w:rPr>
        <w:fldChar w:fldCharType="begin"/>
      </w:r>
      <w:r w:rsidR="00690732" w:rsidRPr="00CA09EA">
        <w:rPr>
          <w:rFonts w:ascii="Calibri" w:hAnsi="Calibri" w:cs="Calibri"/>
          <w:lang w:val="en-US"/>
          <w:rPrChange w:id="741" w:author="Denis Engemann" w:date="2018-04-19T23:07:00Z">
            <w:rPr/>
          </w:rPrChange>
        </w:rPr>
        <w:instrText xml:space="preserve"> HYPERLINK \l "_ENREF_15" \o "Esteva, 2017 #6829" </w:instrText>
      </w:r>
      <w:r w:rsidR="00690732" w:rsidRPr="00CA09EA">
        <w:rPr>
          <w:rFonts w:ascii="Calibri" w:hAnsi="Calibri" w:cs="Calibri"/>
          <w:rPrChange w:id="742" w:author="Denis Engemann" w:date="2018-04-19T23:07:00Z">
            <w:rPr/>
          </w:rPrChange>
        </w:rPr>
        <w:fldChar w:fldCharType="separate"/>
      </w:r>
      <w:r w:rsidR="007646E0" w:rsidRPr="00CA09EA">
        <w:rPr>
          <w:rFonts w:ascii="Calibri" w:hAnsi="Calibri" w:cs="Calibri"/>
          <w:noProof/>
          <w:lang w:val="en-US"/>
          <w:rPrChange w:id="743" w:author="Denis Engemann" w:date="2018-04-19T23:07:00Z">
            <w:rPr>
              <w:rFonts w:ascii="Calibri" w:hAnsi="Calibri"/>
              <w:noProof/>
              <w:lang w:val="en-US"/>
            </w:rPr>
          </w:rPrChange>
        </w:rPr>
        <w:t>15</w:t>
      </w:r>
      <w:r w:rsidR="00690732" w:rsidRPr="00CA09EA">
        <w:rPr>
          <w:rFonts w:ascii="Calibri" w:hAnsi="Calibri" w:cs="Calibri"/>
          <w:noProof/>
          <w:lang w:val="en-US"/>
          <w:rPrChange w:id="744" w:author="Denis Engemann" w:date="2018-04-19T23:07:00Z">
            <w:rPr>
              <w:rFonts w:ascii="Calibri" w:hAnsi="Calibri"/>
              <w:noProof/>
              <w:lang w:val="en-US"/>
            </w:rPr>
          </w:rPrChange>
        </w:rPr>
        <w:fldChar w:fldCharType="end"/>
      </w:r>
      <w:r w:rsidR="00965F16" w:rsidRPr="001F0B68">
        <w:rPr>
          <w:rFonts w:ascii="Calibri" w:hAnsi="Calibri" w:cs="Calibri"/>
          <w:noProof/>
          <w:lang w:val="en-US"/>
        </w:rPr>
        <w:t>)</w:t>
      </w:r>
      <w:r w:rsidR="003E3213" w:rsidRPr="001F0B68">
        <w:rPr>
          <w:rFonts w:ascii="Calibri" w:hAnsi="Calibri" w:cs="Calibri"/>
          <w:lang w:val="en-US"/>
        </w:rPr>
        <w:fldChar w:fldCharType="end"/>
      </w:r>
      <w:r w:rsidR="00FA74DF" w:rsidRPr="00CA09EA">
        <w:rPr>
          <w:rFonts w:ascii="Calibri" w:hAnsi="Calibri" w:cs="Calibri"/>
          <w:lang w:val="en-US"/>
        </w:rPr>
        <w:t>.</w:t>
      </w:r>
    </w:p>
    <w:p w14:paraId="367D6E67" w14:textId="60C65751" w:rsidR="005E5064" w:rsidRPr="00CA09EA" w:rsidRDefault="005E5064" w:rsidP="00E70EAF">
      <w:pPr>
        <w:ind w:firstLine="708"/>
        <w:jc w:val="both"/>
        <w:rPr>
          <w:rStyle w:val="s2"/>
          <w:rFonts w:ascii="Calibri" w:hAnsi="Calibri" w:cs="Calibri"/>
          <w:color w:val="000000" w:themeColor="text1"/>
          <w:lang w:val="en-US"/>
          <w:rPrChange w:id="745" w:author="Denis Engemann" w:date="2018-04-19T23:07:00Z">
            <w:rPr>
              <w:rStyle w:val="s2"/>
              <w:rFonts w:ascii="Calibri" w:hAnsi="Calibri"/>
              <w:color w:val="000000" w:themeColor="text1"/>
              <w:lang w:val="en-US"/>
            </w:rPr>
          </w:rPrChange>
        </w:rPr>
      </w:pPr>
      <w:r w:rsidRPr="00CA09EA">
        <w:rPr>
          <w:rStyle w:val="s2"/>
          <w:rFonts w:ascii="Calibri" w:hAnsi="Calibri" w:cs="Calibri"/>
          <w:color w:val="000000" w:themeColor="text1"/>
          <w:lang w:val="en-US"/>
          <w:rPrChange w:id="746" w:author="Denis Engemann" w:date="2018-04-19T23:07:00Z">
            <w:rPr>
              <w:rStyle w:val="s2"/>
              <w:rFonts w:ascii="Calibri" w:hAnsi="Calibri"/>
              <w:color w:val="000000" w:themeColor="text1"/>
              <w:lang w:val="en-US"/>
            </w:rPr>
          </w:rPrChange>
        </w:rPr>
        <w:t xml:space="preserve">However, it is important to appreciate that the potential immediate gains of the pragmatic goal to identify patterns useful to predict clinical endpoints in complex </w:t>
      </w:r>
      <w:r w:rsidR="001D7398" w:rsidRPr="00CA09EA">
        <w:rPr>
          <w:rStyle w:val="s2"/>
          <w:rFonts w:ascii="Calibri" w:hAnsi="Calibri" w:cs="Calibri"/>
          <w:color w:val="000000" w:themeColor="text1"/>
          <w:lang w:val="en-US"/>
          <w:rPrChange w:id="747" w:author="Denis Engemann" w:date="2018-04-19T23:07:00Z">
            <w:rPr>
              <w:rStyle w:val="s2"/>
              <w:rFonts w:ascii="Calibri" w:hAnsi="Calibri"/>
              <w:color w:val="000000" w:themeColor="text1"/>
              <w:lang w:val="en-US"/>
            </w:rPr>
          </w:rPrChange>
        </w:rPr>
        <w:t xml:space="preserve">medical </w:t>
      </w:r>
      <w:r w:rsidRPr="00CA09EA">
        <w:rPr>
          <w:rStyle w:val="s2"/>
          <w:rFonts w:ascii="Calibri" w:hAnsi="Calibri" w:cs="Calibri"/>
          <w:color w:val="000000" w:themeColor="text1"/>
          <w:lang w:val="en-US"/>
          <w:rPrChange w:id="748" w:author="Denis Engemann" w:date="2018-04-19T23:07:00Z">
            <w:rPr>
              <w:rStyle w:val="s2"/>
              <w:rFonts w:ascii="Calibri" w:hAnsi="Calibri"/>
              <w:color w:val="000000" w:themeColor="text1"/>
              <w:lang w:val="en-US"/>
            </w:rPr>
          </w:rPrChange>
        </w:rPr>
        <w:t xml:space="preserve">data does not preclude the longer-term </w:t>
      </w:r>
      <w:r w:rsidR="001D7398" w:rsidRPr="00CA09EA">
        <w:rPr>
          <w:rStyle w:val="s2"/>
          <w:rFonts w:ascii="Calibri" w:hAnsi="Calibri" w:cs="Calibri"/>
          <w:color w:val="000000" w:themeColor="text1"/>
          <w:lang w:val="en-US"/>
          <w:rPrChange w:id="749" w:author="Denis Engemann" w:date="2018-04-19T23:07:00Z">
            <w:rPr>
              <w:rStyle w:val="s2"/>
              <w:rFonts w:ascii="Calibri" w:hAnsi="Calibri"/>
              <w:color w:val="000000" w:themeColor="text1"/>
              <w:lang w:val="en-US"/>
            </w:rPr>
          </w:rPrChange>
        </w:rPr>
        <w:t>research agenda</w:t>
      </w:r>
      <w:r w:rsidRPr="00CA09EA">
        <w:rPr>
          <w:rStyle w:val="s2"/>
          <w:rFonts w:ascii="Calibri" w:hAnsi="Calibri" w:cs="Calibri"/>
          <w:color w:val="000000" w:themeColor="text1"/>
          <w:lang w:val="en-US"/>
          <w:rPrChange w:id="750" w:author="Denis Engemann" w:date="2018-04-19T23:07:00Z">
            <w:rPr>
              <w:rStyle w:val="s2"/>
              <w:rFonts w:ascii="Calibri" w:hAnsi="Calibri"/>
              <w:color w:val="000000" w:themeColor="text1"/>
              <w:lang w:val="en-US"/>
            </w:rPr>
          </w:rPrChange>
        </w:rPr>
        <w:t xml:space="preserve"> </w:t>
      </w:r>
      <w:r w:rsidR="001A17B3" w:rsidRPr="00CA09EA">
        <w:rPr>
          <w:rStyle w:val="s2"/>
          <w:rFonts w:ascii="Calibri" w:hAnsi="Calibri" w:cs="Calibri"/>
          <w:color w:val="000000" w:themeColor="text1"/>
          <w:lang w:val="en-US"/>
          <w:rPrChange w:id="751" w:author="Denis Engemann" w:date="2018-04-19T23:07:00Z">
            <w:rPr>
              <w:rStyle w:val="s2"/>
              <w:rFonts w:ascii="Calibri" w:hAnsi="Calibri"/>
              <w:color w:val="000000" w:themeColor="text1"/>
              <w:lang w:val="en-US"/>
            </w:rPr>
          </w:rPrChange>
        </w:rPr>
        <w:t>to</w:t>
      </w:r>
      <w:r w:rsidRPr="00CA09EA">
        <w:rPr>
          <w:rStyle w:val="s2"/>
          <w:rFonts w:ascii="Calibri" w:hAnsi="Calibri" w:cs="Calibri"/>
          <w:color w:val="000000" w:themeColor="text1"/>
          <w:lang w:val="en-US"/>
          <w:rPrChange w:id="752" w:author="Denis Engemann" w:date="2018-04-19T23:07:00Z">
            <w:rPr>
              <w:rStyle w:val="s2"/>
              <w:rFonts w:ascii="Calibri" w:hAnsi="Calibri"/>
              <w:color w:val="000000" w:themeColor="text1"/>
              <w:lang w:val="en-US"/>
            </w:rPr>
          </w:rPrChange>
        </w:rPr>
        <w:t xml:space="preserve"> understand the </w:t>
      </w:r>
      <w:r w:rsidR="001A17B3" w:rsidRPr="00CA09EA">
        <w:rPr>
          <w:rStyle w:val="s2"/>
          <w:rFonts w:ascii="Calibri" w:hAnsi="Calibri" w:cs="Calibri"/>
          <w:color w:val="000000" w:themeColor="text1"/>
          <w:lang w:val="en-US"/>
          <w:rPrChange w:id="753" w:author="Denis Engemann" w:date="2018-04-19T23:07:00Z">
            <w:rPr>
              <w:rStyle w:val="s2"/>
              <w:rFonts w:ascii="Calibri" w:hAnsi="Calibri"/>
              <w:color w:val="000000" w:themeColor="text1"/>
              <w:lang w:val="en-US"/>
            </w:rPr>
          </w:rPrChange>
        </w:rPr>
        <w:t>primary biology</w:t>
      </w:r>
      <w:r w:rsidRPr="00CA09EA">
        <w:rPr>
          <w:rStyle w:val="s2"/>
          <w:rFonts w:ascii="Calibri" w:hAnsi="Calibri" w:cs="Calibri"/>
          <w:color w:val="000000" w:themeColor="text1"/>
          <w:lang w:val="en-US"/>
          <w:rPrChange w:id="754" w:author="Denis Engemann" w:date="2018-04-19T23:07:00Z">
            <w:rPr>
              <w:rStyle w:val="s2"/>
              <w:rFonts w:ascii="Calibri" w:hAnsi="Calibri"/>
              <w:color w:val="000000" w:themeColor="text1"/>
              <w:lang w:val="en-US"/>
            </w:rPr>
          </w:rPrChange>
        </w:rPr>
        <w:t xml:space="preserve"> </w:t>
      </w:r>
      <w:r w:rsidR="001A17B3" w:rsidRPr="00CA09EA">
        <w:rPr>
          <w:rStyle w:val="s2"/>
          <w:rFonts w:ascii="Calibri" w:hAnsi="Calibri" w:cs="Calibri"/>
          <w:color w:val="000000" w:themeColor="text1"/>
          <w:lang w:val="en-US"/>
          <w:rPrChange w:id="755" w:author="Denis Engemann" w:date="2018-04-19T23:07:00Z">
            <w:rPr>
              <w:rStyle w:val="s2"/>
              <w:rFonts w:ascii="Calibri" w:hAnsi="Calibri"/>
              <w:color w:val="000000" w:themeColor="text1"/>
              <w:lang w:val="en-US"/>
            </w:rPr>
          </w:rPrChange>
        </w:rPr>
        <w:t xml:space="preserve">of </w:t>
      </w:r>
      <w:r w:rsidRPr="00CA09EA">
        <w:rPr>
          <w:rStyle w:val="s2"/>
          <w:rFonts w:ascii="Calibri" w:hAnsi="Calibri" w:cs="Calibri"/>
          <w:color w:val="000000" w:themeColor="text1"/>
          <w:lang w:val="en-US"/>
          <w:rPrChange w:id="756" w:author="Denis Engemann" w:date="2018-04-19T23:07:00Z">
            <w:rPr>
              <w:rStyle w:val="s2"/>
              <w:rFonts w:ascii="Calibri" w:hAnsi="Calibri"/>
              <w:color w:val="000000" w:themeColor="text1"/>
              <w:lang w:val="en-US"/>
            </w:rPr>
          </w:rPrChange>
        </w:rPr>
        <w:t xml:space="preserve">diseases like </w:t>
      </w:r>
      <w:r w:rsidR="00126F00" w:rsidRPr="00CA09EA">
        <w:rPr>
          <w:rStyle w:val="s2"/>
          <w:rFonts w:ascii="Calibri" w:hAnsi="Calibri" w:cs="Calibri"/>
          <w:color w:val="000000" w:themeColor="text1"/>
          <w:lang w:val="en-US"/>
          <w:rPrChange w:id="757" w:author="Denis Engemann" w:date="2018-04-19T23:07:00Z">
            <w:rPr>
              <w:rStyle w:val="s2"/>
              <w:rFonts w:ascii="Calibri" w:hAnsi="Calibri"/>
              <w:color w:val="000000" w:themeColor="text1"/>
              <w:lang w:val="en-US"/>
            </w:rPr>
          </w:rPrChange>
        </w:rPr>
        <w:t>diabetes</w:t>
      </w:r>
      <w:r w:rsidRPr="00CA09EA">
        <w:rPr>
          <w:rStyle w:val="s2"/>
          <w:rFonts w:ascii="Calibri" w:hAnsi="Calibri" w:cs="Calibri"/>
          <w:color w:val="000000" w:themeColor="text1"/>
          <w:lang w:val="en-US"/>
          <w:rPrChange w:id="758" w:author="Denis Engemann" w:date="2018-04-19T23:07:00Z">
            <w:rPr>
              <w:rStyle w:val="s2"/>
              <w:rFonts w:ascii="Calibri" w:hAnsi="Calibri"/>
              <w:color w:val="000000" w:themeColor="text1"/>
              <w:lang w:val="en-US"/>
            </w:rPr>
          </w:rPrChange>
        </w:rPr>
        <w:t xml:space="preserve">. Carefully designed, meticulously conducted, and </w:t>
      </w:r>
      <w:commentRangeStart w:id="759"/>
      <w:r w:rsidRPr="00CA09EA">
        <w:rPr>
          <w:rStyle w:val="s2"/>
          <w:rFonts w:ascii="Calibri" w:hAnsi="Calibri" w:cs="Calibri"/>
          <w:color w:val="000000" w:themeColor="text1"/>
          <w:lang w:val="en-US"/>
          <w:rPrChange w:id="760" w:author="Denis Engemann" w:date="2018-04-19T23:07:00Z">
            <w:rPr>
              <w:rStyle w:val="s2"/>
              <w:rFonts w:ascii="Calibri" w:hAnsi="Calibri"/>
              <w:color w:val="000000" w:themeColor="text1"/>
              <w:lang w:val="en-US"/>
            </w:rPr>
          </w:rPrChange>
        </w:rPr>
        <w:t xml:space="preserve">expansive </w:t>
      </w:r>
      <w:commentRangeEnd w:id="759"/>
      <w:r w:rsidR="00CA09EA" w:rsidRPr="00CA09EA">
        <w:rPr>
          <w:rStyle w:val="CommentReference"/>
          <w:rFonts w:ascii="Calibri" w:hAnsi="Calibri" w:cs="Calibri"/>
          <w:lang w:val="en-US" w:eastAsia="en-US"/>
          <w:rPrChange w:id="761" w:author="Denis Engemann" w:date="2018-04-19T23:07:00Z">
            <w:rPr>
              <w:rStyle w:val="CommentReference"/>
              <w:rFonts w:asciiTheme="minorHAnsi" w:hAnsiTheme="minorHAnsi" w:cstheme="minorBidi"/>
              <w:lang w:val="en-US" w:eastAsia="en-US"/>
            </w:rPr>
          </w:rPrChange>
        </w:rPr>
        <w:commentReference w:id="759"/>
      </w:r>
      <w:r w:rsidRPr="00CA09EA">
        <w:rPr>
          <w:rStyle w:val="s2"/>
          <w:rFonts w:ascii="Calibri" w:hAnsi="Calibri" w:cs="Calibri"/>
          <w:color w:val="000000" w:themeColor="text1"/>
          <w:lang w:val="en-US"/>
        </w:rPr>
        <w:t xml:space="preserve">experiments to confirm or reject a-priori verbalized research hypotheses in animals and humans will probably remain a cornerstone to generate biomedical </w:t>
      </w:r>
      <w:r w:rsidR="00126F00" w:rsidRPr="00CA09EA">
        <w:rPr>
          <w:rStyle w:val="s2"/>
          <w:rFonts w:ascii="Calibri" w:hAnsi="Calibri" w:cs="Calibri"/>
          <w:color w:val="000000" w:themeColor="text1"/>
          <w:lang w:val="en-US"/>
          <w:rPrChange w:id="762" w:author="Denis Engemann" w:date="2018-04-19T23:07:00Z">
            <w:rPr>
              <w:rStyle w:val="s2"/>
              <w:rFonts w:ascii="Calibri" w:hAnsi="Calibri"/>
              <w:color w:val="000000" w:themeColor="text1"/>
              <w:lang w:val="en-US"/>
            </w:rPr>
          </w:rPrChange>
        </w:rPr>
        <w:t>knowledge</w:t>
      </w:r>
      <w:r w:rsidRPr="00CA09EA">
        <w:rPr>
          <w:rStyle w:val="s2"/>
          <w:rFonts w:ascii="Calibri" w:hAnsi="Calibri" w:cs="Calibri"/>
          <w:color w:val="000000" w:themeColor="text1"/>
          <w:lang w:val="en-US"/>
          <w:rPrChange w:id="763" w:author="Denis Engemann" w:date="2018-04-19T23:07:00Z">
            <w:rPr>
              <w:rStyle w:val="s2"/>
              <w:rFonts w:ascii="Calibri" w:hAnsi="Calibri"/>
              <w:color w:val="000000" w:themeColor="text1"/>
              <w:lang w:val="en-US"/>
            </w:rPr>
          </w:rPrChange>
        </w:rPr>
        <w:t>.</w:t>
      </w:r>
    </w:p>
    <w:p w14:paraId="421EE67F" w14:textId="77777777" w:rsidR="005E5064" w:rsidRPr="00CA09EA" w:rsidRDefault="005E5064" w:rsidP="00852380">
      <w:pPr>
        <w:rPr>
          <w:rFonts w:ascii="Calibri" w:hAnsi="Calibri" w:cs="Calibri"/>
          <w:lang w:val="en-US"/>
          <w:rPrChange w:id="764" w:author="Denis Engemann" w:date="2018-04-19T23:07:00Z">
            <w:rPr>
              <w:rFonts w:ascii="Calibri" w:hAnsi="Calibri"/>
              <w:lang w:val="en-US"/>
            </w:rPr>
          </w:rPrChange>
        </w:rPr>
      </w:pPr>
    </w:p>
    <w:p w14:paraId="7249D9F4" w14:textId="77777777" w:rsidR="005E5064" w:rsidRPr="00CA09EA" w:rsidRDefault="005E5064" w:rsidP="00852380">
      <w:pPr>
        <w:rPr>
          <w:rFonts w:ascii="Calibri" w:hAnsi="Calibri" w:cs="Calibri"/>
          <w:lang w:val="en-US"/>
          <w:rPrChange w:id="765" w:author="Denis Engemann" w:date="2018-04-19T23:07:00Z">
            <w:rPr>
              <w:rFonts w:ascii="Calibri" w:hAnsi="Calibri"/>
              <w:lang w:val="en-US"/>
            </w:rPr>
          </w:rPrChange>
        </w:rPr>
      </w:pPr>
    </w:p>
    <w:p w14:paraId="53B858E8" w14:textId="77777777" w:rsidR="00852380" w:rsidRPr="00CA09EA" w:rsidRDefault="00852380" w:rsidP="00EB525A">
      <w:pPr>
        <w:rPr>
          <w:rFonts w:ascii="Calibri" w:hAnsi="Calibri" w:cs="Calibri"/>
          <w:lang w:val="en-US"/>
          <w:rPrChange w:id="766" w:author="Denis Engemann" w:date="2018-04-19T23:07:00Z">
            <w:rPr>
              <w:rFonts w:ascii="Calibri" w:hAnsi="Calibri"/>
              <w:lang w:val="en-US"/>
            </w:rPr>
          </w:rPrChange>
        </w:rPr>
      </w:pPr>
    </w:p>
    <w:p w14:paraId="725894B9" w14:textId="77777777" w:rsidR="00630EA1" w:rsidRPr="00CA09EA" w:rsidRDefault="00630EA1" w:rsidP="00EB525A">
      <w:pPr>
        <w:rPr>
          <w:rFonts w:ascii="Calibri" w:eastAsia="Times New Roman" w:hAnsi="Calibri" w:cs="Calibri"/>
          <w:lang w:val="en-US"/>
          <w:rPrChange w:id="767" w:author="Denis Engemann" w:date="2018-04-19T23:07:00Z">
            <w:rPr>
              <w:rFonts w:ascii="Calibri" w:eastAsia="Times New Roman" w:hAnsi="Calibri"/>
              <w:lang w:val="en-US"/>
            </w:rPr>
          </w:rPrChange>
        </w:rPr>
      </w:pPr>
    </w:p>
    <w:p w14:paraId="7622A738" w14:textId="77777777" w:rsidR="00EB525A" w:rsidRPr="00CA09EA" w:rsidRDefault="00EB525A" w:rsidP="004E08BC">
      <w:pPr>
        <w:rPr>
          <w:rFonts w:ascii="Calibri" w:eastAsia="Times New Roman" w:hAnsi="Calibri" w:cs="Calibri"/>
          <w:lang w:val="en-US"/>
          <w:rPrChange w:id="768" w:author="Denis Engemann" w:date="2018-04-19T23:07:00Z">
            <w:rPr>
              <w:rFonts w:ascii="Calibri" w:eastAsia="Times New Roman" w:hAnsi="Calibri"/>
              <w:lang w:val="en-US"/>
            </w:rPr>
          </w:rPrChange>
        </w:rPr>
      </w:pPr>
    </w:p>
    <w:p w14:paraId="5C908F85" w14:textId="77777777" w:rsidR="004E08BC" w:rsidRPr="00CA09EA" w:rsidRDefault="004E08BC" w:rsidP="000A5874">
      <w:pPr>
        <w:contextualSpacing/>
        <w:jc w:val="both"/>
        <w:rPr>
          <w:rFonts w:ascii="Calibri" w:hAnsi="Calibri" w:cs="Calibri"/>
          <w:b/>
          <w:color w:val="000000" w:themeColor="text1"/>
          <w:lang w:val="en-US"/>
          <w:rPrChange w:id="769" w:author="Denis Engemann" w:date="2018-04-19T23:07:00Z">
            <w:rPr>
              <w:rFonts w:ascii="Calibri" w:hAnsi="Calibri"/>
              <w:b/>
              <w:color w:val="000000" w:themeColor="text1"/>
              <w:lang w:val="en-US"/>
            </w:rPr>
          </w:rPrChange>
        </w:rPr>
      </w:pPr>
    </w:p>
    <w:p w14:paraId="30DEBC95" w14:textId="77777777" w:rsidR="004E08BC" w:rsidRPr="00CA09EA" w:rsidRDefault="004E08BC" w:rsidP="000A5874">
      <w:pPr>
        <w:contextualSpacing/>
        <w:jc w:val="both"/>
        <w:rPr>
          <w:rFonts w:ascii="Calibri" w:hAnsi="Calibri" w:cs="Calibri"/>
          <w:b/>
          <w:color w:val="000000" w:themeColor="text1"/>
          <w:lang w:val="en-US"/>
          <w:rPrChange w:id="770" w:author="Denis Engemann" w:date="2018-04-19T23:07:00Z">
            <w:rPr>
              <w:rFonts w:ascii="Calibri" w:hAnsi="Calibri"/>
              <w:b/>
              <w:color w:val="000000" w:themeColor="text1"/>
              <w:lang w:val="en-US"/>
            </w:rPr>
          </w:rPrChange>
        </w:rPr>
      </w:pPr>
    </w:p>
    <w:p w14:paraId="4F3D9938" w14:textId="55006D19" w:rsidR="006D6634" w:rsidRPr="00CA09EA" w:rsidRDefault="00873B6C" w:rsidP="000A5874">
      <w:pPr>
        <w:contextualSpacing/>
        <w:jc w:val="both"/>
        <w:rPr>
          <w:rFonts w:ascii="Calibri" w:hAnsi="Calibri" w:cs="Calibri"/>
          <w:b/>
          <w:color w:val="000000" w:themeColor="text1"/>
          <w:lang w:val="en-US"/>
          <w:rPrChange w:id="771"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772" w:author="Denis Engemann" w:date="2018-04-19T23:07:00Z">
            <w:rPr>
              <w:rFonts w:ascii="Calibri" w:hAnsi="Calibri"/>
              <w:b/>
              <w:color w:val="000000" w:themeColor="text1"/>
              <w:lang w:val="en-US"/>
            </w:rPr>
          </w:rPrChange>
        </w:rPr>
        <w:br w:type="column"/>
      </w:r>
      <w:r w:rsidR="00F056F8" w:rsidRPr="00CA09EA">
        <w:rPr>
          <w:rFonts w:ascii="Calibri" w:hAnsi="Calibri" w:cs="Calibri"/>
          <w:b/>
          <w:color w:val="000000" w:themeColor="text1"/>
          <w:lang w:val="en-US"/>
          <w:rPrChange w:id="773" w:author="Denis Engemann" w:date="2018-04-19T23:07:00Z">
            <w:rPr>
              <w:rFonts w:ascii="Calibri" w:hAnsi="Calibri"/>
              <w:b/>
              <w:color w:val="000000" w:themeColor="text1"/>
              <w:lang w:val="en-US"/>
            </w:rPr>
          </w:rPrChange>
        </w:rPr>
        <w:lastRenderedPageBreak/>
        <w:t>Methods</w:t>
      </w:r>
    </w:p>
    <w:p w14:paraId="092BDD87" w14:textId="721E2E93" w:rsidR="006D6634" w:rsidRPr="00CA09EA" w:rsidRDefault="009865F2" w:rsidP="00F078A1">
      <w:pPr>
        <w:rPr>
          <w:rFonts w:ascii="Calibri" w:hAnsi="Calibri" w:cs="Calibri"/>
          <w:b/>
          <w:lang w:val="en-US"/>
          <w:rPrChange w:id="774" w:author="Denis Engemann" w:date="2018-04-19T23:07:00Z">
            <w:rPr>
              <w:rFonts w:ascii="Calibri" w:hAnsi="Calibri"/>
              <w:b/>
              <w:lang w:val="en-US"/>
            </w:rPr>
          </w:rPrChange>
        </w:rPr>
      </w:pPr>
      <w:r w:rsidRPr="00CA09EA">
        <w:rPr>
          <w:rFonts w:ascii="Calibri" w:hAnsi="Calibri" w:cs="Calibri"/>
          <w:b/>
          <w:lang w:val="en-US"/>
          <w:rPrChange w:id="775" w:author="Denis Engemann" w:date="2018-04-19T23:07:00Z">
            <w:rPr>
              <w:rFonts w:ascii="Calibri" w:hAnsi="Calibri"/>
              <w:b/>
              <w:lang w:val="en-US"/>
            </w:rPr>
          </w:rPrChange>
        </w:rPr>
        <w:t xml:space="preserve">What </w:t>
      </w:r>
      <w:r w:rsidR="005D5BD3" w:rsidRPr="00CA09EA">
        <w:rPr>
          <w:rFonts w:ascii="Calibri" w:hAnsi="Calibri" w:cs="Calibri"/>
          <w:b/>
          <w:lang w:val="en-US"/>
          <w:rPrChange w:id="776" w:author="Denis Engemann" w:date="2018-04-19T23:07:00Z">
            <w:rPr>
              <w:rFonts w:ascii="Calibri" w:hAnsi="Calibri"/>
              <w:b/>
              <w:lang w:val="en-US"/>
            </w:rPr>
          </w:rPrChange>
        </w:rPr>
        <w:t xml:space="preserve">do </w:t>
      </w:r>
      <w:r w:rsidRPr="00CA09EA">
        <w:rPr>
          <w:rFonts w:ascii="Calibri" w:hAnsi="Calibri" w:cs="Calibri"/>
          <w:b/>
          <w:lang w:val="en-US"/>
          <w:rPrChange w:id="777" w:author="Denis Engemann" w:date="2018-04-19T23:07:00Z">
            <w:rPr>
              <w:rFonts w:ascii="Calibri" w:hAnsi="Calibri"/>
              <w:b/>
              <w:lang w:val="en-US"/>
            </w:rPr>
          </w:rPrChange>
        </w:rPr>
        <w:t>we mean by ‘inference’</w:t>
      </w:r>
      <w:r w:rsidR="006D6634" w:rsidRPr="00CA09EA">
        <w:rPr>
          <w:rFonts w:ascii="Calibri" w:hAnsi="Calibri" w:cs="Calibri"/>
          <w:b/>
          <w:lang w:val="en-US"/>
          <w:rPrChange w:id="778" w:author="Denis Engemann" w:date="2018-04-19T23:07:00Z">
            <w:rPr>
              <w:rFonts w:ascii="Calibri" w:hAnsi="Calibri"/>
              <w:b/>
              <w:lang w:val="en-US"/>
            </w:rPr>
          </w:rPrChange>
        </w:rPr>
        <w:t>?</w:t>
      </w:r>
    </w:p>
    <w:p w14:paraId="4FD203C9" w14:textId="0E5BFDBA" w:rsidR="009D7B2C" w:rsidRPr="00CA09EA" w:rsidRDefault="005C63EB" w:rsidP="00641DD5">
      <w:pPr>
        <w:ind w:firstLine="708"/>
        <w:jc w:val="both"/>
        <w:rPr>
          <w:rFonts w:ascii="Calibri" w:hAnsi="Calibri" w:cs="Calibri"/>
          <w:bCs/>
          <w:color w:val="000000"/>
          <w:lang w:val="en-US" w:eastAsia="en-US"/>
          <w:rPrChange w:id="779" w:author="Denis Engemann" w:date="2018-04-19T23:07:00Z">
            <w:rPr>
              <w:rFonts w:ascii="Arial" w:hAnsi="Arial" w:cs="Arial"/>
              <w:bCs/>
              <w:color w:val="000000"/>
              <w:lang w:val="en-US" w:eastAsia="en-US"/>
            </w:rPr>
          </w:rPrChange>
        </w:rPr>
      </w:pPr>
      <w:r w:rsidRPr="00CA09EA">
        <w:rPr>
          <w:rFonts w:ascii="Calibri" w:eastAsia="Times New Roman" w:hAnsi="Calibri" w:cs="Calibri"/>
          <w:color w:val="222222"/>
          <w:lang w:val="en-US"/>
          <w:rPrChange w:id="780" w:author="Denis Engemann" w:date="2018-04-19T23:07:00Z">
            <w:rPr>
              <w:rFonts w:ascii="Calibri" w:eastAsia="Times New Roman" w:hAnsi="Calibri" w:cs="Arial"/>
              <w:color w:val="222222"/>
              <w:lang w:val="en-US"/>
            </w:rPr>
          </w:rPrChange>
        </w:rPr>
        <w:t>T</w:t>
      </w:r>
      <w:r w:rsidR="00475DCC" w:rsidRPr="00CA09EA">
        <w:rPr>
          <w:rFonts w:ascii="Calibri" w:eastAsia="Times New Roman" w:hAnsi="Calibri" w:cs="Calibri"/>
          <w:color w:val="222222"/>
          <w:lang w:val="en-US"/>
          <w:rPrChange w:id="781" w:author="Denis Engemann" w:date="2018-04-19T23:07:00Z">
            <w:rPr>
              <w:rFonts w:ascii="Calibri" w:eastAsia="Times New Roman" w:hAnsi="Calibri" w:cs="Arial"/>
              <w:color w:val="222222"/>
              <w:lang w:val="en-US"/>
            </w:rPr>
          </w:rPrChange>
        </w:rPr>
        <w:t xml:space="preserve">he </w:t>
      </w:r>
      <w:r w:rsidR="00EB64BB" w:rsidRPr="00CA09EA">
        <w:rPr>
          <w:rFonts w:ascii="Calibri" w:eastAsia="Times New Roman" w:hAnsi="Calibri" w:cs="Calibri"/>
          <w:color w:val="222222"/>
          <w:lang w:val="en-US"/>
          <w:rPrChange w:id="782" w:author="Denis Engemann" w:date="2018-04-19T23:07:00Z">
            <w:rPr>
              <w:rFonts w:ascii="Calibri" w:eastAsia="Times New Roman" w:hAnsi="Calibri" w:cs="Arial"/>
              <w:color w:val="222222"/>
              <w:lang w:val="en-US"/>
            </w:rPr>
          </w:rPrChange>
        </w:rPr>
        <w:t xml:space="preserve">term </w:t>
      </w:r>
      <w:r w:rsidR="00EE5E4E" w:rsidRPr="00CA09EA">
        <w:rPr>
          <w:rFonts w:ascii="Calibri" w:eastAsia="Times New Roman" w:hAnsi="Calibri" w:cs="Calibri"/>
          <w:color w:val="222222"/>
          <w:lang w:val="en-US"/>
          <w:rPrChange w:id="783" w:author="Denis Engemann" w:date="2018-04-19T23:07:00Z">
            <w:rPr>
              <w:rFonts w:ascii="Calibri" w:eastAsia="Times New Roman" w:hAnsi="Calibri" w:cs="Arial"/>
              <w:color w:val="222222"/>
              <w:lang w:val="en-US"/>
            </w:rPr>
          </w:rPrChange>
        </w:rPr>
        <w:t xml:space="preserve">has been borrowed by </w:t>
      </w:r>
      <w:r w:rsidR="00475DCC" w:rsidRPr="00CA09EA">
        <w:rPr>
          <w:rFonts w:ascii="Calibri" w:eastAsia="Times New Roman" w:hAnsi="Calibri" w:cs="Calibri"/>
          <w:color w:val="222222"/>
          <w:lang w:val="en-US"/>
          <w:rPrChange w:id="784" w:author="Denis Engemann" w:date="2018-04-19T23:07:00Z">
            <w:rPr>
              <w:rFonts w:ascii="Calibri" w:eastAsia="Times New Roman" w:hAnsi="Calibri" w:cs="Arial"/>
              <w:color w:val="222222"/>
              <w:lang w:val="en-US"/>
            </w:rPr>
          </w:rPrChange>
        </w:rPr>
        <w:t>various scientific</w:t>
      </w:r>
      <w:r w:rsidR="00EE5E4E" w:rsidRPr="00CA09EA">
        <w:rPr>
          <w:rFonts w:ascii="Calibri" w:eastAsia="Times New Roman" w:hAnsi="Calibri" w:cs="Calibri"/>
          <w:color w:val="222222"/>
          <w:lang w:val="en-US"/>
          <w:rPrChange w:id="785" w:author="Denis Engemann" w:date="2018-04-19T23:07:00Z">
            <w:rPr>
              <w:rFonts w:ascii="Calibri" w:eastAsia="Times New Roman" w:hAnsi="Calibri" w:cs="Arial"/>
              <w:color w:val="222222"/>
              <w:lang w:val="en-US"/>
            </w:rPr>
          </w:rPrChange>
        </w:rPr>
        <w:t xml:space="preserve"> </w:t>
      </w:r>
      <w:r w:rsidR="00755D67" w:rsidRPr="00CA09EA">
        <w:rPr>
          <w:rFonts w:ascii="Calibri" w:eastAsia="Times New Roman" w:hAnsi="Calibri" w:cs="Calibri"/>
          <w:color w:val="222222"/>
          <w:lang w:val="en-US"/>
          <w:rPrChange w:id="786" w:author="Denis Engemann" w:date="2018-04-19T23:07:00Z">
            <w:rPr>
              <w:rFonts w:ascii="Calibri" w:eastAsia="Times New Roman" w:hAnsi="Calibri" w:cs="Arial"/>
              <w:color w:val="222222"/>
              <w:lang w:val="en-US"/>
            </w:rPr>
          </w:rPrChange>
        </w:rPr>
        <w:t>fields</w:t>
      </w:r>
      <w:r w:rsidR="00EE5E4E" w:rsidRPr="00CA09EA">
        <w:rPr>
          <w:rFonts w:ascii="Calibri" w:eastAsia="Times New Roman" w:hAnsi="Calibri" w:cs="Calibri"/>
          <w:color w:val="222222"/>
          <w:lang w:val="en-US"/>
          <w:rPrChange w:id="787" w:author="Denis Engemann" w:date="2018-04-19T23:07:00Z">
            <w:rPr>
              <w:rFonts w:ascii="Calibri" w:eastAsia="Times New Roman" w:hAnsi="Calibri" w:cs="Arial"/>
              <w:color w:val="222222"/>
              <w:lang w:val="en-US"/>
            </w:rPr>
          </w:rPrChange>
        </w:rPr>
        <w:t xml:space="preserve"> to </w:t>
      </w:r>
      <w:r w:rsidRPr="00CA09EA">
        <w:rPr>
          <w:rFonts w:ascii="Calibri" w:eastAsia="Times New Roman" w:hAnsi="Calibri" w:cs="Calibri"/>
          <w:color w:val="222222"/>
          <w:lang w:val="en-US"/>
          <w:rPrChange w:id="788" w:author="Denis Engemann" w:date="2018-04-19T23:07:00Z">
            <w:rPr>
              <w:rFonts w:ascii="Calibri" w:eastAsia="Times New Roman" w:hAnsi="Calibri" w:cs="Arial"/>
              <w:color w:val="222222"/>
              <w:lang w:val="en-US"/>
            </w:rPr>
          </w:rPrChange>
        </w:rPr>
        <w:t>indic</w:t>
      </w:r>
      <w:r w:rsidR="005D293C" w:rsidRPr="00CA09EA">
        <w:rPr>
          <w:rFonts w:ascii="Calibri" w:eastAsia="Times New Roman" w:hAnsi="Calibri" w:cs="Calibri"/>
          <w:color w:val="222222"/>
          <w:lang w:val="en-US"/>
          <w:rPrChange w:id="789" w:author="Denis Engemann" w:date="2018-04-19T23:07:00Z">
            <w:rPr>
              <w:rFonts w:ascii="Calibri" w:eastAsia="Times New Roman" w:hAnsi="Calibri" w:cs="Arial"/>
              <w:color w:val="222222"/>
              <w:lang w:val="en-US"/>
            </w:rPr>
          </w:rPrChange>
        </w:rPr>
        <w:t>ate</w:t>
      </w:r>
      <w:r w:rsidR="00EE5E4E" w:rsidRPr="00CA09EA">
        <w:rPr>
          <w:rFonts w:ascii="Calibri" w:eastAsia="Times New Roman" w:hAnsi="Calibri" w:cs="Calibri"/>
          <w:color w:val="222222"/>
          <w:lang w:val="en-US"/>
          <w:rPrChange w:id="790" w:author="Denis Engemann" w:date="2018-04-19T23:07:00Z">
            <w:rPr>
              <w:rFonts w:ascii="Calibri" w:eastAsia="Times New Roman" w:hAnsi="Calibri" w:cs="Arial"/>
              <w:color w:val="222222"/>
              <w:lang w:val="en-US"/>
            </w:rPr>
          </w:rPrChange>
        </w:rPr>
        <w:t xml:space="preserve"> different things</w:t>
      </w:r>
      <w:r w:rsidR="00541706" w:rsidRPr="00CA09EA">
        <w:rPr>
          <w:rFonts w:ascii="Calibri" w:eastAsia="Times New Roman" w:hAnsi="Calibri" w:cs="Calibri"/>
          <w:color w:val="222222"/>
          <w:lang w:val="en-US"/>
          <w:rPrChange w:id="791" w:author="Denis Engemann" w:date="2018-04-19T23:07:00Z">
            <w:rPr>
              <w:rFonts w:ascii="Calibri" w:eastAsia="Times New Roman" w:hAnsi="Calibri" w:cs="Arial"/>
              <w:color w:val="222222"/>
              <w:lang w:val="en-US"/>
            </w:rPr>
          </w:rPrChange>
        </w:rPr>
        <w:t xml:space="preserve"> </w:t>
      </w:r>
      <w:r w:rsidR="00541706" w:rsidRPr="00CA09EA">
        <w:rPr>
          <w:rFonts w:ascii="Calibri" w:eastAsia="Times New Roman" w:hAnsi="Calibri" w:cs="Calibri"/>
          <w:color w:val="222222"/>
          <w:lang w:val="en-US"/>
        </w:rPr>
        <w:fldChar w:fldCharType="begin"/>
      </w:r>
      <w:r w:rsidR="0024261F" w:rsidRPr="00CA09EA">
        <w:rPr>
          <w:rFonts w:ascii="Calibri" w:eastAsia="Times New Roman" w:hAnsi="Calibri" w:cs="Calibri"/>
          <w:color w:val="222222"/>
          <w:lang w:val="en-US"/>
          <w:rPrChange w:id="792" w:author="Denis Engemann" w:date="2018-04-19T23:07:00Z">
            <w:rPr>
              <w:rFonts w:ascii="Calibri" w:eastAsia="Times New Roman" w:hAnsi="Calibri" w:cs="Arial"/>
              <w:color w:val="222222"/>
              <w:lang w:val="en-US"/>
            </w:rPr>
          </w:rPrChange>
        </w:rPr>
        <w:instrText xml:space="preserve"> </w:instrText>
      </w:r>
      <w:r w:rsidR="00CA1C93" w:rsidRPr="00CA09EA">
        <w:rPr>
          <w:rFonts w:ascii="Calibri" w:eastAsia="Times New Roman" w:hAnsi="Calibri" w:cs="Calibri"/>
          <w:color w:val="222222"/>
          <w:lang w:val="en-US"/>
          <w:rPrChange w:id="793" w:author="Denis Engemann" w:date="2018-04-19T23:07:00Z">
            <w:rPr>
              <w:rFonts w:ascii="Calibri" w:eastAsia="Times New Roman" w:hAnsi="Calibri" w:cs="Arial"/>
              <w:color w:val="222222"/>
              <w:lang w:val="en-US"/>
            </w:rPr>
          </w:rPrChange>
        </w:rPr>
        <w:instrText>ADDIN</w:instrText>
      </w:r>
      <w:r w:rsidR="0024261F" w:rsidRPr="00CA09EA">
        <w:rPr>
          <w:rFonts w:ascii="Calibri" w:eastAsia="Times New Roman" w:hAnsi="Calibri" w:cs="Calibri"/>
          <w:color w:val="222222"/>
          <w:lang w:val="en-US"/>
          <w:rPrChange w:id="794" w:author="Denis Engemann" w:date="2018-04-19T23:07:00Z">
            <w:rPr>
              <w:rFonts w:ascii="Calibri" w:eastAsia="Times New Roman" w:hAnsi="Calibri" w:cs="Arial"/>
              <w:color w:val="222222"/>
              <w:lang w:val="en-US"/>
            </w:rPr>
          </w:rPrChange>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CA09EA">
        <w:rPr>
          <w:rFonts w:ascii="Calibri" w:eastAsia="Times New Roman" w:hAnsi="Calibri" w:cs="Calibri"/>
          <w:color w:val="222222"/>
          <w:lang w:val="en-US"/>
          <w:rPrChange w:id="795" w:author="Denis Engemann" w:date="2018-04-19T23:07:00Z">
            <w:rPr>
              <w:rFonts w:ascii="Calibri" w:eastAsia="Times New Roman" w:hAnsi="Calibri" w:cs="Arial"/>
              <w:color w:val="222222"/>
              <w:lang w:val="en-US"/>
            </w:rPr>
          </w:rPrChange>
        </w:rPr>
        <w:fldChar w:fldCharType="separate"/>
      </w:r>
      <w:r w:rsidR="0024261F" w:rsidRPr="001F0B68">
        <w:rPr>
          <w:rFonts w:ascii="Calibri" w:eastAsia="Times New Roman" w:hAnsi="Calibri" w:cs="Calibri"/>
          <w:noProof/>
          <w:color w:val="222222"/>
          <w:lang w:val="en-US"/>
        </w:rPr>
        <w:t>(</w:t>
      </w:r>
      <w:r w:rsidR="00690732" w:rsidRPr="00CA09EA">
        <w:rPr>
          <w:rFonts w:ascii="Calibri" w:hAnsi="Calibri" w:cs="Calibri"/>
          <w:rPrChange w:id="796" w:author="Denis Engemann" w:date="2018-04-19T23:07:00Z">
            <w:rPr/>
          </w:rPrChange>
        </w:rPr>
        <w:fldChar w:fldCharType="begin"/>
      </w:r>
      <w:r w:rsidR="00690732" w:rsidRPr="00CA09EA">
        <w:rPr>
          <w:rFonts w:ascii="Calibri" w:hAnsi="Calibri" w:cs="Calibri"/>
          <w:lang w:val="en-US"/>
          <w:rPrChange w:id="797" w:author="Denis Engemann" w:date="2018-04-19T23:07:00Z">
            <w:rPr>
              <w:lang w:val="en-US"/>
            </w:rPr>
          </w:rPrChange>
        </w:rPr>
        <w:instrText xml:space="preserve"> HYPERLINK \l "_ENREF_6" \o "Efron, 2016 #6362" </w:instrText>
      </w:r>
      <w:r w:rsidR="00690732" w:rsidRPr="00CA09EA">
        <w:rPr>
          <w:rFonts w:ascii="Calibri" w:hAnsi="Calibri" w:cs="Calibri"/>
          <w:rPrChange w:id="798" w:author="Denis Engemann" w:date="2018-04-19T23:07:00Z">
            <w:rPr/>
          </w:rPrChange>
        </w:rPr>
        <w:fldChar w:fldCharType="separate"/>
      </w:r>
      <w:r w:rsidR="007646E0" w:rsidRPr="00CA09EA">
        <w:rPr>
          <w:rFonts w:ascii="Calibri" w:eastAsia="Times New Roman" w:hAnsi="Calibri" w:cs="Calibri"/>
          <w:noProof/>
          <w:color w:val="222222"/>
          <w:lang w:val="en-US"/>
          <w:rPrChange w:id="799" w:author="Denis Engemann" w:date="2018-04-19T23:07:00Z">
            <w:rPr>
              <w:rFonts w:ascii="Calibri" w:eastAsia="Times New Roman" w:hAnsi="Calibri" w:cs="Arial"/>
              <w:noProof/>
              <w:color w:val="222222"/>
              <w:lang w:val="en-US"/>
            </w:rPr>
          </w:rPrChange>
        </w:rPr>
        <w:t>6</w:t>
      </w:r>
      <w:r w:rsidR="00690732" w:rsidRPr="00CA09EA">
        <w:rPr>
          <w:rFonts w:ascii="Calibri" w:eastAsia="Times New Roman" w:hAnsi="Calibri" w:cs="Calibri"/>
          <w:noProof/>
          <w:color w:val="222222"/>
          <w:lang w:val="en-US"/>
          <w:rPrChange w:id="800" w:author="Denis Engemann" w:date="2018-04-19T23:07:00Z">
            <w:rPr>
              <w:rFonts w:ascii="Calibri" w:eastAsia="Times New Roman" w:hAnsi="Calibri" w:cs="Arial"/>
              <w:noProof/>
              <w:color w:val="222222"/>
              <w:lang w:val="en-US"/>
            </w:rPr>
          </w:rPrChange>
        </w:rPr>
        <w:fldChar w:fldCharType="end"/>
      </w:r>
      <w:r w:rsidR="0024261F" w:rsidRPr="001F0B68">
        <w:rPr>
          <w:rFonts w:ascii="Calibri" w:eastAsia="Times New Roman" w:hAnsi="Calibri" w:cs="Calibri"/>
          <w:noProof/>
          <w:color w:val="222222"/>
          <w:lang w:val="en-US"/>
        </w:rPr>
        <w:t>)</w:t>
      </w:r>
      <w:r w:rsidR="00541706" w:rsidRPr="001F0B68">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331017" w:rsidRPr="001F0B68">
        <w:rPr>
          <w:rFonts w:ascii="Calibri" w:eastAsia="Times New Roman" w:hAnsi="Calibri" w:cs="Calibri"/>
          <w:color w:val="222222"/>
          <w:lang w:val="en-US"/>
        </w:rPr>
        <w:t xml:space="preserve"> </w:t>
      </w:r>
      <w:r w:rsidRPr="001F0B68">
        <w:rPr>
          <w:rFonts w:ascii="Calibri" w:eastAsia="Times New Roman" w:hAnsi="Calibri" w:cs="Calibri"/>
          <w:color w:val="222222"/>
          <w:lang w:val="en-US"/>
        </w:rPr>
        <w:t>W</w:t>
      </w:r>
      <w:r w:rsidR="00541706" w:rsidRPr="001F0B68">
        <w:rPr>
          <w:rFonts w:ascii="Calibri" w:eastAsia="Times New Roman" w:hAnsi="Calibri" w:cs="Calibri"/>
          <w:color w:val="222222"/>
          <w:lang w:val="en-US"/>
        </w:rPr>
        <w:t>e want to make clear that we adopt</w:t>
      </w:r>
      <w:r w:rsidR="00331017" w:rsidRPr="001F0B68">
        <w:rPr>
          <w:rFonts w:ascii="Calibri" w:eastAsia="Times New Roman" w:hAnsi="Calibri" w:cs="Calibri"/>
          <w:color w:val="222222"/>
          <w:lang w:val="en-US"/>
        </w:rPr>
        <w:t xml:space="preserve"> the </w:t>
      </w:r>
      <w:r w:rsidR="001A17B3" w:rsidRPr="001F0B68">
        <w:rPr>
          <w:rFonts w:ascii="Calibri" w:eastAsia="Times New Roman" w:hAnsi="Calibri" w:cs="Calibri"/>
          <w:color w:val="222222"/>
          <w:lang w:val="en-US"/>
        </w:rPr>
        <w:t>technical meaning</w:t>
      </w:r>
      <w:r w:rsidR="00755D67" w:rsidRPr="001F0B68">
        <w:rPr>
          <w:rFonts w:ascii="Calibri" w:eastAsia="Times New Roman" w:hAnsi="Calibri" w:cs="Calibri"/>
          <w:color w:val="222222"/>
          <w:lang w:val="en-US"/>
        </w:rPr>
        <w:t xml:space="preserve"> common in</w:t>
      </w:r>
      <w:r w:rsidR="00541706" w:rsidRPr="001F0B68">
        <w:rPr>
          <w:rFonts w:ascii="Calibri" w:eastAsia="Times New Roman" w:hAnsi="Calibri" w:cs="Calibri"/>
          <w:color w:val="222222"/>
          <w:lang w:val="en-US"/>
        </w:rPr>
        <w:t xml:space="preserve"> </w:t>
      </w:r>
      <w:r w:rsidR="00761096" w:rsidRPr="001F0B68">
        <w:rPr>
          <w:rFonts w:ascii="Calibri" w:eastAsia="Times New Roman" w:hAnsi="Calibri" w:cs="Calibri"/>
          <w:color w:val="222222"/>
          <w:lang w:val="en-US"/>
        </w:rPr>
        <w:t xml:space="preserve">statistical </w:t>
      </w:r>
      <w:r w:rsidR="004632F9" w:rsidRPr="001F0B68">
        <w:rPr>
          <w:rFonts w:ascii="Calibri" w:eastAsia="Times New Roman" w:hAnsi="Calibri" w:cs="Calibri"/>
          <w:color w:val="222222"/>
          <w:lang w:val="en-US"/>
        </w:rPr>
        <w:t>null-hypothesis testing</w:t>
      </w:r>
      <w:r w:rsidR="00541706" w:rsidRPr="001F0B68">
        <w:rPr>
          <w:rFonts w:ascii="Calibri" w:eastAsia="Times New Roman" w:hAnsi="Calibri" w:cs="Calibri"/>
          <w:color w:val="222222"/>
          <w:lang w:val="en-US"/>
        </w:rPr>
        <w:t xml:space="preserve"> </w:t>
      </w:r>
      <w:r w:rsidR="00076993"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801"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CA09EA">
        <w:rPr>
          <w:rFonts w:ascii="Calibri" w:eastAsia="Times New Roman" w:hAnsi="Calibri" w:cs="Calibri"/>
          <w:color w:val="222222"/>
          <w:lang w:val="en-US"/>
          <w:rPrChange w:id="802" w:author="Denis Engemann" w:date="2018-04-19T23:07:00Z">
            <w:rPr>
              <w:rFonts w:ascii="Calibri" w:eastAsia="Times New Roman" w:hAnsi="Calibri" w:cs="Arial"/>
              <w:color w:val="222222"/>
              <w:lang w:val="en-US"/>
            </w:rPr>
          </w:rPrChange>
        </w:rPr>
        <w:fldChar w:fldCharType="separate"/>
      </w:r>
      <w:r w:rsidR="00965F16" w:rsidRPr="001F0B68">
        <w:rPr>
          <w:rFonts w:ascii="Calibri" w:eastAsia="Times New Roman" w:hAnsi="Calibri" w:cs="Calibri"/>
          <w:noProof/>
          <w:color w:val="222222"/>
          <w:lang w:val="en-US"/>
        </w:rPr>
        <w:t>(</w:t>
      </w:r>
      <w:r w:rsidR="00690732" w:rsidRPr="00CA09EA">
        <w:rPr>
          <w:rFonts w:ascii="Calibri" w:hAnsi="Calibri" w:cs="Calibri"/>
          <w:rPrChange w:id="803" w:author="Denis Engemann" w:date="2018-04-19T23:07:00Z">
            <w:rPr/>
          </w:rPrChange>
        </w:rPr>
        <w:fldChar w:fldCharType="begin"/>
      </w:r>
      <w:r w:rsidR="00690732" w:rsidRPr="00CA09EA">
        <w:rPr>
          <w:rFonts w:ascii="Calibri" w:hAnsi="Calibri" w:cs="Calibri"/>
          <w:lang w:val="en-US"/>
          <w:rPrChange w:id="804" w:author="Denis Engemann" w:date="2018-04-19T23:07:00Z">
            <w:rPr>
              <w:lang w:val="en-US"/>
            </w:rPr>
          </w:rPrChange>
        </w:rPr>
        <w:instrText xml:space="preserve"> HYPERLINK \l "_ENREF_16" \o "Casella, 2002 #6913" </w:instrText>
      </w:r>
      <w:r w:rsidR="00690732" w:rsidRPr="00CA09EA">
        <w:rPr>
          <w:rFonts w:ascii="Calibri" w:hAnsi="Calibri" w:cs="Calibri"/>
          <w:rPrChange w:id="805" w:author="Denis Engemann" w:date="2018-04-19T23:07:00Z">
            <w:rPr/>
          </w:rPrChange>
        </w:rPr>
        <w:fldChar w:fldCharType="separate"/>
      </w:r>
      <w:r w:rsidR="007646E0" w:rsidRPr="00CA09EA">
        <w:rPr>
          <w:rFonts w:ascii="Calibri" w:eastAsia="Times New Roman" w:hAnsi="Calibri" w:cs="Calibri"/>
          <w:noProof/>
          <w:color w:val="222222"/>
          <w:lang w:val="en-US"/>
          <w:rPrChange w:id="806"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807"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w:t>
      </w:r>
      <w:r w:rsidR="00076993" w:rsidRPr="001F0B68">
        <w:rPr>
          <w:rFonts w:ascii="Calibri" w:eastAsia="Times New Roman" w:hAnsi="Calibri" w:cs="Calibri"/>
          <w:color w:val="222222"/>
          <w:lang w:val="en-US"/>
        </w:rPr>
        <w:fldChar w:fldCharType="end"/>
      </w:r>
      <w:r w:rsidR="00541706" w:rsidRPr="00CA09EA">
        <w:rPr>
          <w:rFonts w:ascii="Calibri" w:eastAsia="Times New Roman" w:hAnsi="Calibri" w:cs="Calibri"/>
          <w:color w:val="222222"/>
          <w:lang w:val="en-US"/>
        </w:rPr>
        <w:t>.</w:t>
      </w:r>
      <w:r w:rsidR="00331017" w:rsidRPr="001F0B68">
        <w:rPr>
          <w:rFonts w:ascii="Calibri" w:eastAsia="Times New Roman" w:hAnsi="Calibri" w:cs="Calibri"/>
          <w:color w:val="222222"/>
          <w:lang w:val="en-US"/>
        </w:rPr>
        <w:t xml:space="preserve"> </w:t>
      </w:r>
      <w:r w:rsidR="00761096" w:rsidRPr="001F0B68">
        <w:rPr>
          <w:rFonts w:ascii="Calibri" w:eastAsia="Times New Roman" w:hAnsi="Calibri" w:cs="Calibri"/>
          <w:color w:val="222222"/>
          <w:lang w:val="en-US"/>
        </w:rPr>
        <w:t xml:space="preserve">Classical </w:t>
      </w:r>
      <w:r w:rsidR="00761096" w:rsidRPr="001F0B68">
        <w:rPr>
          <w:rFonts w:ascii="Calibri" w:hAnsi="Calibri" w:cs="Calibri"/>
          <w:bCs/>
          <w:color w:val="000000"/>
          <w:lang w:val="en-US" w:eastAsia="en-US"/>
        </w:rPr>
        <w:t>i</w:t>
      </w:r>
      <w:r w:rsidR="00331017" w:rsidRPr="001F0B68">
        <w:rPr>
          <w:rFonts w:ascii="Calibri" w:hAnsi="Calibri" w:cs="Calibri"/>
          <w:bCs/>
          <w:color w:val="000000"/>
          <w:lang w:val="en-US" w:eastAsia="en-US"/>
        </w:rPr>
        <w:t xml:space="preserve">nference is aimed at </w:t>
      </w:r>
      <w:r w:rsidR="009A474F" w:rsidRPr="001F0B68">
        <w:rPr>
          <w:rFonts w:ascii="Calibri" w:hAnsi="Calibri" w:cs="Calibri"/>
          <w:bCs/>
          <w:color w:val="000000"/>
          <w:lang w:val="en-US" w:eastAsia="en-US"/>
        </w:rPr>
        <w:t xml:space="preserve">scientific discovery by </w:t>
      </w:r>
      <w:r w:rsidR="00761096" w:rsidRPr="001F0B68">
        <w:rPr>
          <w:rFonts w:ascii="Calibri" w:hAnsi="Calibri" w:cs="Calibri"/>
          <w:bCs/>
          <w:color w:val="000000"/>
          <w:lang w:val="en-US" w:eastAsia="en-US"/>
        </w:rPr>
        <w:t xml:space="preserve">trying to </w:t>
      </w:r>
      <w:r w:rsidR="00331017" w:rsidRPr="00CA09EA">
        <w:rPr>
          <w:rFonts w:ascii="Calibri" w:hAnsi="Calibri" w:cs="Calibri"/>
          <w:bCs/>
          <w:color w:val="000000"/>
          <w:lang w:val="en-US" w:eastAsia="en-US"/>
          <w:rPrChange w:id="808" w:author="Denis Engemann" w:date="2018-04-19T23:07:00Z">
            <w:rPr>
              <w:rFonts w:ascii="Calibri" w:hAnsi="Calibri" w:cs="Helvetica"/>
              <w:bCs/>
              <w:color w:val="000000"/>
              <w:lang w:val="en-US" w:eastAsia="en-US"/>
            </w:rPr>
          </w:rPrChange>
        </w:rPr>
        <w:t xml:space="preserve">uncovering </w:t>
      </w:r>
      <w:r w:rsidR="009865F2" w:rsidRPr="00CA09EA">
        <w:rPr>
          <w:rFonts w:ascii="Calibri" w:hAnsi="Calibri" w:cs="Calibri"/>
          <w:bCs/>
          <w:color w:val="000000"/>
          <w:lang w:val="en-US" w:eastAsia="en-US"/>
          <w:rPrChange w:id="809" w:author="Denis Engemann" w:date="2018-04-19T23:07:00Z">
            <w:rPr>
              <w:rFonts w:ascii="Calibri" w:hAnsi="Calibri" w:cs="Helvetica"/>
              <w:bCs/>
              <w:color w:val="000000"/>
              <w:lang w:val="en-US" w:eastAsia="en-US"/>
            </w:rPr>
          </w:rPrChange>
        </w:rPr>
        <w:t>“</w:t>
      </w:r>
      <w:r w:rsidR="00F535D6" w:rsidRPr="00CA09EA">
        <w:rPr>
          <w:rFonts w:ascii="Calibri" w:hAnsi="Calibri" w:cs="Calibri"/>
          <w:bCs/>
          <w:color w:val="000000"/>
          <w:lang w:val="en-US" w:eastAsia="en-US"/>
          <w:rPrChange w:id="810" w:author="Denis Engemann" w:date="2018-04-19T23:07:00Z">
            <w:rPr>
              <w:rFonts w:ascii="Calibri" w:hAnsi="Calibri" w:cs="Helvetica"/>
              <w:bCs/>
              <w:color w:val="000000"/>
              <w:lang w:val="en-US" w:eastAsia="en-US"/>
            </w:rPr>
          </w:rPrChange>
        </w:rPr>
        <w:t>true</w:t>
      </w:r>
      <w:r w:rsidR="009865F2" w:rsidRPr="00CA09EA">
        <w:rPr>
          <w:rFonts w:ascii="Calibri" w:hAnsi="Calibri" w:cs="Calibri"/>
          <w:bCs/>
          <w:color w:val="000000"/>
          <w:lang w:val="en-US" w:eastAsia="en-US"/>
          <w:rPrChange w:id="811" w:author="Denis Engemann" w:date="2018-04-19T23:07:00Z">
            <w:rPr>
              <w:rFonts w:ascii="Calibri" w:hAnsi="Calibri" w:cs="Helvetica"/>
              <w:bCs/>
              <w:color w:val="000000"/>
              <w:lang w:val="en-US" w:eastAsia="en-US"/>
            </w:rPr>
          </w:rPrChange>
        </w:rPr>
        <w:t>”</w:t>
      </w:r>
      <w:r w:rsidR="00F535D6" w:rsidRPr="00CA09EA">
        <w:rPr>
          <w:rFonts w:ascii="Calibri" w:hAnsi="Calibri" w:cs="Calibri"/>
          <w:bCs/>
          <w:color w:val="000000"/>
          <w:lang w:val="en-US" w:eastAsia="en-US"/>
          <w:rPrChange w:id="812" w:author="Denis Engemann" w:date="2018-04-19T23:07:00Z">
            <w:rPr>
              <w:rFonts w:ascii="Calibri" w:hAnsi="Calibri" w:cs="Helvetica"/>
              <w:bCs/>
              <w:color w:val="000000"/>
              <w:lang w:val="en-US" w:eastAsia="en-US"/>
            </w:rPr>
          </w:rPrChange>
        </w:rPr>
        <w:t xml:space="preserve"> properties</w:t>
      </w:r>
      <w:r w:rsidR="00331017" w:rsidRPr="00CA09EA">
        <w:rPr>
          <w:rFonts w:ascii="Calibri" w:hAnsi="Calibri" w:cs="Calibri"/>
          <w:bCs/>
          <w:color w:val="000000"/>
          <w:lang w:val="en-US" w:eastAsia="en-US"/>
          <w:rPrChange w:id="813" w:author="Denis Engemann" w:date="2018-04-19T23:07:00Z">
            <w:rPr>
              <w:rFonts w:ascii="Calibri" w:hAnsi="Calibri" w:cs="Helvetica"/>
              <w:bCs/>
              <w:color w:val="000000"/>
              <w:lang w:val="en-US" w:eastAsia="en-US"/>
            </w:rPr>
          </w:rPrChange>
        </w:rPr>
        <w:t xml:space="preserve"> </w:t>
      </w:r>
      <w:r w:rsidR="00761096" w:rsidRPr="00CA09EA">
        <w:rPr>
          <w:rFonts w:ascii="Calibri" w:hAnsi="Calibri" w:cs="Calibri"/>
          <w:bCs/>
          <w:color w:val="000000"/>
          <w:lang w:val="en-US" w:eastAsia="en-US"/>
          <w:rPrChange w:id="814" w:author="Denis Engemann" w:date="2018-04-19T23:07:00Z">
            <w:rPr>
              <w:rFonts w:ascii="Calibri" w:hAnsi="Calibri" w:cs="Helvetica"/>
              <w:bCs/>
              <w:color w:val="000000"/>
              <w:lang w:val="en-US" w:eastAsia="en-US"/>
            </w:rPr>
          </w:rPrChange>
        </w:rPr>
        <w:t>of</w:t>
      </w:r>
      <w:r w:rsidR="00331017" w:rsidRPr="00CA09EA">
        <w:rPr>
          <w:rFonts w:ascii="Calibri" w:hAnsi="Calibri" w:cs="Calibri"/>
          <w:bCs/>
          <w:color w:val="000000"/>
          <w:lang w:val="en-US" w:eastAsia="en-US"/>
          <w:rPrChange w:id="815" w:author="Denis Engemann" w:date="2018-04-19T23:07:00Z">
            <w:rPr>
              <w:rFonts w:ascii="Calibri" w:hAnsi="Calibri" w:cs="Helvetica"/>
              <w:bCs/>
              <w:color w:val="000000"/>
              <w:lang w:val="en-US" w:eastAsia="en-US"/>
            </w:rPr>
          </w:rPrChange>
        </w:rPr>
        <w:t xml:space="preserve"> a natural phenomenon of interest</w:t>
      </w:r>
      <w:r w:rsidR="00761096" w:rsidRPr="00CA09EA">
        <w:rPr>
          <w:rFonts w:ascii="Calibri" w:hAnsi="Calibri" w:cs="Calibri"/>
          <w:bCs/>
          <w:color w:val="000000"/>
          <w:lang w:val="en-US" w:eastAsia="en-US"/>
          <w:rPrChange w:id="816" w:author="Denis Engemann" w:date="2018-04-19T23:07:00Z">
            <w:rPr>
              <w:rFonts w:ascii="Calibri" w:hAnsi="Calibri" w:cs="Helvetica"/>
              <w:bCs/>
              <w:color w:val="000000"/>
              <w:lang w:val="en-US" w:eastAsia="en-US"/>
            </w:rPr>
          </w:rPrChange>
        </w:rPr>
        <w:t>.</w:t>
      </w:r>
      <w:r w:rsidR="00331017" w:rsidRPr="00CA09EA">
        <w:rPr>
          <w:rFonts w:ascii="Calibri" w:hAnsi="Calibri" w:cs="Calibri"/>
          <w:bCs/>
          <w:color w:val="000000"/>
          <w:lang w:val="en-US" w:eastAsia="en-US"/>
          <w:rPrChange w:id="817" w:author="Denis Engemann" w:date="2018-04-19T23:07:00Z">
            <w:rPr>
              <w:rFonts w:ascii="Calibri" w:hAnsi="Calibri" w:cs="Helvetica"/>
              <w:bCs/>
              <w:color w:val="000000"/>
              <w:lang w:val="en-US" w:eastAsia="en-US"/>
            </w:rPr>
          </w:rPrChange>
        </w:rPr>
        <w:t xml:space="preserve"> </w:t>
      </w:r>
      <w:r w:rsidR="00761096" w:rsidRPr="00CA09EA">
        <w:rPr>
          <w:rFonts w:ascii="Calibri" w:hAnsi="Calibri" w:cs="Calibri"/>
          <w:bCs/>
          <w:color w:val="000000"/>
          <w:lang w:val="en-US" w:eastAsia="en-US"/>
          <w:rPrChange w:id="818" w:author="Denis Engemann" w:date="2018-04-19T23:07:00Z">
            <w:rPr>
              <w:rFonts w:ascii="Calibri" w:hAnsi="Calibri" w:cs="Helvetica"/>
              <w:bCs/>
              <w:color w:val="000000"/>
              <w:lang w:val="en-US" w:eastAsia="en-US"/>
            </w:rPr>
          </w:rPrChange>
        </w:rPr>
        <w:t xml:space="preserve">Asking </w:t>
      </w:r>
      <w:r w:rsidR="00331017" w:rsidRPr="00CA09EA">
        <w:rPr>
          <w:rFonts w:ascii="Calibri" w:hAnsi="Calibri" w:cs="Calibri"/>
          <w:color w:val="000000"/>
          <w:lang w:val="en-US" w:eastAsia="en-US"/>
          <w:rPrChange w:id="819" w:author="Denis Engemann" w:date="2018-04-19T23:07:00Z">
            <w:rPr>
              <w:rFonts w:ascii="Calibri" w:hAnsi="Calibri" w:cs="Helvetica"/>
              <w:color w:val="000000"/>
              <w:lang w:val="en-US" w:eastAsia="en-US"/>
            </w:rPr>
          </w:rPrChange>
        </w:rPr>
        <w:t>whether an effect is likely to exists in the world</w:t>
      </w:r>
      <w:r w:rsidR="0027261D" w:rsidRPr="00CA09EA">
        <w:rPr>
          <w:rStyle w:val="s2"/>
          <w:rFonts w:ascii="Calibri" w:hAnsi="Calibri" w:cs="Calibri"/>
          <w:color w:val="000000" w:themeColor="text1"/>
          <w:lang w:val="en-US"/>
          <w:rPrChange w:id="820" w:author="Denis Engemann" w:date="2018-04-19T23:07:00Z">
            <w:rPr>
              <w:rStyle w:val="s2"/>
              <w:rFonts w:ascii="Calibri" w:hAnsi="Calibri"/>
              <w:color w:val="000000" w:themeColor="text1"/>
              <w:lang w:val="en-US"/>
            </w:rPr>
          </w:rPrChange>
        </w:rPr>
        <w:t xml:space="preserve"> is for instance especially suited to ask, “Which gene locations </w:t>
      </w:r>
      <w:r w:rsidR="0027261D" w:rsidRPr="00CA09EA">
        <w:rPr>
          <w:rStyle w:val="s2"/>
          <w:rFonts w:ascii="Calibri" w:hAnsi="Calibri" w:cs="Calibri"/>
          <w:i/>
          <w:color w:val="000000" w:themeColor="text1"/>
          <w:lang w:val="en-US"/>
          <w:rPrChange w:id="821" w:author="Denis Engemann" w:date="2018-04-19T23:07:00Z">
            <w:rPr>
              <w:rStyle w:val="s2"/>
              <w:rFonts w:ascii="Calibri" w:hAnsi="Calibri"/>
              <w:i/>
              <w:color w:val="000000" w:themeColor="text1"/>
              <w:lang w:val="en-US"/>
            </w:rPr>
          </w:rPrChange>
        </w:rPr>
        <w:t>contribute to</w:t>
      </w:r>
      <w:r w:rsidR="0027261D" w:rsidRPr="00CA09EA">
        <w:rPr>
          <w:rStyle w:val="s2"/>
          <w:rFonts w:ascii="Calibri" w:hAnsi="Calibri" w:cs="Calibri"/>
          <w:color w:val="000000" w:themeColor="text1"/>
          <w:lang w:val="en-US"/>
          <w:rPrChange w:id="822" w:author="Denis Engemann" w:date="2018-04-19T23:07:00Z">
            <w:rPr>
              <w:rStyle w:val="s2"/>
              <w:rFonts w:ascii="Calibri" w:hAnsi="Calibri"/>
              <w:color w:val="000000" w:themeColor="text1"/>
              <w:lang w:val="en-US"/>
            </w:rPr>
          </w:rPrChange>
        </w:rPr>
        <w:t xml:space="preserve"> or </w:t>
      </w:r>
      <w:r w:rsidR="0027261D" w:rsidRPr="00CA09EA">
        <w:rPr>
          <w:rStyle w:val="s2"/>
          <w:rFonts w:ascii="Calibri" w:hAnsi="Calibri" w:cs="Calibri"/>
          <w:i/>
          <w:color w:val="000000" w:themeColor="text1"/>
          <w:lang w:val="en-US"/>
          <w:rPrChange w:id="823" w:author="Denis Engemann" w:date="2018-04-19T23:07:00Z">
            <w:rPr>
              <w:rStyle w:val="s2"/>
              <w:rFonts w:ascii="Calibri" w:hAnsi="Calibri"/>
              <w:i/>
              <w:color w:val="000000" w:themeColor="text1"/>
              <w:lang w:val="en-US"/>
            </w:rPr>
          </w:rPrChange>
        </w:rPr>
        <w:t>are associated</w:t>
      </w:r>
      <w:r w:rsidR="0027261D" w:rsidRPr="00CA09EA">
        <w:rPr>
          <w:rStyle w:val="s2"/>
          <w:rFonts w:ascii="Calibri" w:hAnsi="Calibri" w:cs="Calibri"/>
          <w:color w:val="000000" w:themeColor="text1"/>
          <w:lang w:val="en-US"/>
          <w:rPrChange w:id="824" w:author="Denis Engemann" w:date="2018-04-19T23:07:00Z">
            <w:rPr>
              <w:rStyle w:val="s2"/>
              <w:rFonts w:ascii="Calibri" w:hAnsi="Calibri"/>
              <w:color w:val="000000" w:themeColor="text1"/>
              <w:lang w:val="en-US"/>
            </w:rPr>
          </w:rPrChange>
        </w:rPr>
        <w:t xml:space="preserve"> with </w:t>
      </w:r>
      <w:r w:rsidR="00575454" w:rsidRPr="00CA09EA">
        <w:rPr>
          <w:rStyle w:val="s2"/>
          <w:rFonts w:ascii="Calibri" w:hAnsi="Calibri" w:cs="Calibri"/>
          <w:color w:val="000000" w:themeColor="text1"/>
          <w:lang w:val="en-US"/>
          <w:rPrChange w:id="825" w:author="Denis Engemann" w:date="2018-04-19T23:07:00Z">
            <w:rPr>
              <w:rStyle w:val="s2"/>
              <w:rFonts w:ascii="Calibri" w:hAnsi="Calibri"/>
              <w:color w:val="000000" w:themeColor="text1"/>
              <w:lang w:val="en-US"/>
            </w:rPr>
          </w:rPrChange>
        </w:rPr>
        <w:t>a disease</w:t>
      </w:r>
      <w:r w:rsidR="0027261D" w:rsidRPr="00CA09EA">
        <w:rPr>
          <w:rStyle w:val="s2"/>
          <w:rFonts w:ascii="Calibri" w:hAnsi="Calibri" w:cs="Calibri"/>
          <w:color w:val="000000" w:themeColor="text1"/>
          <w:lang w:val="en-US"/>
          <w:rPrChange w:id="826" w:author="Denis Engemann" w:date="2018-04-19T23:07:00Z">
            <w:rPr>
              <w:rStyle w:val="s2"/>
              <w:rFonts w:ascii="Calibri" w:hAnsi="Calibri"/>
              <w:color w:val="000000" w:themeColor="text1"/>
              <w:lang w:val="en-US"/>
            </w:rPr>
          </w:rPrChange>
        </w:rPr>
        <w:t xml:space="preserve">?” </w:t>
      </w:r>
      <w:r w:rsidR="001D1896" w:rsidRPr="00CA09EA">
        <w:rPr>
          <w:rFonts w:ascii="Calibri" w:hAnsi="Calibri" w:cs="Calibri"/>
          <w:color w:val="000000"/>
          <w:lang w:val="en-US" w:eastAsia="en-US"/>
          <w:rPrChange w:id="827" w:author="Denis Engemann" w:date="2018-04-19T23:07:00Z">
            <w:rPr>
              <w:rFonts w:ascii="Calibri" w:hAnsi="Calibri" w:cs="Helvetica"/>
              <w:color w:val="000000"/>
              <w:lang w:val="en-US" w:eastAsia="en-US"/>
            </w:rPr>
          </w:rPrChange>
        </w:rPr>
        <w:t xml:space="preserve">Providing </w:t>
      </w:r>
      <w:r w:rsidR="00716FA1" w:rsidRPr="00CA09EA">
        <w:rPr>
          <w:rFonts w:ascii="Calibri" w:hAnsi="Calibri" w:cs="Calibri"/>
          <w:color w:val="000000"/>
          <w:lang w:val="en-US" w:eastAsia="en-US"/>
          <w:rPrChange w:id="828" w:author="Denis Engemann" w:date="2018-04-19T23:07:00Z">
            <w:rPr>
              <w:rFonts w:ascii="Calibri" w:hAnsi="Calibri" w:cs="Helvetica"/>
              <w:color w:val="000000"/>
              <w:lang w:val="en-US" w:eastAsia="en-US"/>
            </w:rPr>
          </w:rPrChange>
        </w:rPr>
        <w:t xml:space="preserve">such </w:t>
      </w:r>
      <w:r w:rsidR="001D1896" w:rsidRPr="00CA09EA">
        <w:rPr>
          <w:rFonts w:ascii="Calibri" w:hAnsi="Calibri" w:cs="Calibri"/>
          <w:color w:val="000000"/>
          <w:lang w:val="en-US" w:eastAsia="en-US"/>
          <w:rPrChange w:id="829" w:author="Denis Engemann" w:date="2018-04-19T23:07:00Z">
            <w:rPr>
              <w:rFonts w:ascii="Calibri" w:hAnsi="Calibri" w:cs="Helvetica"/>
              <w:color w:val="000000"/>
              <w:lang w:val="en-US" w:eastAsia="en-US"/>
            </w:rPr>
          </w:rPrChange>
        </w:rPr>
        <w:t xml:space="preserve">insight as a </w:t>
      </w:r>
      <w:r w:rsidR="00331017" w:rsidRPr="00CA09EA">
        <w:rPr>
          <w:rFonts w:ascii="Calibri" w:hAnsi="Calibri" w:cs="Calibri"/>
          <w:color w:val="000000"/>
          <w:lang w:val="en-US" w:eastAsia="en-US"/>
          <w:rPrChange w:id="830" w:author="Denis Engemann" w:date="2018-04-19T23:07:00Z">
            <w:rPr>
              <w:rFonts w:ascii="Calibri" w:hAnsi="Calibri" w:cs="Helvetica"/>
              <w:color w:val="000000"/>
              <w:lang w:val="en-US" w:eastAsia="en-US"/>
            </w:rPr>
          </w:rPrChange>
        </w:rPr>
        <w:t xml:space="preserve">service to science </w:t>
      </w:r>
      <w:r w:rsidR="00F83534" w:rsidRPr="00CA09EA">
        <w:rPr>
          <w:rFonts w:ascii="Calibri" w:hAnsi="Calibri" w:cs="Calibri"/>
          <w:color w:val="000000"/>
          <w:lang w:val="en-US" w:eastAsia="en-US"/>
          <w:rPrChange w:id="831" w:author="Denis Engemann" w:date="2018-04-19T23:07:00Z">
            <w:rPr>
              <w:rFonts w:ascii="Calibri" w:hAnsi="Calibri" w:cs="Helvetica"/>
              <w:color w:val="000000"/>
              <w:lang w:val="en-US" w:eastAsia="en-US"/>
            </w:rPr>
          </w:rPrChange>
        </w:rPr>
        <w:t xml:space="preserve">is </w:t>
      </w:r>
      <w:r w:rsidR="00AF58D1" w:rsidRPr="00CA09EA">
        <w:rPr>
          <w:rFonts w:ascii="Calibri" w:hAnsi="Calibri" w:cs="Calibri"/>
          <w:color w:val="000000"/>
          <w:lang w:val="en-US" w:eastAsia="en-US"/>
          <w:rPrChange w:id="832" w:author="Denis Engemann" w:date="2018-04-19T23:07:00Z">
            <w:rPr>
              <w:rFonts w:ascii="Calibri" w:hAnsi="Calibri" w:cs="Helvetica"/>
              <w:color w:val="000000"/>
              <w:lang w:val="en-US" w:eastAsia="en-US"/>
            </w:rPr>
          </w:rPrChange>
        </w:rPr>
        <w:t xml:space="preserve">typically </w:t>
      </w:r>
      <w:r w:rsidR="00F83534" w:rsidRPr="00CA09EA">
        <w:rPr>
          <w:rFonts w:ascii="Calibri" w:hAnsi="Calibri" w:cs="Calibri"/>
          <w:color w:val="000000"/>
          <w:lang w:val="en-US" w:eastAsia="en-US"/>
          <w:rPrChange w:id="833" w:author="Denis Engemann" w:date="2018-04-19T23:07:00Z">
            <w:rPr>
              <w:rFonts w:ascii="Calibri" w:hAnsi="Calibri" w:cs="Helvetica"/>
              <w:color w:val="000000"/>
              <w:lang w:val="en-US" w:eastAsia="en-US"/>
            </w:rPr>
          </w:rPrChange>
        </w:rPr>
        <w:t xml:space="preserve">achieved by </w:t>
      </w:r>
      <w:r w:rsidR="00F83534" w:rsidRPr="00CA09EA">
        <w:rPr>
          <w:rFonts w:ascii="Calibri" w:hAnsi="Calibri" w:cs="Calibri"/>
          <w:color w:val="000000"/>
          <w:lang w:val="en-US" w:eastAsia="en-US"/>
          <w:rPrChange w:id="834" w:author="Denis Engemann" w:date="2018-04-19T23:07:00Z">
            <w:rPr>
              <w:rFonts w:ascii="Calibri" w:hAnsi="Calibri" w:cs="Arial"/>
              <w:color w:val="000000"/>
              <w:lang w:val="en-US" w:eastAsia="en-US"/>
            </w:rPr>
          </w:rPrChange>
        </w:rPr>
        <w:t xml:space="preserve">making </w:t>
      </w:r>
      <w:r w:rsidR="00AF58D1" w:rsidRPr="00CA09EA">
        <w:rPr>
          <w:rFonts w:ascii="Calibri" w:hAnsi="Calibri" w:cs="Calibri"/>
          <w:color w:val="000000"/>
          <w:lang w:val="en-US" w:eastAsia="en-US"/>
          <w:rPrChange w:id="835" w:author="Denis Engemann" w:date="2018-04-19T23:07:00Z">
            <w:rPr>
              <w:rFonts w:ascii="Calibri" w:hAnsi="Calibri" w:cs="Arial"/>
              <w:color w:val="000000"/>
              <w:lang w:val="en-US" w:eastAsia="en-US"/>
            </w:rPr>
          </w:rPrChange>
        </w:rPr>
        <w:t>probabilistic</w:t>
      </w:r>
      <w:r w:rsidR="00F83534" w:rsidRPr="00CA09EA">
        <w:rPr>
          <w:rFonts w:ascii="Calibri" w:hAnsi="Calibri" w:cs="Calibri"/>
          <w:color w:val="000000"/>
          <w:lang w:val="en-US" w:eastAsia="en-US"/>
          <w:rPrChange w:id="836" w:author="Denis Engemann" w:date="2018-04-19T23:07:00Z">
            <w:rPr>
              <w:rFonts w:ascii="Calibri" w:hAnsi="Calibri" w:cs="Arial"/>
              <w:color w:val="000000"/>
              <w:lang w:val="en-US" w:eastAsia="en-US"/>
            </w:rPr>
          </w:rPrChange>
        </w:rPr>
        <w:t xml:space="preserve"> assumptions about </w:t>
      </w:r>
      <w:r w:rsidR="00AA1BC9" w:rsidRPr="00CA09EA">
        <w:rPr>
          <w:rFonts w:ascii="Calibri" w:hAnsi="Calibri" w:cs="Calibri"/>
          <w:color w:val="000000"/>
          <w:lang w:val="en-US" w:eastAsia="en-US"/>
          <w:rPrChange w:id="837" w:author="Denis Engemann" w:date="2018-04-19T23:07:00Z">
            <w:rPr>
              <w:rFonts w:ascii="Calibri" w:hAnsi="Calibri" w:cs="Arial"/>
              <w:color w:val="000000"/>
              <w:lang w:val="en-US" w:eastAsia="en-US"/>
            </w:rPr>
          </w:rPrChange>
        </w:rPr>
        <w:t>how</w:t>
      </w:r>
      <w:r w:rsidR="00F83534" w:rsidRPr="00CA09EA">
        <w:rPr>
          <w:rFonts w:ascii="Calibri" w:hAnsi="Calibri" w:cs="Calibri"/>
          <w:color w:val="000000"/>
          <w:lang w:val="en-US" w:eastAsia="en-US"/>
          <w:rPrChange w:id="838" w:author="Denis Engemann" w:date="2018-04-19T23:07:00Z">
            <w:rPr>
              <w:rFonts w:ascii="Calibri" w:hAnsi="Calibri" w:cs="Arial"/>
              <w:color w:val="000000"/>
              <w:lang w:val="en-US" w:eastAsia="en-US"/>
            </w:rPr>
          </w:rPrChange>
        </w:rPr>
        <w:t xml:space="preserve"> </w:t>
      </w:r>
      <w:r w:rsidR="00AA1BC9" w:rsidRPr="00CA09EA">
        <w:rPr>
          <w:rFonts w:ascii="Calibri" w:hAnsi="Calibri" w:cs="Calibri"/>
          <w:color w:val="000000"/>
          <w:lang w:val="en-US" w:eastAsia="en-US"/>
          <w:rPrChange w:id="839" w:author="Denis Engemann" w:date="2018-04-19T23:07:00Z">
            <w:rPr>
              <w:rFonts w:ascii="Calibri" w:hAnsi="Calibri" w:cs="Arial"/>
              <w:color w:val="000000"/>
              <w:lang w:val="en-US" w:eastAsia="en-US"/>
            </w:rPr>
          </w:rPrChange>
        </w:rPr>
        <w:t xml:space="preserve">the observed </w:t>
      </w:r>
      <w:r w:rsidR="00F83534" w:rsidRPr="00CA09EA">
        <w:rPr>
          <w:rFonts w:ascii="Calibri" w:hAnsi="Calibri" w:cs="Calibri"/>
          <w:color w:val="000000"/>
          <w:lang w:val="en-US" w:eastAsia="en-US"/>
          <w:rPrChange w:id="840" w:author="Denis Engemann" w:date="2018-04-19T23:07:00Z">
            <w:rPr>
              <w:rFonts w:ascii="Calibri" w:hAnsi="Calibri" w:cs="Arial"/>
              <w:color w:val="000000"/>
              <w:lang w:val="en-US" w:eastAsia="en-US"/>
            </w:rPr>
          </w:rPrChange>
        </w:rPr>
        <w:t>data</w:t>
      </w:r>
      <w:r w:rsidR="00AA1BC9" w:rsidRPr="00CA09EA">
        <w:rPr>
          <w:rFonts w:ascii="Calibri" w:hAnsi="Calibri" w:cs="Calibri"/>
          <w:color w:val="000000"/>
          <w:lang w:val="en-US" w:eastAsia="en-US"/>
          <w:rPrChange w:id="841" w:author="Denis Engemann" w:date="2018-04-19T23:07:00Z">
            <w:rPr>
              <w:rFonts w:ascii="Calibri" w:hAnsi="Calibri" w:cs="Arial"/>
              <w:color w:val="000000"/>
              <w:lang w:val="en-US" w:eastAsia="en-US"/>
            </w:rPr>
          </w:rPrChange>
        </w:rPr>
        <w:t xml:space="preserve"> arose</w:t>
      </w:r>
      <w:r w:rsidR="00AF58D1" w:rsidRPr="00CA09EA">
        <w:rPr>
          <w:rFonts w:ascii="Calibri" w:hAnsi="Calibri" w:cs="Calibri"/>
          <w:color w:val="000000"/>
          <w:lang w:val="en-US" w:eastAsia="en-US"/>
          <w:rPrChange w:id="842" w:author="Denis Engemann" w:date="2018-04-19T23:07:00Z">
            <w:rPr>
              <w:rFonts w:ascii="Calibri" w:hAnsi="Calibri" w:cs="Arial"/>
              <w:color w:val="000000"/>
              <w:lang w:val="en-US" w:eastAsia="en-US"/>
            </w:rPr>
          </w:rPrChange>
        </w:rPr>
        <w:t xml:space="preserve"> (e.g., bell-shaped Gaussian distribution)</w:t>
      </w:r>
      <w:r w:rsidR="00F83534" w:rsidRPr="00CA09EA">
        <w:rPr>
          <w:rFonts w:ascii="Calibri" w:hAnsi="Calibri" w:cs="Calibri"/>
          <w:color w:val="000000"/>
          <w:lang w:val="en-US" w:eastAsia="en-US"/>
          <w:rPrChange w:id="843" w:author="Denis Engemann" w:date="2018-04-19T23:07:00Z">
            <w:rPr>
              <w:rFonts w:ascii="Calibri" w:hAnsi="Calibri" w:cs="Arial"/>
              <w:color w:val="000000"/>
              <w:lang w:val="en-US" w:eastAsia="en-US"/>
            </w:rPr>
          </w:rPrChange>
        </w:rPr>
        <w:t xml:space="preserve">. </w:t>
      </w:r>
      <w:r w:rsidR="00AF58D1" w:rsidRPr="00CA09EA">
        <w:rPr>
          <w:rFonts w:ascii="Calibri" w:hAnsi="Calibri" w:cs="Calibri"/>
          <w:bCs/>
          <w:color w:val="000000"/>
          <w:lang w:val="en-US" w:eastAsia="en-US"/>
          <w:rPrChange w:id="844" w:author="Denis Engemann" w:date="2018-04-19T23:07:00Z">
            <w:rPr>
              <w:rFonts w:ascii="Arial" w:hAnsi="Arial" w:cs="Arial"/>
              <w:bCs/>
              <w:color w:val="000000"/>
              <w:lang w:val="en-US" w:eastAsia="en-US"/>
            </w:rPr>
          </w:rPrChange>
        </w:rPr>
        <w:t xml:space="preserve">The underlying structure of a scientific process </w:t>
      </w:r>
      <w:r w:rsidR="00AF58D1" w:rsidRPr="00CA09EA">
        <w:rPr>
          <w:rFonts w:ascii="Calibri" w:hAnsi="Calibri" w:cs="Calibri"/>
          <w:color w:val="000000"/>
          <w:lang w:val="en-US" w:eastAsia="en-US"/>
        </w:rPr>
        <w:t>is</w:t>
      </w:r>
      <w:r w:rsidR="00F83534" w:rsidRPr="001F0B68">
        <w:rPr>
          <w:rFonts w:ascii="Calibri" w:hAnsi="Calibri" w:cs="Calibri"/>
          <w:color w:val="000000"/>
          <w:lang w:val="en-US" w:eastAsia="en-US"/>
        </w:rPr>
        <w:t xml:space="preserve"> then derived by</w:t>
      </w:r>
      <w:r w:rsidR="00F83534" w:rsidRPr="00CA09EA">
        <w:rPr>
          <w:rFonts w:ascii="Calibri" w:eastAsia="Times New Roman" w:hAnsi="Calibri" w:cs="Calibri"/>
          <w:bCs/>
          <w:color w:val="222222"/>
          <w:lang w:val="en-US"/>
          <w:rPrChange w:id="845" w:author="Denis Engemann" w:date="2018-04-19T23:07:00Z">
            <w:rPr>
              <w:rFonts w:ascii="Calibri" w:eastAsia="Times New Roman" w:hAnsi="Calibri" w:cs="Arial"/>
              <w:bCs/>
              <w:color w:val="222222"/>
              <w:lang w:val="en-US"/>
            </w:rPr>
          </w:rPrChange>
        </w:rPr>
        <w:t> und</w:t>
      </w:r>
      <w:r w:rsidR="00BF45AF" w:rsidRPr="00CA09EA">
        <w:rPr>
          <w:rFonts w:ascii="Calibri" w:eastAsia="Times New Roman" w:hAnsi="Calibri" w:cs="Calibri"/>
          <w:bCs/>
          <w:color w:val="222222"/>
          <w:lang w:val="en-US"/>
          <w:rPrChange w:id="846" w:author="Denis Engemann" w:date="2018-04-19T23:07:00Z">
            <w:rPr>
              <w:rFonts w:ascii="Calibri" w:eastAsia="Times New Roman" w:hAnsi="Calibri" w:cs="Arial"/>
              <w:bCs/>
              <w:color w:val="222222"/>
              <w:lang w:val="en-US"/>
            </w:rPr>
          </w:rPrChange>
        </w:rPr>
        <w:t xml:space="preserve">erstanding the way </w:t>
      </w:r>
      <w:r w:rsidR="00AF58D1" w:rsidRPr="00CA09EA">
        <w:rPr>
          <w:rFonts w:ascii="Calibri" w:eastAsia="Times New Roman" w:hAnsi="Calibri" w:cs="Calibri"/>
          <w:bCs/>
          <w:color w:val="222222"/>
          <w:lang w:val="en-US"/>
          <w:rPrChange w:id="847" w:author="Denis Engemann" w:date="2018-04-19T23:07:00Z">
            <w:rPr>
              <w:rFonts w:ascii="Calibri" w:eastAsia="Times New Roman" w:hAnsi="Calibri" w:cs="Arial"/>
              <w:bCs/>
              <w:color w:val="222222"/>
              <w:lang w:val="en-US"/>
            </w:rPr>
          </w:rPrChange>
        </w:rPr>
        <w:t>an</w:t>
      </w:r>
      <w:r w:rsidR="00F83534" w:rsidRPr="00CA09EA">
        <w:rPr>
          <w:rFonts w:ascii="Calibri" w:eastAsia="Times New Roman" w:hAnsi="Calibri" w:cs="Calibri"/>
          <w:bCs/>
          <w:color w:val="222222"/>
          <w:lang w:val="en-US"/>
          <w:rPrChange w:id="848" w:author="Denis Engemann" w:date="2018-04-19T23:07:00Z">
            <w:rPr>
              <w:rFonts w:ascii="Calibri" w:eastAsia="Times New Roman" w:hAnsi="Calibri" w:cs="Arial"/>
              <w:bCs/>
              <w:color w:val="222222"/>
              <w:lang w:val="en-US"/>
            </w:rPr>
          </w:rPrChange>
        </w:rPr>
        <w:t xml:space="preserve"> outcome is affected by </w:t>
      </w:r>
      <w:r w:rsidR="00B32C4F" w:rsidRPr="00CA09EA">
        <w:rPr>
          <w:rFonts w:ascii="Calibri" w:eastAsia="Times New Roman" w:hAnsi="Calibri" w:cs="Calibri"/>
          <w:bCs/>
          <w:color w:val="222222"/>
          <w:lang w:val="en-US"/>
          <w:rPrChange w:id="849" w:author="Denis Engemann" w:date="2018-04-19T23:07:00Z">
            <w:rPr>
              <w:rFonts w:ascii="Calibri" w:eastAsia="Times New Roman" w:hAnsi="Calibri" w:cs="Arial"/>
              <w:bCs/>
              <w:color w:val="222222"/>
              <w:lang w:val="en-US"/>
            </w:rPr>
          </w:rPrChange>
        </w:rPr>
        <w:t>a set of</w:t>
      </w:r>
      <w:r w:rsidR="00F83534" w:rsidRPr="00CA09EA">
        <w:rPr>
          <w:rFonts w:ascii="Calibri" w:eastAsia="Times New Roman" w:hAnsi="Calibri" w:cs="Calibri"/>
          <w:bCs/>
          <w:color w:val="222222"/>
          <w:lang w:val="en-US"/>
          <w:rPrChange w:id="850" w:author="Denis Engemann" w:date="2018-04-19T23:07:00Z">
            <w:rPr>
              <w:rFonts w:ascii="Calibri" w:eastAsia="Times New Roman" w:hAnsi="Calibri" w:cs="Arial"/>
              <w:bCs/>
              <w:color w:val="222222"/>
              <w:lang w:val="en-US"/>
            </w:rPr>
          </w:rPrChange>
        </w:rPr>
        <w:t xml:space="preserve"> </w:t>
      </w:r>
      <w:r w:rsidR="00AF58D1" w:rsidRPr="00CA09EA">
        <w:rPr>
          <w:rFonts w:ascii="Calibri" w:eastAsia="Times New Roman" w:hAnsi="Calibri" w:cs="Calibri"/>
          <w:bCs/>
          <w:color w:val="222222"/>
          <w:lang w:val="en-US"/>
          <w:rPrChange w:id="851" w:author="Denis Engemann" w:date="2018-04-19T23:07:00Z">
            <w:rPr>
              <w:rFonts w:ascii="Calibri" w:eastAsia="Times New Roman" w:hAnsi="Calibri" w:cs="Arial"/>
              <w:bCs/>
              <w:color w:val="222222"/>
              <w:lang w:val="en-US"/>
            </w:rPr>
          </w:rPrChange>
        </w:rPr>
        <w:t xml:space="preserve">input </w:t>
      </w:r>
      <w:r w:rsidR="00B32C4F" w:rsidRPr="00CA09EA">
        <w:rPr>
          <w:rFonts w:ascii="Calibri" w:eastAsia="Times New Roman" w:hAnsi="Calibri" w:cs="Calibri"/>
          <w:bCs/>
          <w:color w:val="222222"/>
          <w:lang w:val="en-US"/>
          <w:rPrChange w:id="852" w:author="Denis Engemann" w:date="2018-04-19T23:07:00Z">
            <w:rPr>
              <w:rFonts w:ascii="Calibri" w:eastAsia="Times New Roman" w:hAnsi="Calibri" w:cs="Arial"/>
              <w:bCs/>
              <w:color w:val="222222"/>
              <w:lang w:val="en-US"/>
            </w:rPr>
          </w:rPrChange>
        </w:rPr>
        <w:t>measures</w:t>
      </w:r>
      <w:r w:rsidR="00F83534" w:rsidRPr="00CA09EA">
        <w:rPr>
          <w:rFonts w:ascii="Calibri" w:eastAsia="Times New Roman" w:hAnsi="Calibri" w:cs="Calibri"/>
          <w:bCs/>
          <w:color w:val="222222"/>
          <w:lang w:val="en-US"/>
          <w:rPrChange w:id="853" w:author="Denis Engemann" w:date="2018-04-19T23:07:00Z">
            <w:rPr>
              <w:rFonts w:ascii="Calibri" w:eastAsia="Times New Roman" w:hAnsi="Calibri" w:cs="Arial"/>
              <w:bCs/>
              <w:color w:val="222222"/>
              <w:lang w:val="en-US"/>
            </w:rPr>
          </w:rPrChange>
        </w:rPr>
        <w:t xml:space="preserve">. The inference paradigm </w:t>
      </w:r>
      <w:r w:rsidR="00AF58D1" w:rsidRPr="00CA09EA">
        <w:rPr>
          <w:rFonts w:ascii="Calibri" w:eastAsia="Times New Roman" w:hAnsi="Calibri" w:cs="Calibri"/>
          <w:bCs/>
          <w:color w:val="222222"/>
          <w:lang w:val="en-US"/>
          <w:rPrChange w:id="854" w:author="Denis Engemann" w:date="2018-04-19T23:07:00Z">
            <w:rPr>
              <w:rFonts w:ascii="Calibri" w:eastAsia="Times New Roman" w:hAnsi="Calibri" w:cs="Arial"/>
              <w:bCs/>
              <w:color w:val="222222"/>
              <w:lang w:val="en-US"/>
            </w:rPr>
          </w:rPrChange>
        </w:rPr>
        <w:t xml:space="preserve">is especially useful to judge </w:t>
      </w:r>
      <w:r w:rsidR="00F83534" w:rsidRPr="00CA09EA">
        <w:rPr>
          <w:rFonts w:ascii="Calibri" w:eastAsia="Times New Roman" w:hAnsi="Calibri" w:cs="Calibri"/>
          <w:bCs/>
          <w:color w:val="222222"/>
          <w:lang w:val="en-US"/>
          <w:rPrChange w:id="855" w:author="Denis Engemann" w:date="2018-04-19T23:07:00Z">
            <w:rPr>
              <w:rFonts w:ascii="Calibri" w:eastAsia="Times New Roman" w:hAnsi="Calibri" w:cs="Arial"/>
              <w:bCs/>
              <w:color w:val="222222"/>
              <w:lang w:val="en-US"/>
            </w:rPr>
          </w:rPrChange>
        </w:rPr>
        <w:t xml:space="preserve">the </w:t>
      </w:r>
      <w:r w:rsidR="00246423" w:rsidRPr="00CA09EA">
        <w:rPr>
          <w:rFonts w:ascii="Calibri" w:eastAsia="Times New Roman" w:hAnsi="Calibri" w:cs="Calibri"/>
          <w:bCs/>
          <w:color w:val="222222"/>
          <w:lang w:val="en-US"/>
          <w:rPrChange w:id="856" w:author="Denis Engemann" w:date="2018-04-19T23:07:00Z">
            <w:rPr>
              <w:rFonts w:ascii="Calibri" w:eastAsia="Times New Roman" w:hAnsi="Calibri" w:cs="Arial"/>
              <w:bCs/>
              <w:color w:val="222222"/>
              <w:lang w:val="en-US"/>
            </w:rPr>
          </w:rPrChange>
        </w:rPr>
        <w:t xml:space="preserve">individual </w:t>
      </w:r>
      <w:r w:rsidR="009865F2" w:rsidRPr="00CA09EA">
        <w:rPr>
          <w:rFonts w:ascii="Calibri" w:eastAsia="Times New Roman" w:hAnsi="Calibri" w:cs="Calibri"/>
          <w:bCs/>
          <w:color w:val="222222"/>
          <w:lang w:val="en-US"/>
          <w:rPrChange w:id="857" w:author="Denis Engemann" w:date="2018-04-19T23:07:00Z">
            <w:rPr>
              <w:rFonts w:ascii="Calibri" w:eastAsia="Times New Roman" w:hAnsi="Calibri" w:cs="Arial"/>
              <w:bCs/>
              <w:color w:val="222222"/>
              <w:lang w:val="en-US"/>
            </w:rPr>
          </w:rPrChange>
        </w:rPr>
        <w:t>relevance of each input measure</w:t>
      </w:r>
      <w:r w:rsidR="00F83534" w:rsidRPr="00CA09EA">
        <w:rPr>
          <w:rFonts w:ascii="Calibri" w:eastAsia="Times New Roman" w:hAnsi="Calibri" w:cs="Calibri"/>
          <w:bCs/>
          <w:color w:val="222222"/>
          <w:lang w:val="en-US"/>
          <w:rPrChange w:id="858" w:author="Denis Engemann" w:date="2018-04-19T23:07:00Z">
            <w:rPr>
              <w:rFonts w:ascii="Calibri" w:eastAsia="Times New Roman" w:hAnsi="Calibri" w:cs="Arial"/>
              <w:bCs/>
              <w:color w:val="222222"/>
              <w:lang w:val="en-US"/>
            </w:rPr>
          </w:rPrChange>
        </w:rPr>
        <w:t xml:space="preserve"> in </w:t>
      </w:r>
      <w:r w:rsidR="009865F2" w:rsidRPr="00CA09EA">
        <w:rPr>
          <w:rFonts w:ascii="Calibri" w:eastAsia="Times New Roman" w:hAnsi="Calibri" w:cs="Calibri"/>
          <w:bCs/>
          <w:color w:val="222222"/>
          <w:lang w:val="en-US"/>
          <w:rPrChange w:id="859" w:author="Denis Engemann" w:date="2018-04-19T23:07:00Z">
            <w:rPr>
              <w:rFonts w:ascii="Calibri" w:eastAsia="Times New Roman" w:hAnsi="Calibri" w:cs="Arial"/>
              <w:bCs/>
              <w:color w:val="222222"/>
              <w:lang w:val="en-US"/>
            </w:rPr>
          </w:rPrChange>
        </w:rPr>
        <w:t xml:space="preserve">impacting </w:t>
      </w:r>
      <w:r w:rsidR="00F83534" w:rsidRPr="00CA09EA">
        <w:rPr>
          <w:rFonts w:ascii="Calibri" w:eastAsia="Times New Roman" w:hAnsi="Calibri" w:cs="Calibri"/>
          <w:bCs/>
          <w:color w:val="222222"/>
          <w:lang w:val="en-US"/>
          <w:rPrChange w:id="860" w:author="Denis Engemann" w:date="2018-04-19T23:07:00Z">
            <w:rPr>
              <w:rFonts w:ascii="Calibri" w:eastAsia="Times New Roman" w:hAnsi="Calibri" w:cs="Arial"/>
              <w:bCs/>
              <w:color w:val="222222"/>
              <w:lang w:val="en-US"/>
            </w:rPr>
          </w:rPrChange>
        </w:rPr>
        <w:t xml:space="preserve">the response variable. </w:t>
      </w:r>
      <w:r w:rsidR="00AB27D3" w:rsidRPr="00CA09EA">
        <w:rPr>
          <w:rFonts w:ascii="Calibri" w:eastAsia="Times New Roman" w:hAnsi="Calibri" w:cs="Calibri"/>
          <w:color w:val="222222"/>
          <w:lang w:val="en-US"/>
          <w:rPrChange w:id="861" w:author="Denis Engemann" w:date="2018-04-19T23:07:00Z">
            <w:rPr>
              <w:rFonts w:ascii="Calibri" w:eastAsia="Times New Roman" w:hAnsi="Calibri" w:cs="Arial"/>
              <w:color w:val="222222"/>
              <w:lang w:val="en-US"/>
            </w:rPr>
          </w:rPrChange>
        </w:rPr>
        <w:t>In particular, the investigator wants</w:t>
      </w:r>
      <w:r w:rsidR="009865F2" w:rsidRPr="00CA09EA">
        <w:rPr>
          <w:rFonts w:ascii="Calibri" w:eastAsia="Times New Roman" w:hAnsi="Calibri" w:cs="Calibri"/>
          <w:color w:val="222222"/>
          <w:lang w:val="en-US"/>
          <w:rPrChange w:id="862" w:author="Denis Engemann" w:date="2018-04-19T23:07:00Z">
            <w:rPr>
              <w:rFonts w:ascii="Calibri" w:eastAsia="Times New Roman" w:hAnsi="Calibri" w:cs="Arial"/>
              <w:color w:val="222222"/>
              <w:lang w:val="en-US"/>
            </w:rPr>
          </w:rPrChange>
        </w:rPr>
        <w:t xml:space="preserve"> to </w:t>
      </w:r>
      <w:r w:rsidR="00B32C4F" w:rsidRPr="00CA09EA">
        <w:rPr>
          <w:rFonts w:ascii="Calibri" w:eastAsia="Times New Roman" w:hAnsi="Calibri" w:cs="Calibri"/>
          <w:bCs/>
          <w:color w:val="222222"/>
          <w:lang w:val="en-US"/>
          <w:rPrChange w:id="863" w:author="Denis Engemann" w:date="2018-04-19T23:07:00Z">
            <w:rPr>
              <w:rFonts w:ascii="Calibri" w:eastAsia="Times New Roman" w:hAnsi="Calibri" w:cs="Arial"/>
              <w:bCs/>
              <w:color w:val="222222"/>
              <w:lang w:val="en-US"/>
            </w:rPr>
          </w:rPrChange>
        </w:rPr>
        <w:t xml:space="preserve">quantify </w:t>
      </w:r>
      <w:r w:rsidR="00AB27D3" w:rsidRPr="00CA09EA">
        <w:rPr>
          <w:rFonts w:ascii="Calibri" w:eastAsia="Times New Roman" w:hAnsi="Calibri" w:cs="Calibri"/>
          <w:bCs/>
          <w:color w:val="222222"/>
          <w:lang w:val="en-US"/>
          <w:rPrChange w:id="864" w:author="Denis Engemann" w:date="2018-04-19T23:07:00Z">
            <w:rPr>
              <w:rFonts w:ascii="Calibri" w:eastAsia="Times New Roman" w:hAnsi="Calibri" w:cs="Arial"/>
              <w:bCs/>
              <w:color w:val="222222"/>
              <w:lang w:val="en-US"/>
            </w:rPr>
          </w:rPrChange>
        </w:rPr>
        <w:t xml:space="preserve">the </w:t>
      </w:r>
      <w:r w:rsidR="00B32C4F" w:rsidRPr="00CA09EA">
        <w:rPr>
          <w:rFonts w:ascii="Calibri" w:eastAsia="Times New Roman" w:hAnsi="Calibri" w:cs="Calibri"/>
          <w:bCs/>
          <w:color w:val="222222"/>
          <w:lang w:val="en-US"/>
          <w:rPrChange w:id="865" w:author="Denis Engemann" w:date="2018-04-19T23:07:00Z">
            <w:rPr>
              <w:rFonts w:ascii="Calibri" w:eastAsia="Times New Roman" w:hAnsi="Calibri" w:cs="Arial"/>
              <w:bCs/>
              <w:color w:val="222222"/>
              <w:lang w:val="en-US"/>
            </w:rPr>
          </w:rPrChange>
        </w:rPr>
        <w:t xml:space="preserve">relatively more </w:t>
      </w:r>
      <w:r w:rsidR="00AB27D3" w:rsidRPr="00CA09EA">
        <w:rPr>
          <w:rFonts w:ascii="Calibri" w:eastAsia="Times New Roman" w:hAnsi="Calibri" w:cs="Calibri"/>
          <w:bCs/>
          <w:color w:val="222222"/>
          <w:lang w:val="en-US"/>
          <w:rPrChange w:id="866" w:author="Denis Engemann" w:date="2018-04-19T23:07:00Z">
            <w:rPr>
              <w:rFonts w:ascii="Calibri" w:eastAsia="Times New Roman" w:hAnsi="Calibri" w:cs="Arial"/>
              <w:bCs/>
              <w:color w:val="222222"/>
              <w:lang w:val="en-US"/>
            </w:rPr>
          </w:rPrChange>
        </w:rPr>
        <w:t xml:space="preserve">important predictors among a large set of </w:t>
      </w:r>
      <w:r w:rsidR="005A3981" w:rsidRPr="00CA09EA">
        <w:rPr>
          <w:rFonts w:ascii="Calibri" w:eastAsia="Times New Roman" w:hAnsi="Calibri" w:cs="Calibri"/>
          <w:bCs/>
          <w:color w:val="222222"/>
          <w:lang w:val="en-US"/>
          <w:rPrChange w:id="867" w:author="Denis Engemann" w:date="2018-04-19T23:07:00Z">
            <w:rPr>
              <w:rFonts w:ascii="Calibri" w:eastAsia="Times New Roman" w:hAnsi="Calibri" w:cs="Arial"/>
              <w:bCs/>
              <w:color w:val="222222"/>
              <w:lang w:val="en-US"/>
            </w:rPr>
          </w:rPrChange>
        </w:rPr>
        <w:t>hand-selected candidate</w:t>
      </w:r>
      <w:r w:rsidR="00AB27D3" w:rsidRPr="00CA09EA">
        <w:rPr>
          <w:rFonts w:ascii="Calibri" w:eastAsia="Times New Roman" w:hAnsi="Calibri" w:cs="Calibri"/>
          <w:bCs/>
          <w:color w:val="222222"/>
          <w:lang w:val="en-US"/>
          <w:rPrChange w:id="868" w:author="Denis Engemann" w:date="2018-04-19T23:07:00Z">
            <w:rPr>
              <w:rFonts w:ascii="Calibri" w:eastAsia="Times New Roman" w:hAnsi="Calibri" w:cs="Arial"/>
              <w:bCs/>
              <w:color w:val="222222"/>
              <w:lang w:val="en-US"/>
            </w:rPr>
          </w:rPrChange>
        </w:rPr>
        <w:t xml:space="preserve"> variables</w:t>
      </w:r>
      <w:r w:rsidR="00AB27D3" w:rsidRPr="00CA09EA">
        <w:rPr>
          <w:rFonts w:ascii="Calibri" w:eastAsia="Times New Roman" w:hAnsi="Calibri" w:cs="Calibri"/>
          <w:color w:val="222222"/>
          <w:lang w:val="en-US"/>
          <w:rPrChange w:id="869" w:author="Denis Engemann" w:date="2018-04-19T23:07:00Z">
            <w:rPr>
              <w:rFonts w:ascii="Calibri" w:eastAsia="Times New Roman" w:hAnsi="Calibri" w:cs="Arial"/>
              <w:color w:val="222222"/>
              <w:lang w:val="en-US"/>
            </w:rPr>
          </w:rPrChange>
        </w:rPr>
        <w:t xml:space="preserve">. </w:t>
      </w:r>
      <w:r w:rsidR="00F83534" w:rsidRPr="00CA09EA">
        <w:rPr>
          <w:rFonts w:ascii="Calibri" w:eastAsia="Times New Roman" w:hAnsi="Calibri" w:cs="Calibri"/>
          <w:bCs/>
          <w:color w:val="222222"/>
          <w:lang w:val="en-US"/>
          <w:rPrChange w:id="870" w:author="Denis Engemann" w:date="2018-04-19T23:07:00Z">
            <w:rPr>
              <w:rFonts w:ascii="Calibri" w:eastAsia="Times New Roman" w:hAnsi="Calibri" w:cs="Arial"/>
              <w:bCs/>
              <w:color w:val="222222"/>
              <w:lang w:val="en-US"/>
            </w:rPr>
          </w:rPrChange>
        </w:rPr>
        <w:t xml:space="preserve">This intention explains why historically many </w:t>
      </w:r>
      <w:r w:rsidR="00F66D5F" w:rsidRPr="00CA09EA">
        <w:rPr>
          <w:rFonts w:ascii="Calibri" w:eastAsia="Times New Roman" w:hAnsi="Calibri" w:cs="Calibri"/>
          <w:bCs/>
          <w:color w:val="222222"/>
          <w:lang w:val="en-US"/>
          <w:rPrChange w:id="871" w:author="Denis Engemann" w:date="2018-04-19T23:07:00Z">
            <w:rPr>
              <w:rFonts w:ascii="Calibri" w:eastAsia="Times New Roman" w:hAnsi="Calibri" w:cs="Arial"/>
              <w:bCs/>
              <w:color w:val="222222"/>
              <w:lang w:val="en-US"/>
            </w:rPr>
          </w:rPrChange>
        </w:rPr>
        <w:t>statistical approach</w:t>
      </w:r>
      <w:r w:rsidR="00246423" w:rsidRPr="00CA09EA">
        <w:rPr>
          <w:rFonts w:ascii="Calibri" w:eastAsia="Times New Roman" w:hAnsi="Calibri" w:cs="Calibri"/>
          <w:bCs/>
          <w:color w:val="222222"/>
          <w:lang w:val="en-US"/>
          <w:rPrChange w:id="872" w:author="Denis Engemann" w:date="2018-04-19T23:07:00Z">
            <w:rPr>
              <w:rFonts w:ascii="Calibri" w:eastAsia="Times New Roman" w:hAnsi="Calibri" w:cs="Arial"/>
              <w:bCs/>
              <w:color w:val="222222"/>
              <w:lang w:val="en-US"/>
            </w:rPr>
          </w:rPrChange>
        </w:rPr>
        <w:t xml:space="preserve"> in the empirical sciences have been linear model approaches</w:t>
      </w:r>
      <w:r w:rsidR="00F83534" w:rsidRPr="00CA09EA">
        <w:rPr>
          <w:rFonts w:ascii="Calibri" w:eastAsia="Times New Roman" w:hAnsi="Calibri" w:cs="Calibri"/>
          <w:bCs/>
          <w:color w:val="222222"/>
          <w:lang w:val="en-US"/>
          <w:rPrChange w:id="873" w:author="Denis Engemann" w:date="2018-04-19T23:07:00Z">
            <w:rPr>
              <w:rFonts w:ascii="Calibri" w:eastAsia="Times New Roman" w:hAnsi="Calibri" w:cs="Arial"/>
              <w:bCs/>
              <w:color w:val="222222"/>
              <w:lang w:val="en-US"/>
            </w:rPr>
          </w:rPrChange>
        </w:rPr>
        <w:t>, even if the “true” relationship in nature may</w:t>
      </w:r>
      <w:r w:rsidR="009865F2" w:rsidRPr="00CA09EA">
        <w:rPr>
          <w:rFonts w:ascii="Calibri" w:eastAsia="Times New Roman" w:hAnsi="Calibri" w:cs="Calibri"/>
          <w:bCs/>
          <w:color w:val="222222"/>
          <w:lang w:val="en-US"/>
          <w:rPrChange w:id="874" w:author="Denis Engemann" w:date="2018-04-19T23:07:00Z">
            <w:rPr>
              <w:rFonts w:ascii="Calibri" w:eastAsia="Times New Roman" w:hAnsi="Calibri" w:cs="Arial"/>
              <w:bCs/>
              <w:color w:val="222222"/>
              <w:lang w:val="en-US"/>
            </w:rPr>
          </w:rPrChange>
        </w:rPr>
        <w:t xml:space="preserve"> </w:t>
      </w:r>
      <w:r w:rsidR="00F83534" w:rsidRPr="00CA09EA">
        <w:rPr>
          <w:rFonts w:ascii="Calibri" w:eastAsia="Times New Roman" w:hAnsi="Calibri" w:cs="Calibri"/>
          <w:bCs/>
          <w:color w:val="222222"/>
          <w:lang w:val="en-US"/>
          <w:rPrChange w:id="875" w:author="Denis Engemann" w:date="2018-04-19T23:07:00Z">
            <w:rPr>
              <w:rFonts w:ascii="Calibri" w:eastAsia="Times New Roman" w:hAnsi="Calibri" w:cs="Arial"/>
              <w:bCs/>
              <w:color w:val="222222"/>
              <w:lang w:val="en-US"/>
            </w:rPr>
          </w:rPrChange>
        </w:rPr>
        <w:t>be more complicated</w:t>
      </w:r>
      <w:r w:rsidR="00581E76" w:rsidRPr="00CA09EA">
        <w:rPr>
          <w:rFonts w:ascii="Calibri" w:eastAsia="Times New Roman" w:hAnsi="Calibri" w:cs="Calibri"/>
          <w:bCs/>
          <w:color w:val="222222"/>
          <w:lang w:val="en-US"/>
          <w:rPrChange w:id="876" w:author="Denis Engemann" w:date="2018-04-19T23:07:00Z">
            <w:rPr>
              <w:rFonts w:ascii="Calibri" w:eastAsia="Times New Roman" w:hAnsi="Calibri" w:cs="Arial"/>
              <w:bCs/>
              <w:color w:val="222222"/>
              <w:lang w:val="en-US"/>
            </w:rPr>
          </w:rPrChange>
        </w:rPr>
        <w:t xml:space="preserve"> </w:t>
      </w:r>
      <w:r w:rsidR="00581E76" w:rsidRPr="00CA09EA">
        <w:rPr>
          <w:rFonts w:ascii="Calibri" w:eastAsia="Times New Roman" w:hAnsi="Calibri" w:cs="Calibri"/>
          <w:color w:val="222222"/>
          <w:lang w:val="en-US"/>
        </w:rPr>
        <w:fldChar w:fldCharType="begin"/>
      </w:r>
      <w:r w:rsidR="00581E76" w:rsidRPr="00CA09EA">
        <w:rPr>
          <w:rFonts w:ascii="Calibri" w:eastAsia="Times New Roman" w:hAnsi="Calibri" w:cs="Calibri"/>
          <w:color w:val="222222"/>
          <w:lang w:val="en-US"/>
          <w:rPrChange w:id="877"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CA09EA">
        <w:rPr>
          <w:rFonts w:ascii="Calibri" w:eastAsia="Times New Roman" w:hAnsi="Calibri" w:cs="Calibri"/>
          <w:color w:val="222222"/>
          <w:lang w:val="en-US"/>
          <w:rPrChange w:id="878" w:author="Denis Engemann" w:date="2018-04-19T23:07:00Z">
            <w:rPr>
              <w:rFonts w:ascii="Calibri" w:eastAsia="Times New Roman" w:hAnsi="Calibri" w:cs="Arial"/>
              <w:color w:val="222222"/>
              <w:lang w:val="en-US"/>
            </w:rPr>
          </w:rPrChange>
        </w:rPr>
        <w:fldChar w:fldCharType="separate"/>
      </w:r>
      <w:r w:rsidR="00581E76" w:rsidRPr="001F0B68">
        <w:rPr>
          <w:rFonts w:ascii="Calibri" w:eastAsia="Times New Roman" w:hAnsi="Calibri" w:cs="Calibri"/>
          <w:noProof/>
          <w:color w:val="222222"/>
          <w:lang w:val="en-US"/>
        </w:rPr>
        <w:t>(</w:t>
      </w:r>
      <w:r w:rsidR="00690732" w:rsidRPr="00CA09EA">
        <w:rPr>
          <w:rFonts w:ascii="Calibri" w:hAnsi="Calibri" w:cs="Calibri"/>
          <w:rPrChange w:id="879" w:author="Denis Engemann" w:date="2018-04-19T23:07:00Z">
            <w:rPr/>
          </w:rPrChange>
        </w:rPr>
        <w:fldChar w:fldCharType="begin"/>
      </w:r>
      <w:r w:rsidR="00690732" w:rsidRPr="00CA09EA">
        <w:rPr>
          <w:rFonts w:ascii="Calibri" w:hAnsi="Calibri" w:cs="Calibri"/>
          <w:lang w:val="en-US"/>
          <w:rPrChange w:id="880" w:author="Denis Engemann" w:date="2018-04-19T23:07:00Z">
            <w:rPr>
              <w:lang w:val="en-US"/>
            </w:rPr>
          </w:rPrChange>
        </w:rPr>
        <w:instrText xml:space="preserve"> HYPERLINK \l "_ENREF_16" \o "Casella, 2002 #6913" </w:instrText>
      </w:r>
      <w:r w:rsidR="00690732" w:rsidRPr="00CA09EA">
        <w:rPr>
          <w:rFonts w:ascii="Calibri" w:hAnsi="Calibri" w:cs="Calibri"/>
          <w:rPrChange w:id="881" w:author="Denis Engemann" w:date="2018-04-19T23:07:00Z">
            <w:rPr/>
          </w:rPrChange>
        </w:rPr>
        <w:fldChar w:fldCharType="separate"/>
      </w:r>
      <w:r w:rsidR="007646E0" w:rsidRPr="00CA09EA">
        <w:rPr>
          <w:rFonts w:ascii="Calibri" w:eastAsia="Times New Roman" w:hAnsi="Calibri" w:cs="Calibri"/>
          <w:noProof/>
          <w:color w:val="222222"/>
          <w:lang w:val="en-US"/>
          <w:rPrChange w:id="882"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883" w:author="Denis Engemann" w:date="2018-04-19T23:07:00Z">
            <w:rPr>
              <w:rFonts w:ascii="Calibri" w:eastAsia="Times New Roman" w:hAnsi="Calibri" w:cs="Arial"/>
              <w:noProof/>
              <w:color w:val="222222"/>
              <w:lang w:val="en-US"/>
            </w:rPr>
          </w:rPrChange>
        </w:rPr>
        <w:fldChar w:fldCharType="end"/>
      </w:r>
      <w:r w:rsidR="00581E76" w:rsidRPr="001F0B68">
        <w:rPr>
          <w:rFonts w:ascii="Calibri" w:eastAsia="Times New Roman" w:hAnsi="Calibri" w:cs="Calibri"/>
          <w:noProof/>
          <w:color w:val="222222"/>
          <w:lang w:val="en-US"/>
        </w:rPr>
        <w:t>)</w:t>
      </w:r>
      <w:r w:rsidR="00581E76" w:rsidRPr="001F0B68">
        <w:rPr>
          <w:rFonts w:ascii="Calibri" w:eastAsia="Times New Roman" w:hAnsi="Calibri" w:cs="Calibri"/>
          <w:color w:val="222222"/>
          <w:lang w:val="en-US"/>
        </w:rPr>
        <w:fldChar w:fldCharType="end"/>
      </w:r>
      <w:r w:rsidR="00F83534" w:rsidRPr="00CA09EA">
        <w:rPr>
          <w:rFonts w:ascii="Calibri" w:eastAsia="Times New Roman" w:hAnsi="Calibri" w:cs="Calibri"/>
          <w:bCs/>
          <w:color w:val="222222"/>
          <w:lang w:val="en-US"/>
        </w:rPr>
        <w:t>.</w:t>
      </w:r>
      <w:r w:rsidR="00E92C81" w:rsidRPr="001F0B68">
        <w:rPr>
          <w:rFonts w:ascii="Calibri" w:eastAsia="Times New Roman" w:hAnsi="Calibri" w:cs="Calibri"/>
          <w:bCs/>
          <w:color w:val="222222"/>
          <w:lang w:val="en-US"/>
        </w:rPr>
        <w:t xml:space="preserve"> The model</w:t>
      </w:r>
      <w:r w:rsidR="00AB27D3" w:rsidRPr="001F0B68">
        <w:rPr>
          <w:rFonts w:ascii="Calibri" w:eastAsia="Times New Roman" w:hAnsi="Calibri" w:cs="Calibri"/>
          <w:bCs/>
          <w:color w:val="222222"/>
          <w:lang w:val="en-US"/>
        </w:rPr>
        <w:t xml:space="preserve">ing agenda is </w:t>
      </w:r>
      <w:r w:rsidR="00AB27D3" w:rsidRPr="001F0B68">
        <w:rPr>
          <w:rFonts w:ascii="Calibri" w:hAnsi="Calibri" w:cs="Calibri"/>
          <w:color w:val="000000"/>
          <w:lang w:val="en-US" w:eastAsia="en-US"/>
        </w:rPr>
        <w:t xml:space="preserve">self-consistent in assuming that the </w:t>
      </w:r>
      <w:r w:rsidR="000421B6" w:rsidRPr="001F0B68">
        <w:rPr>
          <w:rFonts w:ascii="Calibri" w:eastAsia="Times New Roman" w:hAnsi="Calibri" w:cs="Calibri"/>
          <w:bCs/>
          <w:color w:val="222222"/>
          <w:shd w:val="clear" w:color="auto" w:fill="FFFFFF"/>
          <w:lang w:val="en-US"/>
        </w:rPr>
        <w:t xml:space="preserve">‘fitted’ </w:t>
      </w:r>
      <w:r w:rsidR="00AB27D3" w:rsidRPr="001F0B68">
        <w:rPr>
          <w:rFonts w:ascii="Calibri" w:hAnsi="Calibri" w:cs="Calibri"/>
          <w:color w:val="000000"/>
          <w:lang w:val="en-US" w:eastAsia="en-US"/>
        </w:rPr>
        <w:t xml:space="preserve">model is a </w:t>
      </w:r>
      <w:r w:rsidR="00F078A1" w:rsidRPr="001F0B68">
        <w:rPr>
          <w:rFonts w:ascii="Calibri" w:hAnsi="Calibri" w:cs="Calibri"/>
          <w:color w:val="000000"/>
          <w:lang w:val="en-US" w:eastAsia="en-US"/>
        </w:rPr>
        <w:t xml:space="preserve">sufficient, fully specified summary </w:t>
      </w:r>
      <w:r w:rsidR="00AB27D3" w:rsidRPr="001F0B68">
        <w:rPr>
          <w:rFonts w:ascii="Calibri" w:hAnsi="Calibri" w:cs="Calibri"/>
          <w:color w:val="000000"/>
          <w:lang w:val="en-US" w:eastAsia="en-US"/>
        </w:rPr>
        <w:t xml:space="preserve">of the </w:t>
      </w:r>
      <w:r w:rsidR="00581E76" w:rsidRPr="001F0B68">
        <w:rPr>
          <w:rFonts w:ascii="Calibri" w:hAnsi="Calibri" w:cs="Calibri"/>
          <w:color w:val="000000"/>
          <w:lang w:val="en-US" w:eastAsia="en-US"/>
        </w:rPr>
        <w:t xml:space="preserve">studied </w:t>
      </w:r>
      <w:r w:rsidR="00AB27D3" w:rsidRPr="001F0B68">
        <w:rPr>
          <w:rFonts w:ascii="Calibri" w:hAnsi="Calibri" w:cs="Calibri"/>
          <w:color w:val="000000"/>
          <w:lang w:val="en-US" w:eastAsia="en-US"/>
        </w:rPr>
        <w:t>phenomena</w:t>
      </w:r>
      <w:r w:rsidR="00F078A1" w:rsidRPr="001F0B68">
        <w:rPr>
          <w:rFonts w:ascii="Calibri" w:hAnsi="Calibri" w:cs="Calibri"/>
          <w:color w:val="000000"/>
          <w:lang w:val="en-US" w:eastAsia="en-US"/>
        </w:rPr>
        <w:t xml:space="preserve">. </w:t>
      </w:r>
      <w:commentRangeStart w:id="884"/>
      <w:r w:rsidR="00F078A1" w:rsidRPr="001F0B68">
        <w:rPr>
          <w:rFonts w:ascii="Calibri" w:hAnsi="Calibri" w:cs="Calibri"/>
          <w:color w:val="000000"/>
          <w:lang w:val="en-US" w:eastAsia="en-US"/>
        </w:rPr>
        <w:t xml:space="preserve">Often combined with careful </w:t>
      </w:r>
      <w:r w:rsidR="00F74541" w:rsidRPr="001F0B68">
        <w:rPr>
          <w:rFonts w:ascii="Calibri" w:hAnsi="Calibri" w:cs="Calibri"/>
          <w:color w:val="000000"/>
          <w:lang w:val="en-US" w:eastAsia="en-US"/>
        </w:rPr>
        <w:t>experimental control</w:t>
      </w:r>
      <w:r w:rsidR="00F078A1" w:rsidRPr="001F0B68">
        <w:rPr>
          <w:rFonts w:ascii="Calibri" w:hAnsi="Calibri" w:cs="Calibri"/>
          <w:color w:val="000000"/>
          <w:lang w:val="en-US" w:eastAsia="en-US"/>
        </w:rPr>
        <w:t xml:space="preserve"> and </w:t>
      </w:r>
      <w:r w:rsidR="00F078A1" w:rsidRPr="001F0B68">
        <w:rPr>
          <w:rFonts w:ascii="Calibri" w:eastAsia="Times New Roman" w:hAnsi="Calibri" w:cs="Calibri"/>
          <w:color w:val="222222"/>
          <w:lang w:val="en-US"/>
        </w:rPr>
        <w:t>b</w:t>
      </w:r>
      <w:r w:rsidR="00527DF6" w:rsidRPr="001F0B68">
        <w:rPr>
          <w:rFonts w:ascii="Calibri" w:eastAsia="Times New Roman" w:hAnsi="Calibri" w:cs="Calibri"/>
          <w:color w:val="222222"/>
          <w:lang w:val="en-US"/>
        </w:rPr>
        <w:t>acked up by formal theory</w:t>
      </w:r>
      <w:r w:rsidR="000421B6" w:rsidRPr="001F0B68">
        <w:rPr>
          <w:rFonts w:ascii="Calibri" w:eastAsia="Times New Roman" w:hAnsi="Calibri" w:cs="Calibri"/>
          <w:color w:val="222222"/>
          <w:lang w:val="en-US"/>
        </w:rPr>
        <w:t>, mode</w:t>
      </w:r>
      <w:r w:rsidR="00F078A1" w:rsidRPr="001F0B68">
        <w:rPr>
          <w:rFonts w:ascii="Calibri" w:eastAsia="Times New Roman" w:hAnsi="Calibri" w:cs="Calibri"/>
          <w:color w:val="222222"/>
          <w:lang w:val="en-US"/>
        </w:rPr>
        <w:t>ling for inference is how</w:t>
      </w:r>
      <w:r w:rsidR="00F078A1" w:rsidRPr="001F0B68">
        <w:rPr>
          <w:rFonts w:ascii="Calibri" w:hAnsi="Calibri" w:cs="Calibri"/>
          <w:color w:val="000000"/>
          <w:lang w:val="en-US" w:eastAsia="en-US"/>
        </w:rPr>
        <w:t xml:space="preserve"> </w:t>
      </w:r>
      <w:r w:rsidR="00475DCC" w:rsidRPr="001F0B68">
        <w:rPr>
          <w:rFonts w:ascii="Calibri" w:hAnsi="Calibri" w:cs="Calibri"/>
          <w:lang w:val="en-US"/>
        </w:rPr>
        <w:t xml:space="preserve">traditional academic statistics </w:t>
      </w:r>
      <w:r w:rsidR="00F078A1" w:rsidRPr="001F0B68">
        <w:rPr>
          <w:rFonts w:ascii="Calibri" w:hAnsi="Calibri" w:cs="Calibri"/>
          <w:lang w:val="en-US"/>
        </w:rPr>
        <w:t xml:space="preserve">have routinely </w:t>
      </w:r>
      <w:r w:rsidR="00475DCC" w:rsidRPr="001F0B68">
        <w:rPr>
          <w:rFonts w:ascii="Calibri" w:hAnsi="Calibri" w:cs="Calibri"/>
          <w:lang w:val="en-US"/>
        </w:rPr>
        <w:t>deal</w:t>
      </w:r>
      <w:r w:rsidR="00F078A1" w:rsidRPr="001F0B68">
        <w:rPr>
          <w:rFonts w:ascii="Calibri" w:hAnsi="Calibri" w:cs="Calibri"/>
          <w:lang w:val="en-US"/>
        </w:rPr>
        <w:t>t</w:t>
      </w:r>
      <w:r w:rsidR="00C70A2A" w:rsidRPr="001F0B68">
        <w:rPr>
          <w:rFonts w:ascii="Calibri" w:hAnsi="Calibri" w:cs="Calibri"/>
          <w:lang w:val="en-US"/>
        </w:rPr>
        <w:t xml:space="preserve"> with small to medium data from designed experiments</w:t>
      </w:r>
      <w:r w:rsidR="00F078A1" w:rsidRPr="001F0B68">
        <w:rPr>
          <w:rFonts w:ascii="Calibri" w:hAnsi="Calibri" w:cs="Calibri"/>
          <w:lang w:val="en-US"/>
        </w:rPr>
        <w:t>.</w:t>
      </w:r>
      <w:commentRangeEnd w:id="884"/>
      <w:r w:rsidR="001F0B68">
        <w:rPr>
          <w:rStyle w:val="CommentReference"/>
          <w:rFonts w:asciiTheme="minorHAnsi" w:hAnsiTheme="minorHAnsi" w:cstheme="minorBidi"/>
          <w:lang w:val="en-US" w:eastAsia="en-US"/>
        </w:rPr>
        <w:commentReference w:id="884"/>
      </w:r>
    </w:p>
    <w:p w14:paraId="23B65A63" w14:textId="77777777" w:rsidR="00F078A1" w:rsidRPr="00CA09EA" w:rsidRDefault="00F078A1" w:rsidP="00852F72">
      <w:pPr>
        <w:jc w:val="both"/>
        <w:rPr>
          <w:rFonts w:ascii="Calibri" w:hAnsi="Calibri" w:cs="Calibri"/>
          <w:lang w:val="en-US"/>
        </w:rPr>
      </w:pPr>
    </w:p>
    <w:p w14:paraId="74648D1B" w14:textId="51F5E618" w:rsidR="006D6634" w:rsidRPr="001F0B68" w:rsidRDefault="006D6634" w:rsidP="00852F72">
      <w:pPr>
        <w:jc w:val="both"/>
        <w:rPr>
          <w:rFonts w:ascii="Calibri" w:hAnsi="Calibri" w:cs="Calibri"/>
          <w:b/>
          <w:lang w:val="en-US"/>
        </w:rPr>
      </w:pPr>
      <w:r w:rsidRPr="001F0B68">
        <w:rPr>
          <w:rFonts w:ascii="Calibri" w:hAnsi="Calibri" w:cs="Calibri"/>
          <w:b/>
          <w:lang w:val="en-US"/>
        </w:rPr>
        <w:t xml:space="preserve">What </w:t>
      </w:r>
      <w:r w:rsidR="005D5BD3" w:rsidRPr="001F0B68">
        <w:rPr>
          <w:rFonts w:ascii="Calibri" w:hAnsi="Calibri" w:cs="Calibri"/>
          <w:b/>
          <w:lang w:val="en-US"/>
        </w:rPr>
        <w:t xml:space="preserve">do </w:t>
      </w:r>
      <w:r w:rsidRPr="001F0B68">
        <w:rPr>
          <w:rFonts w:ascii="Calibri" w:hAnsi="Calibri" w:cs="Calibri"/>
          <w:b/>
          <w:lang w:val="en-US"/>
        </w:rPr>
        <w:t>we m</w:t>
      </w:r>
      <w:r w:rsidR="006A2432" w:rsidRPr="001F0B68">
        <w:rPr>
          <w:rFonts w:ascii="Calibri" w:hAnsi="Calibri" w:cs="Calibri"/>
          <w:b/>
          <w:lang w:val="en-US"/>
        </w:rPr>
        <w:t>e</w:t>
      </w:r>
      <w:r w:rsidRPr="001F0B68">
        <w:rPr>
          <w:rFonts w:ascii="Calibri" w:hAnsi="Calibri" w:cs="Calibri"/>
          <w:b/>
          <w:lang w:val="en-US"/>
        </w:rPr>
        <w:t xml:space="preserve">an by </w:t>
      </w:r>
      <w:r w:rsidR="009865F2" w:rsidRPr="001F0B68">
        <w:rPr>
          <w:rFonts w:ascii="Calibri" w:hAnsi="Calibri" w:cs="Calibri"/>
          <w:b/>
          <w:lang w:val="en-US"/>
        </w:rPr>
        <w:t>‘prediction’</w:t>
      </w:r>
      <w:r w:rsidRPr="001F0B68">
        <w:rPr>
          <w:rFonts w:ascii="Calibri" w:hAnsi="Calibri" w:cs="Calibri"/>
          <w:b/>
          <w:lang w:val="en-US"/>
        </w:rPr>
        <w:t>?</w:t>
      </w:r>
    </w:p>
    <w:p w14:paraId="6DC7F8D7" w14:textId="54C6BF00" w:rsidR="00AD7870" w:rsidRPr="001F0B68" w:rsidRDefault="00E92C81" w:rsidP="00360BA5">
      <w:pPr>
        <w:ind w:firstLine="708"/>
        <w:jc w:val="both"/>
        <w:rPr>
          <w:rFonts w:ascii="Calibri" w:hAnsi="Calibri" w:cs="Calibri"/>
          <w:color w:val="000000"/>
          <w:lang w:val="en-US" w:eastAsia="en-US"/>
        </w:rPr>
      </w:pPr>
      <w:r w:rsidRPr="00CA09EA">
        <w:rPr>
          <w:rFonts w:ascii="Calibri" w:hAnsi="Calibri" w:cs="Calibri"/>
          <w:lang w:val="en-US"/>
          <w:rPrChange w:id="885" w:author="Denis Engemann" w:date="2018-04-19T23:07:00Z">
            <w:rPr>
              <w:rFonts w:ascii="Calibri" w:hAnsi="Calibri"/>
              <w:lang w:val="en-US"/>
            </w:rPr>
          </w:rPrChange>
        </w:rPr>
        <w:t>Ascertaining properties of the</w:t>
      </w:r>
      <w:r w:rsidR="00541706" w:rsidRPr="00CA09EA">
        <w:rPr>
          <w:rFonts w:ascii="Calibri" w:hAnsi="Calibri" w:cs="Calibri"/>
          <w:lang w:val="en-US"/>
          <w:rPrChange w:id="886" w:author="Denis Engemann" w:date="2018-04-19T23:07:00Z">
            <w:rPr>
              <w:rFonts w:ascii="Calibri" w:hAnsi="Calibri"/>
              <w:lang w:val="en-US"/>
            </w:rPr>
          </w:rPrChange>
        </w:rPr>
        <w:t xml:space="preserve"> </w:t>
      </w:r>
      <w:r w:rsidR="003A629D" w:rsidRPr="00CA09EA">
        <w:rPr>
          <w:rFonts w:ascii="Calibri" w:hAnsi="Calibri" w:cs="Calibri"/>
          <w:color w:val="000000"/>
          <w:lang w:val="en-US" w:eastAsia="en-US"/>
          <w:rPrChange w:id="887" w:author="Denis Engemann" w:date="2018-04-19T23:07:00Z">
            <w:rPr>
              <w:rFonts w:ascii="Calibri" w:hAnsi="Calibri" w:cs="Arial"/>
              <w:color w:val="000000"/>
              <w:lang w:val="en-US" w:eastAsia="en-US"/>
            </w:rPr>
          </w:rPrChange>
        </w:rPr>
        <w:t>inner workings of the phenomenon</w:t>
      </w:r>
      <w:r w:rsidR="00641DD5" w:rsidRPr="00CA09EA">
        <w:rPr>
          <w:rFonts w:ascii="Calibri" w:hAnsi="Calibri" w:cs="Calibri"/>
          <w:color w:val="000000"/>
          <w:lang w:val="en-US" w:eastAsia="en-US"/>
          <w:rPrChange w:id="888" w:author="Denis Engemann" w:date="2018-04-19T23:07:00Z">
            <w:rPr>
              <w:rFonts w:ascii="Calibri" w:hAnsi="Calibri" w:cs="Arial"/>
              <w:color w:val="000000"/>
              <w:lang w:val="en-US" w:eastAsia="en-US"/>
            </w:rPr>
          </w:rPrChange>
        </w:rPr>
        <w:t xml:space="preserve"> under study</w:t>
      </w:r>
      <w:r w:rsidR="003A629D" w:rsidRPr="00CA09EA">
        <w:rPr>
          <w:rFonts w:ascii="Calibri" w:hAnsi="Calibri" w:cs="Calibri"/>
          <w:color w:val="000000"/>
          <w:lang w:val="en-US" w:eastAsia="en-US"/>
          <w:rPrChange w:id="889" w:author="Denis Engemann" w:date="2018-04-19T23:07:00Z">
            <w:rPr>
              <w:rFonts w:ascii="Calibri" w:hAnsi="Calibri" w:cs="Arial"/>
              <w:color w:val="000000"/>
              <w:lang w:val="en-US" w:eastAsia="en-US"/>
            </w:rPr>
          </w:rPrChange>
        </w:rPr>
        <w:t xml:space="preserve"> </w:t>
      </w:r>
      <w:r w:rsidR="00541706" w:rsidRPr="00CA09EA">
        <w:rPr>
          <w:rFonts w:ascii="Calibri" w:hAnsi="Calibri" w:cs="Calibri"/>
          <w:lang w:val="en-US"/>
          <w:rPrChange w:id="890" w:author="Denis Engemann" w:date="2018-04-19T23:07:00Z">
            <w:rPr>
              <w:rFonts w:ascii="Calibri" w:hAnsi="Calibri"/>
              <w:lang w:val="en-US"/>
            </w:rPr>
          </w:rPrChange>
        </w:rPr>
        <w:t xml:space="preserve">is importantly different from </w:t>
      </w:r>
      <w:r w:rsidR="00641DD5" w:rsidRPr="00CA09EA">
        <w:rPr>
          <w:rFonts w:ascii="Calibri" w:hAnsi="Calibri" w:cs="Calibri"/>
          <w:lang w:val="en-US"/>
          <w:rPrChange w:id="891" w:author="Denis Engemann" w:date="2018-04-19T23:07:00Z">
            <w:rPr>
              <w:rFonts w:ascii="Calibri" w:hAnsi="Calibri"/>
              <w:lang w:val="en-US"/>
            </w:rPr>
          </w:rPrChange>
        </w:rPr>
        <w:t xml:space="preserve">conducting empirical research for </w:t>
      </w:r>
      <w:r w:rsidR="00541706" w:rsidRPr="00CA09EA">
        <w:rPr>
          <w:rFonts w:ascii="Calibri" w:hAnsi="Calibri" w:cs="Calibri"/>
          <w:lang w:val="en-US"/>
          <w:rPrChange w:id="892" w:author="Denis Engemann" w:date="2018-04-19T23:07:00Z">
            <w:rPr>
              <w:rFonts w:ascii="Calibri" w:hAnsi="Calibri"/>
              <w:lang w:val="en-US"/>
            </w:rPr>
          </w:rPrChange>
        </w:rPr>
        <w:t xml:space="preserve">the </w:t>
      </w:r>
      <w:r w:rsidR="004914EC" w:rsidRPr="00CA09EA">
        <w:rPr>
          <w:rFonts w:ascii="Calibri" w:hAnsi="Calibri" w:cs="Calibri"/>
          <w:lang w:val="en-US"/>
          <w:rPrChange w:id="893" w:author="Denis Engemann" w:date="2018-04-19T23:07:00Z">
            <w:rPr>
              <w:rFonts w:ascii="Calibri" w:hAnsi="Calibri"/>
              <w:lang w:val="en-US"/>
            </w:rPr>
          </w:rPrChange>
        </w:rPr>
        <w:t xml:space="preserve">sake of </w:t>
      </w:r>
      <w:r w:rsidR="00541706" w:rsidRPr="00CA09EA">
        <w:rPr>
          <w:rFonts w:ascii="Calibri" w:hAnsi="Calibri" w:cs="Calibri"/>
          <w:lang w:val="en-US"/>
          <w:rPrChange w:id="894" w:author="Denis Engemann" w:date="2018-04-19T23:07:00Z">
            <w:rPr>
              <w:rFonts w:ascii="Calibri" w:hAnsi="Calibri"/>
              <w:lang w:val="en-US"/>
            </w:rPr>
          </w:rPrChange>
        </w:rPr>
        <w:t>prediction.</w:t>
      </w:r>
      <w:r w:rsidR="003A629D" w:rsidRPr="00CA09EA">
        <w:rPr>
          <w:rFonts w:ascii="Calibri" w:hAnsi="Calibri" w:cs="Calibri"/>
          <w:lang w:val="en-US"/>
          <w:rPrChange w:id="895" w:author="Denis Engemann" w:date="2018-04-19T23:07:00Z">
            <w:rPr>
              <w:rFonts w:ascii="Calibri" w:hAnsi="Calibri"/>
              <w:lang w:val="en-US"/>
            </w:rPr>
          </w:rPrChange>
        </w:rPr>
        <w:t xml:space="preserve"> Here, t</w:t>
      </w:r>
      <w:r w:rsidR="009B7966" w:rsidRPr="00CA09EA">
        <w:rPr>
          <w:rFonts w:ascii="Calibri" w:hAnsi="Calibri" w:cs="Calibri"/>
          <w:lang w:val="en-US"/>
          <w:rPrChange w:id="896" w:author="Denis Engemann" w:date="2018-04-19T23:07:00Z">
            <w:rPr>
              <w:rFonts w:ascii="Calibri" w:hAnsi="Calibri"/>
              <w:lang w:val="en-US"/>
            </w:rPr>
          </w:rPrChange>
        </w:rPr>
        <w:t>he emphasis is on</w:t>
      </w:r>
      <w:r w:rsidR="009B7966" w:rsidRPr="00CA09EA">
        <w:rPr>
          <w:rFonts w:ascii="Calibri" w:hAnsi="Calibri" w:cs="Calibri"/>
          <w:color w:val="000000"/>
          <w:lang w:val="en-US" w:eastAsia="en-US"/>
          <w:rPrChange w:id="897" w:author="Denis Engemann" w:date="2018-04-19T23:07:00Z">
            <w:rPr>
              <w:rFonts w:ascii="Calibri" w:hAnsi="Calibri" w:cs="Arial"/>
              <w:color w:val="000000"/>
              <w:lang w:val="en-US" w:eastAsia="en-US"/>
            </w:rPr>
          </w:rPrChange>
        </w:rPr>
        <w:t xml:space="preserve"> accurately modeling the world </w:t>
      </w:r>
      <w:r w:rsidR="00076993" w:rsidRPr="00CA09EA">
        <w:rPr>
          <w:rFonts w:ascii="Calibri" w:hAnsi="Calibri" w:cs="Calibri"/>
          <w:color w:val="000000"/>
          <w:lang w:val="en-US" w:eastAsia="en-US"/>
        </w:rPr>
        <w:fldChar w:fldCharType="begin"/>
      </w:r>
      <w:r w:rsidR="00965F16" w:rsidRPr="00CA09EA">
        <w:rPr>
          <w:rFonts w:ascii="Calibri" w:hAnsi="Calibri" w:cs="Calibri"/>
          <w:color w:val="000000"/>
          <w:lang w:val="en-US" w:eastAsia="en-US"/>
          <w:rPrChange w:id="898" w:author="Denis Engemann" w:date="2018-04-19T23:07:00Z">
            <w:rPr>
              <w:rFonts w:ascii="Calibri" w:hAnsi="Calibri" w:cs="Arial"/>
              <w:color w:val="000000"/>
              <w:lang w:val="en-US" w:eastAsia="en-US"/>
            </w:rPr>
          </w:rPrChange>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CA09EA">
        <w:rPr>
          <w:rFonts w:ascii="Calibri" w:hAnsi="Calibri" w:cs="Calibri"/>
          <w:color w:val="000000"/>
          <w:lang w:val="en-US" w:eastAsia="en-US"/>
          <w:rPrChange w:id="899" w:author="Denis Engemann" w:date="2018-04-19T23:07:00Z">
            <w:rPr>
              <w:rFonts w:ascii="Calibri" w:hAnsi="Calibri" w:cs="Arial"/>
              <w:color w:val="000000"/>
              <w:lang w:val="en-US" w:eastAsia="en-US"/>
            </w:rPr>
          </w:rPrChange>
        </w:rPr>
        <w:fldChar w:fldCharType="separate"/>
      </w:r>
      <w:r w:rsidR="00965F16" w:rsidRPr="001F0B68">
        <w:rPr>
          <w:rFonts w:ascii="Calibri" w:hAnsi="Calibri" w:cs="Calibri"/>
          <w:noProof/>
          <w:color w:val="000000"/>
          <w:lang w:val="en-US" w:eastAsia="en-US"/>
        </w:rPr>
        <w:t>(</w:t>
      </w:r>
      <w:r w:rsidR="00690732" w:rsidRPr="00CA09EA">
        <w:rPr>
          <w:rFonts w:ascii="Calibri" w:hAnsi="Calibri" w:cs="Calibri"/>
          <w:rPrChange w:id="900" w:author="Denis Engemann" w:date="2018-04-19T23:07:00Z">
            <w:rPr/>
          </w:rPrChange>
        </w:rPr>
        <w:fldChar w:fldCharType="begin"/>
      </w:r>
      <w:r w:rsidR="00690732" w:rsidRPr="00CA09EA">
        <w:rPr>
          <w:rFonts w:ascii="Calibri" w:hAnsi="Calibri" w:cs="Calibri"/>
          <w:lang w:val="en-US"/>
          <w:rPrChange w:id="901" w:author="Denis Engemann" w:date="2018-04-19T23:07:00Z">
            <w:rPr>
              <w:lang w:val="en-US"/>
            </w:rPr>
          </w:rPrChange>
        </w:rPr>
        <w:instrText xml:space="preserve"> HYPERLINK \l "_ENREF_17" \o "Hastie, 2001 #3957" </w:instrText>
      </w:r>
      <w:r w:rsidR="00690732" w:rsidRPr="00CA09EA">
        <w:rPr>
          <w:rFonts w:ascii="Calibri" w:hAnsi="Calibri" w:cs="Calibri"/>
          <w:rPrChange w:id="902" w:author="Denis Engemann" w:date="2018-04-19T23:07:00Z">
            <w:rPr/>
          </w:rPrChange>
        </w:rPr>
        <w:fldChar w:fldCharType="separate"/>
      </w:r>
      <w:r w:rsidR="007646E0" w:rsidRPr="00CA09EA">
        <w:rPr>
          <w:rFonts w:ascii="Calibri" w:hAnsi="Calibri" w:cs="Calibri"/>
          <w:noProof/>
          <w:color w:val="000000"/>
          <w:lang w:val="en-US" w:eastAsia="en-US"/>
          <w:rPrChange w:id="903" w:author="Denis Engemann" w:date="2018-04-19T23:07:00Z">
            <w:rPr>
              <w:rFonts w:ascii="Calibri" w:hAnsi="Calibri" w:cs="Arial"/>
              <w:noProof/>
              <w:color w:val="000000"/>
              <w:lang w:val="en-US" w:eastAsia="en-US"/>
            </w:rPr>
          </w:rPrChange>
        </w:rPr>
        <w:t>17</w:t>
      </w:r>
      <w:r w:rsidR="00690732" w:rsidRPr="00CA09EA">
        <w:rPr>
          <w:rFonts w:ascii="Calibri" w:hAnsi="Calibri" w:cs="Calibri"/>
          <w:noProof/>
          <w:color w:val="000000"/>
          <w:lang w:val="en-US" w:eastAsia="en-US"/>
          <w:rPrChange w:id="904"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 xml:space="preserve">, </w:t>
      </w:r>
      <w:r w:rsidR="00690732" w:rsidRPr="00CA09EA">
        <w:rPr>
          <w:rFonts w:ascii="Calibri" w:hAnsi="Calibri" w:cs="Calibri"/>
          <w:rPrChange w:id="905" w:author="Denis Engemann" w:date="2018-04-19T23:07:00Z">
            <w:rPr/>
          </w:rPrChange>
        </w:rPr>
        <w:fldChar w:fldCharType="begin"/>
      </w:r>
      <w:r w:rsidR="00690732" w:rsidRPr="00CA09EA">
        <w:rPr>
          <w:rFonts w:ascii="Calibri" w:hAnsi="Calibri" w:cs="Calibri"/>
          <w:lang w:val="en-US"/>
          <w:rPrChange w:id="906" w:author="Denis Engemann" w:date="2018-04-19T23:07:00Z">
            <w:rPr>
              <w:lang w:val="en-US"/>
            </w:rPr>
          </w:rPrChange>
        </w:rPr>
        <w:instrText xml:space="preserve"> HYPERLINK \l "_ENREF_18" \o "Jordan, 2015 #5958" </w:instrText>
      </w:r>
      <w:r w:rsidR="00690732" w:rsidRPr="00CA09EA">
        <w:rPr>
          <w:rFonts w:ascii="Calibri" w:hAnsi="Calibri" w:cs="Calibri"/>
          <w:rPrChange w:id="907" w:author="Denis Engemann" w:date="2018-04-19T23:07:00Z">
            <w:rPr/>
          </w:rPrChange>
        </w:rPr>
        <w:fldChar w:fldCharType="separate"/>
      </w:r>
      <w:r w:rsidR="007646E0" w:rsidRPr="00CA09EA">
        <w:rPr>
          <w:rFonts w:ascii="Calibri" w:hAnsi="Calibri" w:cs="Calibri"/>
          <w:noProof/>
          <w:color w:val="000000"/>
          <w:lang w:val="en-US" w:eastAsia="en-US"/>
          <w:rPrChange w:id="908" w:author="Denis Engemann" w:date="2018-04-19T23:07:00Z">
            <w:rPr>
              <w:rFonts w:ascii="Calibri" w:hAnsi="Calibri" w:cs="Arial"/>
              <w:noProof/>
              <w:color w:val="000000"/>
              <w:lang w:val="en-US" w:eastAsia="en-US"/>
            </w:rPr>
          </w:rPrChange>
        </w:rPr>
        <w:t>18</w:t>
      </w:r>
      <w:r w:rsidR="00690732" w:rsidRPr="00CA09EA">
        <w:rPr>
          <w:rFonts w:ascii="Calibri" w:hAnsi="Calibri" w:cs="Calibri"/>
          <w:noProof/>
          <w:color w:val="000000"/>
          <w:lang w:val="en-US" w:eastAsia="en-US"/>
          <w:rPrChange w:id="909"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w:t>
      </w:r>
      <w:r w:rsidR="00076993" w:rsidRPr="001F0B68">
        <w:rPr>
          <w:rFonts w:ascii="Calibri" w:hAnsi="Calibri" w:cs="Calibri"/>
          <w:color w:val="000000"/>
          <w:lang w:val="en-US" w:eastAsia="en-US"/>
        </w:rPr>
        <w:fldChar w:fldCharType="end"/>
      </w:r>
      <w:r w:rsidR="009B7966" w:rsidRPr="00CA09EA">
        <w:rPr>
          <w:rFonts w:ascii="Calibri" w:hAnsi="Calibri" w:cs="Calibri"/>
          <w:color w:val="000000"/>
          <w:lang w:val="en-US" w:eastAsia="en-US"/>
        </w:rPr>
        <w:t>.</w:t>
      </w:r>
      <w:r w:rsidR="00BE6B27" w:rsidRPr="001F0B68">
        <w:rPr>
          <w:rFonts w:ascii="Calibri" w:hAnsi="Calibri" w:cs="Calibri"/>
          <w:color w:val="000000"/>
          <w:lang w:val="en-US" w:eastAsia="en-US"/>
        </w:rPr>
        <w:t xml:space="preserve"> </w:t>
      </w:r>
      <w:r w:rsidR="00A837ED" w:rsidRPr="001F0B68">
        <w:rPr>
          <w:rFonts w:ascii="Calibri" w:hAnsi="Calibri" w:cs="Calibri"/>
          <w:color w:val="000000"/>
          <w:lang w:val="en-US" w:eastAsia="en-US"/>
        </w:rPr>
        <w:t>The investigator</w:t>
      </w:r>
      <w:r w:rsidR="006A7CD1" w:rsidRPr="001F0B68">
        <w:rPr>
          <w:rFonts w:ascii="Calibri" w:hAnsi="Calibri" w:cs="Calibri"/>
          <w:color w:val="000000"/>
          <w:lang w:val="en-US" w:eastAsia="en-US"/>
        </w:rPr>
        <w:t xml:space="preserve"> want</w:t>
      </w:r>
      <w:r w:rsidR="00A837ED" w:rsidRPr="001F0B68">
        <w:rPr>
          <w:rFonts w:ascii="Calibri" w:hAnsi="Calibri" w:cs="Calibri"/>
          <w:color w:val="000000"/>
          <w:lang w:val="en-US" w:eastAsia="en-US"/>
        </w:rPr>
        <w:t>s</w:t>
      </w:r>
      <w:r w:rsidR="006A7CD1" w:rsidRPr="001F0B68">
        <w:rPr>
          <w:rFonts w:ascii="Calibri" w:hAnsi="Calibri" w:cs="Calibri"/>
          <w:color w:val="000000"/>
          <w:lang w:val="en-US" w:eastAsia="en-US"/>
        </w:rPr>
        <w:t xml:space="preserve"> to automatically extract knowledge of regularities in t</w:t>
      </w:r>
      <w:r w:rsidR="008A0D30" w:rsidRPr="00CA09EA">
        <w:rPr>
          <w:rFonts w:ascii="Calibri" w:hAnsi="Calibri" w:cs="Calibri"/>
          <w:color w:val="000000"/>
          <w:lang w:val="en-US" w:eastAsia="en-US"/>
          <w:rPrChange w:id="910" w:author="Denis Engemann" w:date="2018-04-19T23:07:00Z">
            <w:rPr>
              <w:rFonts w:ascii="Calibri" w:hAnsi="Calibri" w:cs="Arial"/>
              <w:color w:val="000000"/>
              <w:lang w:val="en-US" w:eastAsia="en-US"/>
            </w:rPr>
          </w:rPrChange>
        </w:rPr>
        <w:t xml:space="preserve">he world searching through </w:t>
      </w:r>
      <w:r w:rsidR="00575766" w:rsidRPr="00CA09EA">
        <w:rPr>
          <w:rFonts w:ascii="Calibri" w:hAnsi="Calibri" w:cs="Calibri"/>
          <w:color w:val="000000"/>
          <w:lang w:val="en-US" w:eastAsia="en-US"/>
          <w:rPrChange w:id="911" w:author="Denis Engemann" w:date="2018-04-19T23:07:00Z">
            <w:rPr>
              <w:rFonts w:ascii="Calibri" w:hAnsi="Calibri" w:cs="Arial"/>
              <w:color w:val="000000"/>
              <w:lang w:val="en-US" w:eastAsia="en-US"/>
            </w:rPr>
          </w:rPrChange>
        </w:rPr>
        <w:t xml:space="preserve">possibly </w:t>
      </w:r>
      <w:r w:rsidR="008A0D30" w:rsidRPr="00CA09EA">
        <w:rPr>
          <w:rFonts w:ascii="Calibri" w:hAnsi="Calibri" w:cs="Calibri"/>
          <w:color w:val="000000"/>
          <w:lang w:val="en-US" w:eastAsia="en-US"/>
          <w:rPrChange w:id="912" w:author="Denis Engemann" w:date="2018-04-19T23:07:00Z">
            <w:rPr>
              <w:rFonts w:ascii="Calibri" w:hAnsi="Calibri" w:cs="Arial"/>
              <w:color w:val="000000"/>
              <w:lang w:val="en-US" w:eastAsia="en-US"/>
            </w:rPr>
          </w:rPrChange>
        </w:rPr>
        <w:t>mean</w:t>
      </w:r>
      <w:r w:rsidR="006A7CD1" w:rsidRPr="00CA09EA">
        <w:rPr>
          <w:rFonts w:ascii="Calibri" w:hAnsi="Calibri" w:cs="Calibri"/>
          <w:color w:val="000000"/>
          <w:lang w:val="en-US" w:eastAsia="en-US"/>
          <w:rPrChange w:id="913" w:author="Denis Engemann" w:date="2018-04-19T23:07:00Z">
            <w:rPr>
              <w:rFonts w:ascii="Calibri" w:hAnsi="Calibri" w:cs="Arial"/>
              <w:color w:val="000000"/>
              <w:lang w:val="en-US" w:eastAsia="en-US"/>
            </w:rPr>
          </w:rPrChange>
        </w:rPr>
        <w:t>in</w:t>
      </w:r>
      <w:r w:rsidR="008A0D30" w:rsidRPr="00CA09EA">
        <w:rPr>
          <w:rFonts w:ascii="Calibri" w:hAnsi="Calibri" w:cs="Calibri"/>
          <w:color w:val="000000"/>
          <w:lang w:val="en-US" w:eastAsia="en-US"/>
          <w:rPrChange w:id="914" w:author="Denis Engemann" w:date="2018-04-19T23:07:00Z">
            <w:rPr>
              <w:rFonts w:ascii="Calibri" w:hAnsi="Calibri" w:cs="Arial"/>
              <w:color w:val="000000"/>
              <w:lang w:val="en-US" w:eastAsia="en-US"/>
            </w:rPr>
          </w:rPrChange>
        </w:rPr>
        <w:t>g</w:t>
      </w:r>
      <w:r w:rsidR="006A7CD1" w:rsidRPr="00CA09EA">
        <w:rPr>
          <w:rFonts w:ascii="Calibri" w:hAnsi="Calibri" w:cs="Calibri"/>
          <w:color w:val="000000"/>
          <w:lang w:val="en-US" w:eastAsia="en-US"/>
          <w:rPrChange w:id="915" w:author="Denis Engemann" w:date="2018-04-19T23:07:00Z">
            <w:rPr>
              <w:rFonts w:ascii="Calibri" w:hAnsi="Calibri" w:cs="Arial"/>
              <w:color w:val="000000"/>
              <w:lang w:val="en-US" w:eastAsia="en-US"/>
            </w:rPr>
          </w:rPrChange>
        </w:rPr>
        <w:t xml:space="preserve">ful patterns. </w:t>
      </w:r>
      <w:r w:rsidR="00575454" w:rsidRPr="00CA09EA">
        <w:rPr>
          <w:rStyle w:val="s2"/>
          <w:rFonts w:ascii="Calibri" w:hAnsi="Calibri" w:cs="Calibri"/>
          <w:color w:val="000000" w:themeColor="text1"/>
          <w:lang w:val="en-US"/>
          <w:rPrChange w:id="916" w:author="Denis Engemann" w:date="2018-04-19T23:07:00Z">
            <w:rPr>
              <w:rStyle w:val="s2"/>
              <w:rFonts w:ascii="Calibri" w:hAnsi="Calibri"/>
              <w:color w:val="000000" w:themeColor="text1"/>
              <w:lang w:val="en-US"/>
            </w:rPr>
          </w:rPrChange>
        </w:rPr>
        <w:t xml:space="preserve">This modeling goal is for instance especially suited to ask, “Which gene locations are </w:t>
      </w:r>
      <w:r w:rsidR="00575454" w:rsidRPr="00CA09EA">
        <w:rPr>
          <w:rStyle w:val="s2"/>
          <w:rFonts w:ascii="Calibri" w:hAnsi="Calibri" w:cs="Calibri"/>
          <w:i/>
          <w:color w:val="000000" w:themeColor="text1"/>
          <w:lang w:val="en-US"/>
          <w:rPrChange w:id="917" w:author="Denis Engemann" w:date="2018-04-19T23:07:00Z">
            <w:rPr>
              <w:rStyle w:val="s2"/>
              <w:rFonts w:ascii="Calibri" w:hAnsi="Calibri"/>
              <w:i/>
              <w:color w:val="000000" w:themeColor="text1"/>
              <w:lang w:val="en-US"/>
            </w:rPr>
          </w:rPrChange>
        </w:rPr>
        <w:t>useful</w:t>
      </w:r>
      <w:r w:rsidR="00575454" w:rsidRPr="00CA09EA">
        <w:rPr>
          <w:rStyle w:val="s2"/>
          <w:rFonts w:ascii="Calibri" w:hAnsi="Calibri" w:cs="Calibri"/>
          <w:color w:val="000000" w:themeColor="text1"/>
          <w:lang w:val="en-US"/>
          <w:rPrChange w:id="918" w:author="Denis Engemann" w:date="2018-04-19T23:07:00Z">
            <w:rPr>
              <w:rStyle w:val="s2"/>
              <w:rFonts w:ascii="Calibri" w:hAnsi="Calibri"/>
              <w:color w:val="000000" w:themeColor="text1"/>
              <w:lang w:val="en-US"/>
            </w:rPr>
          </w:rPrChange>
        </w:rPr>
        <w:t xml:space="preserve"> to</w:t>
      </w:r>
      <w:r w:rsidR="00575454" w:rsidRPr="00CA09EA">
        <w:rPr>
          <w:rStyle w:val="s2"/>
          <w:rFonts w:ascii="Calibri" w:hAnsi="Calibri" w:cs="Calibri"/>
          <w:i/>
          <w:color w:val="000000" w:themeColor="text1"/>
          <w:lang w:val="en-US"/>
          <w:rPrChange w:id="919" w:author="Denis Engemann" w:date="2018-04-19T23:07:00Z">
            <w:rPr>
              <w:rStyle w:val="s2"/>
              <w:rFonts w:ascii="Calibri" w:hAnsi="Calibri"/>
              <w:i/>
              <w:color w:val="000000" w:themeColor="text1"/>
              <w:lang w:val="en-US"/>
            </w:rPr>
          </w:rPrChange>
        </w:rPr>
        <w:t xml:space="preserve"> distinguish</w:t>
      </w:r>
      <w:r w:rsidR="00575454" w:rsidRPr="00CA09EA">
        <w:rPr>
          <w:rStyle w:val="s2"/>
          <w:rFonts w:ascii="Calibri" w:hAnsi="Calibri" w:cs="Calibri"/>
          <w:color w:val="000000" w:themeColor="text1"/>
          <w:lang w:val="en-US"/>
          <w:rPrChange w:id="920" w:author="Denis Engemann" w:date="2018-04-19T23:07:00Z">
            <w:rPr>
              <w:rStyle w:val="s2"/>
              <w:rFonts w:ascii="Calibri" w:hAnsi="Calibri"/>
              <w:color w:val="000000" w:themeColor="text1"/>
              <w:lang w:val="en-US"/>
            </w:rPr>
          </w:rPrChange>
        </w:rPr>
        <w:t xml:space="preserve"> diseased versus healthy individuals?”</w:t>
      </w:r>
      <w:r w:rsidR="00575454" w:rsidRPr="00CA09EA">
        <w:rPr>
          <w:rFonts w:ascii="Calibri" w:hAnsi="Calibri" w:cs="Calibri"/>
          <w:color w:val="000000"/>
          <w:lang w:val="en-US" w:eastAsia="en-US"/>
          <w:rPrChange w:id="921" w:author="Denis Engemann" w:date="2018-04-19T23:07:00Z">
            <w:rPr>
              <w:rFonts w:ascii="Calibri" w:hAnsi="Calibri" w:cs="Arial"/>
              <w:color w:val="000000"/>
              <w:lang w:val="en-US" w:eastAsia="en-US"/>
            </w:rPr>
          </w:rPrChange>
        </w:rPr>
        <w:t xml:space="preserve"> </w:t>
      </w:r>
      <w:r w:rsidR="00BE6B27" w:rsidRPr="00CA09EA">
        <w:rPr>
          <w:rFonts w:ascii="Calibri" w:hAnsi="Calibri" w:cs="Calibri"/>
          <w:color w:val="000000"/>
          <w:lang w:val="en-US" w:eastAsia="en-US"/>
          <w:rPrChange w:id="922" w:author="Denis Engemann" w:date="2018-04-19T23:07:00Z">
            <w:rPr>
              <w:rFonts w:ascii="Calibri" w:hAnsi="Calibri" w:cs="Arial"/>
              <w:color w:val="000000"/>
              <w:lang w:val="en-US" w:eastAsia="en-US"/>
            </w:rPr>
          </w:rPrChange>
        </w:rPr>
        <w:t xml:space="preserve">Prediction accuracy </w:t>
      </w:r>
      <w:r w:rsidR="00002D98" w:rsidRPr="00CA09EA">
        <w:rPr>
          <w:rFonts w:ascii="Calibri" w:hAnsi="Calibri" w:cs="Calibri"/>
          <w:color w:val="000000"/>
          <w:lang w:val="en-US" w:eastAsia="en-US"/>
          <w:rPrChange w:id="923" w:author="Denis Engemann" w:date="2018-04-19T23:07:00Z">
            <w:rPr>
              <w:rFonts w:ascii="Calibri" w:hAnsi="Calibri" w:cs="Arial"/>
              <w:color w:val="000000"/>
              <w:lang w:val="en-US" w:eastAsia="en-US"/>
            </w:rPr>
          </w:rPrChange>
        </w:rPr>
        <w:t>is a core metric</w:t>
      </w:r>
      <w:r w:rsidR="00F66D5F" w:rsidRPr="00CA09EA">
        <w:rPr>
          <w:rFonts w:ascii="Calibri" w:hAnsi="Calibri" w:cs="Calibri"/>
          <w:color w:val="000000"/>
          <w:lang w:val="en-US" w:eastAsia="en-US"/>
          <w:rPrChange w:id="924" w:author="Denis Engemann" w:date="2018-04-19T23:07:00Z">
            <w:rPr>
              <w:rFonts w:ascii="Calibri" w:hAnsi="Calibri" w:cs="Arial"/>
              <w:color w:val="000000"/>
              <w:lang w:val="en-US" w:eastAsia="en-US"/>
            </w:rPr>
          </w:rPrChange>
        </w:rPr>
        <w:t xml:space="preserve"> to </w:t>
      </w:r>
      <w:r w:rsidR="00BE6B27" w:rsidRPr="00CA09EA">
        <w:rPr>
          <w:rFonts w:ascii="Calibri" w:hAnsi="Calibri" w:cs="Calibri"/>
          <w:color w:val="000000"/>
          <w:lang w:val="en-US" w:eastAsia="en-US"/>
          <w:rPrChange w:id="925" w:author="Denis Engemann" w:date="2018-04-19T23:07:00Z">
            <w:rPr>
              <w:rFonts w:ascii="Calibri" w:hAnsi="Calibri" w:cs="Arial"/>
              <w:color w:val="000000"/>
              <w:lang w:val="en-US" w:eastAsia="en-US"/>
            </w:rPr>
          </w:rPrChange>
        </w:rPr>
        <w:t xml:space="preserve">capture how well the </w:t>
      </w:r>
      <w:r w:rsidR="00F66D5F" w:rsidRPr="00CA09EA">
        <w:rPr>
          <w:rFonts w:ascii="Calibri" w:hAnsi="Calibri" w:cs="Calibri"/>
          <w:color w:val="000000"/>
          <w:lang w:val="en-US" w:eastAsia="en-US"/>
          <w:rPrChange w:id="926" w:author="Denis Engemann" w:date="2018-04-19T23:07:00Z">
            <w:rPr>
              <w:rFonts w:ascii="Calibri" w:hAnsi="Calibri" w:cs="Arial"/>
              <w:color w:val="000000"/>
              <w:lang w:val="en-US" w:eastAsia="en-US"/>
            </w:rPr>
          </w:rPrChange>
        </w:rPr>
        <w:t xml:space="preserve">quantitative </w:t>
      </w:r>
      <w:r w:rsidR="00BE6B27" w:rsidRPr="00CA09EA">
        <w:rPr>
          <w:rFonts w:ascii="Calibri" w:hAnsi="Calibri" w:cs="Calibri"/>
          <w:color w:val="000000"/>
          <w:lang w:val="en-US" w:eastAsia="en-US"/>
          <w:rPrChange w:id="927" w:author="Denis Engemann" w:date="2018-04-19T23:07:00Z">
            <w:rPr>
              <w:rFonts w:ascii="Calibri" w:hAnsi="Calibri" w:cs="Arial"/>
              <w:color w:val="000000"/>
              <w:lang w:val="en-US" w:eastAsia="en-US"/>
            </w:rPr>
          </w:rPrChange>
        </w:rPr>
        <w:t xml:space="preserve">model can </w:t>
      </w:r>
      <w:r w:rsidR="00BE6B27" w:rsidRPr="00CA09EA">
        <w:rPr>
          <w:rFonts w:ascii="Calibri" w:hAnsi="Calibri" w:cs="Calibri"/>
          <w:i/>
          <w:color w:val="000000"/>
          <w:lang w:val="en-US" w:eastAsia="en-US"/>
          <w:rPrChange w:id="928" w:author="Denis Engemann" w:date="2018-04-19T23:07:00Z">
            <w:rPr>
              <w:rFonts w:ascii="Calibri" w:hAnsi="Calibri" w:cs="Arial"/>
              <w:i/>
              <w:color w:val="000000"/>
              <w:lang w:val="en-US" w:eastAsia="en-US"/>
            </w:rPr>
          </w:rPrChange>
        </w:rPr>
        <w:t>emulate</w:t>
      </w:r>
      <w:r w:rsidR="00BE6B27" w:rsidRPr="00CA09EA">
        <w:rPr>
          <w:rFonts w:ascii="Calibri" w:hAnsi="Calibri" w:cs="Calibri"/>
          <w:color w:val="000000"/>
          <w:lang w:val="en-US" w:eastAsia="en-US"/>
          <w:rPrChange w:id="929" w:author="Denis Engemann" w:date="2018-04-19T23:07:00Z">
            <w:rPr>
              <w:rFonts w:ascii="Calibri" w:hAnsi="Calibri" w:cs="Arial"/>
              <w:color w:val="000000"/>
              <w:lang w:val="en-US" w:eastAsia="en-US"/>
            </w:rPr>
          </w:rPrChange>
        </w:rPr>
        <w:t xml:space="preserve"> </w:t>
      </w:r>
      <w:r w:rsidR="00FF4612" w:rsidRPr="00CA09EA">
        <w:rPr>
          <w:rFonts w:ascii="Calibri" w:hAnsi="Calibri" w:cs="Calibri"/>
          <w:color w:val="000000"/>
          <w:lang w:val="en-US" w:eastAsia="en-US"/>
          <w:rPrChange w:id="930" w:author="Denis Engemann" w:date="2018-04-19T23:07:00Z">
            <w:rPr>
              <w:rFonts w:ascii="Calibri" w:hAnsi="Calibri" w:cs="Arial"/>
              <w:color w:val="000000"/>
              <w:lang w:val="en-US" w:eastAsia="en-US"/>
            </w:rPr>
          </w:rPrChange>
        </w:rPr>
        <w:t xml:space="preserve">a high-level description of </w:t>
      </w:r>
      <w:r w:rsidR="00F66D5F" w:rsidRPr="00CA09EA">
        <w:rPr>
          <w:rFonts w:ascii="Calibri" w:hAnsi="Calibri" w:cs="Calibri"/>
          <w:color w:val="000000"/>
          <w:lang w:val="en-US" w:eastAsia="en-US"/>
          <w:rPrChange w:id="931" w:author="Denis Engemann" w:date="2018-04-19T23:07:00Z">
            <w:rPr>
              <w:rFonts w:ascii="Calibri" w:hAnsi="Calibri" w:cs="Arial"/>
              <w:color w:val="000000"/>
              <w:lang w:val="en-US" w:eastAsia="en-US"/>
            </w:rPr>
          </w:rPrChange>
        </w:rPr>
        <w:t>mechanisms in nature</w:t>
      </w:r>
      <w:r w:rsidR="00002D98" w:rsidRPr="00CA09EA">
        <w:rPr>
          <w:rFonts w:ascii="Calibri" w:hAnsi="Calibri" w:cs="Calibri"/>
          <w:color w:val="000000"/>
          <w:lang w:val="en-US" w:eastAsia="en-US"/>
          <w:rPrChange w:id="932" w:author="Denis Engemann" w:date="2018-04-19T23:07:00Z">
            <w:rPr>
              <w:rFonts w:ascii="Calibri" w:hAnsi="Calibri" w:cs="Arial"/>
              <w:color w:val="000000"/>
              <w:lang w:val="en-US" w:eastAsia="en-US"/>
            </w:rPr>
          </w:rPrChange>
        </w:rPr>
        <w:t>;</w:t>
      </w:r>
      <w:r w:rsidR="003626FA" w:rsidRPr="00CA09EA">
        <w:rPr>
          <w:rFonts w:ascii="Calibri" w:hAnsi="Calibri" w:cs="Calibri"/>
          <w:color w:val="000000"/>
          <w:lang w:val="en-US" w:eastAsia="en-US"/>
          <w:rPrChange w:id="933" w:author="Denis Engemann" w:date="2018-04-19T23:07:00Z">
            <w:rPr>
              <w:rFonts w:ascii="Calibri" w:hAnsi="Calibri" w:cs="Arial"/>
              <w:color w:val="000000"/>
              <w:lang w:val="en-US" w:eastAsia="en-US"/>
            </w:rPr>
          </w:rPrChange>
        </w:rPr>
        <w:t xml:space="preserve"> that is,</w:t>
      </w:r>
      <w:r w:rsidR="00F66D5F" w:rsidRPr="00CA09EA">
        <w:rPr>
          <w:rFonts w:ascii="Calibri" w:hAnsi="Calibri" w:cs="Calibri"/>
          <w:color w:val="000000"/>
          <w:lang w:val="en-US" w:eastAsia="en-US"/>
          <w:rPrChange w:id="934" w:author="Denis Engemann" w:date="2018-04-19T23:07:00Z">
            <w:rPr>
              <w:rFonts w:ascii="Calibri" w:hAnsi="Calibri" w:cs="Arial"/>
              <w:color w:val="000000"/>
              <w:lang w:val="en-US" w:eastAsia="en-US"/>
            </w:rPr>
          </w:rPrChange>
        </w:rPr>
        <w:t xml:space="preserve"> </w:t>
      </w:r>
      <w:r w:rsidR="00BE6B27" w:rsidRPr="00CA09EA">
        <w:rPr>
          <w:rFonts w:ascii="Calibri" w:hAnsi="Calibri" w:cs="Calibri"/>
          <w:color w:val="000000"/>
          <w:lang w:val="en-US" w:eastAsia="en-US"/>
          <w:rPrChange w:id="935" w:author="Denis Engemann" w:date="2018-04-19T23:07:00Z">
            <w:rPr>
              <w:rFonts w:ascii="Calibri" w:hAnsi="Calibri" w:cs="Arial"/>
              <w:color w:val="000000"/>
              <w:lang w:val="en-US" w:eastAsia="en-US"/>
            </w:rPr>
          </w:rPrChange>
        </w:rPr>
        <w:t xml:space="preserve">how well the model can reproduce the </w:t>
      </w:r>
      <w:r w:rsidR="00F66D5F" w:rsidRPr="00CA09EA">
        <w:rPr>
          <w:rFonts w:ascii="Calibri" w:hAnsi="Calibri" w:cs="Calibri"/>
          <w:color w:val="000000"/>
          <w:lang w:val="en-US" w:eastAsia="en-US"/>
          <w:rPrChange w:id="936" w:author="Denis Engemann" w:date="2018-04-19T23:07:00Z">
            <w:rPr>
              <w:rFonts w:ascii="Calibri" w:hAnsi="Calibri" w:cs="Arial"/>
              <w:color w:val="000000"/>
              <w:lang w:val="en-US" w:eastAsia="en-US"/>
            </w:rPr>
          </w:rPrChange>
        </w:rPr>
        <w:t>studied</w:t>
      </w:r>
      <w:r w:rsidR="00BE6B27" w:rsidRPr="00CA09EA">
        <w:rPr>
          <w:rFonts w:ascii="Calibri" w:hAnsi="Calibri" w:cs="Calibri"/>
          <w:color w:val="000000"/>
          <w:lang w:val="en-US" w:eastAsia="en-US"/>
          <w:rPrChange w:id="937" w:author="Denis Engemann" w:date="2018-04-19T23:07:00Z">
            <w:rPr>
              <w:rFonts w:ascii="Calibri" w:hAnsi="Calibri" w:cs="Arial"/>
              <w:color w:val="000000"/>
              <w:lang w:val="en-US" w:eastAsia="en-US"/>
            </w:rPr>
          </w:rPrChange>
        </w:rPr>
        <w:t xml:space="preserve"> phenomenon </w:t>
      </w:r>
      <w:r w:rsidR="00F66D5F" w:rsidRPr="00CA09EA">
        <w:rPr>
          <w:rFonts w:ascii="Calibri" w:hAnsi="Calibri" w:cs="Calibri"/>
          <w:color w:val="000000"/>
          <w:lang w:val="en-US" w:eastAsia="en-US"/>
          <w:rPrChange w:id="938" w:author="Denis Engemann" w:date="2018-04-19T23:07:00Z">
            <w:rPr>
              <w:rFonts w:ascii="Calibri" w:hAnsi="Calibri" w:cs="Arial"/>
              <w:color w:val="000000"/>
              <w:lang w:val="en-US" w:eastAsia="en-US"/>
            </w:rPr>
          </w:rPrChange>
        </w:rPr>
        <w:t xml:space="preserve">whose </w:t>
      </w:r>
      <w:r w:rsidR="00BE6B27" w:rsidRPr="00CA09EA">
        <w:rPr>
          <w:rFonts w:ascii="Calibri" w:hAnsi="Calibri" w:cs="Calibri"/>
          <w:color w:val="000000"/>
          <w:lang w:val="en-US" w:eastAsia="en-US"/>
          <w:rPrChange w:id="939" w:author="Denis Engemann" w:date="2018-04-19T23:07:00Z">
            <w:rPr>
              <w:rFonts w:ascii="Calibri" w:hAnsi="Calibri" w:cs="Arial"/>
              <w:color w:val="000000"/>
              <w:lang w:val="en-US" w:eastAsia="en-US"/>
            </w:rPr>
          </w:rPrChange>
        </w:rPr>
        <w:t>data</w:t>
      </w:r>
      <w:r w:rsidR="00F66D5F" w:rsidRPr="00CA09EA">
        <w:rPr>
          <w:rFonts w:ascii="Calibri" w:hAnsi="Calibri" w:cs="Calibri"/>
          <w:color w:val="000000"/>
          <w:lang w:val="en-US" w:eastAsia="en-US"/>
          <w:rPrChange w:id="940" w:author="Denis Engemann" w:date="2018-04-19T23:07:00Z">
            <w:rPr>
              <w:rFonts w:ascii="Calibri" w:hAnsi="Calibri" w:cs="Arial"/>
              <w:color w:val="000000"/>
              <w:lang w:val="en-US" w:eastAsia="en-US"/>
            </w:rPr>
          </w:rPrChange>
        </w:rPr>
        <w:t xml:space="preserve"> is analyzed</w:t>
      </w:r>
      <w:r w:rsidR="00BE6B27" w:rsidRPr="00CA09EA">
        <w:rPr>
          <w:rFonts w:ascii="Calibri" w:hAnsi="Calibri" w:cs="Calibri"/>
          <w:color w:val="000000"/>
          <w:lang w:val="en-US" w:eastAsia="en-US"/>
          <w:rPrChange w:id="941" w:author="Denis Engemann" w:date="2018-04-19T23:07:00Z">
            <w:rPr>
              <w:rFonts w:ascii="Calibri" w:hAnsi="Calibri" w:cs="Arial"/>
              <w:color w:val="000000"/>
              <w:lang w:val="en-US" w:eastAsia="en-US"/>
            </w:rPr>
          </w:rPrChange>
        </w:rPr>
        <w:t>.</w:t>
      </w:r>
      <w:r w:rsidR="00126B93" w:rsidRPr="00CA09EA">
        <w:rPr>
          <w:rFonts w:ascii="Calibri" w:hAnsi="Calibri" w:cs="Calibri"/>
          <w:color w:val="000000"/>
          <w:lang w:val="en-US" w:eastAsia="en-US"/>
          <w:rPrChange w:id="942" w:author="Denis Engemann" w:date="2018-04-19T23:07:00Z">
            <w:rPr>
              <w:rFonts w:ascii="Calibri" w:hAnsi="Calibri" w:cs="Arial"/>
              <w:color w:val="000000"/>
              <w:lang w:val="en-US" w:eastAsia="en-US"/>
            </w:rPr>
          </w:rPrChange>
        </w:rPr>
        <w:t xml:space="preserve"> In the extreme case, the quantitative model may </w:t>
      </w:r>
      <w:r w:rsidR="00126B93" w:rsidRPr="00CA09EA">
        <w:rPr>
          <w:rFonts w:ascii="Calibri" w:hAnsi="Calibri" w:cs="Calibri"/>
          <w:color w:val="000000" w:themeColor="text1"/>
          <w:lang w:val="en-US"/>
          <w:rPrChange w:id="943" w:author="Denis Engemann" w:date="2018-04-19T23:07:00Z">
            <w:rPr>
              <w:rFonts w:ascii="Calibri" w:hAnsi="Calibri"/>
              <w:color w:val="000000" w:themeColor="text1"/>
              <w:lang w:val="en-US"/>
            </w:rPr>
          </w:rPrChange>
        </w:rPr>
        <w:t>embody the discovered statistical relationship in a way that is opaque to the investigator</w:t>
      </w:r>
      <w:r w:rsidR="00002D98" w:rsidRPr="00CA09EA">
        <w:rPr>
          <w:rFonts w:ascii="Calibri" w:hAnsi="Calibri" w:cs="Calibri"/>
          <w:color w:val="000000" w:themeColor="text1"/>
          <w:lang w:val="en-US"/>
          <w:rPrChange w:id="944" w:author="Denis Engemann" w:date="2018-04-19T23:07:00Z">
            <w:rPr>
              <w:rFonts w:ascii="Calibri" w:hAnsi="Calibri"/>
              <w:color w:val="000000" w:themeColor="text1"/>
              <w:lang w:val="en-US"/>
            </w:rPr>
          </w:rPrChange>
        </w:rPr>
        <w:t xml:space="preserve"> (e.g., “deep” neural-network algorithms)</w:t>
      </w:r>
      <w:r w:rsidR="00126B93" w:rsidRPr="00CA09EA">
        <w:rPr>
          <w:rFonts w:ascii="Calibri" w:hAnsi="Calibri" w:cs="Calibri"/>
          <w:color w:val="000000" w:themeColor="text1"/>
          <w:lang w:val="en-US"/>
          <w:rPrChange w:id="945" w:author="Denis Engemann" w:date="2018-04-19T23:07:00Z">
            <w:rPr>
              <w:rFonts w:ascii="Calibri" w:hAnsi="Calibri"/>
              <w:color w:val="000000" w:themeColor="text1"/>
              <w:lang w:val="en-US"/>
            </w:rPr>
          </w:rPrChange>
        </w:rPr>
        <w:t>.</w:t>
      </w:r>
      <w:r w:rsidR="00380B89" w:rsidRPr="00CA09EA">
        <w:rPr>
          <w:rFonts w:ascii="Calibri" w:hAnsi="Calibri" w:cs="Calibri"/>
          <w:color w:val="000000"/>
          <w:lang w:val="en-US" w:eastAsia="en-US"/>
          <w:rPrChange w:id="946" w:author="Denis Engemann" w:date="2018-04-19T23:07:00Z">
            <w:rPr>
              <w:rFonts w:ascii="Calibri" w:hAnsi="Calibri" w:cs="Arial"/>
              <w:color w:val="000000"/>
              <w:lang w:val="en-US" w:eastAsia="en-US"/>
            </w:rPr>
          </w:rPrChange>
        </w:rPr>
        <w:t xml:space="preserve"> </w:t>
      </w:r>
      <w:r w:rsidR="003626FA" w:rsidRPr="00CA09EA">
        <w:rPr>
          <w:rFonts w:ascii="Calibri" w:hAnsi="Calibri" w:cs="Calibri"/>
          <w:color w:val="000000"/>
          <w:lang w:val="en-US" w:eastAsia="en-US"/>
          <w:rPrChange w:id="947" w:author="Denis Engemann" w:date="2018-04-19T23:07:00Z">
            <w:rPr>
              <w:rFonts w:ascii="Calibri" w:hAnsi="Calibri" w:cs="Arial"/>
              <w:color w:val="000000"/>
              <w:lang w:val="en-US" w:eastAsia="en-US"/>
            </w:rPr>
          </w:rPrChange>
        </w:rPr>
        <w:t>The prediction paradigm</w:t>
      </w:r>
      <w:r w:rsidR="00380B89" w:rsidRPr="00CA09EA">
        <w:rPr>
          <w:rFonts w:ascii="Calibri" w:hAnsi="Calibri" w:cs="Calibri"/>
          <w:color w:val="000000"/>
          <w:lang w:val="en-US" w:eastAsia="en-US"/>
          <w:rPrChange w:id="948" w:author="Denis Engemann" w:date="2018-04-19T23:07:00Z">
            <w:rPr>
              <w:rFonts w:ascii="Calibri" w:hAnsi="Calibri" w:cs="Arial"/>
              <w:color w:val="000000"/>
              <w:lang w:val="en-US" w:eastAsia="en-US"/>
            </w:rPr>
          </w:rPrChange>
        </w:rPr>
        <w:t xml:space="preserve"> achieve</w:t>
      </w:r>
      <w:r w:rsidR="003626FA" w:rsidRPr="00CA09EA">
        <w:rPr>
          <w:rFonts w:ascii="Calibri" w:hAnsi="Calibri" w:cs="Calibri"/>
          <w:color w:val="000000"/>
          <w:lang w:val="en-US" w:eastAsia="en-US"/>
          <w:rPrChange w:id="949" w:author="Denis Engemann" w:date="2018-04-19T23:07:00Z">
            <w:rPr>
              <w:rFonts w:ascii="Calibri" w:hAnsi="Calibri" w:cs="Arial"/>
              <w:color w:val="000000"/>
              <w:lang w:val="en-US" w:eastAsia="en-US"/>
            </w:rPr>
          </w:rPrChange>
        </w:rPr>
        <w:t>s</w:t>
      </w:r>
      <w:r w:rsidR="00380B89" w:rsidRPr="00CA09EA">
        <w:rPr>
          <w:rFonts w:ascii="Calibri" w:hAnsi="Calibri" w:cs="Calibri"/>
          <w:color w:val="000000"/>
          <w:lang w:val="en-US" w:eastAsia="en-US"/>
          <w:rPrChange w:id="950" w:author="Denis Engemann" w:date="2018-04-19T23:07:00Z">
            <w:rPr>
              <w:rFonts w:ascii="Calibri" w:hAnsi="Calibri" w:cs="Arial"/>
              <w:color w:val="000000"/>
              <w:lang w:val="en-US" w:eastAsia="en-US"/>
            </w:rPr>
          </w:rPrChange>
        </w:rPr>
        <w:t xml:space="preserve"> guesses with high accuracy as those </w:t>
      </w:r>
      <w:r w:rsidR="00380B89" w:rsidRPr="00CA09EA">
        <w:rPr>
          <w:rFonts w:ascii="Calibri" w:eastAsia="Times New Roman" w:hAnsi="Calibri" w:cs="Calibri"/>
          <w:bCs/>
          <w:color w:val="222222"/>
          <w:shd w:val="clear" w:color="auto" w:fill="FFFFFF"/>
          <w:lang w:val="en-US"/>
          <w:rPrChange w:id="951" w:author="Denis Engemann" w:date="2018-04-19T23:07:00Z">
            <w:rPr>
              <w:rFonts w:ascii="Calibri" w:eastAsia="Times New Roman" w:hAnsi="Calibri" w:cs="Arial"/>
              <w:bCs/>
              <w:color w:val="222222"/>
              <w:shd w:val="clear" w:color="auto" w:fill="FFFFFF"/>
              <w:lang w:val="en-US"/>
            </w:rPr>
          </w:rPrChange>
        </w:rPr>
        <w:t>models are expected to generalize extracted patterns onto tomorrow’s data.</w:t>
      </w:r>
      <w:r w:rsidR="005A6C3D" w:rsidRPr="00CA09EA">
        <w:rPr>
          <w:rFonts w:ascii="Calibri" w:hAnsi="Calibri" w:cs="Calibri"/>
          <w:color w:val="000000"/>
          <w:lang w:val="en-US" w:eastAsia="en-US"/>
          <w:rPrChange w:id="952" w:author="Denis Engemann" w:date="2018-04-19T23:07:00Z">
            <w:rPr>
              <w:rFonts w:ascii="Calibri" w:hAnsi="Calibri" w:cs="Arial"/>
              <w:color w:val="000000"/>
              <w:lang w:val="en-US" w:eastAsia="en-US"/>
            </w:rPr>
          </w:rPrChange>
        </w:rPr>
        <w:t xml:space="preserve"> </w:t>
      </w:r>
      <w:r w:rsidR="005A6C3D" w:rsidRPr="00CA09EA">
        <w:rPr>
          <w:rFonts w:ascii="Calibri" w:hAnsi="Calibri" w:cs="Calibri"/>
          <w:color w:val="000000" w:themeColor="text1"/>
          <w:lang w:val="en-US"/>
          <w:rPrChange w:id="953" w:author="Denis Engemann" w:date="2018-04-19T23:07:00Z">
            <w:rPr>
              <w:rFonts w:ascii="Calibri" w:hAnsi="Calibri"/>
              <w:color w:val="000000" w:themeColor="text1"/>
              <w:lang w:val="en-US"/>
            </w:rPr>
          </w:rPrChange>
        </w:rPr>
        <w:t>There is</w:t>
      </w:r>
      <w:r w:rsidR="00AE6394" w:rsidRPr="00CA09EA">
        <w:rPr>
          <w:rFonts w:ascii="Calibri" w:hAnsi="Calibri" w:cs="Calibri"/>
          <w:color w:val="000000" w:themeColor="text1"/>
          <w:lang w:val="en-US"/>
          <w:rPrChange w:id="954" w:author="Denis Engemann" w:date="2018-04-19T23:07:00Z">
            <w:rPr>
              <w:rFonts w:ascii="Calibri" w:hAnsi="Calibri"/>
              <w:color w:val="000000" w:themeColor="text1"/>
              <w:lang w:val="en-US"/>
            </w:rPr>
          </w:rPrChange>
        </w:rPr>
        <w:t xml:space="preserve"> smaller concern for what the achieved prediction means for </w:t>
      </w:r>
      <w:r w:rsidR="000421B6" w:rsidRPr="00CA09EA">
        <w:rPr>
          <w:rFonts w:ascii="Calibri" w:hAnsi="Calibri" w:cs="Calibri"/>
          <w:color w:val="000000" w:themeColor="text1"/>
          <w:lang w:val="en-US"/>
          <w:rPrChange w:id="955" w:author="Denis Engemann" w:date="2018-04-19T23:07:00Z">
            <w:rPr>
              <w:rFonts w:ascii="Calibri" w:hAnsi="Calibri"/>
              <w:color w:val="000000" w:themeColor="text1"/>
              <w:lang w:val="en-US"/>
            </w:rPr>
          </w:rPrChange>
        </w:rPr>
        <w:t>how the data</w:t>
      </w:r>
      <w:r w:rsidR="00AE6394" w:rsidRPr="00CA09EA">
        <w:rPr>
          <w:rFonts w:ascii="Calibri" w:hAnsi="Calibri" w:cs="Calibri"/>
          <w:color w:val="000000" w:themeColor="text1"/>
          <w:lang w:val="en-US"/>
          <w:rPrChange w:id="956" w:author="Denis Engemann" w:date="2018-04-19T23:07:00Z">
            <w:rPr>
              <w:rFonts w:ascii="Calibri" w:hAnsi="Calibri"/>
              <w:color w:val="000000" w:themeColor="text1"/>
              <w:lang w:val="en-US"/>
            </w:rPr>
          </w:rPrChange>
        </w:rPr>
        <w:t xml:space="preserve"> sample </w:t>
      </w:r>
      <w:r w:rsidR="000421B6" w:rsidRPr="00CA09EA">
        <w:rPr>
          <w:rFonts w:ascii="Calibri" w:hAnsi="Calibri" w:cs="Calibri"/>
          <w:color w:val="000000" w:themeColor="text1"/>
          <w:lang w:val="en-US"/>
          <w:rPrChange w:id="957" w:author="Denis Engemann" w:date="2018-04-19T23:07:00Z">
            <w:rPr>
              <w:rFonts w:ascii="Calibri" w:hAnsi="Calibri"/>
              <w:color w:val="000000" w:themeColor="text1"/>
              <w:lang w:val="en-US"/>
            </w:rPr>
          </w:rPrChange>
        </w:rPr>
        <w:t>arose from the general population</w:t>
      </w:r>
      <w:r w:rsidR="005A6C3D" w:rsidRPr="00CA09EA">
        <w:rPr>
          <w:rFonts w:ascii="Calibri" w:hAnsi="Calibri" w:cs="Calibri"/>
          <w:color w:val="000000" w:themeColor="text1"/>
          <w:lang w:val="en-US"/>
          <w:rPrChange w:id="958" w:author="Denis Engemann" w:date="2018-04-19T23:07:00Z">
            <w:rPr>
              <w:rFonts w:ascii="Calibri" w:hAnsi="Calibri"/>
              <w:color w:val="000000" w:themeColor="text1"/>
              <w:lang w:val="en-US"/>
            </w:rPr>
          </w:rPrChange>
        </w:rPr>
        <w:t xml:space="preserve">. </w:t>
      </w:r>
      <w:r w:rsidR="00031CB1" w:rsidRPr="00CA09EA">
        <w:rPr>
          <w:rFonts w:ascii="Calibri" w:eastAsia="Times New Roman" w:hAnsi="Calibri" w:cs="Calibri"/>
          <w:bCs/>
          <w:color w:val="222222"/>
          <w:shd w:val="clear" w:color="auto" w:fill="FFFFFF"/>
          <w:lang w:val="en-US"/>
          <w:rPrChange w:id="959" w:author="Denis Engemann" w:date="2018-04-19T23:07:00Z">
            <w:rPr>
              <w:rFonts w:ascii="Calibri" w:eastAsia="Times New Roman" w:hAnsi="Calibri" w:cs="Arial"/>
              <w:bCs/>
              <w:color w:val="222222"/>
              <w:shd w:val="clear" w:color="auto" w:fill="FFFFFF"/>
              <w:lang w:val="en-US"/>
            </w:rPr>
          </w:rPrChange>
        </w:rPr>
        <w:t xml:space="preserve">The </w:t>
      </w:r>
      <w:r w:rsidR="000421B6" w:rsidRPr="00CA09EA">
        <w:rPr>
          <w:rFonts w:ascii="Calibri" w:eastAsia="Times New Roman" w:hAnsi="Calibri" w:cs="Calibri"/>
          <w:bCs/>
          <w:color w:val="222222"/>
          <w:shd w:val="clear" w:color="auto" w:fill="FFFFFF"/>
          <w:lang w:val="en-US"/>
          <w:rPrChange w:id="960" w:author="Denis Engemann" w:date="2018-04-19T23:07:00Z">
            <w:rPr>
              <w:rFonts w:ascii="Calibri" w:eastAsia="Times New Roman" w:hAnsi="Calibri" w:cs="Arial"/>
              <w:bCs/>
              <w:color w:val="222222"/>
              <w:shd w:val="clear" w:color="auto" w:fill="FFFFFF"/>
              <w:lang w:val="en-US"/>
            </w:rPr>
          </w:rPrChange>
        </w:rPr>
        <w:t xml:space="preserve">‘trained’ </w:t>
      </w:r>
      <w:r w:rsidR="00031CB1" w:rsidRPr="00CA09EA">
        <w:rPr>
          <w:rFonts w:ascii="Calibri" w:eastAsia="Times New Roman" w:hAnsi="Calibri" w:cs="Calibri"/>
          <w:bCs/>
          <w:color w:val="222222"/>
          <w:shd w:val="clear" w:color="auto" w:fill="FFFFFF"/>
          <w:lang w:val="en-US"/>
          <w:rPrChange w:id="961" w:author="Denis Engemann" w:date="2018-04-19T23:07:00Z">
            <w:rPr>
              <w:rFonts w:ascii="Calibri" w:eastAsia="Times New Roman" w:hAnsi="Calibri" w:cs="Arial"/>
              <w:bCs/>
              <w:color w:val="222222"/>
              <w:shd w:val="clear" w:color="auto" w:fill="FFFFFF"/>
              <w:lang w:val="en-US"/>
            </w:rPr>
          </w:rPrChange>
        </w:rPr>
        <w:t xml:space="preserve">quantitative model is used for prediction in new individuals whose outcome information we do not yet have. </w:t>
      </w:r>
      <w:r w:rsidR="00546537" w:rsidRPr="00CA09EA">
        <w:rPr>
          <w:rFonts w:ascii="Calibri" w:eastAsia="Times New Roman" w:hAnsi="Calibri" w:cs="Calibri"/>
          <w:bCs/>
          <w:color w:val="222222"/>
          <w:lang w:val="en-US"/>
          <w:rPrChange w:id="962" w:author="Denis Engemann" w:date="2018-04-19T23:07:00Z">
            <w:rPr>
              <w:rFonts w:ascii="Calibri" w:eastAsia="Times New Roman" w:hAnsi="Calibri" w:cs="Arial"/>
              <w:bCs/>
              <w:color w:val="222222"/>
              <w:lang w:val="en-US"/>
            </w:rPr>
          </w:rPrChange>
        </w:rPr>
        <w:t xml:space="preserve">Typically, the </w:t>
      </w:r>
      <w:r w:rsidR="00031CB1" w:rsidRPr="00CA09EA">
        <w:rPr>
          <w:rFonts w:ascii="Calibri" w:eastAsia="Times New Roman" w:hAnsi="Calibri" w:cs="Calibri"/>
          <w:bCs/>
          <w:color w:val="222222"/>
          <w:lang w:val="en-US"/>
          <w:rPrChange w:id="963" w:author="Denis Engemann" w:date="2018-04-19T23:07:00Z">
            <w:rPr>
              <w:rFonts w:ascii="Calibri" w:eastAsia="Times New Roman" w:hAnsi="Calibri" w:cs="Arial"/>
              <w:bCs/>
              <w:color w:val="222222"/>
              <w:lang w:val="en-US"/>
            </w:rPr>
          </w:rPrChange>
        </w:rPr>
        <w:t xml:space="preserve">predicted </w:t>
      </w:r>
      <w:r w:rsidR="00546537" w:rsidRPr="00CA09EA">
        <w:rPr>
          <w:rFonts w:ascii="Calibri" w:eastAsia="Times New Roman" w:hAnsi="Calibri" w:cs="Calibri"/>
          <w:bCs/>
          <w:color w:val="222222"/>
          <w:lang w:val="en-US"/>
          <w:rPrChange w:id="964" w:author="Denis Engemann" w:date="2018-04-19T23:07:00Z">
            <w:rPr>
              <w:rFonts w:ascii="Calibri" w:eastAsia="Times New Roman" w:hAnsi="Calibri" w:cs="Arial"/>
              <w:bCs/>
              <w:color w:val="222222"/>
              <w:lang w:val="en-US"/>
            </w:rPr>
          </w:rPrChange>
        </w:rPr>
        <w:t>outcomes cannot be easily obtained, are expansive, or hard to come by.</w:t>
      </w:r>
      <w:r w:rsidR="00852F72" w:rsidRPr="00CA09EA">
        <w:rPr>
          <w:rFonts w:ascii="Calibri" w:hAnsi="Calibri" w:cs="Calibri"/>
          <w:color w:val="000000"/>
          <w:lang w:val="en-US" w:eastAsia="en-US"/>
          <w:rPrChange w:id="965" w:author="Denis Engemann" w:date="2018-04-19T23:07:00Z">
            <w:rPr>
              <w:rFonts w:ascii="Calibri" w:hAnsi="Calibri" w:cs="Arial"/>
              <w:color w:val="000000"/>
              <w:lang w:val="en-US" w:eastAsia="en-US"/>
            </w:rPr>
          </w:rPrChange>
        </w:rPr>
        <w:t xml:space="preserve"> </w:t>
      </w:r>
      <w:r w:rsidR="002E1C29" w:rsidRPr="00CA09EA">
        <w:rPr>
          <w:rFonts w:ascii="Calibri" w:hAnsi="Calibri" w:cs="Calibri"/>
          <w:color w:val="000000"/>
          <w:lang w:val="en-US" w:eastAsia="en-US"/>
          <w:rPrChange w:id="966" w:author="Denis Engemann" w:date="2018-04-19T23:07:00Z">
            <w:rPr>
              <w:rFonts w:ascii="Calibri" w:hAnsi="Calibri" w:cs="Arial"/>
              <w:color w:val="000000"/>
              <w:lang w:val="en-US" w:eastAsia="en-US"/>
            </w:rPr>
          </w:rPrChange>
        </w:rPr>
        <w:t xml:space="preserve">This aspect of “filling in” missing information also explains why mere correlation </w:t>
      </w:r>
      <w:r w:rsidR="00655343" w:rsidRPr="00CA09EA">
        <w:rPr>
          <w:rFonts w:ascii="Calibri" w:hAnsi="Calibri" w:cs="Calibri"/>
          <w:color w:val="000000"/>
          <w:lang w:val="en-US" w:eastAsia="en-US"/>
          <w:rPrChange w:id="967" w:author="Denis Engemann" w:date="2018-04-19T23:07:00Z">
            <w:rPr>
              <w:rFonts w:ascii="Calibri" w:hAnsi="Calibri" w:cs="Arial"/>
              <w:color w:val="000000"/>
              <w:lang w:val="en-US" w:eastAsia="en-US"/>
            </w:rPr>
          </w:rPrChange>
        </w:rPr>
        <w:t>between two variables, such as in</w:t>
      </w:r>
      <w:r w:rsidR="002E1C29" w:rsidRPr="00CA09EA">
        <w:rPr>
          <w:rFonts w:ascii="Calibri" w:hAnsi="Calibri" w:cs="Calibri"/>
          <w:color w:val="000000"/>
          <w:lang w:val="en-US" w:eastAsia="en-US"/>
          <w:rPrChange w:id="968" w:author="Denis Engemann" w:date="2018-04-19T23:07:00Z">
            <w:rPr>
              <w:rFonts w:ascii="Calibri" w:hAnsi="Calibri" w:cs="Arial"/>
              <w:color w:val="000000"/>
              <w:lang w:val="en-US" w:eastAsia="en-US"/>
            </w:rPr>
          </w:rPrChange>
        </w:rPr>
        <w:t xml:space="preserve"> Pearson’s correlation</w:t>
      </w:r>
      <w:r w:rsidR="00655343" w:rsidRPr="00CA09EA">
        <w:rPr>
          <w:rFonts w:ascii="Calibri" w:hAnsi="Calibri" w:cs="Calibri"/>
          <w:color w:val="000000"/>
          <w:lang w:val="en-US" w:eastAsia="en-US"/>
          <w:rPrChange w:id="969" w:author="Denis Engemann" w:date="2018-04-19T23:07:00Z">
            <w:rPr>
              <w:rFonts w:ascii="Calibri" w:hAnsi="Calibri" w:cs="Arial"/>
              <w:color w:val="000000"/>
              <w:lang w:val="en-US" w:eastAsia="en-US"/>
            </w:rPr>
          </w:rPrChange>
        </w:rPr>
        <w:t>,</w:t>
      </w:r>
      <w:r w:rsidR="002E1C29" w:rsidRPr="00CA09EA">
        <w:rPr>
          <w:rFonts w:ascii="Calibri" w:hAnsi="Calibri" w:cs="Calibri"/>
          <w:color w:val="000000"/>
          <w:lang w:val="en-US" w:eastAsia="en-US"/>
          <w:rPrChange w:id="970" w:author="Denis Engemann" w:date="2018-04-19T23:07:00Z">
            <w:rPr>
              <w:rFonts w:ascii="Calibri" w:hAnsi="Calibri" w:cs="Arial"/>
              <w:color w:val="000000"/>
              <w:lang w:val="en-US" w:eastAsia="en-US"/>
            </w:rPr>
          </w:rPrChange>
        </w:rPr>
        <w:t xml:space="preserve"> </w:t>
      </w:r>
      <w:r w:rsidR="001F3BFB" w:rsidRPr="00CA09EA">
        <w:rPr>
          <w:rFonts w:ascii="Calibri" w:hAnsi="Calibri" w:cs="Calibri"/>
          <w:color w:val="000000"/>
          <w:lang w:val="en-US" w:eastAsia="en-US"/>
          <w:rPrChange w:id="971" w:author="Denis Engemann" w:date="2018-04-19T23:07:00Z">
            <w:rPr>
              <w:rFonts w:ascii="Calibri" w:hAnsi="Calibri" w:cs="Arial"/>
              <w:color w:val="000000"/>
              <w:lang w:val="en-US" w:eastAsia="en-US"/>
            </w:rPr>
          </w:rPrChange>
        </w:rPr>
        <w:t xml:space="preserve">may </w:t>
      </w:r>
      <w:r w:rsidR="00171A12" w:rsidRPr="00CA09EA">
        <w:rPr>
          <w:rFonts w:ascii="Calibri" w:hAnsi="Calibri" w:cs="Calibri"/>
          <w:color w:val="000000"/>
          <w:lang w:val="en-US" w:eastAsia="en-US"/>
          <w:rPrChange w:id="972" w:author="Denis Engemann" w:date="2018-04-19T23:07:00Z">
            <w:rPr>
              <w:rFonts w:ascii="Calibri" w:hAnsi="Calibri" w:cs="Arial"/>
              <w:color w:val="000000"/>
              <w:lang w:val="en-US" w:eastAsia="en-US"/>
            </w:rPr>
          </w:rPrChange>
        </w:rPr>
        <w:t xml:space="preserve">be a </w:t>
      </w:r>
      <w:r w:rsidR="00CD3D76" w:rsidRPr="00CA09EA">
        <w:rPr>
          <w:rFonts w:ascii="Calibri" w:hAnsi="Calibri" w:cs="Calibri"/>
          <w:color w:val="000000"/>
          <w:lang w:val="en-US" w:eastAsia="en-US"/>
          <w:rPrChange w:id="973" w:author="Denis Engemann" w:date="2018-04-19T23:07:00Z">
            <w:rPr>
              <w:rFonts w:ascii="Calibri" w:hAnsi="Calibri" w:cs="Arial"/>
              <w:color w:val="000000"/>
              <w:lang w:val="en-US" w:eastAsia="en-US"/>
            </w:rPr>
          </w:rPrChange>
        </w:rPr>
        <w:t xml:space="preserve">more </w:t>
      </w:r>
      <w:r w:rsidR="00171A12" w:rsidRPr="00CA09EA">
        <w:rPr>
          <w:rFonts w:ascii="Calibri" w:hAnsi="Calibri" w:cs="Calibri"/>
          <w:color w:val="000000"/>
          <w:lang w:val="en-US" w:eastAsia="en-US"/>
          <w:rPrChange w:id="974" w:author="Denis Engemann" w:date="2018-04-19T23:07:00Z">
            <w:rPr>
              <w:rFonts w:ascii="Calibri" w:hAnsi="Calibri" w:cs="Arial"/>
              <w:color w:val="000000"/>
              <w:lang w:val="en-US" w:eastAsia="en-US"/>
            </w:rPr>
          </w:rPrChange>
        </w:rPr>
        <w:t>limited</w:t>
      </w:r>
      <w:r w:rsidR="001F3BFB" w:rsidRPr="00CA09EA">
        <w:rPr>
          <w:rFonts w:ascii="Calibri" w:hAnsi="Calibri" w:cs="Calibri"/>
          <w:color w:val="000000"/>
          <w:lang w:val="en-US" w:eastAsia="en-US"/>
          <w:rPrChange w:id="975" w:author="Denis Engemann" w:date="2018-04-19T23:07:00Z">
            <w:rPr>
              <w:rFonts w:ascii="Calibri" w:hAnsi="Calibri" w:cs="Arial"/>
              <w:color w:val="000000"/>
              <w:lang w:val="en-US" w:eastAsia="en-US"/>
            </w:rPr>
          </w:rPrChange>
        </w:rPr>
        <w:t xml:space="preserve"> notion of foretelling future, yet-to-be measured observations </w:t>
      </w:r>
      <w:r w:rsidR="00655343" w:rsidRPr="00CA09EA">
        <w:rPr>
          <w:rFonts w:ascii="Calibri" w:hAnsi="Calibri" w:cs="Calibri"/>
          <w:color w:val="000000"/>
          <w:lang w:val="en-US" w:eastAsia="en-US"/>
        </w:rPr>
        <w:fldChar w:fldCharType="begin"/>
      </w:r>
      <w:r w:rsidR="00965F16" w:rsidRPr="00CA09EA">
        <w:rPr>
          <w:rFonts w:ascii="Calibri" w:hAnsi="Calibri" w:cs="Calibri"/>
          <w:color w:val="000000"/>
          <w:lang w:val="en-US" w:eastAsia="en-US"/>
          <w:rPrChange w:id="976" w:author="Denis Engemann" w:date="2018-04-19T23:07:00Z">
            <w:rPr>
              <w:rFonts w:ascii="Calibri" w:hAnsi="Calibri" w:cs="Arial"/>
              <w:color w:val="000000"/>
              <w:lang w:val="en-US" w:eastAsia="en-US"/>
            </w:rPr>
          </w:rPrChange>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CA09EA">
        <w:rPr>
          <w:rFonts w:ascii="Calibri" w:hAnsi="Calibri" w:cs="Calibri"/>
          <w:color w:val="000000"/>
          <w:lang w:val="en-US" w:eastAsia="en-US"/>
          <w:rPrChange w:id="977" w:author="Denis Engemann" w:date="2018-04-19T23:07:00Z">
            <w:rPr>
              <w:rFonts w:ascii="Calibri" w:hAnsi="Calibri" w:cs="Arial"/>
              <w:color w:val="000000"/>
              <w:lang w:val="en-US" w:eastAsia="en-US"/>
            </w:rPr>
          </w:rPrChange>
        </w:rPr>
        <w:fldChar w:fldCharType="separate"/>
      </w:r>
      <w:r w:rsidR="00965F16" w:rsidRPr="001F0B68">
        <w:rPr>
          <w:rFonts w:ascii="Calibri" w:hAnsi="Calibri" w:cs="Calibri"/>
          <w:noProof/>
          <w:color w:val="000000"/>
          <w:lang w:val="en-US" w:eastAsia="en-US"/>
        </w:rPr>
        <w:t>(</w:t>
      </w:r>
      <w:r w:rsidR="00690732" w:rsidRPr="00CA09EA">
        <w:rPr>
          <w:rFonts w:ascii="Calibri" w:hAnsi="Calibri" w:cs="Calibri"/>
          <w:rPrChange w:id="978" w:author="Denis Engemann" w:date="2018-04-19T23:07:00Z">
            <w:rPr/>
          </w:rPrChange>
        </w:rPr>
        <w:fldChar w:fldCharType="begin"/>
      </w:r>
      <w:r w:rsidR="00690732" w:rsidRPr="00CA09EA">
        <w:rPr>
          <w:rFonts w:ascii="Calibri" w:hAnsi="Calibri" w:cs="Calibri"/>
          <w:lang w:val="en-US"/>
          <w:rPrChange w:id="979" w:author="Denis Engemann" w:date="2018-04-19T23:07:00Z">
            <w:rPr>
              <w:lang w:val="en-US"/>
            </w:rPr>
          </w:rPrChange>
        </w:rPr>
        <w:instrText xml:space="preserve"> HYPERLINK \l "_ENREF_19" \o "Bzdok, 2018 #7022" </w:instrText>
      </w:r>
      <w:r w:rsidR="00690732" w:rsidRPr="00CA09EA">
        <w:rPr>
          <w:rFonts w:ascii="Calibri" w:hAnsi="Calibri" w:cs="Calibri"/>
          <w:rPrChange w:id="980" w:author="Denis Engemann" w:date="2018-04-19T23:07:00Z">
            <w:rPr/>
          </w:rPrChange>
        </w:rPr>
        <w:fldChar w:fldCharType="separate"/>
      </w:r>
      <w:r w:rsidR="007646E0" w:rsidRPr="00CA09EA">
        <w:rPr>
          <w:rFonts w:ascii="Calibri" w:hAnsi="Calibri" w:cs="Calibri"/>
          <w:noProof/>
          <w:color w:val="000000"/>
          <w:lang w:val="en-US" w:eastAsia="en-US"/>
          <w:rPrChange w:id="981" w:author="Denis Engemann" w:date="2018-04-19T23:07:00Z">
            <w:rPr>
              <w:rFonts w:ascii="Calibri" w:hAnsi="Calibri" w:cs="Arial"/>
              <w:noProof/>
              <w:color w:val="000000"/>
              <w:lang w:val="en-US" w:eastAsia="en-US"/>
            </w:rPr>
          </w:rPrChange>
        </w:rPr>
        <w:t>19</w:t>
      </w:r>
      <w:r w:rsidR="00690732" w:rsidRPr="00CA09EA">
        <w:rPr>
          <w:rFonts w:ascii="Calibri" w:hAnsi="Calibri" w:cs="Calibri"/>
          <w:noProof/>
          <w:color w:val="000000"/>
          <w:lang w:val="en-US" w:eastAsia="en-US"/>
          <w:rPrChange w:id="982" w:author="Denis Engemann" w:date="2018-04-19T23:07:00Z">
            <w:rPr>
              <w:rFonts w:ascii="Calibri" w:hAnsi="Calibri" w:cs="Arial"/>
              <w:noProof/>
              <w:color w:val="000000"/>
              <w:lang w:val="en-US" w:eastAsia="en-US"/>
            </w:rPr>
          </w:rPrChange>
        </w:rPr>
        <w:fldChar w:fldCharType="end"/>
      </w:r>
      <w:r w:rsidR="00965F16" w:rsidRPr="001F0B68">
        <w:rPr>
          <w:rFonts w:ascii="Calibri" w:hAnsi="Calibri" w:cs="Calibri"/>
          <w:noProof/>
          <w:color w:val="000000"/>
          <w:lang w:val="en-US" w:eastAsia="en-US"/>
        </w:rPr>
        <w:t>)</w:t>
      </w:r>
      <w:r w:rsidR="00655343" w:rsidRPr="001F0B68">
        <w:rPr>
          <w:rFonts w:ascii="Calibri" w:hAnsi="Calibri" w:cs="Calibri"/>
          <w:color w:val="000000"/>
          <w:lang w:val="en-US" w:eastAsia="en-US"/>
        </w:rPr>
        <w:fldChar w:fldCharType="end"/>
      </w:r>
      <w:r w:rsidR="002E1C29" w:rsidRPr="00CA09EA">
        <w:rPr>
          <w:rFonts w:ascii="Calibri" w:hAnsi="Calibri" w:cs="Calibri"/>
          <w:color w:val="000000"/>
          <w:lang w:val="en-US" w:eastAsia="en-US"/>
        </w:rPr>
        <w:t xml:space="preserve">. </w:t>
      </w:r>
      <w:commentRangeStart w:id="983"/>
      <w:r w:rsidR="00F0237E" w:rsidRPr="001F0B68">
        <w:rPr>
          <w:rFonts w:ascii="Calibri" w:hAnsi="Calibri" w:cs="Calibri"/>
          <w:color w:val="000000" w:themeColor="text1"/>
          <w:lang w:val="en-US"/>
        </w:rPr>
        <w:t xml:space="preserve">Prediction </w:t>
      </w:r>
      <w:r w:rsidR="00AD7870" w:rsidRPr="001F0B68">
        <w:rPr>
          <w:rFonts w:ascii="Calibri" w:hAnsi="Calibri" w:cs="Calibri"/>
          <w:color w:val="000000" w:themeColor="text1"/>
          <w:lang w:val="en-US"/>
        </w:rPr>
        <w:t xml:space="preserve">has been an important focus of activity in the </w:t>
      </w:r>
      <w:r w:rsidR="00F0237E" w:rsidRPr="001F0B68">
        <w:rPr>
          <w:rFonts w:ascii="Calibri" w:hAnsi="Calibri" w:cs="Calibri"/>
          <w:color w:val="000000" w:themeColor="text1"/>
          <w:lang w:val="en-US"/>
        </w:rPr>
        <w:t xml:space="preserve">more recent </w:t>
      </w:r>
      <w:r w:rsidR="00AD7870" w:rsidRPr="001F0B68">
        <w:rPr>
          <w:rFonts w:ascii="Calibri" w:hAnsi="Calibri" w:cs="Calibri"/>
          <w:color w:val="000000" w:themeColor="text1"/>
          <w:lang w:val="en-US"/>
        </w:rPr>
        <w:t xml:space="preserve">“machine-learning” community </w:t>
      </w:r>
      <w:r w:rsidR="00681F55" w:rsidRPr="00CA09EA">
        <w:rPr>
          <w:rFonts w:ascii="Calibri" w:hAnsi="Calibri" w:cs="Calibri"/>
          <w:color w:val="000000" w:themeColor="text1"/>
          <w:lang w:val="en-US"/>
        </w:rPr>
        <w:fldChar w:fldCharType="begin"/>
      </w:r>
      <w:r w:rsidR="00681F55" w:rsidRPr="00CA09EA">
        <w:rPr>
          <w:rFonts w:ascii="Calibri" w:hAnsi="Calibri" w:cs="Calibri"/>
          <w:color w:val="000000" w:themeColor="text1"/>
          <w:lang w:val="en-US"/>
          <w:rPrChange w:id="984" w:author="Denis Engemann" w:date="2018-04-19T23:07:00Z">
            <w:rPr>
              <w:rFonts w:ascii="Calibri" w:hAnsi="Calibri"/>
              <w:color w:val="000000" w:themeColor="text1"/>
              <w:lang w:val="en-US"/>
            </w:rPr>
          </w:rPrChange>
        </w:rPr>
        <w:instrText xml:space="preserve"> </w:instrText>
      </w:r>
      <w:r w:rsidR="00CA1C93" w:rsidRPr="00CA09EA">
        <w:rPr>
          <w:rFonts w:ascii="Calibri" w:hAnsi="Calibri" w:cs="Calibri"/>
          <w:color w:val="000000" w:themeColor="text1"/>
          <w:lang w:val="en-US"/>
          <w:rPrChange w:id="985" w:author="Denis Engemann" w:date="2018-04-19T23:07:00Z">
            <w:rPr>
              <w:rFonts w:ascii="Calibri" w:hAnsi="Calibri"/>
              <w:color w:val="000000" w:themeColor="text1"/>
              <w:lang w:val="en-US"/>
            </w:rPr>
          </w:rPrChange>
        </w:rPr>
        <w:instrText>ADDIN</w:instrText>
      </w:r>
      <w:r w:rsidR="00681F55" w:rsidRPr="00CA09EA">
        <w:rPr>
          <w:rFonts w:ascii="Calibri" w:hAnsi="Calibri" w:cs="Calibri"/>
          <w:color w:val="000000" w:themeColor="text1"/>
          <w:lang w:val="en-US"/>
          <w:rPrChange w:id="986" w:author="Denis Engemann" w:date="2018-04-19T23:07:00Z">
            <w:rPr>
              <w:rFonts w:ascii="Calibri" w:hAnsi="Calibri"/>
              <w:color w:val="000000" w:themeColor="text1"/>
              <w:lang w:val="en-US"/>
            </w:rPr>
          </w:rPrChange>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CA09EA">
        <w:rPr>
          <w:rFonts w:ascii="Calibri" w:hAnsi="Calibri" w:cs="Calibri"/>
          <w:color w:val="000000" w:themeColor="text1"/>
          <w:lang w:val="en-US"/>
          <w:rPrChange w:id="987" w:author="Denis Engemann" w:date="2018-04-19T23:07:00Z">
            <w:rPr>
              <w:rFonts w:ascii="Calibri" w:hAnsi="Calibri"/>
              <w:color w:val="000000" w:themeColor="text1"/>
              <w:lang w:val="en-US"/>
            </w:rPr>
          </w:rPrChange>
        </w:rPr>
        <w:fldChar w:fldCharType="separate"/>
      </w:r>
      <w:r w:rsidR="00681F55" w:rsidRPr="001F0B68">
        <w:rPr>
          <w:rFonts w:ascii="Calibri" w:hAnsi="Calibri" w:cs="Calibri"/>
          <w:noProof/>
          <w:color w:val="000000" w:themeColor="text1"/>
          <w:lang w:val="en-US"/>
        </w:rPr>
        <w:t>(</w:t>
      </w:r>
      <w:r w:rsidR="00690732" w:rsidRPr="00CA09EA">
        <w:rPr>
          <w:rFonts w:ascii="Calibri" w:hAnsi="Calibri" w:cs="Calibri"/>
          <w:rPrChange w:id="988" w:author="Denis Engemann" w:date="2018-04-19T23:07:00Z">
            <w:rPr/>
          </w:rPrChange>
        </w:rPr>
        <w:fldChar w:fldCharType="begin"/>
      </w:r>
      <w:r w:rsidR="00690732" w:rsidRPr="00CA09EA">
        <w:rPr>
          <w:rFonts w:ascii="Calibri" w:hAnsi="Calibri" w:cs="Calibri"/>
          <w:lang w:val="en-US"/>
          <w:rPrChange w:id="989" w:author="Denis Engemann" w:date="2018-04-19T23:07:00Z">
            <w:rPr>
              <w:lang w:val="en-US"/>
            </w:rPr>
          </w:rPrChange>
        </w:rPr>
        <w:instrText xml:space="preserve"> HYPERLINK \l "_ENREF_2" \o "Breiman, 2001 #4148" </w:instrText>
      </w:r>
      <w:r w:rsidR="00690732" w:rsidRPr="00CA09EA">
        <w:rPr>
          <w:rFonts w:ascii="Calibri" w:hAnsi="Calibri" w:cs="Calibri"/>
          <w:rPrChange w:id="990" w:author="Denis Engemann" w:date="2018-04-19T23:07:00Z">
            <w:rPr/>
          </w:rPrChange>
        </w:rPr>
        <w:fldChar w:fldCharType="separate"/>
      </w:r>
      <w:r w:rsidR="007646E0" w:rsidRPr="00CA09EA">
        <w:rPr>
          <w:rFonts w:ascii="Calibri" w:hAnsi="Calibri" w:cs="Calibri"/>
          <w:noProof/>
          <w:color w:val="000000" w:themeColor="text1"/>
          <w:lang w:val="en-US"/>
          <w:rPrChange w:id="991" w:author="Denis Engemann" w:date="2018-04-19T23:07:00Z">
            <w:rPr>
              <w:rFonts w:ascii="Calibri" w:hAnsi="Calibri"/>
              <w:noProof/>
              <w:color w:val="000000" w:themeColor="text1"/>
              <w:lang w:val="en-US"/>
            </w:rPr>
          </w:rPrChange>
        </w:rPr>
        <w:t>2</w:t>
      </w:r>
      <w:r w:rsidR="00690732" w:rsidRPr="00CA09EA">
        <w:rPr>
          <w:rFonts w:ascii="Calibri" w:hAnsi="Calibri" w:cs="Calibri"/>
          <w:noProof/>
          <w:color w:val="000000" w:themeColor="text1"/>
          <w:lang w:val="en-US"/>
          <w:rPrChange w:id="992" w:author="Denis Engemann" w:date="2018-04-19T23:07:00Z">
            <w:rPr>
              <w:rFonts w:ascii="Calibri" w:hAnsi="Calibri"/>
              <w:noProof/>
              <w:color w:val="000000" w:themeColor="text1"/>
              <w:lang w:val="en-US"/>
            </w:rPr>
          </w:rPrChange>
        </w:rPr>
        <w:fldChar w:fldCharType="end"/>
      </w:r>
      <w:r w:rsidR="00681F55" w:rsidRPr="001F0B68">
        <w:rPr>
          <w:rFonts w:ascii="Calibri" w:hAnsi="Calibri" w:cs="Calibri"/>
          <w:noProof/>
          <w:color w:val="000000" w:themeColor="text1"/>
          <w:lang w:val="en-US"/>
        </w:rPr>
        <w:t>)</w:t>
      </w:r>
      <w:r w:rsidR="00681F55" w:rsidRPr="001F0B68">
        <w:rPr>
          <w:rFonts w:ascii="Calibri" w:hAnsi="Calibri" w:cs="Calibri"/>
          <w:color w:val="000000" w:themeColor="text1"/>
          <w:lang w:val="en-US"/>
        </w:rPr>
        <w:fldChar w:fldCharType="end"/>
      </w:r>
      <w:r w:rsidR="001123FC" w:rsidRPr="00CA09EA">
        <w:rPr>
          <w:rFonts w:ascii="Calibri" w:hAnsi="Calibri" w:cs="Calibri"/>
          <w:color w:val="000000" w:themeColor="text1"/>
          <w:lang w:val="en-US"/>
        </w:rPr>
        <w:t xml:space="preserve"> </w:t>
      </w:r>
      <w:r w:rsidR="00AD7870" w:rsidRPr="001F0B68">
        <w:rPr>
          <w:rFonts w:ascii="Calibri" w:hAnsi="Calibri" w:cs="Calibri"/>
          <w:color w:val="000000" w:themeColor="text1"/>
          <w:lang w:val="en-US"/>
        </w:rPr>
        <w:t xml:space="preserve">and corresponds to how </w:t>
      </w:r>
      <w:r w:rsidR="005A6C3D" w:rsidRPr="001F0B68">
        <w:rPr>
          <w:rFonts w:ascii="Calibri" w:hAnsi="Calibri" w:cs="Calibri"/>
          <w:color w:val="000000" w:themeColor="text1"/>
          <w:lang w:val="en-US"/>
        </w:rPr>
        <w:t>data analysis</w:t>
      </w:r>
      <w:r w:rsidR="00AD7870" w:rsidRPr="001F0B68">
        <w:rPr>
          <w:rFonts w:ascii="Calibri" w:hAnsi="Calibri" w:cs="Calibri"/>
          <w:color w:val="000000" w:themeColor="text1"/>
          <w:lang w:val="en-US"/>
        </w:rPr>
        <w:t xml:space="preserve"> </w:t>
      </w:r>
      <w:r w:rsidR="005A6C3D" w:rsidRPr="001F0B68">
        <w:rPr>
          <w:rFonts w:ascii="Calibri" w:hAnsi="Calibri" w:cs="Calibri"/>
          <w:color w:val="000000" w:themeColor="text1"/>
          <w:lang w:val="en-US"/>
        </w:rPr>
        <w:t xml:space="preserve">is </w:t>
      </w:r>
      <w:r w:rsidR="00AD7870" w:rsidRPr="001F0B68">
        <w:rPr>
          <w:rFonts w:ascii="Calibri" w:hAnsi="Calibri" w:cs="Calibri"/>
          <w:color w:val="000000" w:themeColor="text1"/>
          <w:lang w:val="en-US"/>
        </w:rPr>
        <w:t>often practiced in data-intensive industry</w:t>
      </w:r>
      <w:r w:rsidR="00CD3D76" w:rsidRPr="001F0B68">
        <w:rPr>
          <w:rFonts w:ascii="Calibri" w:hAnsi="Calibri" w:cs="Calibri"/>
          <w:color w:val="000000" w:themeColor="text1"/>
          <w:lang w:val="en-US"/>
        </w:rPr>
        <w:t xml:space="preserve"> </w:t>
      </w:r>
      <w:r w:rsidR="00CD3D76"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993" w:author="Denis Engemann" w:date="2018-04-19T23:07:00Z">
            <w:rPr>
              <w:rFonts w:ascii="Calibri" w:hAnsi="Calibri"/>
              <w:color w:val="000000" w:themeColor="text1"/>
              <w:lang w:val="en-US"/>
            </w:rPr>
          </w:rPrChange>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CA09EA">
        <w:rPr>
          <w:rFonts w:ascii="Calibri" w:hAnsi="Calibri" w:cs="Calibri"/>
          <w:color w:val="000000" w:themeColor="text1"/>
          <w:lang w:val="en-US"/>
          <w:rPrChange w:id="994"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995" w:author="Denis Engemann" w:date="2018-04-19T23:07:00Z">
            <w:rPr/>
          </w:rPrChange>
        </w:rPr>
        <w:fldChar w:fldCharType="begin"/>
      </w:r>
      <w:r w:rsidR="00690732" w:rsidRPr="00CA09EA">
        <w:rPr>
          <w:rFonts w:ascii="Calibri" w:hAnsi="Calibri" w:cs="Calibri"/>
          <w:lang w:val="en-US"/>
          <w:rPrChange w:id="996" w:author="Denis Engemann" w:date="2018-04-19T23:07:00Z">
            <w:rPr/>
          </w:rPrChange>
        </w:rPr>
        <w:instrText xml:space="preserve"> HYPERLINK \l "_ENREF_20" \o "Henke, 2016 #6718" </w:instrText>
      </w:r>
      <w:r w:rsidR="00690732" w:rsidRPr="00CA09EA">
        <w:rPr>
          <w:rFonts w:ascii="Calibri" w:hAnsi="Calibri" w:cs="Calibri"/>
          <w:rPrChange w:id="997" w:author="Denis Engemann" w:date="2018-04-19T23:07:00Z">
            <w:rPr/>
          </w:rPrChange>
        </w:rPr>
        <w:fldChar w:fldCharType="separate"/>
      </w:r>
      <w:r w:rsidR="007646E0" w:rsidRPr="00CA09EA">
        <w:rPr>
          <w:rFonts w:ascii="Calibri" w:hAnsi="Calibri" w:cs="Calibri"/>
          <w:noProof/>
          <w:color w:val="000000" w:themeColor="text1"/>
          <w:lang w:val="en-US"/>
          <w:rPrChange w:id="998" w:author="Denis Engemann" w:date="2018-04-19T23:07:00Z">
            <w:rPr>
              <w:rFonts w:ascii="Calibri" w:hAnsi="Calibri"/>
              <w:noProof/>
              <w:color w:val="000000" w:themeColor="text1"/>
              <w:lang w:val="en-US"/>
            </w:rPr>
          </w:rPrChange>
        </w:rPr>
        <w:t>2</w:t>
      </w:r>
      <w:r w:rsidR="007646E0" w:rsidRPr="00CA09EA">
        <w:rPr>
          <w:rFonts w:ascii="Calibri" w:hAnsi="Calibri" w:cs="Calibri"/>
          <w:noProof/>
          <w:color w:val="000000" w:themeColor="text1"/>
          <w:lang w:val="en-US"/>
          <w:rPrChange w:id="999" w:author="Denis Engemann" w:date="2018-04-19T23:07:00Z">
            <w:rPr>
              <w:rFonts w:ascii="Calibri" w:hAnsi="Calibri"/>
              <w:noProof/>
              <w:color w:val="000000" w:themeColor="text1"/>
              <w:lang w:val="en-US"/>
            </w:rPr>
          </w:rPrChange>
        </w:rPr>
        <w:t>0</w:t>
      </w:r>
      <w:r w:rsidR="00690732" w:rsidRPr="00CA09EA">
        <w:rPr>
          <w:rFonts w:ascii="Calibri" w:hAnsi="Calibri" w:cs="Calibri"/>
          <w:noProof/>
          <w:color w:val="000000" w:themeColor="text1"/>
          <w:lang w:val="en-US"/>
          <w:rPrChange w:id="1000"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CD3D76" w:rsidRPr="001F0B68">
        <w:rPr>
          <w:rFonts w:ascii="Calibri" w:hAnsi="Calibri" w:cs="Calibri"/>
          <w:color w:val="000000" w:themeColor="text1"/>
          <w:lang w:val="en-US"/>
        </w:rPr>
        <w:fldChar w:fldCharType="end"/>
      </w:r>
      <w:r w:rsidR="00F0237E" w:rsidRPr="00CA09EA">
        <w:rPr>
          <w:rFonts w:ascii="Calibri" w:hAnsi="Calibri" w:cs="Calibri"/>
          <w:color w:val="000000" w:themeColor="text1"/>
          <w:lang w:val="en-US"/>
        </w:rPr>
        <w:t>.</w:t>
      </w:r>
      <w:commentRangeEnd w:id="983"/>
      <w:r w:rsidR="001F0B68">
        <w:rPr>
          <w:rStyle w:val="CommentReference"/>
          <w:rFonts w:asciiTheme="minorHAnsi" w:hAnsiTheme="minorHAnsi" w:cstheme="minorBidi"/>
          <w:lang w:val="en-US" w:eastAsia="en-US"/>
        </w:rPr>
        <w:commentReference w:id="983"/>
      </w:r>
    </w:p>
    <w:p w14:paraId="4F0FCC00" w14:textId="77777777" w:rsidR="00204A45" w:rsidRPr="001F0B68" w:rsidRDefault="00204A45" w:rsidP="00EB525A">
      <w:pPr>
        <w:shd w:val="clear" w:color="auto" w:fill="FFFFFF"/>
        <w:rPr>
          <w:rFonts w:ascii="Calibri" w:eastAsia="Times New Roman" w:hAnsi="Calibri" w:cs="Calibri"/>
          <w:b/>
          <w:color w:val="222222"/>
          <w:sz w:val="17"/>
          <w:szCs w:val="17"/>
          <w:lang w:val="en-US"/>
        </w:rPr>
      </w:pPr>
    </w:p>
    <w:p w14:paraId="593B6AF2" w14:textId="72D0CB2F" w:rsidR="00F45FEE" w:rsidRPr="001F0B68" w:rsidRDefault="00F45FEE" w:rsidP="00EB525A">
      <w:pPr>
        <w:shd w:val="clear" w:color="auto" w:fill="FFFFFF"/>
        <w:rPr>
          <w:rFonts w:ascii="Calibri" w:eastAsia="Times New Roman" w:hAnsi="Calibri" w:cs="Calibri"/>
          <w:b/>
          <w:color w:val="222222"/>
          <w:lang w:val="en-US"/>
        </w:rPr>
      </w:pPr>
      <w:r w:rsidRPr="001F0B68">
        <w:rPr>
          <w:rFonts w:ascii="Calibri" w:eastAsia="Times New Roman" w:hAnsi="Calibri" w:cs="Calibri"/>
          <w:b/>
          <w:color w:val="222222"/>
          <w:lang w:val="en-US"/>
        </w:rPr>
        <w:t>Using the linear model for inference</w:t>
      </w:r>
    </w:p>
    <w:p w14:paraId="5782B2B5" w14:textId="71210F4A" w:rsidR="00F45FEE" w:rsidRPr="00CA09EA" w:rsidRDefault="00B35E17" w:rsidP="00204A45">
      <w:pPr>
        <w:shd w:val="clear" w:color="auto" w:fill="FFFFFF"/>
        <w:ind w:firstLine="708"/>
        <w:jc w:val="both"/>
        <w:rPr>
          <w:rFonts w:ascii="Calibri" w:eastAsia="Times New Roman" w:hAnsi="Calibri" w:cs="Calibri"/>
          <w:color w:val="222222"/>
          <w:lang w:val="en-US"/>
          <w:rPrChange w:id="1001" w:author="Denis Engemann" w:date="2018-04-19T23:07:00Z">
            <w:rPr>
              <w:rFonts w:ascii="Calibri" w:eastAsia="Times New Roman" w:hAnsi="Calibri" w:cs="Arial"/>
              <w:color w:val="222222"/>
              <w:lang w:val="en-US"/>
            </w:rPr>
          </w:rPrChange>
        </w:rPr>
      </w:pPr>
      <w:r w:rsidRPr="00CA09EA">
        <w:rPr>
          <w:rFonts w:ascii="Calibri" w:eastAsia="Times New Roman" w:hAnsi="Calibri" w:cs="Calibri"/>
          <w:color w:val="222222"/>
          <w:lang w:val="en-US"/>
          <w:rPrChange w:id="1002" w:author="Denis Engemann" w:date="2018-04-19T23:07:00Z">
            <w:rPr>
              <w:rFonts w:ascii="Calibri" w:eastAsia="Times New Roman" w:hAnsi="Calibri" w:cs="Arial"/>
              <w:color w:val="222222"/>
              <w:lang w:val="en-US"/>
            </w:rPr>
          </w:rPrChange>
        </w:rPr>
        <w:t xml:space="preserve">To </w:t>
      </w:r>
      <w:r w:rsidR="00E621F9" w:rsidRPr="00CA09EA">
        <w:rPr>
          <w:rFonts w:ascii="Calibri" w:eastAsia="Times New Roman" w:hAnsi="Calibri" w:cs="Calibri"/>
          <w:color w:val="222222"/>
          <w:lang w:val="en-US"/>
          <w:rPrChange w:id="1003" w:author="Denis Engemann" w:date="2018-04-19T23:07:00Z">
            <w:rPr>
              <w:rFonts w:ascii="Calibri" w:eastAsia="Times New Roman" w:hAnsi="Calibri" w:cs="Arial"/>
              <w:color w:val="222222"/>
              <w:lang w:val="en-US"/>
            </w:rPr>
          </w:rPrChange>
        </w:rPr>
        <w:t xml:space="preserve">assess </w:t>
      </w:r>
      <w:r w:rsidR="00484D29" w:rsidRPr="00CA09EA">
        <w:rPr>
          <w:rFonts w:ascii="Calibri" w:eastAsia="Times New Roman" w:hAnsi="Calibri" w:cs="Calibri"/>
          <w:color w:val="222222"/>
          <w:lang w:val="en-US"/>
          <w:rPrChange w:id="1004" w:author="Denis Engemann" w:date="2018-04-19T23:07:00Z">
            <w:rPr>
              <w:rFonts w:ascii="Calibri" w:eastAsia="Times New Roman" w:hAnsi="Calibri" w:cs="Arial"/>
              <w:color w:val="222222"/>
              <w:lang w:val="en-US"/>
            </w:rPr>
          </w:rPrChange>
        </w:rPr>
        <w:t>which</w:t>
      </w:r>
      <w:r w:rsidR="005A763F" w:rsidRPr="00CA09EA">
        <w:rPr>
          <w:rFonts w:ascii="Calibri" w:eastAsia="Times New Roman" w:hAnsi="Calibri" w:cs="Calibri"/>
          <w:color w:val="222222"/>
          <w:lang w:val="en-US"/>
          <w:rPrChange w:id="1005" w:author="Denis Engemann" w:date="2018-04-19T23:07:00Z">
            <w:rPr>
              <w:rFonts w:ascii="Calibri" w:eastAsia="Times New Roman" w:hAnsi="Calibri" w:cs="Arial"/>
              <w:color w:val="222222"/>
              <w:lang w:val="en-US"/>
            </w:rPr>
          </w:rPrChange>
        </w:rPr>
        <w:t xml:space="preserve"> </w:t>
      </w:r>
      <w:r w:rsidR="00484D29" w:rsidRPr="00CA09EA">
        <w:rPr>
          <w:rFonts w:ascii="Calibri" w:eastAsia="Times New Roman" w:hAnsi="Calibri" w:cs="Calibri"/>
          <w:color w:val="222222"/>
          <w:lang w:val="en-US"/>
          <w:rPrChange w:id="1006" w:author="Denis Engemann" w:date="2018-04-19T23:07:00Z">
            <w:rPr>
              <w:rFonts w:ascii="Calibri" w:eastAsia="Times New Roman" w:hAnsi="Calibri" w:cs="Arial"/>
              <w:color w:val="222222"/>
              <w:lang w:val="en-US"/>
            </w:rPr>
          </w:rPrChange>
        </w:rPr>
        <w:t>variables</w:t>
      </w:r>
      <w:r w:rsidR="00E621F9" w:rsidRPr="00CA09EA">
        <w:rPr>
          <w:rFonts w:ascii="Calibri" w:eastAsia="Times New Roman" w:hAnsi="Calibri" w:cs="Calibri"/>
          <w:color w:val="222222"/>
          <w:lang w:val="en-US"/>
          <w:rPrChange w:id="1007" w:author="Denis Engemann" w:date="2018-04-19T23:07:00Z">
            <w:rPr>
              <w:rFonts w:ascii="Calibri" w:eastAsia="Times New Roman" w:hAnsi="Calibri" w:cs="Arial"/>
              <w:color w:val="222222"/>
              <w:lang w:val="en-US"/>
            </w:rPr>
          </w:rPrChange>
        </w:rPr>
        <w:t xml:space="preserve"> are </w:t>
      </w:r>
      <w:r w:rsidR="005A763F" w:rsidRPr="00CA09EA">
        <w:rPr>
          <w:rFonts w:ascii="Calibri" w:eastAsia="Times New Roman" w:hAnsi="Calibri" w:cs="Calibri"/>
          <w:color w:val="222222"/>
          <w:lang w:val="en-US"/>
          <w:rPrChange w:id="1008" w:author="Denis Engemann" w:date="2018-04-19T23:07:00Z">
            <w:rPr>
              <w:rFonts w:ascii="Calibri" w:eastAsia="Times New Roman" w:hAnsi="Calibri" w:cs="Arial"/>
              <w:color w:val="222222"/>
              <w:lang w:val="en-US"/>
            </w:rPr>
          </w:rPrChange>
        </w:rPr>
        <w:t xml:space="preserve">statistically significant related to an outcome, we </w:t>
      </w:r>
      <w:r w:rsidR="00AC1BFF" w:rsidRPr="00CA09EA">
        <w:rPr>
          <w:rFonts w:ascii="Calibri" w:eastAsia="Times New Roman" w:hAnsi="Calibri" w:cs="Calibri"/>
          <w:color w:val="222222"/>
          <w:lang w:val="en-US"/>
          <w:rPrChange w:id="1009" w:author="Denis Engemann" w:date="2018-04-19T23:07:00Z">
            <w:rPr>
              <w:rFonts w:ascii="Calibri" w:eastAsia="Times New Roman" w:hAnsi="Calibri" w:cs="Arial"/>
              <w:color w:val="222222"/>
              <w:lang w:val="en-US"/>
            </w:rPr>
          </w:rPrChange>
        </w:rPr>
        <w:t>evaluate the strength of evidence based on</w:t>
      </w:r>
      <w:r w:rsidR="005A763F" w:rsidRPr="00CA09EA">
        <w:rPr>
          <w:rFonts w:ascii="Calibri" w:eastAsia="Times New Roman" w:hAnsi="Calibri" w:cs="Calibri"/>
          <w:color w:val="222222"/>
          <w:lang w:val="en-US"/>
          <w:rPrChange w:id="1010" w:author="Denis Engemann" w:date="2018-04-19T23:07:00Z">
            <w:rPr>
              <w:rFonts w:ascii="Calibri" w:eastAsia="Times New Roman" w:hAnsi="Calibri" w:cs="Arial"/>
              <w:color w:val="222222"/>
              <w:lang w:val="en-US"/>
            </w:rPr>
          </w:rPrChange>
        </w:rPr>
        <w:t xml:space="preserve"> </w:t>
      </w:r>
      <w:r w:rsidR="00A40812" w:rsidRPr="00CA09EA">
        <w:rPr>
          <w:rFonts w:ascii="Calibri" w:eastAsia="Times New Roman" w:hAnsi="Calibri" w:cs="Calibri"/>
          <w:color w:val="222222"/>
          <w:lang w:val="en-US"/>
          <w:rPrChange w:id="1011" w:author="Denis Engemann" w:date="2018-04-19T23:07:00Z">
            <w:rPr>
              <w:rFonts w:ascii="Calibri" w:eastAsia="Times New Roman" w:hAnsi="Calibri" w:cs="Arial"/>
              <w:color w:val="222222"/>
              <w:lang w:val="en-US"/>
            </w:rPr>
          </w:rPrChange>
        </w:rPr>
        <w:t xml:space="preserve">multiple linear regression. </w:t>
      </w:r>
      <w:r w:rsidR="008D4B8A" w:rsidRPr="00CA09EA">
        <w:rPr>
          <w:rFonts w:ascii="Calibri" w:eastAsia="Times New Roman" w:hAnsi="Calibri" w:cs="Calibri"/>
          <w:color w:val="222222"/>
          <w:lang w:val="en-US"/>
          <w:rPrChange w:id="1012" w:author="Denis Engemann" w:date="2018-04-19T23:07:00Z">
            <w:rPr>
              <w:rFonts w:ascii="Calibri" w:eastAsia="Times New Roman" w:hAnsi="Calibri" w:cs="Arial"/>
              <w:color w:val="222222"/>
              <w:lang w:val="en-US"/>
            </w:rPr>
          </w:rPrChange>
        </w:rPr>
        <w:t xml:space="preserve">Many statisticians have a preference for evaluating significance by considering several measures in the same </w:t>
      </w:r>
      <w:r w:rsidR="008D4B8A" w:rsidRPr="00CA09EA">
        <w:rPr>
          <w:rFonts w:ascii="Calibri" w:eastAsia="Times New Roman" w:hAnsi="Calibri" w:cs="Calibri"/>
          <w:color w:val="222222"/>
          <w:lang w:val="en-US"/>
          <w:rPrChange w:id="1013" w:author="Denis Engemann" w:date="2018-04-19T23:07:00Z">
            <w:rPr>
              <w:rFonts w:ascii="Calibri" w:eastAsia="Times New Roman" w:hAnsi="Calibri" w:cs="Arial"/>
              <w:color w:val="222222"/>
              <w:lang w:val="en-US"/>
            </w:rPr>
          </w:rPrChange>
        </w:rPr>
        <w:lastRenderedPageBreak/>
        <w:t xml:space="preserve">model, rather than carrying out simple linear regression based on </w:t>
      </w:r>
      <w:r w:rsidR="000A5F84" w:rsidRPr="00CA09EA">
        <w:rPr>
          <w:rFonts w:ascii="Calibri" w:eastAsia="Times New Roman" w:hAnsi="Calibri" w:cs="Calibri"/>
          <w:color w:val="222222"/>
          <w:lang w:val="en-US"/>
          <w:rPrChange w:id="1014" w:author="Denis Engemann" w:date="2018-04-19T23:07:00Z">
            <w:rPr>
              <w:rFonts w:ascii="Calibri" w:eastAsia="Times New Roman" w:hAnsi="Calibri" w:cs="Arial"/>
              <w:color w:val="222222"/>
              <w:lang w:val="en-US"/>
            </w:rPr>
          </w:rPrChange>
        </w:rPr>
        <w:t xml:space="preserve">one </w:t>
      </w:r>
      <w:r w:rsidR="008D4B8A" w:rsidRPr="00CA09EA">
        <w:rPr>
          <w:rFonts w:ascii="Calibri" w:eastAsia="Times New Roman" w:hAnsi="Calibri" w:cs="Calibri"/>
          <w:color w:val="222222"/>
          <w:lang w:val="en-US"/>
          <w:rPrChange w:id="1015" w:author="Denis Engemann" w:date="2018-04-19T23:07:00Z">
            <w:rPr>
              <w:rFonts w:ascii="Calibri" w:eastAsia="Times New Roman" w:hAnsi="Calibri" w:cs="Arial"/>
              <w:color w:val="222222"/>
              <w:lang w:val="en-US"/>
            </w:rPr>
          </w:rPrChange>
        </w:rPr>
        <w:t>independent variable</w:t>
      </w:r>
      <w:r w:rsidR="000A5F84" w:rsidRPr="00CA09EA">
        <w:rPr>
          <w:rFonts w:ascii="Calibri" w:eastAsia="Times New Roman" w:hAnsi="Calibri" w:cs="Calibri"/>
          <w:color w:val="222222"/>
          <w:lang w:val="en-US"/>
          <w:rPrChange w:id="1016" w:author="Denis Engemann" w:date="2018-04-19T23:07:00Z">
            <w:rPr>
              <w:rFonts w:ascii="Calibri" w:eastAsia="Times New Roman" w:hAnsi="Calibri" w:cs="Arial"/>
              <w:color w:val="222222"/>
              <w:lang w:val="en-US"/>
            </w:rPr>
          </w:rPrChange>
        </w:rPr>
        <w:t xml:space="preserve"> only</w:t>
      </w:r>
      <w:r w:rsidR="008D4B8A" w:rsidRPr="00CA09EA">
        <w:rPr>
          <w:rFonts w:ascii="Calibri" w:eastAsia="Times New Roman" w:hAnsi="Calibri" w:cs="Calibri"/>
          <w:color w:val="222222"/>
          <w:lang w:val="en-US"/>
          <w:rPrChange w:id="1017" w:author="Denis Engemann" w:date="2018-04-19T23:07:00Z">
            <w:rPr>
              <w:rFonts w:ascii="Calibri" w:eastAsia="Times New Roman" w:hAnsi="Calibri" w:cs="Arial"/>
              <w:color w:val="222222"/>
              <w:lang w:val="en-US"/>
            </w:rPr>
          </w:rPrChange>
        </w:rPr>
        <w:t xml:space="preserve"> </w:t>
      </w:r>
      <w:r w:rsidR="00856DA8"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18" w:author="Denis Engemann" w:date="2018-04-19T23:07:00Z">
            <w:rPr>
              <w:rFonts w:ascii="Calibri" w:eastAsia="Times New Roman" w:hAnsi="Calibri" w:cs="Arial"/>
              <w:color w:val="222222"/>
              <w:lang w:val="en-US"/>
            </w:rPr>
          </w:rPrChange>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sidRPr="00CA09EA">
        <w:rPr>
          <w:rFonts w:ascii="Calibri" w:eastAsia="Times New Roman" w:hAnsi="Calibri" w:cs="Calibri"/>
          <w:color w:val="222222"/>
          <w:lang w:val="en-US"/>
          <w:rPrChange w:id="1019"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20" w:author="Denis Engemann" w:date="2018-04-19T23:07:00Z">
            <w:rPr/>
          </w:rPrChange>
        </w:rPr>
        <w:fldChar w:fldCharType="begin"/>
      </w:r>
      <w:r w:rsidR="00690732" w:rsidRPr="00CA09EA">
        <w:rPr>
          <w:rFonts w:ascii="Calibri" w:hAnsi="Calibri" w:cs="Calibri"/>
          <w:lang w:val="en-US"/>
          <w:rPrChange w:id="1021" w:author="Denis Engemann" w:date="2018-04-19T23:07:00Z">
            <w:rPr>
              <w:lang w:val="en-US"/>
            </w:rPr>
          </w:rPrChange>
        </w:rPr>
        <w:instrText xml:space="preserve"> HYPERLINK \l "_ENREF_21" \o "Wu, 2009 #5997" </w:instrText>
      </w:r>
      <w:r w:rsidR="00690732" w:rsidRPr="00CA09EA">
        <w:rPr>
          <w:rFonts w:ascii="Calibri" w:hAnsi="Calibri" w:cs="Calibri"/>
          <w:rPrChange w:id="1022" w:author="Denis Engemann" w:date="2018-04-19T23:07:00Z">
            <w:rPr/>
          </w:rPrChange>
        </w:rPr>
        <w:fldChar w:fldCharType="separate"/>
      </w:r>
      <w:r w:rsidR="007646E0" w:rsidRPr="00CA09EA">
        <w:rPr>
          <w:rFonts w:ascii="Calibri" w:eastAsia="Times New Roman" w:hAnsi="Calibri" w:cs="Calibri"/>
          <w:noProof/>
          <w:color w:val="222222"/>
          <w:lang w:val="en-US"/>
          <w:rPrChange w:id="1023" w:author="Denis Engemann" w:date="2018-04-19T23:07:00Z">
            <w:rPr>
              <w:rFonts w:ascii="Calibri" w:eastAsia="Times New Roman" w:hAnsi="Calibri" w:cs="Arial"/>
              <w:noProof/>
              <w:color w:val="222222"/>
              <w:lang w:val="en-US"/>
            </w:rPr>
          </w:rPrChange>
        </w:rPr>
        <w:t>cf. 21</w:t>
      </w:r>
      <w:r w:rsidR="00690732" w:rsidRPr="00CA09EA">
        <w:rPr>
          <w:rFonts w:ascii="Calibri" w:eastAsia="Times New Roman" w:hAnsi="Calibri" w:cs="Calibri"/>
          <w:noProof/>
          <w:color w:val="222222"/>
          <w:lang w:val="en-US"/>
          <w:rPrChange w:id="1024"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856DA8" w:rsidRPr="00CA09EA">
        <w:rPr>
          <w:rFonts w:ascii="Calibri" w:eastAsia="Times New Roman" w:hAnsi="Calibri" w:cs="Calibri"/>
          <w:color w:val="222222"/>
          <w:lang w:val="en-US"/>
        </w:rPr>
        <w:fldChar w:fldCharType="end"/>
      </w:r>
      <w:r w:rsidR="008D4B8A" w:rsidRPr="00CA09EA">
        <w:rPr>
          <w:rFonts w:ascii="Calibri" w:eastAsia="Times New Roman" w:hAnsi="Calibri" w:cs="Calibri"/>
          <w:color w:val="222222"/>
          <w:lang w:val="en-US"/>
        </w:rPr>
        <w:t xml:space="preserve">. </w:t>
      </w:r>
      <w:r w:rsidR="00A40812" w:rsidRPr="00CA09EA">
        <w:rPr>
          <w:rFonts w:ascii="Calibri" w:eastAsia="Times New Roman" w:hAnsi="Calibri" w:cs="Calibri"/>
          <w:color w:val="222222"/>
          <w:lang w:val="en-US"/>
        </w:rPr>
        <w:t xml:space="preserve">This </w:t>
      </w:r>
      <w:r w:rsidR="00B10BCB" w:rsidRPr="001F0B68">
        <w:rPr>
          <w:rFonts w:ascii="Calibri" w:eastAsia="Times New Roman" w:hAnsi="Calibri" w:cs="Calibri"/>
          <w:color w:val="222222"/>
          <w:lang w:val="en-US"/>
        </w:rPr>
        <w:t>probably most common approach to perform</w:t>
      </w:r>
      <w:r w:rsidR="005A763F" w:rsidRPr="001F0B68">
        <w:rPr>
          <w:rFonts w:ascii="Calibri" w:eastAsia="Times New Roman" w:hAnsi="Calibri" w:cs="Calibri"/>
          <w:color w:val="222222"/>
          <w:lang w:val="en-US"/>
        </w:rPr>
        <w:t xml:space="preserve"> least-squares r</w:t>
      </w:r>
      <w:r w:rsidR="00A40812" w:rsidRPr="001F0B68">
        <w:rPr>
          <w:rFonts w:ascii="Calibri" w:eastAsia="Times New Roman" w:hAnsi="Calibri" w:cs="Calibri"/>
          <w:color w:val="222222"/>
          <w:lang w:val="en-US"/>
        </w:rPr>
        <w:t>egression optimized the following objective:</w:t>
      </w:r>
    </w:p>
    <w:p w14:paraId="554E7BB5" w14:textId="77777777" w:rsidR="00F45FEE" w:rsidRPr="00CA09EA" w:rsidRDefault="00F45FEE" w:rsidP="00EB525A">
      <w:pPr>
        <w:shd w:val="clear" w:color="auto" w:fill="FFFFFF"/>
        <w:rPr>
          <w:rFonts w:ascii="Calibri" w:eastAsia="Times New Roman" w:hAnsi="Calibri" w:cs="Calibri"/>
          <w:color w:val="222222"/>
          <w:lang w:val="en-US"/>
          <w:rPrChange w:id="1025" w:author="Denis Engemann" w:date="2018-04-19T23:07:00Z">
            <w:rPr>
              <w:rFonts w:ascii="Calibri" w:eastAsia="Times New Roman" w:hAnsi="Calibri" w:cs="Arial"/>
              <w:color w:val="222222"/>
              <w:lang w:val="en-US"/>
            </w:rPr>
          </w:rPrChange>
        </w:rPr>
      </w:pPr>
    </w:p>
    <w:p w14:paraId="313FD5DA" w14:textId="05264A92" w:rsidR="00C85609" w:rsidRPr="00CA09EA" w:rsidRDefault="00690732" w:rsidP="00EB525A">
      <w:pPr>
        <w:shd w:val="clear" w:color="auto" w:fill="FFFFFF"/>
        <w:rPr>
          <w:rFonts w:ascii="Calibri" w:eastAsia="Times New Roman" w:hAnsi="Calibri" w:cs="Calibri"/>
          <w:color w:val="222222"/>
          <w:lang w:val="en-US"/>
        </w:rPr>
      </w:pPr>
      <m:oMathPara>
        <m:oMath>
          <m:sSub>
            <m:sSubPr>
              <m:ctrlPr>
                <w:rPr>
                  <w:rFonts w:ascii="Cambria Math" w:hAnsi="Cambria Math" w:cs="Calibri"/>
                  <w:i/>
                </w:rPr>
              </m:ctrlPr>
            </m:sSubPr>
            <m:e>
              <m:r>
                <w:rPr>
                  <w:rFonts w:ascii="Cambria Math" w:hAnsi="Cambria Math" w:cs="Calibri"/>
                </w:rPr>
                <m:t>min</m:t>
              </m:r>
            </m:e>
            <m:sub>
              <m:r>
                <w:rPr>
                  <w:rFonts w:ascii="Cambria Math" w:hAnsi="Cambria Math" w:cs="Calibri"/>
                </w:rPr>
                <m:t>β</m:t>
              </m:r>
              <m:r>
                <w:rPr>
                  <w:rFonts w:ascii="Cambria Math" w:hAnsi="Cambria Math" w:cs="Calibri"/>
                  <w:lang w:val="en-US"/>
                </w:rPr>
                <m:t>∈</m:t>
              </m:r>
              <m:sSup>
                <m:sSupPr>
                  <m:ctrlPr>
                    <w:rPr>
                      <w:rFonts w:ascii="Cambria Math" w:eastAsiaTheme="majorEastAsia" w:hAnsi="Cambria Math" w:cs="Calibri"/>
                      <w:i/>
                      <w:color w:val="243F60" w:themeColor="accent1" w:themeShade="7F"/>
                      <w:lang w:val="en-US"/>
                    </w:rPr>
                  </m:ctrlPr>
                </m:sSupPr>
                <m:e>
                  <m:r>
                    <m:rPr>
                      <m:scr m:val="double-struck"/>
                    </m:rPr>
                    <w:rPr>
                      <w:rFonts w:ascii="Cambria Math" w:hAnsi="Cambria Math" w:cs="Calibri"/>
                      <w:lang w:val="en-US"/>
                    </w:rPr>
                    <m:t>R</m:t>
                  </m:r>
                </m:e>
                <m:sup>
                  <m:r>
                    <w:rPr>
                      <w:rFonts w:ascii="Cambria Math" w:hAnsi="Cambria Math" w:cs="Calibri"/>
                      <w:lang w:val="en-US"/>
                    </w:rPr>
                    <m:t>p</m:t>
                  </m:r>
                </m:sup>
              </m:sSup>
            </m:sub>
          </m:sSub>
          <m:r>
            <w:rPr>
              <w:rFonts w:ascii="Cambria Math" w:hAnsi="Cambria Math" w:cs="Calibri"/>
              <w:lang w:val="en-US"/>
            </w:rPr>
            <m:t xml:space="preserve"> </m:t>
          </m:r>
          <m:d>
            <m:dPr>
              <m:begChr m:val="{"/>
              <m:endChr m:val=""/>
              <m:ctrlPr>
                <w:rPr>
                  <w:rFonts w:ascii="Cambria Math" w:hAnsi="Cambria Math" w:cs="Calibri"/>
                  <w:i/>
                </w:rPr>
              </m:ctrlPr>
            </m:dPr>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lang w:val="en-US"/>
                        </w:rPr>
                        <m:t>1</m:t>
                      </m:r>
                    </m:num>
                    <m:den>
                      <m:r>
                        <w:rPr>
                          <w:rFonts w:ascii="Cambria Math" w:hAnsi="Cambria Math" w:cs="Calibri"/>
                        </w:rPr>
                        <m:t>n</m:t>
                      </m:r>
                    </m:den>
                  </m:f>
                  <m:r>
                    <w:rPr>
                      <w:rFonts w:ascii="Cambria Math" w:hAnsi="Cambria Math" w:cs="Calibri"/>
                      <w:lang w:val="en-US"/>
                    </w:rPr>
                    <m:t xml:space="preserve"> </m:t>
                  </m:r>
                  <m:nary>
                    <m:naryPr>
                      <m:chr m:val="∑"/>
                      <m:limLoc m:val="undOvr"/>
                      <m:ctrlPr>
                        <w:rPr>
                          <w:rFonts w:ascii="Cambria Math" w:hAnsi="Cambria Math" w:cs="Calibri"/>
                          <w:i/>
                        </w:rPr>
                      </m:ctrlPr>
                    </m:naryPr>
                    <m:sub>
                      <m:r>
                        <w:rPr>
                          <w:rFonts w:ascii="Cambria Math" w:hAnsi="Cambria Math" w:cs="Calibri"/>
                        </w:rPr>
                        <m:t>i</m:t>
                      </m:r>
                      <m:r>
                        <w:rPr>
                          <w:rFonts w:ascii="Cambria Math" w:hAnsi="Cambria Math" w:cs="Calibri"/>
                          <w:lang w:val="en-US"/>
                        </w:rPr>
                        <m:t>=1</m:t>
                      </m:r>
                    </m:sub>
                    <m:sup>
                      <m:r>
                        <w:rPr>
                          <w:rFonts w:ascii="Cambria Math" w:hAnsi="Cambria Math" w:cs="Calibri"/>
                        </w:rPr>
                        <m:t>n</m:t>
                      </m:r>
                    </m:sup>
                    <m:e>
                      <m:sSup>
                        <m:sSupPr>
                          <m:ctrlPr>
                            <w:rPr>
                              <w:rFonts w:ascii="Cambria Math" w:hAnsi="Cambria Math" w:cs="Calibri"/>
                              <w:i/>
                              <w:lang w:val="en-US"/>
                            </w:rPr>
                          </m:ctrlPr>
                        </m:sSupPr>
                        <m:e>
                          <m:d>
                            <m:dPr>
                              <m:ctrlPr>
                                <w:rPr>
                                  <w:rFonts w:ascii="Cambria Math" w:hAnsi="Cambria Math" w:cs="Calibri"/>
                                  <w:i/>
                                  <w:lang w:val="en-US"/>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lang w:val="en-US"/>
                                </w:rPr>
                                <m:t>-</m:t>
                              </m:r>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1</m:t>
                                  </m:r>
                                </m:sub>
                              </m:sSub>
                              <m:r>
                                <w:rPr>
                                  <w:rFonts w:ascii="Cambria Math" w:hAnsi="Cambria Math" w:cs="Calibri"/>
                                  <w:lang w:val="en-US"/>
                                </w:rPr>
                                <m:t xml:space="preserve"> -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2</m:t>
                                  </m:r>
                                </m:sub>
                              </m:sSub>
                              <m:r>
                                <w:rPr>
                                  <w:rFonts w:ascii="Cambria Math" w:hAnsi="Cambria Math" w:cs="Calibri"/>
                                  <w:lang w:val="en-US"/>
                                </w:rPr>
                                <m:t xml:space="preserve"> - … - </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p</m:t>
                                  </m:r>
                                </m:sub>
                              </m:sSub>
                              <m:sSub>
                                <m:sSubPr>
                                  <m:ctrlPr>
                                    <w:rPr>
                                      <w:rFonts w:ascii="Cambria Math" w:hAnsi="Cambria Math" w:cs="Calibri"/>
                                      <w:i/>
                                    </w:rPr>
                                  </m:ctrlPr>
                                </m:sSubPr>
                                <m:e>
                                  <m:r>
                                    <w:rPr>
                                      <w:rFonts w:ascii="Cambria Math" w:hAnsi="Cambria Math" w:cs="Calibri"/>
                                    </w:rPr>
                                    <m:t>β</m:t>
                                  </m:r>
                                </m:e>
                                <m:sub>
                                  <m:r>
                                    <w:rPr>
                                      <w:rFonts w:ascii="Cambria Math" w:hAnsi="Cambria Math" w:cs="Calibri"/>
                                      <w:lang w:val="en-US"/>
                                    </w:rPr>
                                    <m:t>p</m:t>
                                  </m:r>
                                </m:sub>
                              </m:sSub>
                              <m:ctrlPr>
                                <w:rPr>
                                  <w:rFonts w:ascii="Cambria Math" w:hAnsi="Cambria Math" w:cs="Calibri"/>
                                  <w:i/>
                                  <w:lang w:val="en-US"/>
                                  <w:rPrChange w:id="1026" w:author="Denis Engemann" w:date="2018-04-19T23:07:00Z">
                                    <w:rPr>
                                      <w:rFonts w:ascii="Cambria Math" w:hAnsi="Cambria Math"/>
                                      <w:i/>
                                      <w:lang w:val="en-US"/>
                                    </w:rPr>
                                  </w:rPrChange>
                                </w:rPr>
                              </m:ctrlPr>
                            </m:e>
                          </m:d>
                          <m:ctrlPr>
                            <w:rPr>
                              <w:rFonts w:ascii="Cambria Math" w:hAnsi="Cambria Math" w:cs="Calibri"/>
                              <w:i/>
                              <w:lang w:val="en-US"/>
                              <w:rPrChange w:id="1027" w:author="Denis Engemann" w:date="2018-04-19T23:07:00Z">
                                <w:rPr>
                                  <w:rFonts w:ascii="Cambria Math" w:hAnsi="Cambria Math"/>
                                  <w:i/>
                                  <w:lang w:val="en-US"/>
                                </w:rPr>
                              </w:rPrChange>
                            </w:rPr>
                          </m:ctrlPr>
                        </m:e>
                        <m:sup>
                          <m:r>
                            <w:rPr>
                              <w:rFonts w:ascii="Cambria Math" w:hAnsi="Cambria Math" w:cs="Calibri"/>
                              <w:lang w:val="en-US"/>
                            </w:rPr>
                            <m:t>2</m:t>
                          </m:r>
                        </m:sup>
                      </m:sSup>
                      <m:r>
                        <w:rPr>
                          <w:rFonts w:ascii="Cambria Math" w:hAnsi="Cambria Math" w:cs="Calibri"/>
                          <w:lang w:val="en-US"/>
                        </w:rPr>
                        <m:t xml:space="preserve"> </m:t>
                      </m:r>
                    </m:e>
                  </m:nary>
                </m:e>
              </m:d>
            </m:e>
          </m:d>
          <m:r>
            <w:rPr>
              <w:rFonts w:ascii="Cambria Math" w:hAnsi="Cambria Math" w:cs="Calibri"/>
              <w:lang w:val="en-US"/>
            </w:rPr>
            <m:t>,</m:t>
          </m:r>
        </m:oMath>
      </m:oMathPara>
    </w:p>
    <w:p w14:paraId="4FEE4762" w14:textId="77777777" w:rsidR="00C85609" w:rsidRPr="001F0B68" w:rsidRDefault="00C85609" w:rsidP="00EB525A">
      <w:pPr>
        <w:shd w:val="clear" w:color="auto" w:fill="FFFFFF"/>
        <w:rPr>
          <w:rFonts w:ascii="Calibri" w:eastAsia="Times New Roman" w:hAnsi="Calibri" w:cs="Calibri"/>
          <w:color w:val="222222"/>
          <w:lang w:val="en-US"/>
        </w:rPr>
      </w:pPr>
    </w:p>
    <w:p w14:paraId="6A857563" w14:textId="5E0B94DD" w:rsidR="005773F6" w:rsidRPr="007E1A4E" w:rsidRDefault="00E85D69" w:rsidP="00766769">
      <w:pPr>
        <w:shd w:val="clear" w:color="auto" w:fill="FFFFFF"/>
        <w:jc w:val="both"/>
        <w:rPr>
          <w:rFonts w:ascii="Calibri" w:eastAsia="Times New Roman" w:hAnsi="Calibri" w:cs="Calibri"/>
          <w:color w:val="222222"/>
          <w:lang w:val="en-US"/>
        </w:rPr>
      </w:pPr>
      <w:r w:rsidRPr="001F0B68">
        <w:rPr>
          <w:rFonts w:ascii="Calibri" w:eastAsia="Times New Roman" w:hAnsi="Calibri" w:cs="Calibri"/>
          <w:color w:val="222222"/>
          <w:lang w:val="en-US"/>
        </w:rPr>
        <w:t>where</w:t>
      </w:r>
      <w:r w:rsidR="007D0C5F" w:rsidRPr="001F0B68">
        <w:rPr>
          <w:rFonts w:ascii="Calibri" w:eastAsia="Times New Roman" w:hAnsi="Calibri" w:cs="Calibri"/>
          <w:color w:val="222222"/>
          <w:lang w:val="en-US"/>
        </w:rPr>
        <w:t xml:space="preserve"> </w:t>
      </w:r>
      <m:oMath>
        <m:r>
          <w:rPr>
            <w:rFonts w:ascii="Cambria Math" w:eastAsia="Times New Roman" w:hAnsi="Cambria Math" w:cs="Calibri"/>
            <w:color w:val="222222"/>
            <w:lang w:val="en-US"/>
          </w:rPr>
          <m:t>n</m:t>
        </m:r>
      </m:oMath>
      <w:r w:rsidRPr="001F0B68">
        <w:rPr>
          <w:rFonts w:ascii="Calibri" w:eastAsia="Times New Roman" w:hAnsi="Calibri" w:cs="Calibri"/>
          <w:color w:val="222222"/>
          <w:lang w:val="en-US"/>
        </w:rPr>
        <w:t xml:space="preserve"> </w:t>
      </w:r>
      <w:r w:rsidR="00AE1E14" w:rsidRPr="007E1A4E">
        <w:rPr>
          <w:rFonts w:ascii="Calibri" w:eastAsia="Times New Roman" w:hAnsi="Calibri" w:cs="Calibri"/>
          <w:color w:val="222222"/>
          <w:lang w:val="en-US"/>
        </w:rPr>
        <w:t xml:space="preserve">is the number of </w:t>
      </w:r>
      <w:r w:rsidR="007D0C5F" w:rsidRPr="007E1A4E">
        <w:rPr>
          <w:rFonts w:ascii="Calibri" w:eastAsia="Times New Roman" w:hAnsi="Calibri" w:cs="Calibri"/>
          <w:color w:val="222222"/>
          <w:lang w:val="en-US"/>
        </w:rPr>
        <w:t xml:space="preserve">individuals who contributed to the dataset, </w:t>
      </w:r>
      <m:oMath>
        <m:r>
          <w:rPr>
            <w:rFonts w:ascii="Cambria Math" w:eastAsia="Times New Roman" w:hAnsi="Cambria Math" w:cs="Calibri"/>
            <w:color w:val="222222"/>
            <w:lang w:val="en-US"/>
          </w:rPr>
          <m:t>p</m:t>
        </m:r>
      </m:oMath>
      <w:r w:rsidR="00553AB8" w:rsidRPr="007E1A4E">
        <w:rPr>
          <w:rFonts w:ascii="Calibri" w:eastAsia="Times New Roman" w:hAnsi="Calibri" w:cs="Calibri"/>
          <w:color w:val="222222"/>
          <w:lang w:val="en-US"/>
        </w:rPr>
        <w:t xml:space="preserve"> is the number of </w:t>
      </w:r>
      <w:r w:rsidR="007B4442" w:rsidRPr="007E1A4E">
        <w:rPr>
          <w:rFonts w:ascii="Calibri" w:eastAsia="Times New Roman" w:hAnsi="Calibri" w:cs="Calibri"/>
          <w:color w:val="222222"/>
          <w:lang w:val="en-US"/>
        </w:rPr>
        <w:t xml:space="preserve">input </w:t>
      </w:r>
      <w:r w:rsidR="00553AB8" w:rsidRPr="007E1A4E">
        <w:rPr>
          <w:rFonts w:ascii="Calibri" w:eastAsia="Times New Roman" w:hAnsi="Calibri" w:cs="Calibri"/>
          <w:color w:val="222222"/>
          <w:lang w:val="en-US"/>
        </w:rPr>
        <w:t xml:space="preserve">variables </w:t>
      </w:r>
      <m:oMath>
        <m:sSub>
          <m:sSubPr>
            <m:ctrlPr>
              <w:rPr>
                <w:rFonts w:ascii="Cambria Math" w:eastAsia="Times New Roman" w:hAnsi="Cambria Math" w:cs="Calibri"/>
                <w:i/>
                <w:color w:val="222222"/>
                <w:lang w:val="en-US"/>
              </w:rPr>
            </m:ctrlPr>
          </m:sSubPr>
          <m:e>
            <m:r>
              <w:rPr>
                <w:rFonts w:ascii="Cambria Math" w:eastAsia="Times New Roman" w:hAnsi="Cambria Math" w:cs="Calibri"/>
                <w:color w:val="222222"/>
                <w:lang w:val="en-US"/>
              </w:rPr>
              <m:t>x</m:t>
            </m:r>
          </m:e>
          <m:sub>
            <m:r>
              <w:rPr>
                <w:rFonts w:ascii="Cambria Math" w:eastAsia="Times New Roman" w:hAnsi="Cambria Math" w:cs="Calibri"/>
                <w:color w:val="222222"/>
                <w:lang w:val="en-US"/>
              </w:rPr>
              <m:t>i</m:t>
            </m:r>
          </m:sub>
        </m:sSub>
      </m:oMath>
      <w:r w:rsidR="007B4442" w:rsidRPr="00CA09EA">
        <w:rPr>
          <w:rFonts w:ascii="Calibri" w:eastAsia="Times New Roman" w:hAnsi="Calibri" w:cs="Calibri"/>
          <w:color w:val="222222"/>
          <w:lang w:val="en-US"/>
        </w:rPr>
        <w:t xml:space="preserve"> </w:t>
      </w:r>
      <w:r w:rsidR="009D4724" w:rsidRPr="00CA09EA">
        <w:rPr>
          <w:rFonts w:ascii="Calibri" w:eastAsia="Times New Roman" w:hAnsi="Calibri" w:cs="Calibri"/>
          <w:color w:val="222222"/>
          <w:lang w:val="en-US"/>
        </w:rPr>
        <w:t xml:space="preserve">(called </w:t>
      </w:r>
      <w:r w:rsidR="009D4724" w:rsidRPr="001F0B68">
        <w:rPr>
          <w:rFonts w:ascii="Calibri" w:eastAsia="Times New Roman" w:hAnsi="Calibri" w:cs="Calibri"/>
          <w:i/>
          <w:color w:val="222222"/>
          <w:lang w:val="en-US"/>
        </w:rPr>
        <w:t xml:space="preserve">independent </w:t>
      </w:r>
      <w:r w:rsidR="009D4724" w:rsidRPr="001F0B68">
        <w:rPr>
          <w:rFonts w:ascii="Calibri" w:eastAsia="Times New Roman" w:hAnsi="Calibri" w:cs="Calibri"/>
          <w:color w:val="222222"/>
          <w:lang w:val="en-US"/>
        </w:rPr>
        <w:t xml:space="preserve">or </w:t>
      </w:r>
      <w:r w:rsidR="009D4724" w:rsidRPr="001F0B68">
        <w:rPr>
          <w:rFonts w:ascii="Calibri" w:eastAsia="Times New Roman" w:hAnsi="Calibri" w:cs="Calibri"/>
          <w:i/>
          <w:color w:val="222222"/>
          <w:lang w:val="en-US"/>
        </w:rPr>
        <w:t>explanatory variables</w:t>
      </w:r>
      <w:r w:rsidR="009D4724" w:rsidRPr="001F0B68">
        <w:rPr>
          <w:rFonts w:ascii="Calibri" w:eastAsia="Times New Roman" w:hAnsi="Calibri" w:cs="Calibri"/>
          <w:color w:val="222222"/>
          <w:lang w:val="en-US"/>
        </w:rPr>
        <w:t xml:space="preserve">) </w:t>
      </w:r>
      <w:r w:rsidR="00553AB8" w:rsidRPr="001F0B68">
        <w:rPr>
          <w:rFonts w:ascii="Calibri" w:eastAsia="Times New Roman" w:hAnsi="Calibri" w:cs="Calibri"/>
          <w:color w:val="222222"/>
          <w:lang w:val="en-US"/>
        </w:rPr>
        <w:t>measured for each individual,</w:t>
      </w:r>
      <w:r w:rsidR="00505200" w:rsidRPr="007E1A4E">
        <w:rPr>
          <w:rFonts w:ascii="Calibri" w:eastAsia="Times New Roman" w:hAnsi="Calibri" w:cs="Calibri"/>
          <w:color w:val="222222"/>
          <w:lang w:val="en-US"/>
        </w:rPr>
        <w:t xml:space="preserve"> and</w:t>
      </w:r>
      <w:r w:rsidR="00553AB8" w:rsidRPr="007E1A4E">
        <w:rPr>
          <w:rFonts w:ascii="Calibri" w:eastAsia="Times New Roman" w:hAnsi="Calibri" w:cs="Calibri"/>
          <w:color w:val="222222"/>
          <w:lang w:val="en-US"/>
        </w:rPr>
        <w:t xml:space="preserve"> </w:t>
      </w:r>
      <m:oMath>
        <m:r>
          <w:rPr>
            <w:rFonts w:ascii="Cambria Math" w:eastAsia="Times New Roman" w:hAnsi="Cambria Math" w:cs="Calibri"/>
            <w:color w:val="222222"/>
            <w:lang w:val="en-US"/>
          </w:rPr>
          <m:t>y</m:t>
        </m:r>
      </m:oMath>
      <w:r w:rsidR="00505200" w:rsidRPr="007E1A4E">
        <w:rPr>
          <w:rFonts w:ascii="Calibri" w:eastAsia="Times New Roman" w:hAnsi="Calibri" w:cs="Calibri"/>
          <w:color w:val="222222"/>
          <w:lang w:val="en-US"/>
        </w:rPr>
        <w:t xml:space="preserve"> is the </w:t>
      </w:r>
      <w:r w:rsidR="009D4724" w:rsidRPr="007E1A4E">
        <w:rPr>
          <w:rFonts w:ascii="Calibri" w:eastAsia="Times New Roman" w:hAnsi="Calibri" w:cs="Calibri"/>
          <w:color w:val="222222"/>
          <w:lang w:val="en-US"/>
        </w:rPr>
        <w:t xml:space="preserve">outcome measure (called </w:t>
      </w:r>
      <w:commentRangeStart w:id="1028"/>
      <w:r w:rsidR="009D4724" w:rsidRPr="007E1A4E">
        <w:rPr>
          <w:rFonts w:ascii="Calibri" w:eastAsia="Times New Roman" w:hAnsi="Calibri" w:cs="Calibri"/>
          <w:i/>
          <w:color w:val="222222"/>
          <w:lang w:val="en-US"/>
        </w:rPr>
        <w:t xml:space="preserve">dependent </w:t>
      </w:r>
      <w:r w:rsidR="009D4724" w:rsidRPr="007E1A4E">
        <w:rPr>
          <w:rFonts w:ascii="Calibri" w:eastAsia="Times New Roman" w:hAnsi="Calibri" w:cs="Calibri"/>
          <w:color w:val="222222"/>
          <w:lang w:val="en-US"/>
        </w:rPr>
        <w:t xml:space="preserve">or </w:t>
      </w:r>
      <w:r w:rsidR="009D4724" w:rsidRPr="007E1A4E">
        <w:rPr>
          <w:rFonts w:ascii="Calibri" w:eastAsia="Times New Roman" w:hAnsi="Calibri" w:cs="Calibri"/>
          <w:i/>
          <w:color w:val="222222"/>
          <w:lang w:val="en-US"/>
        </w:rPr>
        <w:t>explained variable</w:t>
      </w:r>
      <w:r w:rsidR="009D4724" w:rsidRPr="007E1A4E">
        <w:rPr>
          <w:rFonts w:ascii="Calibri" w:eastAsia="Times New Roman" w:hAnsi="Calibri" w:cs="Calibri"/>
          <w:color w:val="222222"/>
          <w:lang w:val="en-US"/>
        </w:rPr>
        <w:t>)</w:t>
      </w:r>
      <w:r w:rsidR="00505200" w:rsidRPr="007E1A4E">
        <w:rPr>
          <w:rFonts w:ascii="Calibri" w:eastAsia="Times New Roman" w:hAnsi="Calibri" w:cs="Calibri"/>
          <w:color w:val="222222"/>
          <w:lang w:val="en-US"/>
        </w:rPr>
        <w:t xml:space="preserve"> </w:t>
      </w:r>
      <w:commentRangeEnd w:id="1028"/>
      <w:r w:rsidR="007E1A4E">
        <w:rPr>
          <w:rStyle w:val="CommentReference"/>
          <w:rFonts w:asciiTheme="minorHAnsi" w:hAnsiTheme="minorHAnsi" w:cstheme="minorBidi"/>
          <w:lang w:val="en-US" w:eastAsia="en-US"/>
        </w:rPr>
        <w:commentReference w:id="1028"/>
      </w:r>
      <w:r w:rsidR="00505200" w:rsidRPr="007E1A4E">
        <w:rPr>
          <w:rFonts w:ascii="Calibri" w:eastAsia="Times New Roman" w:hAnsi="Calibri" w:cs="Calibri"/>
          <w:color w:val="222222"/>
          <w:lang w:val="en-US"/>
        </w:rPr>
        <w:t xml:space="preserve">that </w:t>
      </w:r>
      <w:r w:rsidR="005D16B2" w:rsidRPr="007E1A4E">
        <w:rPr>
          <w:rFonts w:ascii="Calibri" w:eastAsia="Times New Roman" w:hAnsi="Calibri" w:cs="Calibri"/>
          <w:color w:val="222222"/>
          <w:lang w:val="en-US"/>
        </w:rPr>
        <w:t xml:space="preserve">is to be expressed as a weighted sum of the variables </w:t>
      </w:r>
      <m:oMath>
        <m:r>
          <w:rPr>
            <w:rFonts w:ascii="Cambria Math" w:eastAsia="Times New Roman" w:hAnsi="Cambria Math" w:cs="Calibri"/>
            <w:color w:val="222222"/>
            <w:lang w:val="en-US"/>
          </w:rPr>
          <m:t>x</m:t>
        </m:r>
      </m:oMath>
      <w:r w:rsidR="005D16B2" w:rsidRPr="007E1A4E">
        <w:rPr>
          <w:rFonts w:ascii="Calibri" w:eastAsia="Times New Roman" w:hAnsi="Calibri" w:cs="Calibri"/>
          <w:color w:val="222222"/>
          <w:lang w:val="en-US"/>
        </w:rPr>
        <w:t>.</w:t>
      </w:r>
      <w:r w:rsidR="003D2484" w:rsidRPr="007E1A4E">
        <w:rPr>
          <w:rFonts w:ascii="Calibri" w:eastAsia="Times New Roman" w:hAnsi="Calibri" w:cs="Calibri"/>
          <w:color w:val="222222"/>
          <w:lang w:val="en-US"/>
        </w:rPr>
        <w:t xml:space="preserve"> The data were standardized by mean centering to zero and variance scaling to one.</w:t>
      </w:r>
      <w:r w:rsidR="005D16B2" w:rsidRPr="00CA09EA">
        <w:rPr>
          <w:rFonts w:ascii="Calibri" w:eastAsia="Times New Roman" w:hAnsi="Calibri" w:cs="Calibri"/>
          <w:color w:val="222222"/>
          <w:lang w:val="en-US"/>
          <w:rPrChange w:id="1029" w:author="Denis Engemann" w:date="2018-04-19T23:07:00Z">
            <w:rPr>
              <w:rFonts w:ascii="Calibri" w:eastAsia="Times New Roman" w:hAnsi="Calibri" w:cs="Arial"/>
              <w:color w:val="222222"/>
              <w:lang w:val="en-US"/>
            </w:rPr>
          </w:rPrChange>
        </w:rPr>
        <w:t xml:space="preserve"> This linear combination </w:t>
      </w:r>
      <w:r w:rsidR="00BD4730" w:rsidRPr="00CA09EA">
        <w:rPr>
          <w:rFonts w:ascii="Calibri" w:eastAsia="Times New Roman" w:hAnsi="Calibri" w:cs="Calibri"/>
          <w:color w:val="222222"/>
          <w:lang w:val="en-US"/>
          <w:rPrChange w:id="1030" w:author="Denis Engemann" w:date="2018-04-19T23:07:00Z">
            <w:rPr>
              <w:rFonts w:ascii="Calibri" w:eastAsia="Times New Roman" w:hAnsi="Calibri" w:cs="Arial"/>
              <w:color w:val="222222"/>
              <w:lang w:val="en-US"/>
            </w:rPr>
          </w:rPrChange>
        </w:rPr>
        <w:t xml:space="preserve">is estimated by fitting the </w:t>
      </w:r>
      <w:r w:rsidR="008B2A70" w:rsidRPr="00CA09EA">
        <w:rPr>
          <w:rFonts w:ascii="Calibri" w:eastAsia="Times New Roman" w:hAnsi="Calibri" w:cs="Calibri"/>
          <w:color w:val="222222"/>
          <w:lang w:val="en-US"/>
          <w:rPrChange w:id="1031" w:author="Denis Engemann" w:date="2018-04-19T23:07:00Z">
            <w:rPr>
              <w:rFonts w:ascii="Calibri" w:eastAsia="Times New Roman" w:hAnsi="Calibri" w:cs="Arial"/>
              <w:color w:val="222222"/>
              <w:lang w:val="en-US"/>
            </w:rPr>
          </w:rPrChange>
        </w:rPr>
        <w:t>(</w:t>
      </w:r>
      <w:r w:rsidR="00BD4730" w:rsidRPr="00CA09EA">
        <w:rPr>
          <w:rFonts w:ascii="Calibri" w:eastAsia="Times New Roman" w:hAnsi="Calibri" w:cs="Calibri"/>
          <w:color w:val="222222"/>
          <w:lang w:val="en-US"/>
          <w:rPrChange w:id="1032" w:author="Denis Engemann" w:date="2018-04-19T23:07:00Z">
            <w:rPr>
              <w:rFonts w:ascii="Calibri" w:eastAsia="Times New Roman" w:hAnsi="Calibri" w:cs="Arial"/>
              <w:color w:val="222222"/>
              <w:lang w:val="en-US"/>
            </w:rPr>
          </w:rPrChange>
        </w:rPr>
        <w:t>randomly initialized</w:t>
      </w:r>
      <w:r w:rsidR="008B2A70" w:rsidRPr="00CA09EA">
        <w:rPr>
          <w:rFonts w:ascii="Calibri" w:eastAsia="Times New Roman" w:hAnsi="Calibri" w:cs="Calibri"/>
          <w:color w:val="222222"/>
          <w:lang w:val="en-US"/>
          <w:rPrChange w:id="1033" w:author="Denis Engemann" w:date="2018-04-19T23:07:00Z">
            <w:rPr>
              <w:rFonts w:ascii="Calibri" w:eastAsia="Times New Roman" w:hAnsi="Calibri" w:cs="Arial"/>
              <w:color w:val="222222"/>
              <w:lang w:val="en-US"/>
            </w:rPr>
          </w:rPrChange>
        </w:rPr>
        <w:t>)</w:t>
      </w:r>
      <w:r w:rsidR="00BD4730" w:rsidRPr="00CA09EA">
        <w:rPr>
          <w:rFonts w:ascii="Calibri" w:eastAsia="Times New Roman" w:hAnsi="Calibri" w:cs="Calibri"/>
          <w:color w:val="222222"/>
          <w:lang w:val="en-US"/>
          <w:rPrChange w:id="1034" w:author="Denis Engemann" w:date="2018-04-19T23:07:00Z">
            <w:rPr>
              <w:rFonts w:ascii="Calibri" w:eastAsia="Times New Roman" w:hAnsi="Calibri" w:cs="Arial"/>
              <w:color w:val="222222"/>
              <w:lang w:val="en-US"/>
            </w:rPr>
          </w:rPrChange>
        </w:rPr>
        <w:t xml:space="preserve"> </w:t>
      </w:r>
      <m:oMath>
        <m:r>
          <w:rPr>
            <w:rFonts w:ascii="Cambria Math" w:hAnsi="Cambria Math" w:cs="Calibri"/>
            <w:rPrChange w:id="1035" w:author="Denis Engemann" w:date="2018-04-19T23:07:00Z">
              <w:rPr>
                <w:rFonts w:ascii="Cambria Math" w:hAnsi="Cambria Math"/>
              </w:rPr>
            </w:rPrChange>
          </w:rPr>
          <m:t>β</m:t>
        </m:r>
      </m:oMath>
      <w:r w:rsidR="00BD4730" w:rsidRPr="00CA09EA">
        <w:rPr>
          <w:rFonts w:ascii="Calibri" w:eastAsia="Times New Roman" w:hAnsi="Calibri" w:cs="Calibri"/>
          <w:lang w:val="en-US"/>
          <w:rPrChange w:id="1036" w:author="Denis Engemann" w:date="2018-04-19T23:07:00Z">
            <w:rPr>
              <w:rFonts w:ascii="Calibri" w:eastAsia="Times New Roman" w:hAnsi="Calibri" w:cs="Arial"/>
              <w:lang w:val="en-US"/>
            </w:rPr>
          </w:rPrChange>
        </w:rPr>
        <w:t xml:space="preserve"> coefficients to the observations in the dataset.</w:t>
      </w:r>
      <w:r w:rsidR="005773F6" w:rsidRPr="00CA09EA">
        <w:rPr>
          <w:rFonts w:ascii="Calibri" w:eastAsia="Times New Roman" w:hAnsi="Calibri" w:cs="Calibri"/>
          <w:lang w:val="en-US"/>
          <w:rPrChange w:id="1037" w:author="Denis Engemann" w:date="2018-04-19T23:07:00Z">
            <w:rPr>
              <w:rFonts w:ascii="Calibri" w:eastAsia="Times New Roman" w:hAnsi="Calibri" w:cs="Arial"/>
              <w:lang w:val="en-US"/>
            </w:rPr>
          </w:rPrChange>
        </w:rPr>
        <w:t xml:space="preserve"> </w:t>
      </w:r>
      <w:r w:rsidR="00C819FB" w:rsidRPr="00CA09EA">
        <w:rPr>
          <w:rFonts w:ascii="Calibri" w:hAnsi="Calibri" w:cs="Calibri"/>
          <w:color w:val="000000"/>
          <w:lang w:val="en-US" w:eastAsia="en-US"/>
          <w:rPrChange w:id="1038" w:author="Denis Engemann" w:date="2018-04-19T23:07:00Z">
            <w:rPr>
              <w:rFonts w:ascii="Calibri" w:hAnsi="Calibri" w:cs="Arial"/>
              <w:color w:val="000000"/>
              <w:lang w:val="en-US" w:eastAsia="en-US"/>
            </w:rPr>
          </w:rPrChange>
        </w:rPr>
        <w:t>The approach can answer questions about</w:t>
      </w:r>
      <w:r w:rsidR="001C1457" w:rsidRPr="00CA09EA">
        <w:rPr>
          <w:rFonts w:ascii="Calibri" w:hAnsi="Calibri" w:cs="Calibri"/>
          <w:color w:val="000000"/>
          <w:lang w:val="en-US" w:eastAsia="en-US"/>
          <w:rPrChange w:id="1039" w:author="Denis Engemann" w:date="2018-04-19T23:07:00Z">
            <w:rPr>
              <w:rFonts w:ascii="Calibri" w:hAnsi="Calibri" w:cs="Arial"/>
              <w:color w:val="000000"/>
              <w:lang w:val="en-US" w:eastAsia="en-US"/>
            </w:rPr>
          </w:rPrChange>
        </w:rPr>
        <w:t xml:space="preserve"> the relative contributions of each of the input variables in explaining the output y.</w:t>
      </w:r>
      <w:r w:rsidR="001C1457" w:rsidRPr="00CA09EA">
        <w:rPr>
          <w:rFonts w:ascii="Calibri" w:eastAsia="Times New Roman" w:hAnsi="Calibri" w:cs="Calibri"/>
          <w:lang w:val="en-US"/>
          <w:rPrChange w:id="1040" w:author="Denis Engemann" w:date="2018-04-19T23:07:00Z">
            <w:rPr>
              <w:rFonts w:ascii="Calibri" w:eastAsia="Times New Roman" w:hAnsi="Calibri" w:cs="Arial"/>
              <w:lang w:val="en-US"/>
            </w:rPr>
          </w:rPrChange>
        </w:rPr>
        <w:t xml:space="preserve"> </w:t>
      </w:r>
      <w:r w:rsidR="00766769" w:rsidRPr="00CA09EA">
        <w:rPr>
          <w:rFonts w:ascii="Calibri" w:eastAsia="Times New Roman" w:hAnsi="Calibri" w:cs="Calibri"/>
          <w:color w:val="222222"/>
          <w:lang w:val="en-US"/>
          <w:rPrChange w:id="1041" w:author="Denis Engemann" w:date="2018-04-19T23:07:00Z">
            <w:rPr>
              <w:rFonts w:ascii="Calibri" w:eastAsia="Times New Roman" w:hAnsi="Calibri" w:cs="Arial"/>
              <w:color w:val="222222"/>
              <w:lang w:val="en-US"/>
            </w:rPr>
          </w:rPrChange>
        </w:rPr>
        <w:t xml:space="preserve">Mechanisms in the data are assumed to be sufficiently described by means and variances as parts of the probability model </w:t>
      </w:r>
      <w:r w:rsidR="00766769"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42" w:author="Denis Engemann" w:date="2018-04-19T23:07:00Z">
            <w:rPr>
              <w:rFonts w:ascii="Calibri" w:eastAsia="Times New Roman" w:hAnsi="Calibri" w:cs="Arial"/>
              <w:color w:val="222222"/>
              <w:lang w:val="en-US"/>
            </w:rPr>
          </w:rPrChange>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CA09EA">
        <w:rPr>
          <w:rFonts w:ascii="Calibri" w:eastAsia="Times New Roman" w:hAnsi="Calibri" w:cs="Calibri"/>
          <w:color w:val="222222"/>
          <w:lang w:val="en-US"/>
          <w:rPrChange w:id="1043"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44" w:author="Denis Engemann" w:date="2018-04-19T23:07:00Z">
            <w:rPr/>
          </w:rPrChange>
        </w:rPr>
        <w:fldChar w:fldCharType="begin"/>
      </w:r>
      <w:r w:rsidR="00690732" w:rsidRPr="00CA09EA">
        <w:rPr>
          <w:rFonts w:ascii="Calibri" w:hAnsi="Calibri" w:cs="Calibri"/>
          <w:lang w:val="en-US"/>
          <w:rPrChange w:id="1045" w:author="Denis Engemann" w:date="2018-04-19T23:07:00Z">
            <w:rPr/>
          </w:rPrChange>
        </w:rPr>
        <w:instrText xml:space="preserve"> HYPERLINK \l "_ENREF_16" \o "Casella, 2002 #6913" </w:instrText>
      </w:r>
      <w:r w:rsidR="00690732" w:rsidRPr="00CA09EA">
        <w:rPr>
          <w:rFonts w:ascii="Calibri" w:hAnsi="Calibri" w:cs="Calibri"/>
          <w:rPrChange w:id="1046" w:author="Denis Engemann" w:date="2018-04-19T23:07:00Z">
            <w:rPr/>
          </w:rPrChange>
        </w:rPr>
        <w:fldChar w:fldCharType="separate"/>
      </w:r>
      <w:r w:rsidR="007646E0" w:rsidRPr="00CA09EA">
        <w:rPr>
          <w:rFonts w:ascii="Calibri" w:eastAsia="Times New Roman" w:hAnsi="Calibri" w:cs="Calibri"/>
          <w:noProof/>
          <w:color w:val="222222"/>
          <w:lang w:val="en-US"/>
          <w:rPrChange w:id="1047" w:author="Denis Engemann" w:date="2018-04-19T23:07:00Z">
            <w:rPr>
              <w:rFonts w:ascii="Calibri" w:eastAsia="Times New Roman" w:hAnsi="Calibri" w:cs="Arial"/>
              <w:noProof/>
              <w:color w:val="222222"/>
              <w:lang w:val="en-US"/>
            </w:rPr>
          </w:rPrChange>
        </w:rPr>
        <w:t>16</w:t>
      </w:r>
      <w:r w:rsidR="00690732" w:rsidRPr="00CA09EA">
        <w:rPr>
          <w:rFonts w:ascii="Calibri" w:eastAsia="Times New Roman" w:hAnsi="Calibri" w:cs="Calibri"/>
          <w:noProof/>
          <w:color w:val="222222"/>
          <w:lang w:val="en-US"/>
          <w:rPrChange w:id="1048"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766769" w:rsidRPr="00CA09EA">
        <w:rPr>
          <w:rFonts w:ascii="Calibri" w:eastAsia="Times New Roman" w:hAnsi="Calibri" w:cs="Calibri"/>
          <w:color w:val="222222"/>
          <w:lang w:val="en-US"/>
        </w:rPr>
        <w:fldChar w:fldCharType="end"/>
      </w:r>
      <w:r w:rsidR="00766769" w:rsidRPr="00CA09EA">
        <w:rPr>
          <w:rFonts w:ascii="Calibri" w:eastAsia="Times New Roman" w:hAnsi="Calibri" w:cs="Calibri"/>
          <w:color w:val="222222"/>
          <w:lang w:val="en-US"/>
        </w:rPr>
        <w:t xml:space="preserve">. </w:t>
      </w:r>
      <w:r w:rsidR="0099524D" w:rsidRPr="00CA09EA">
        <w:rPr>
          <w:rFonts w:ascii="Calibri" w:eastAsia="Times New Roman" w:hAnsi="Calibri" w:cs="Calibri"/>
          <w:lang w:val="en-US"/>
        </w:rPr>
        <w:t>T</w:t>
      </w:r>
      <w:r w:rsidR="005773F6" w:rsidRPr="001F0B68">
        <w:rPr>
          <w:rFonts w:ascii="Calibri" w:eastAsia="Times New Roman" w:hAnsi="Calibri" w:cs="Calibri"/>
          <w:color w:val="222222"/>
          <w:lang w:val="en-US"/>
        </w:rPr>
        <w:t xml:space="preserve">he </w:t>
      </w:r>
      <w:r w:rsidR="000E27E3" w:rsidRPr="001F0B68">
        <w:rPr>
          <w:rFonts w:ascii="Calibri" w:eastAsia="Times New Roman" w:hAnsi="Calibri" w:cs="Calibri"/>
          <w:lang w:val="en-US"/>
        </w:rPr>
        <w:t>fitted</w:t>
      </w:r>
      <w:r w:rsidR="000E27E3" w:rsidRPr="001F0B68">
        <w:rPr>
          <w:rFonts w:ascii="Calibri" w:eastAsia="Times New Roman" w:hAnsi="Calibri" w:cs="Calibri"/>
          <w:color w:val="222222"/>
          <w:lang w:val="en-US"/>
        </w:rPr>
        <w:t xml:space="preserve"> </w:t>
      </w:r>
      <w:r w:rsidR="005773F6" w:rsidRPr="001F0B68">
        <w:rPr>
          <w:rFonts w:ascii="Calibri" w:eastAsia="Times New Roman" w:hAnsi="Calibri" w:cs="Calibri"/>
          <w:color w:val="222222"/>
          <w:lang w:val="en-US"/>
        </w:rPr>
        <w:t xml:space="preserve">model is </w:t>
      </w:r>
      <w:r w:rsidR="008B3F73" w:rsidRPr="001F0B68">
        <w:rPr>
          <w:rFonts w:ascii="Calibri" w:eastAsia="Times New Roman" w:hAnsi="Calibri" w:cs="Calibri"/>
          <w:color w:val="222222"/>
          <w:lang w:val="en-US"/>
        </w:rPr>
        <w:t xml:space="preserve">assumed to </w:t>
      </w:r>
      <w:r w:rsidR="0099524D" w:rsidRPr="007E1A4E">
        <w:rPr>
          <w:rFonts w:ascii="Calibri" w:eastAsia="Times New Roman" w:hAnsi="Calibri" w:cs="Calibri"/>
          <w:color w:val="222222"/>
          <w:lang w:val="en-US"/>
        </w:rPr>
        <w:t>encapsulate</w:t>
      </w:r>
      <w:r w:rsidR="008B3F73" w:rsidRPr="007E1A4E">
        <w:rPr>
          <w:rFonts w:ascii="Calibri" w:eastAsia="Times New Roman" w:hAnsi="Calibri" w:cs="Calibri"/>
          <w:color w:val="222222"/>
          <w:lang w:val="en-US"/>
        </w:rPr>
        <w:t xml:space="preserve"> </w:t>
      </w:r>
      <w:r w:rsidR="0099524D" w:rsidRPr="007E1A4E">
        <w:rPr>
          <w:rFonts w:ascii="Calibri" w:eastAsia="Times New Roman" w:hAnsi="Calibri" w:cs="Calibri"/>
          <w:color w:val="222222"/>
          <w:lang w:val="en-US"/>
        </w:rPr>
        <w:t>a</w:t>
      </w:r>
      <w:r w:rsidR="008B3F73" w:rsidRPr="007E1A4E">
        <w:rPr>
          <w:rFonts w:ascii="Calibri" w:eastAsia="Times New Roman" w:hAnsi="Calibri" w:cs="Calibri"/>
          <w:color w:val="222222"/>
          <w:lang w:val="en-US"/>
        </w:rPr>
        <w:t xml:space="preserve"> complete</w:t>
      </w:r>
      <w:r w:rsidR="005773F6" w:rsidRPr="007E1A4E">
        <w:rPr>
          <w:rFonts w:ascii="Calibri" w:eastAsia="Times New Roman" w:hAnsi="Calibri" w:cs="Calibri"/>
          <w:color w:val="222222"/>
          <w:lang w:val="en-US"/>
        </w:rPr>
        <w:t xml:space="preserve"> </w:t>
      </w:r>
      <w:r w:rsidR="008B3F73" w:rsidRPr="007E1A4E">
        <w:rPr>
          <w:rFonts w:ascii="Calibri" w:eastAsia="Times New Roman" w:hAnsi="Calibri" w:cs="Calibri"/>
          <w:color w:val="222222"/>
          <w:lang w:val="en-US"/>
        </w:rPr>
        <w:t xml:space="preserve">description </w:t>
      </w:r>
      <w:r w:rsidR="005773F6" w:rsidRPr="007E1A4E">
        <w:rPr>
          <w:rFonts w:ascii="Calibri" w:eastAsia="Times New Roman" w:hAnsi="Calibri" w:cs="Calibri"/>
          <w:color w:val="222222"/>
          <w:lang w:val="en-US"/>
        </w:rPr>
        <w:t xml:space="preserve">of how the </w:t>
      </w:r>
      <w:r w:rsidR="0010724D" w:rsidRPr="007E1A4E">
        <w:rPr>
          <w:rFonts w:ascii="Calibri" w:eastAsia="Times New Roman" w:hAnsi="Calibri" w:cs="Calibri"/>
          <w:color w:val="222222"/>
          <w:lang w:val="en-US"/>
        </w:rPr>
        <w:t xml:space="preserve">particular </w:t>
      </w:r>
      <w:r w:rsidR="005773F6" w:rsidRPr="007E1A4E">
        <w:rPr>
          <w:rFonts w:ascii="Calibri" w:eastAsia="Times New Roman" w:hAnsi="Calibri" w:cs="Calibri"/>
          <w:color w:val="222222"/>
          <w:lang w:val="en-US"/>
        </w:rPr>
        <w:t xml:space="preserve">input measures </w:t>
      </w:r>
      <w:r w:rsidR="00930356" w:rsidRPr="007E1A4E">
        <w:rPr>
          <w:rFonts w:ascii="Calibri" w:eastAsia="Times New Roman" w:hAnsi="Calibri" w:cs="Calibri"/>
          <w:color w:val="222222"/>
          <w:lang w:val="en-US"/>
        </w:rPr>
        <w:t xml:space="preserve">increase or decrease </w:t>
      </w:r>
      <w:r w:rsidR="00C819FB" w:rsidRPr="007E1A4E">
        <w:rPr>
          <w:rFonts w:ascii="Calibri" w:eastAsia="Times New Roman" w:hAnsi="Calibri" w:cs="Calibri"/>
          <w:color w:val="222222"/>
          <w:lang w:val="en-US"/>
        </w:rPr>
        <w:t xml:space="preserve">in parallel </w:t>
      </w:r>
      <w:r w:rsidR="00930356" w:rsidRPr="007E1A4E">
        <w:rPr>
          <w:rFonts w:ascii="Calibri" w:eastAsia="Times New Roman" w:hAnsi="Calibri" w:cs="Calibri"/>
          <w:color w:val="222222"/>
          <w:lang w:val="en-US"/>
        </w:rPr>
        <w:t>with</w:t>
      </w:r>
      <w:r w:rsidR="005773F6" w:rsidRPr="007E1A4E">
        <w:rPr>
          <w:rFonts w:ascii="Calibri" w:eastAsia="Times New Roman" w:hAnsi="Calibri" w:cs="Calibri"/>
          <w:color w:val="222222"/>
          <w:lang w:val="en-US"/>
        </w:rPr>
        <w:t xml:space="preserve"> each other</w:t>
      </w:r>
      <w:ins w:id="1049" w:author="Denis Engemann" w:date="2018-04-19T23:25:00Z">
        <w:r w:rsidR="007E1A4E">
          <w:rPr>
            <w:rFonts w:ascii="Calibri" w:eastAsia="Times New Roman" w:hAnsi="Calibri" w:cs="Calibri"/>
            <w:color w:val="222222"/>
            <w:lang w:val="en-US"/>
          </w:rPr>
          <w:t>/jointly</w:t>
        </w:r>
      </w:ins>
      <w:r w:rsidR="00930356" w:rsidRPr="007E1A4E">
        <w:rPr>
          <w:rFonts w:ascii="Calibri" w:eastAsia="Times New Roman" w:hAnsi="Calibri" w:cs="Calibri"/>
          <w:color w:val="222222"/>
          <w:lang w:val="en-US"/>
        </w:rPr>
        <w:t xml:space="preserve"> </w:t>
      </w:r>
      <w:r w:rsidR="008B3F73" w:rsidRPr="007E1A4E">
        <w:rPr>
          <w:rFonts w:ascii="Calibri" w:eastAsia="Times New Roman" w:hAnsi="Calibri" w:cs="Calibri"/>
          <w:color w:val="222222"/>
          <w:lang w:val="en-US"/>
        </w:rPr>
        <w:t xml:space="preserve">to collectively </w:t>
      </w:r>
      <w:r w:rsidR="000E27E3" w:rsidRPr="007E1A4E">
        <w:rPr>
          <w:rFonts w:ascii="Calibri" w:eastAsia="Times New Roman" w:hAnsi="Calibri" w:cs="Calibri"/>
          <w:color w:val="222222"/>
          <w:lang w:val="en-US"/>
        </w:rPr>
        <w:t>explain variability in</w:t>
      </w:r>
      <w:r w:rsidR="00930356" w:rsidRPr="007E1A4E">
        <w:rPr>
          <w:rFonts w:ascii="Calibri" w:eastAsia="Times New Roman" w:hAnsi="Calibri" w:cs="Calibri"/>
          <w:color w:val="222222"/>
          <w:lang w:val="en-US"/>
        </w:rPr>
        <w:t xml:space="preserve"> the response variable.</w:t>
      </w:r>
    </w:p>
    <w:p w14:paraId="7A945213" w14:textId="0CCEB923" w:rsidR="00560633" w:rsidRPr="007E1A4E" w:rsidRDefault="00B87B7F" w:rsidP="00204A45">
      <w:pPr>
        <w:shd w:val="clear" w:color="auto" w:fill="FFFFFF"/>
        <w:ind w:firstLine="708"/>
        <w:jc w:val="both"/>
        <w:rPr>
          <w:rFonts w:ascii="Calibri" w:eastAsia="Times New Roman" w:hAnsi="Calibri" w:cs="Calibri"/>
          <w:color w:val="222222"/>
          <w:lang w:val="en-US"/>
        </w:rPr>
      </w:pPr>
      <w:r w:rsidRPr="00CA09EA">
        <w:rPr>
          <w:rFonts w:ascii="Calibri" w:eastAsia="Times New Roman" w:hAnsi="Calibri" w:cs="Calibri"/>
          <w:color w:val="222222"/>
          <w:lang w:val="en-US"/>
          <w:rPrChange w:id="1050" w:author="Denis Engemann" w:date="2018-04-19T23:07:00Z">
            <w:rPr>
              <w:rFonts w:ascii="Calibri" w:eastAsia="Times New Roman" w:hAnsi="Calibri" w:cs="Arial"/>
              <w:color w:val="222222"/>
              <w:lang w:val="en-US"/>
            </w:rPr>
          </w:rPrChange>
        </w:rPr>
        <w:t xml:space="preserve">After model estimation, </w:t>
      </w:r>
      <w:r w:rsidR="00EA08DA" w:rsidRPr="00CA09EA">
        <w:rPr>
          <w:rFonts w:ascii="Calibri" w:hAnsi="Calibri" w:cs="Calibri"/>
          <w:color w:val="000000"/>
          <w:lang w:val="en-US" w:eastAsia="en-US"/>
          <w:rPrChange w:id="1051" w:author="Denis Engemann" w:date="2018-04-19T23:07:00Z">
            <w:rPr>
              <w:rFonts w:ascii="Calibri" w:hAnsi="Calibri" w:cs="Arial"/>
              <w:color w:val="000000"/>
              <w:lang w:val="en-US" w:eastAsia="en-US"/>
            </w:rPr>
          </w:rPrChange>
        </w:rPr>
        <w:t xml:space="preserve">statistical inference </w:t>
      </w:r>
      <w:r w:rsidR="00C37F23" w:rsidRPr="00CA09EA">
        <w:rPr>
          <w:rFonts w:ascii="Calibri" w:hAnsi="Calibri" w:cs="Calibri"/>
          <w:color w:val="000000"/>
          <w:lang w:val="en-US" w:eastAsia="en-US"/>
          <w:rPrChange w:id="1052" w:author="Denis Engemann" w:date="2018-04-19T23:07:00Z">
            <w:rPr>
              <w:rFonts w:ascii="Calibri" w:hAnsi="Calibri" w:cs="Arial"/>
              <w:color w:val="000000"/>
              <w:lang w:val="en-US" w:eastAsia="en-US"/>
            </w:rPr>
          </w:rPrChange>
        </w:rPr>
        <w:t xml:space="preserve">was drawn as a second step </w:t>
      </w:r>
      <w:r w:rsidR="00EA08DA" w:rsidRPr="00CA09EA">
        <w:rPr>
          <w:rFonts w:ascii="Calibri" w:hAnsi="Calibri" w:cs="Calibri"/>
          <w:color w:val="000000"/>
          <w:lang w:val="en-US" w:eastAsia="en-US"/>
          <w:rPrChange w:id="1053" w:author="Denis Engemann" w:date="2018-04-19T23:07:00Z">
            <w:rPr>
              <w:rFonts w:ascii="Calibri" w:hAnsi="Calibri" w:cs="Arial"/>
              <w:color w:val="000000"/>
              <w:lang w:val="en-US" w:eastAsia="en-US"/>
            </w:rPr>
          </w:rPrChange>
        </w:rPr>
        <w:t xml:space="preserve">to decide whether the contribution of input variable </w:t>
      </w:r>
      <m:oMath>
        <m:sSub>
          <m:sSubPr>
            <m:ctrlPr>
              <w:rPr>
                <w:rFonts w:ascii="Cambria Math" w:eastAsia="Times New Roman" w:hAnsi="Cambria Math" w:cs="Calibri"/>
                <w:i/>
                <w:color w:val="222222"/>
                <w:lang w:val="en-US"/>
              </w:rPr>
            </m:ctrlPr>
          </m:sSubPr>
          <m:e>
            <m:r>
              <w:rPr>
                <w:rFonts w:ascii="Cambria Math" w:eastAsia="Times New Roman" w:hAnsi="Cambria Math" w:cs="Calibri"/>
                <w:color w:val="222222"/>
                <w:lang w:val="en-US"/>
              </w:rPr>
              <m:t>x</m:t>
            </m:r>
          </m:e>
          <m:sub>
            <m:r>
              <w:rPr>
                <w:rFonts w:ascii="Cambria Math" w:eastAsia="Times New Roman" w:hAnsi="Cambria Math" w:cs="Calibri"/>
                <w:color w:val="222222"/>
                <w:lang w:val="en-US"/>
              </w:rPr>
              <m:t>i</m:t>
            </m:r>
          </m:sub>
        </m:sSub>
      </m:oMath>
      <w:r w:rsidR="00EA08DA" w:rsidRPr="00CA09EA">
        <w:rPr>
          <w:rFonts w:ascii="Calibri" w:hAnsi="Calibri" w:cs="Calibri"/>
          <w:color w:val="000000"/>
          <w:lang w:val="en-US" w:eastAsia="en-US"/>
        </w:rPr>
        <w:t xml:space="preserve"> in explaining the response </w:t>
      </w:r>
      <m:oMath>
        <m:r>
          <w:rPr>
            <w:rFonts w:ascii="Cambria Math" w:hAnsi="Cambria Math" w:cs="Calibri"/>
            <w:color w:val="000000"/>
            <w:lang w:val="en-US" w:eastAsia="en-US"/>
          </w:rPr>
          <m:t>y</m:t>
        </m:r>
      </m:oMath>
      <w:r w:rsidR="00EA08DA" w:rsidRPr="001F0B68">
        <w:rPr>
          <w:rFonts w:ascii="Calibri" w:hAnsi="Calibri" w:cs="Calibri"/>
          <w:color w:val="000000"/>
          <w:lang w:val="en-US" w:eastAsia="en-US"/>
        </w:rPr>
        <w:t xml:space="preserve"> is sufficiently important</w:t>
      </w:r>
      <w:r w:rsidR="00955703" w:rsidRPr="001F0B68">
        <w:rPr>
          <w:rFonts w:ascii="Calibri" w:hAnsi="Calibri" w:cs="Calibri"/>
          <w:color w:val="000000"/>
          <w:lang w:val="en-US" w:eastAsia="en-US"/>
        </w:rPr>
        <w:t xml:space="preserve"> to be </w:t>
      </w:r>
      <w:r w:rsidR="00955703" w:rsidRPr="001F0B68">
        <w:rPr>
          <w:rFonts w:ascii="Calibri" w:hAnsi="Calibri" w:cs="Calibri"/>
          <w:i/>
          <w:color w:val="000000"/>
          <w:lang w:val="en-US" w:eastAsia="en-US"/>
        </w:rPr>
        <w:t>significant</w:t>
      </w:r>
      <w:r w:rsidR="00EA08DA" w:rsidRPr="001F0B68">
        <w:rPr>
          <w:rFonts w:ascii="Calibri" w:hAnsi="Calibri" w:cs="Calibri"/>
          <w:color w:val="000000"/>
          <w:lang w:val="en-US" w:eastAsia="en-US"/>
        </w:rPr>
        <w:t xml:space="preserve">. </w:t>
      </w:r>
      <w:r w:rsidR="00241D2C" w:rsidRPr="007E1A4E">
        <w:rPr>
          <w:rFonts w:ascii="Calibri" w:hAnsi="Calibri" w:cs="Calibri"/>
          <w:color w:val="000000"/>
          <w:lang w:val="en-US" w:eastAsia="en-US"/>
        </w:rPr>
        <w:t>T</w:t>
      </w:r>
      <w:r w:rsidR="00D740C2" w:rsidRPr="007E1A4E">
        <w:rPr>
          <w:rFonts w:ascii="Calibri" w:hAnsi="Calibri" w:cs="Calibri"/>
          <w:color w:val="000000"/>
          <w:lang w:val="en-US" w:eastAsia="en-US"/>
        </w:rPr>
        <w:t xml:space="preserve">he </w:t>
      </w:r>
      <w:r w:rsidR="00241D2C" w:rsidRPr="007E1A4E">
        <w:rPr>
          <w:rFonts w:ascii="Calibri" w:hAnsi="Calibri" w:cs="Calibri"/>
          <w:color w:val="000000"/>
          <w:lang w:val="en-US" w:eastAsia="en-US"/>
        </w:rPr>
        <w:t>relevance of the</w:t>
      </w:r>
      <w:r w:rsidR="00EA08DA" w:rsidRPr="007E1A4E">
        <w:rPr>
          <w:rFonts w:ascii="Calibri" w:hAnsi="Calibri" w:cs="Calibri"/>
          <w:color w:val="000000"/>
          <w:lang w:val="en-US" w:eastAsia="en-US"/>
        </w:rPr>
        <w:t xml:space="preserve"> effect</w:t>
      </w:r>
      <w:r w:rsidR="00241D2C" w:rsidRPr="007E1A4E">
        <w:rPr>
          <w:rFonts w:ascii="Calibri" w:hAnsi="Calibri" w:cs="Calibri"/>
          <w:color w:val="000000"/>
          <w:lang w:val="en-US" w:eastAsia="en-US"/>
        </w:rPr>
        <w:t>s is</w:t>
      </w:r>
      <w:r w:rsidR="00D740C2" w:rsidRPr="007E1A4E">
        <w:rPr>
          <w:rFonts w:ascii="Calibri" w:hAnsi="Calibri" w:cs="Calibri"/>
          <w:color w:val="000000"/>
          <w:lang w:val="en-US" w:eastAsia="en-US"/>
        </w:rPr>
        <w:t xml:space="preserve"> </w:t>
      </w:r>
      <w:r w:rsidR="00241D2C" w:rsidRPr="007E1A4E">
        <w:rPr>
          <w:rFonts w:ascii="Calibri" w:hAnsi="Calibri" w:cs="Calibri"/>
          <w:color w:val="000000"/>
          <w:lang w:val="en-US" w:eastAsia="en-US"/>
        </w:rPr>
        <w:t xml:space="preserve">computed </w:t>
      </w:r>
      <w:r w:rsidR="00D740C2" w:rsidRPr="007E1A4E">
        <w:rPr>
          <w:rFonts w:ascii="Calibri" w:hAnsi="Calibri" w:cs="Calibri"/>
          <w:color w:val="000000"/>
          <w:lang w:val="en-US" w:eastAsia="en-US"/>
        </w:rPr>
        <w:t xml:space="preserve">based on the </w:t>
      </w:r>
      <w:r w:rsidR="00D740C2" w:rsidRPr="007E1A4E">
        <w:rPr>
          <w:rFonts w:ascii="Calibri" w:eastAsia="Times New Roman" w:hAnsi="Calibri" w:cs="Calibri"/>
          <w:color w:val="222222"/>
          <w:lang w:val="en-US"/>
        </w:rPr>
        <w:t xml:space="preserve">confidence intervals of the beta coefficients </w:t>
      </w:r>
      <w:r w:rsidR="00FE1872"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54" w:author="Denis Engemann" w:date="2018-04-19T23:07:00Z">
            <w:rPr>
              <w:rFonts w:ascii="Calibri" w:eastAsia="Times New Roman" w:hAnsi="Calibri" w:cs="Arial"/>
              <w:color w:val="222222"/>
              <w:lang w:val="en-US"/>
            </w:rPr>
          </w:rPrChange>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sidRPr="00CA09EA">
        <w:rPr>
          <w:rFonts w:ascii="Calibri" w:eastAsia="Times New Roman" w:hAnsi="Calibri" w:cs="Calibri"/>
          <w:color w:val="222222"/>
          <w:lang w:val="en-US"/>
          <w:rPrChange w:id="1055"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56" w:author="Denis Engemann" w:date="2018-04-19T23:07:00Z">
            <w:rPr/>
          </w:rPrChange>
        </w:rPr>
        <w:fldChar w:fldCharType="begin"/>
      </w:r>
      <w:r w:rsidR="00690732" w:rsidRPr="00CA09EA">
        <w:rPr>
          <w:rFonts w:ascii="Calibri" w:hAnsi="Calibri" w:cs="Calibri"/>
          <w:lang w:val="en-US"/>
          <w:rPrChange w:id="1057" w:author="Denis Engemann" w:date="2018-04-19T23:07:00Z">
            <w:rPr/>
          </w:rPrChange>
        </w:rPr>
        <w:instrText xml:space="preserve"> HYPERLINK \l "_ENREF_22" \o "Gelman, 2007 #7004" </w:instrText>
      </w:r>
      <w:r w:rsidR="00690732" w:rsidRPr="00CA09EA">
        <w:rPr>
          <w:rFonts w:ascii="Calibri" w:hAnsi="Calibri" w:cs="Calibri"/>
          <w:rPrChange w:id="1058" w:author="Denis Engemann" w:date="2018-04-19T23:07:00Z">
            <w:rPr/>
          </w:rPrChange>
        </w:rPr>
        <w:fldChar w:fldCharType="separate"/>
      </w:r>
      <w:r w:rsidR="007646E0" w:rsidRPr="00CA09EA">
        <w:rPr>
          <w:rFonts w:ascii="Calibri" w:eastAsia="Times New Roman" w:hAnsi="Calibri" w:cs="Calibri"/>
          <w:noProof/>
          <w:color w:val="222222"/>
          <w:lang w:val="en-US"/>
          <w:rPrChange w:id="1059" w:author="Denis Engemann" w:date="2018-04-19T23:07:00Z">
            <w:rPr>
              <w:rFonts w:ascii="Calibri" w:eastAsia="Times New Roman" w:hAnsi="Calibri" w:cs="Arial"/>
              <w:noProof/>
              <w:color w:val="222222"/>
              <w:lang w:val="en-US"/>
            </w:rPr>
          </w:rPrChange>
        </w:rPr>
        <w:t>22</w:t>
      </w:r>
      <w:r w:rsidR="00690732" w:rsidRPr="00CA09EA">
        <w:rPr>
          <w:rFonts w:ascii="Calibri" w:eastAsia="Times New Roman" w:hAnsi="Calibri" w:cs="Calibri"/>
          <w:noProof/>
          <w:color w:val="222222"/>
          <w:lang w:val="en-US"/>
          <w:rPrChange w:id="1060"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FE1872" w:rsidRPr="00CA09EA">
        <w:rPr>
          <w:rFonts w:ascii="Calibri" w:eastAsia="Times New Roman" w:hAnsi="Calibri" w:cs="Calibri"/>
          <w:color w:val="222222"/>
          <w:lang w:val="en-US"/>
        </w:rPr>
        <w:fldChar w:fldCharType="end"/>
      </w:r>
      <w:r w:rsidR="00D740C2" w:rsidRPr="00CA09EA">
        <w:rPr>
          <w:rFonts w:ascii="Calibri" w:eastAsia="Times New Roman" w:hAnsi="Calibri" w:cs="Calibri"/>
          <w:color w:val="222222"/>
          <w:lang w:val="en-US"/>
        </w:rPr>
        <w:t xml:space="preserve">. </w:t>
      </w:r>
      <w:r w:rsidR="00D740C2" w:rsidRPr="00CA09EA">
        <w:rPr>
          <w:rStyle w:val="s2"/>
          <w:rFonts w:ascii="Calibri" w:hAnsi="Calibri" w:cs="Calibri"/>
          <w:color w:val="000000" w:themeColor="text1"/>
          <w:lang w:val="en-US"/>
        </w:rPr>
        <w:t>Inferential conclusions are drawn by formally testing for t</w:t>
      </w:r>
      <w:r w:rsidR="00D740C2" w:rsidRPr="001F0B68">
        <w:rPr>
          <w:rStyle w:val="s2"/>
          <w:rFonts w:ascii="Calibri" w:hAnsi="Calibri" w:cs="Calibri"/>
          <w:color w:val="000000" w:themeColor="text1"/>
          <w:lang w:val="en-US"/>
        </w:rPr>
        <w:t xml:space="preserve">he existence of an effect expressed under the null-hypothesis (e.g., a gene is not associated with schizophrenia) in opposition to the alternative hypothesis (e.g., a gene is associated with schizophrenia). The ensuing </w:t>
      </w:r>
      <w:r w:rsidR="00D740C2" w:rsidRPr="001F0B68">
        <w:rPr>
          <w:rStyle w:val="s2"/>
          <w:rFonts w:ascii="Calibri" w:hAnsi="Calibri" w:cs="Calibri"/>
          <w:i/>
          <w:color w:val="000000" w:themeColor="text1"/>
          <w:lang w:val="en-US"/>
        </w:rPr>
        <w:t>p</w:t>
      </w:r>
      <w:r w:rsidR="00D740C2" w:rsidRPr="001F0B68">
        <w:rPr>
          <w:rStyle w:val="s2"/>
          <w:rFonts w:ascii="Calibri" w:hAnsi="Calibri" w:cs="Calibri"/>
          <w:color w:val="000000" w:themeColor="text1"/>
          <w:lang w:val="en-US"/>
        </w:rPr>
        <w:t xml:space="preserve">-value indicates whether data from the subject sample at hand are too extreme to occur under the null hypothesis. </w:t>
      </w:r>
      <w:commentRangeStart w:id="1061"/>
      <w:r w:rsidR="00D740C2" w:rsidRPr="007E1A4E">
        <w:rPr>
          <w:rFonts w:ascii="Calibri" w:eastAsia="Times New Roman" w:hAnsi="Calibri" w:cs="Calibri"/>
          <w:color w:val="222222"/>
          <w:lang w:val="en-US"/>
        </w:rPr>
        <w:t>Each of them corresponds to the null hypothesis that the beta at hand deviates from zero, whereas the other model coefficients do not</w:t>
      </w:r>
      <w:commentRangeEnd w:id="1061"/>
      <w:r w:rsidR="007E1A4E">
        <w:rPr>
          <w:rStyle w:val="CommentReference"/>
          <w:rFonts w:asciiTheme="minorHAnsi" w:hAnsiTheme="minorHAnsi" w:cstheme="minorBidi"/>
          <w:lang w:val="en-US" w:eastAsia="en-US"/>
        </w:rPr>
        <w:commentReference w:id="1061"/>
      </w:r>
      <w:r w:rsidR="00D740C2" w:rsidRPr="007E1A4E">
        <w:rPr>
          <w:rFonts w:ascii="Calibri" w:eastAsia="Times New Roman" w:hAnsi="Calibri" w:cs="Calibri"/>
          <w:color w:val="222222"/>
          <w:lang w:val="en-US"/>
        </w:rPr>
        <w:t>. A non-signi</w:t>
      </w:r>
      <w:r w:rsidR="00812BC7" w:rsidRPr="007E1A4E">
        <w:rPr>
          <w:rFonts w:ascii="Calibri" w:eastAsia="Times New Roman" w:hAnsi="Calibri" w:cs="Calibri"/>
          <w:color w:val="222222"/>
          <w:lang w:val="en-US"/>
        </w:rPr>
        <w:t>f</w:t>
      </w:r>
      <w:r w:rsidR="00766769" w:rsidRPr="007E1A4E">
        <w:rPr>
          <w:rFonts w:ascii="Calibri" w:eastAsia="Times New Roman" w:hAnsi="Calibri" w:cs="Calibri"/>
          <w:color w:val="222222"/>
          <w:lang w:val="en-US"/>
        </w:rPr>
        <w:t>i</w:t>
      </w:r>
      <w:r w:rsidR="00812BC7" w:rsidRPr="007E1A4E">
        <w:rPr>
          <w:rFonts w:ascii="Calibri" w:eastAsia="Times New Roman" w:hAnsi="Calibri" w:cs="Calibri"/>
          <w:color w:val="222222"/>
          <w:lang w:val="en-US"/>
        </w:rPr>
        <w:t>cant beta coeffic</w:t>
      </w:r>
      <w:r w:rsidR="00766769" w:rsidRPr="007E1A4E">
        <w:rPr>
          <w:rFonts w:ascii="Calibri" w:eastAsia="Times New Roman" w:hAnsi="Calibri" w:cs="Calibri"/>
          <w:color w:val="222222"/>
          <w:lang w:val="en-US"/>
        </w:rPr>
        <w:t>i</w:t>
      </w:r>
      <w:r w:rsidR="00812BC7" w:rsidRPr="007E1A4E">
        <w:rPr>
          <w:rFonts w:ascii="Calibri" w:eastAsia="Times New Roman" w:hAnsi="Calibri" w:cs="Calibri"/>
          <w:color w:val="222222"/>
          <w:lang w:val="en-US"/>
        </w:rPr>
        <w:t>ent suggest that the variable can be dropped from the model</w:t>
      </w:r>
      <w:r w:rsidR="00D740C2" w:rsidRPr="007E1A4E">
        <w:rPr>
          <w:rFonts w:ascii="Calibri" w:eastAsia="Times New Roman" w:hAnsi="Calibri" w:cs="Calibri"/>
          <w:color w:val="222222"/>
          <w:lang w:val="en-US"/>
        </w:rPr>
        <w:t xml:space="preserve"> with little or no </w:t>
      </w:r>
      <w:del w:id="1062" w:author="Denis Engemann" w:date="2018-04-19T23:29:00Z">
        <w:r w:rsidR="00D740C2" w:rsidRPr="007E1A4E" w:rsidDel="007E1A4E">
          <w:rPr>
            <w:rFonts w:ascii="Calibri" w:eastAsia="Times New Roman" w:hAnsi="Calibri" w:cs="Calibri"/>
            <w:color w:val="222222"/>
            <w:lang w:val="en-US"/>
          </w:rPr>
          <w:delText xml:space="preserve">worse </w:delText>
        </w:r>
      </w:del>
      <w:ins w:id="1063" w:author="Denis Engemann" w:date="2018-04-19T23:29:00Z">
        <w:r w:rsidR="007E1A4E">
          <w:rPr>
            <w:rFonts w:ascii="Calibri" w:eastAsia="Times New Roman" w:hAnsi="Calibri" w:cs="Calibri"/>
            <w:color w:val="222222"/>
            <w:lang w:val="en-US"/>
          </w:rPr>
          <w:t xml:space="preserve">impact on </w:t>
        </w:r>
      </w:ins>
      <w:r w:rsidR="00D740C2" w:rsidRPr="007E1A4E">
        <w:rPr>
          <w:rFonts w:ascii="Calibri" w:eastAsia="Times New Roman" w:hAnsi="Calibri" w:cs="Calibri"/>
          <w:color w:val="222222"/>
          <w:lang w:val="en-US"/>
        </w:rPr>
        <w:t>expl</w:t>
      </w:r>
      <w:ins w:id="1064" w:author="Denis Engemann" w:date="2018-04-19T23:29:00Z">
        <w:r w:rsidR="007E1A4E">
          <w:rPr>
            <w:rFonts w:ascii="Calibri" w:eastAsia="Times New Roman" w:hAnsi="Calibri" w:cs="Calibri"/>
            <w:color w:val="222222"/>
            <w:lang w:val="en-US"/>
          </w:rPr>
          <w:t>a</w:t>
        </w:r>
      </w:ins>
      <w:del w:id="1065" w:author="Denis Engemann" w:date="2018-04-19T23:29:00Z">
        <w:r w:rsidR="00D740C2" w:rsidRPr="007E1A4E" w:rsidDel="007E1A4E">
          <w:rPr>
            <w:rFonts w:ascii="Calibri" w:eastAsia="Times New Roman" w:hAnsi="Calibri" w:cs="Calibri"/>
            <w:color w:val="222222"/>
            <w:lang w:val="en-US"/>
          </w:rPr>
          <w:delText>ana</w:delText>
        </w:r>
      </w:del>
      <w:ins w:id="1066" w:author="Denis Engemann" w:date="2018-04-19T23:29:00Z">
        <w:r w:rsidR="007E1A4E">
          <w:rPr>
            <w:rFonts w:ascii="Calibri" w:eastAsia="Times New Roman" w:hAnsi="Calibri" w:cs="Calibri"/>
            <w:color w:val="222222"/>
            <w:lang w:val="en-US"/>
          </w:rPr>
          <w:t>ining</w:t>
        </w:r>
        <w:r w:rsidR="001479F5">
          <w:rPr>
            <w:rFonts w:ascii="Calibri" w:eastAsia="Times New Roman" w:hAnsi="Calibri" w:cs="Calibri"/>
            <w:color w:val="222222"/>
            <w:lang w:val="en-US"/>
          </w:rPr>
          <w:t xml:space="preserve"> the out</w:t>
        </w:r>
      </w:ins>
      <w:ins w:id="1067" w:author="Denis Engemann" w:date="2018-04-19T23:31:00Z">
        <w:r w:rsidR="001479F5">
          <w:rPr>
            <w:rFonts w:ascii="Calibri" w:eastAsia="Times New Roman" w:hAnsi="Calibri" w:cs="Calibri"/>
            <w:color w:val="222222"/>
            <w:lang w:val="en-US"/>
          </w:rPr>
          <w:t>put variable</w:t>
        </w:r>
      </w:ins>
      <w:del w:id="1068" w:author="Denis Engemann" w:date="2018-04-19T23:29:00Z">
        <w:r w:rsidR="00D740C2" w:rsidRPr="007E1A4E" w:rsidDel="007E1A4E">
          <w:rPr>
            <w:rFonts w:ascii="Calibri" w:eastAsia="Times New Roman" w:hAnsi="Calibri" w:cs="Calibri"/>
            <w:color w:val="222222"/>
            <w:lang w:val="en-US"/>
          </w:rPr>
          <w:delText>tion</w:delText>
        </w:r>
      </w:del>
      <w:r w:rsidR="00D740C2" w:rsidRPr="007E1A4E">
        <w:rPr>
          <w:rFonts w:ascii="Calibri" w:eastAsia="Times New Roman" w:hAnsi="Calibri" w:cs="Calibri"/>
          <w:color w:val="222222"/>
          <w:lang w:val="en-US"/>
        </w:rPr>
        <w:t>.</w:t>
      </w:r>
      <w:r w:rsidR="00766769" w:rsidRPr="007E1A4E">
        <w:rPr>
          <w:rFonts w:ascii="Calibri" w:eastAsia="Times New Roman" w:hAnsi="Calibri" w:cs="Calibri"/>
          <w:color w:val="222222"/>
          <w:lang w:val="en-US"/>
        </w:rPr>
        <w:t xml:space="preserve"> </w:t>
      </w:r>
      <w:r w:rsidR="007034C2" w:rsidRPr="007E1A4E">
        <w:rPr>
          <w:rStyle w:val="s2"/>
          <w:rFonts w:ascii="Calibri" w:hAnsi="Calibri" w:cs="Calibri"/>
          <w:color w:val="000000" w:themeColor="text1"/>
          <w:lang w:val="en-US"/>
        </w:rPr>
        <w:t xml:space="preserve">In </w:t>
      </w:r>
      <w:r w:rsidR="00766769" w:rsidRPr="007E1A4E">
        <w:rPr>
          <w:rStyle w:val="s2"/>
          <w:rFonts w:ascii="Calibri" w:hAnsi="Calibri" w:cs="Calibri"/>
          <w:color w:val="000000" w:themeColor="text1"/>
          <w:lang w:val="en-US"/>
        </w:rPr>
        <w:t xml:space="preserve">typical applications of </w:t>
      </w:r>
      <w:r w:rsidR="007034C2" w:rsidRPr="007E1A4E">
        <w:rPr>
          <w:rStyle w:val="s2"/>
          <w:rFonts w:ascii="Calibri" w:hAnsi="Calibri" w:cs="Calibri"/>
          <w:color w:val="000000" w:themeColor="text1"/>
          <w:lang w:val="en-US"/>
        </w:rPr>
        <w:t xml:space="preserve">null-hypothesis testing, the p-value is computed on the entire data from </w:t>
      </w:r>
      <w:r w:rsidR="007034C2" w:rsidRPr="007E1A4E">
        <w:rPr>
          <w:rStyle w:val="s2"/>
          <w:rFonts w:ascii="Calibri" w:hAnsi="Calibri" w:cs="Calibri"/>
          <w:i/>
          <w:color w:val="000000" w:themeColor="text1"/>
          <w:lang w:val="en-US"/>
        </w:rPr>
        <w:t>a</w:t>
      </w:r>
      <w:r w:rsidR="00F30778" w:rsidRPr="007E1A4E">
        <w:rPr>
          <w:rStyle w:val="s2"/>
          <w:rFonts w:ascii="Calibri" w:hAnsi="Calibri" w:cs="Calibri"/>
          <w:i/>
          <w:color w:val="000000" w:themeColor="text1"/>
          <w:lang w:val="en-US"/>
        </w:rPr>
        <w:t>ll</w:t>
      </w:r>
      <w:r w:rsidR="007034C2" w:rsidRPr="007E1A4E">
        <w:rPr>
          <w:rStyle w:val="s2"/>
          <w:rFonts w:ascii="Calibri" w:hAnsi="Calibri" w:cs="Calibri"/>
          <w:color w:val="000000" w:themeColor="text1"/>
          <w:lang w:val="en-US"/>
        </w:rPr>
        <w:t xml:space="preserve"> </w:t>
      </w:r>
      <w:r w:rsidR="00F30778" w:rsidRPr="007E1A4E">
        <w:rPr>
          <w:rStyle w:val="s2"/>
          <w:rFonts w:ascii="Calibri" w:hAnsi="Calibri" w:cs="Calibri"/>
          <w:color w:val="000000" w:themeColor="text1"/>
          <w:lang w:val="en-US"/>
        </w:rPr>
        <w:t>considered subjects</w:t>
      </w:r>
      <w:r w:rsidR="007034C2" w:rsidRPr="007E1A4E">
        <w:rPr>
          <w:rStyle w:val="s2"/>
          <w:rFonts w:ascii="Calibri" w:hAnsi="Calibri" w:cs="Calibri"/>
          <w:color w:val="000000" w:themeColor="text1"/>
          <w:lang w:val="en-US"/>
        </w:rPr>
        <w:t>.</w:t>
      </w:r>
    </w:p>
    <w:p w14:paraId="18519DCA" w14:textId="77777777" w:rsidR="00F45FEE" w:rsidRPr="00CA09EA" w:rsidRDefault="00F45FEE" w:rsidP="00EB525A">
      <w:pPr>
        <w:shd w:val="clear" w:color="auto" w:fill="FFFFFF"/>
        <w:rPr>
          <w:rFonts w:ascii="Calibri" w:eastAsia="Times New Roman" w:hAnsi="Calibri" w:cs="Calibri"/>
          <w:color w:val="222222"/>
          <w:lang w:val="en-US"/>
          <w:rPrChange w:id="1069" w:author="Denis Engemann" w:date="2018-04-19T23:07:00Z">
            <w:rPr>
              <w:rFonts w:ascii="Calibri" w:eastAsia="Times New Roman" w:hAnsi="Calibri" w:cs="Arial"/>
              <w:color w:val="222222"/>
              <w:lang w:val="en-US"/>
            </w:rPr>
          </w:rPrChange>
        </w:rPr>
      </w:pPr>
    </w:p>
    <w:p w14:paraId="0E1F1199" w14:textId="75734BA5" w:rsidR="00F45FEE" w:rsidRPr="00CA09EA" w:rsidRDefault="00F45FEE" w:rsidP="00EB525A">
      <w:pPr>
        <w:shd w:val="clear" w:color="auto" w:fill="FFFFFF"/>
        <w:rPr>
          <w:rFonts w:ascii="Calibri" w:eastAsia="Times New Roman" w:hAnsi="Calibri" w:cs="Calibri"/>
          <w:b/>
          <w:color w:val="222222"/>
          <w:lang w:val="en-US"/>
          <w:rPrChange w:id="1070" w:author="Denis Engemann" w:date="2018-04-19T23:07:00Z">
            <w:rPr>
              <w:rFonts w:ascii="Calibri" w:eastAsia="Times New Roman" w:hAnsi="Calibri" w:cs="Arial"/>
              <w:b/>
              <w:color w:val="222222"/>
              <w:lang w:val="en-US"/>
            </w:rPr>
          </w:rPrChange>
        </w:rPr>
      </w:pPr>
      <w:r w:rsidRPr="00CA09EA">
        <w:rPr>
          <w:rFonts w:ascii="Calibri" w:eastAsia="Times New Roman" w:hAnsi="Calibri" w:cs="Calibri"/>
          <w:b/>
          <w:color w:val="222222"/>
          <w:lang w:val="en-US"/>
          <w:rPrChange w:id="1071" w:author="Denis Engemann" w:date="2018-04-19T23:07:00Z">
            <w:rPr>
              <w:rFonts w:ascii="Calibri" w:eastAsia="Times New Roman" w:hAnsi="Calibri" w:cs="Arial"/>
              <w:b/>
              <w:color w:val="222222"/>
              <w:lang w:val="en-US"/>
            </w:rPr>
          </w:rPrChange>
        </w:rPr>
        <w:t>Using the linear model for prediction</w:t>
      </w:r>
    </w:p>
    <w:p w14:paraId="58F2CB6F" w14:textId="2EE8BA66" w:rsidR="00F45FEE" w:rsidRPr="007E1A4E" w:rsidRDefault="009C74DD" w:rsidP="00204A45">
      <w:pPr>
        <w:ind w:firstLine="708"/>
        <w:contextualSpacing/>
        <w:jc w:val="both"/>
        <w:rPr>
          <w:rFonts w:ascii="Calibri" w:hAnsi="Calibri" w:cs="Calibri"/>
          <w:bCs/>
          <w:color w:val="000000"/>
          <w:lang w:val="en-US" w:eastAsia="en-US"/>
        </w:rPr>
      </w:pPr>
      <w:r w:rsidRPr="00CA09EA">
        <w:rPr>
          <w:rFonts w:ascii="Calibri" w:eastAsia="Times New Roman" w:hAnsi="Calibri" w:cs="Calibri"/>
          <w:color w:val="222222"/>
          <w:lang w:val="en-US"/>
          <w:rPrChange w:id="1072" w:author="Denis Engemann" w:date="2018-04-19T23:07:00Z">
            <w:rPr>
              <w:rFonts w:ascii="Calibri" w:eastAsia="Times New Roman" w:hAnsi="Calibri" w:cs="Arial"/>
              <w:color w:val="222222"/>
              <w:lang w:val="en-US"/>
            </w:rPr>
          </w:rPrChange>
        </w:rPr>
        <w:t>For comparison with ordinary linear regression, we chose</w:t>
      </w:r>
      <w:r w:rsidR="009011AA" w:rsidRPr="00CA09EA">
        <w:rPr>
          <w:rFonts w:ascii="Calibri" w:eastAsia="Times New Roman" w:hAnsi="Calibri" w:cs="Calibri"/>
          <w:color w:val="222222"/>
          <w:lang w:val="en-US"/>
          <w:rPrChange w:id="1073" w:author="Denis Engemann" w:date="2018-04-19T23:07:00Z">
            <w:rPr>
              <w:rFonts w:ascii="Calibri" w:eastAsia="Times New Roman" w:hAnsi="Calibri" w:cs="Arial"/>
              <w:color w:val="222222"/>
              <w:lang w:val="en-US"/>
            </w:rPr>
          </w:rPrChange>
        </w:rPr>
        <w:t xml:space="preserve"> the LASSO as a minor modification to turn it into a predictive pattern-learning algorithm</w:t>
      </w:r>
      <w:r w:rsidRPr="00CA09EA">
        <w:rPr>
          <w:rFonts w:ascii="Calibri" w:eastAsia="Times New Roman" w:hAnsi="Calibri" w:cs="Calibri"/>
          <w:color w:val="222222"/>
          <w:lang w:val="en-US"/>
          <w:rPrChange w:id="1074" w:author="Denis Engemann" w:date="2018-04-19T23:07:00Z">
            <w:rPr>
              <w:rFonts w:ascii="Calibri" w:eastAsia="Times New Roman" w:hAnsi="Calibri" w:cs="Arial"/>
              <w:color w:val="222222"/>
              <w:lang w:val="en-US"/>
            </w:rPr>
          </w:rPrChange>
        </w:rPr>
        <w:t xml:space="preserve"> </w:t>
      </w:r>
      <w:r w:rsidR="00FE1872"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075" w:author="Denis Engemann" w:date="2018-04-19T23:07:00Z">
            <w:rPr>
              <w:rFonts w:ascii="Calibri" w:eastAsia="Times New Roman" w:hAnsi="Calibri" w:cs="Arial"/>
              <w:color w:val="222222"/>
              <w:lang w:val="en-US"/>
            </w:rPr>
          </w:rPrChange>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sidRPr="00CA09EA">
        <w:rPr>
          <w:rFonts w:ascii="Calibri" w:eastAsia="Times New Roman" w:hAnsi="Calibri" w:cs="Calibri"/>
          <w:color w:val="222222"/>
          <w:lang w:val="en-US"/>
          <w:rPrChange w:id="1076" w:author="Denis Engemann" w:date="2018-04-19T23:07:00Z">
            <w:rPr>
              <w:rFonts w:ascii="Calibri" w:eastAsia="Times New Roman" w:hAnsi="Calibri" w:cs="Arial"/>
              <w:color w:val="222222"/>
              <w:lang w:val="en-US"/>
            </w:rPr>
          </w:rPrChange>
        </w:rPr>
        <w:fldChar w:fldCharType="separate"/>
      </w:r>
      <w:r w:rsidR="00965F16" w:rsidRPr="00CA09EA">
        <w:rPr>
          <w:rFonts w:ascii="Calibri" w:eastAsia="Times New Roman" w:hAnsi="Calibri" w:cs="Calibri"/>
          <w:noProof/>
          <w:color w:val="222222"/>
          <w:lang w:val="en-US"/>
        </w:rPr>
        <w:t>(</w:t>
      </w:r>
      <w:r w:rsidR="00690732" w:rsidRPr="00CA09EA">
        <w:rPr>
          <w:rFonts w:ascii="Calibri" w:hAnsi="Calibri" w:cs="Calibri"/>
          <w:rPrChange w:id="1077" w:author="Denis Engemann" w:date="2018-04-19T23:07:00Z">
            <w:rPr/>
          </w:rPrChange>
        </w:rPr>
        <w:fldChar w:fldCharType="begin"/>
      </w:r>
      <w:r w:rsidR="00690732" w:rsidRPr="00CA09EA">
        <w:rPr>
          <w:rFonts w:ascii="Calibri" w:hAnsi="Calibri" w:cs="Calibri"/>
          <w:lang w:val="en-US"/>
          <w:rPrChange w:id="1078" w:author="Denis Engemann" w:date="2018-04-19T23:07:00Z">
            <w:rPr/>
          </w:rPrChange>
        </w:rPr>
        <w:instrText xml:space="preserve"> HYPERLINK \l "_ENREF_23" \o "Tibshirani, 1996 #5961" </w:instrText>
      </w:r>
      <w:r w:rsidR="00690732" w:rsidRPr="00CA09EA">
        <w:rPr>
          <w:rFonts w:ascii="Calibri" w:hAnsi="Calibri" w:cs="Calibri"/>
          <w:rPrChange w:id="1079" w:author="Denis Engemann" w:date="2018-04-19T23:07:00Z">
            <w:rPr/>
          </w:rPrChange>
        </w:rPr>
        <w:fldChar w:fldCharType="separate"/>
      </w:r>
      <w:r w:rsidR="007646E0" w:rsidRPr="00CA09EA">
        <w:rPr>
          <w:rFonts w:ascii="Calibri" w:eastAsia="Times New Roman" w:hAnsi="Calibri" w:cs="Calibri"/>
          <w:noProof/>
          <w:color w:val="222222"/>
          <w:lang w:val="en-US"/>
          <w:rPrChange w:id="1080" w:author="Denis Engemann" w:date="2018-04-19T23:07:00Z">
            <w:rPr>
              <w:rFonts w:ascii="Calibri" w:eastAsia="Times New Roman" w:hAnsi="Calibri" w:cs="Arial"/>
              <w:noProof/>
              <w:color w:val="222222"/>
              <w:lang w:val="en-US"/>
            </w:rPr>
          </w:rPrChange>
        </w:rPr>
        <w:t>23</w:t>
      </w:r>
      <w:r w:rsidR="00690732" w:rsidRPr="00CA09EA">
        <w:rPr>
          <w:rFonts w:ascii="Calibri" w:eastAsia="Times New Roman" w:hAnsi="Calibri" w:cs="Calibri"/>
          <w:noProof/>
          <w:color w:val="222222"/>
          <w:lang w:val="en-US"/>
          <w:rPrChange w:id="1081" w:author="Denis Engemann" w:date="2018-04-19T23:07:00Z">
            <w:rPr>
              <w:rFonts w:ascii="Calibri" w:eastAsia="Times New Roman" w:hAnsi="Calibri" w:cs="Arial"/>
              <w:noProof/>
              <w:color w:val="222222"/>
              <w:lang w:val="en-US"/>
            </w:rPr>
          </w:rPrChange>
        </w:rPr>
        <w:fldChar w:fldCharType="end"/>
      </w:r>
      <w:r w:rsidR="00965F16" w:rsidRPr="00CA09EA">
        <w:rPr>
          <w:rFonts w:ascii="Calibri" w:eastAsia="Times New Roman" w:hAnsi="Calibri" w:cs="Calibri"/>
          <w:noProof/>
          <w:color w:val="222222"/>
          <w:lang w:val="en-US"/>
        </w:rPr>
        <w:t>)</w:t>
      </w:r>
      <w:r w:rsidR="00FE1872" w:rsidRPr="00CA09EA">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683662" w:rsidRPr="00CA09EA">
        <w:rPr>
          <w:rFonts w:ascii="Calibri" w:eastAsia="Times New Roman" w:hAnsi="Calibri" w:cs="Calibri"/>
          <w:color w:val="222222"/>
          <w:lang w:val="en-US"/>
        </w:rPr>
        <w:t xml:space="preserve"> </w:t>
      </w:r>
      <w:r w:rsidR="00BA211A" w:rsidRPr="001F0B68">
        <w:rPr>
          <w:rFonts w:ascii="Calibri" w:hAnsi="Calibri" w:cs="Calibri"/>
          <w:bCs/>
          <w:color w:val="000000"/>
          <w:lang w:val="en-US" w:eastAsia="en-US"/>
        </w:rPr>
        <w:t xml:space="preserve">The </w:t>
      </w:r>
      <w:r w:rsidR="00AD75AF" w:rsidRPr="001F0B68">
        <w:rPr>
          <w:rFonts w:ascii="Calibri" w:hAnsi="Calibri" w:cs="Calibri"/>
          <w:bCs/>
          <w:color w:val="000000"/>
          <w:lang w:val="en-US" w:eastAsia="en-US"/>
        </w:rPr>
        <w:t>specified model</w:t>
      </w:r>
      <w:r w:rsidR="00BA211A" w:rsidRPr="001F0B68">
        <w:rPr>
          <w:rFonts w:ascii="Calibri" w:hAnsi="Calibri" w:cs="Calibri"/>
          <w:bCs/>
          <w:color w:val="000000"/>
          <w:lang w:val="en-US" w:eastAsia="en-US"/>
        </w:rPr>
        <w:t xml:space="preserve"> </w:t>
      </w:r>
      <w:r w:rsidR="00AD75AF" w:rsidRPr="001F0B68">
        <w:rPr>
          <w:rFonts w:ascii="Calibri" w:hAnsi="Calibri" w:cs="Calibri"/>
          <w:bCs/>
          <w:color w:val="000000"/>
          <w:lang w:val="en-US" w:eastAsia="en-US"/>
        </w:rPr>
        <w:t xml:space="preserve">is </w:t>
      </w:r>
      <w:r w:rsidR="00BA211A" w:rsidRPr="007E1A4E">
        <w:rPr>
          <w:rFonts w:ascii="Calibri" w:hAnsi="Calibri" w:cs="Calibri"/>
          <w:bCs/>
          <w:color w:val="000000"/>
          <w:lang w:val="en-US" w:eastAsia="en-US"/>
        </w:rPr>
        <w:t>almost the same, but the goal is different.</w:t>
      </w:r>
      <w:r w:rsidR="00EF480C" w:rsidRPr="007E1A4E">
        <w:rPr>
          <w:rFonts w:ascii="Calibri" w:hAnsi="Calibri" w:cs="Calibri"/>
          <w:bCs/>
          <w:color w:val="000000"/>
          <w:lang w:val="en-US" w:eastAsia="en-US"/>
        </w:rPr>
        <w:t xml:space="preserve"> Its sparsity </w:t>
      </w:r>
      <w:r w:rsidR="00671C06" w:rsidRPr="007E1A4E">
        <w:rPr>
          <w:rFonts w:ascii="Calibri" w:hAnsi="Calibri" w:cs="Calibri"/>
          <w:bCs/>
          <w:color w:val="000000"/>
          <w:lang w:val="en-US" w:eastAsia="en-US"/>
        </w:rPr>
        <w:t>constraint</w:t>
      </w:r>
      <w:r w:rsidR="00264269" w:rsidRPr="007E1A4E">
        <w:rPr>
          <w:rFonts w:ascii="Calibri" w:hAnsi="Calibri" w:cs="Calibri"/>
          <w:bCs/>
          <w:color w:val="000000"/>
          <w:lang w:val="en-US" w:eastAsia="en-US"/>
        </w:rPr>
        <w:t xml:space="preserve"> is potentially the easiest</w:t>
      </w:r>
      <w:r w:rsidR="00BA211A" w:rsidRPr="007E1A4E">
        <w:rPr>
          <w:rFonts w:ascii="Calibri" w:hAnsi="Calibri" w:cs="Calibri"/>
          <w:bCs/>
          <w:color w:val="000000"/>
          <w:lang w:val="en-US" w:eastAsia="en-US"/>
        </w:rPr>
        <w:t xml:space="preserve"> </w:t>
      </w:r>
      <w:r w:rsidR="00264269" w:rsidRPr="007E1A4E">
        <w:rPr>
          <w:rFonts w:ascii="Calibri" w:hAnsi="Calibri" w:cs="Calibri"/>
          <w:bCs/>
          <w:color w:val="000000"/>
          <w:lang w:val="en-US" w:eastAsia="en-US"/>
        </w:rPr>
        <w:t xml:space="preserve">means to enforce that not all input variables are relevant in </w:t>
      </w:r>
      <w:r w:rsidR="00AD75AF" w:rsidRPr="007E1A4E">
        <w:rPr>
          <w:rFonts w:ascii="Calibri" w:hAnsi="Calibri" w:cs="Calibri"/>
          <w:bCs/>
          <w:color w:val="000000"/>
          <w:lang w:val="en-US" w:eastAsia="en-US"/>
        </w:rPr>
        <w:t>a</w:t>
      </w:r>
      <w:r w:rsidR="00264269" w:rsidRPr="007E1A4E">
        <w:rPr>
          <w:rFonts w:ascii="Calibri" w:hAnsi="Calibri" w:cs="Calibri"/>
          <w:bCs/>
          <w:color w:val="000000"/>
          <w:lang w:val="en-US" w:eastAsia="en-US"/>
        </w:rPr>
        <w:t xml:space="preserve"> linear model and could be left out </w:t>
      </w:r>
      <w:r w:rsidR="00FE1872" w:rsidRPr="00CA09EA">
        <w:rPr>
          <w:rFonts w:ascii="Calibri" w:hAnsi="Calibri" w:cs="Calibri"/>
          <w:bCs/>
          <w:color w:val="000000"/>
          <w:lang w:val="en-US" w:eastAsia="en-US"/>
        </w:rPr>
        <w:fldChar w:fldCharType="begin"/>
      </w:r>
      <w:r w:rsidR="00965F16" w:rsidRPr="00CA09EA">
        <w:rPr>
          <w:rFonts w:ascii="Calibri" w:hAnsi="Calibri" w:cs="Calibri"/>
          <w:bCs/>
          <w:color w:val="000000"/>
          <w:lang w:val="en-US" w:eastAsia="en-US"/>
          <w:rPrChange w:id="1082" w:author="Denis Engemann" w:date="2018-04-19T23:07:00Z">
            <w:rPr>
              <w:rFonts w:ascii="Calibri" w:hAnsi="Calibri" w:cs="Helvetica"/>
              <w:bCs/>
              <w:color w:val="000000"/>
              <w:lang w:val="en-US" w:eastAsia="en-US"/>
            </w:rPr>
          </w:rPrChange>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sidRPr="00CA09EA">
        <w:rPr>
          <w:rFonts w:ascii="Calibri" w:hAnsi="Calibri" w:cs="Calibri"/>
          <w:bCs/>
          <w:color w:val="000000"/>
          <w:lang w:val="en-US" w:eastAsia="en-US"/>
          <w:rPrChange w:id="1083" w:author="Denis Engemann" w:date="2018-04-19T23:07:00Z">
            <w:rPr>
              <w:rFonts w:ascii="Calibri" w:hAnsi="Calibri" w:cs="Helvetica"/>
              <w:bCs/>
              <w:color w:val="000000"/>
              <w:lang w:val="en-US" w:eastAsia="en-US"/>
            </w:rPr>
          </w:rPrChange>
        </w:rPr>
        <w:fldChar w:fldCharType="separate"/>
      </w:r>
      <w:r w:rsidR="00965F16" w:rsidRPr="00CA09EA">
        <w:rPr>
          <w:rFonts w:ascii="Calibri" w:hAnsi="Calibri" w:cs="Calibri"/>
          <w:bCs/>
          <w:noProof/>
          <w:color w:val="000000"/>
          <w:lang w:val="en-US" w:eastAsia="en-US"/>
        </w:rPr>
        <w:t>(</w:t>
      </w:r>
      <w:r w:rsidR="00690732" w:rsidRPr="00CA09EA">
        <w:rPr>
          <w:rFonts w:ascii="Calibri" w:hAnsi="Calibri" w:cs="Calibri"/>
          <w:rPrChange w:id="1084" w:author="Denis Engemann" w:date="2018-04-19T23:07:00Z">
            <w:rPr/>
          </w:rPrChange>
        </w:rPr>
        <w:fldChar w:fldCharType="begin"/>
      </w:r>
      <w:r w:rsidR="00690732" w:rsidRPr="00CA09EA">
        <w:rPr>
          <w:rFonts w:ascii="Calibri" w:hAnsi="Calibri" w:cs="Calibri"/>
          <w:lang w:val="en-US"/>
          <w:rPrChange w:id="1085" w:author="Denis Engemann" w:date="2018-04-19T23:07:00Z">
            <w:rPr/>
          </w:rPrChange>
        </w:rPr>
        <w:instrText xml:space="preserve"> HYPERLINK \l "_ENREF_24" \o "Hastie, 2015 #5915" </w:instrText>
      </w:r>
      <w:r w:rsidR="00690732" w:rsidRPr="00CA09EA">
        <w:rPr>
          <w:rFonts w:ascii="Calibri" w:hAnsi="Calibri" w:cs="Calibri"/>
          <w:rPrChange w:id="1086" w:author="Denis Engemann" w:date="2018-04-19T23:07:00Z">
            <w:rPr/>
          </w:rPrChange>
        </w:rPr>
        <w:fldChar w:fldCharType="separate"/>
      </w:r>
      <w:r w:rsidR="007646E0" w:rsidRPr="00CA09EA">
        <w:rPr>
          <w:rFonts w:ascii="Calibri" w:hAnsi="Calibri" w:cs="Calibri"/>
          <w:bCs/>
          <w:noProof/>
          <w:color w:val="000000"/>
          <w:lang w:val="en-US" w:eastAsia="en-US"/>
          <w:rPrChange w:id="1087" w:author="Denis Engemann" w:date="2018-04-19T23:07:00Z">
            <w:rPr>
              <w:rFonts w:ascii="Calibri" w:hAnsi="Calibri" w:cs="Helvetica"/>
              <w:bCs/>
              <w:noProof/>
              <w:color w:val="000000"/>
              <w:lang w:val="en-US" w:eastAsia="en-US"/>
            </w:rPr>
          </w:rPrChange>
        </w:rPr>
        <w:t>24</w:t>
      </w:r>
      <w:r w:rsidR="00690732" w:rsidRPr="00CA09EA">
        <w:rPr>
          <w:rFonts w:ascii="Calibri" w:hAnsi="Calibri" w:cs="Calibri"/>
          <w:bCs/>
          <w:noProof/>
          <w:color w:val="000000"/>
          <w:lang w:val="en-US" w:eastAsia="en-US"/>
          <w:rPrChange w:id="1088" w:author="Denis Engemann" w:date="2018-04-19T23:07:00Z">
            <w:rPr>
              <w:rFonts w:ascii="Calibri" w:hAnsi="Calibri" w:cs="Helvetica"/>
              <w:bCs/>
              <w:noProof/>
              <w:color w:val="000000"/>
              <w:lang w:val="en-US" w:eastAsia="en-US"/>
            </w:rPr>
          </w:rPrChange>
        </w:rPr>
        <w:fldChar w:fldCharType="end"/>
      </w:r>
      <w:r w:rsidR="00965F16" w:rsidRPr="00CA09EA">
        <w:rPr>
          <w:rFonts w:ascii="Calibri" w:hAnsi="Calibri" w:cs="Calibri"/>
          <w:bCs/>
          <w:noProof/>
          <w:color w:val="000000"/>
          <w:lang w:val="en-US" w:eastAsia="en-US"/>
        </w:rPr>
        <w:t>)</w:t>
      </w:r>
      <w:r w:rsidR="00FE1872" w:rsidRPr="00CA09EA">
        <w:rPr>
          <w:rFonts w:ascii="Calibri" w:hAnsi="Calibri" w:cs="Calibri"/>
          <w:bCs/>
          <w:color w:val="000000"/>
          <w:lang w:val="en-US" w:eastAsia="en-US"/>
        </w:rPr>
        <w:fldChar w:fldCharType="end"/>
      </w:r>
      <w:r w:rsidR="00264269" w:rsidRPr="00CA09EA">
        <w:rPr>
          <w:rFonts w:ascii="Calibri" w:hAnsi="Calibri" w:cs="Calibri"/>
          <w:bCs/>
          <w:color w:val="000000"/>
          <w:lang w:val="en-US" w:eastAsia="en-US"/>
        </w:rPr>
        <w:t xml:space="preserve">. </w:t>
      </w:r>
      <w:r w:rsidR="00264073" w:rsidRPr="00CA09EA">
        <w:rPr>
          <w:rFonts w:ascii="Calibri" w:hAnsi="Calibri" w:cs="Calibri"/>
          <w:bCs/>
          <w:color w:val="000000"/>
          <w:lang w:val="en-US" w:eastAsia="en-US"/>
        </w:rPr>
        <w:t xml:space="preserve"> We want to identify subsets of the input variables with the s</w:t>
      </w:r>
      <w:r w:rsidR="00264073" w:rsidRPr="001F0B68">
        <w:rPr>
          <w:rFonts w:ascii="Calibri" w:hAnsi="Calibri" w:cs="Calibri"/>
          <w:bCs/>
          <w:color w:val="000000"/>
          <w:lang w:val="en-US" w:eastAsia="en-US"/>
        </w:rPr>
        <w:t xml:space="preserve">trongest effects. </w:t>
      </w:r>
      <w:r w:rsidR="00683662" w:rsidRPr="001F0B68">
        <w:rPr>
          <w:rFonts w:ascii="Calibri" w:eastAsia="Times New Roman" w:hAnsi="Calibri" w:cs="Calibri"/>
          <w:color w:val="222222"/>
          <w:lang w:val="en-US"/>
        </w:rPr>
        <w:t xml:space="preserve">Automatic variable selection is achieved by minimizing </w:t>
      </w:r>
      <w:r w:rsidR="00CE7945" w:rsidRPr="001F0B68">
        <w:rPr>
          <w:rFonts w:ascii="Calibri" w:eastAsia="Times New Roman" w:hAnsi="Calibri" w:cs="Calibri"/>
          <w:color w:val="222222"/>
          <w:lang w:val="en-US"/>
        </w:rPr>
        <w:t>a very similar</w:t>
      </w:r>
      <w:r w:rsidR="00683662" w:rsidRPr="001F0B68">
        <w:rPr>
          <w:rFonts w:ascii="Calibri" w:eastAsia="Times New Roman" w:hAnsi="Calibri" w:cs="Calibri"/>
          <w:color w:val="222222"/>
          <w:lang w:val="en-US"/>
        </w:rPr>
        <w:t xml:space="preserve"> optimization objective:</w:t>
      </w:r>
    </w:p>
    <w:p w14:paraId="102AEDD6" w14:textId="77777777" w:rsidR="00C85609" w:rsidRPr="007E1A4E" w:rsidRDefault="00C85609" w:rsidP="00EB525A">
      <w:pPr>
        <w:shd w:val="clear" w:color="auto" w:fill="FFFFFF"/>
        <w:rPr>
          <w:rFonts w:ascii="Calibri" w:eastAsia="Times New Roman" w:hAnsi="Calibri" w:cs="Calibri"/>
          <w:color w:val="222222"/>
          <w:lang w:val="en-US"/>
        </w:rPr>
      </w:pPr>
    </w:p>
    <w:p w14:paraId="59F2E81B" w14:textId="6533CA38" w:rsidR="00C85609" w:rsidRPr="00CA09EA" w:rsidRDefault="00690732" w:rsidP="00E72E1E">
      <w:pPr>
        <w:pStyle w:val="Heading3"/>
        <w:rPr>
          <w:rFonts w:ascii="Calibri" w:eastAsia="Times New Roman" w:hAnsi="Calibri" w:cs="Calibri"/>
          <w:color w:val="222222"/>
          <w:lang w:val="en-US"/>
        </w:rPr>
      </w:pPr>
      <m:oMathPara>
        <m:oMath>
          <m:sSub>
            <m:sSubPr>
              <m:ctrlPr>
                <w:rPr>
                  <w:rFonts w:ascii="Cambria Math" w:hAnsi="Cambria Math" w:cs="Calibri"/>
                  <w:i/>
                </w:rPr>
              </m:ctrlPr>
            </m:sSubPr>
            <m:e>
              <m:r>
                <w:rPr>
                  <w:rFonts w:ascii="Cambria Math" w:hAnsi="Cambria Math" w:cs="Calibri"/>
                </w:rPr>
                <m:t>min</m:t>
              </m:r>
            </m:e>
            <m:sub>
              <m:r>
                <w:rPr>
                  <w:rFonts w:ascii="Cambria Math" w:hAnsi="Cambria Math" w:cs="Calibri"/>
                </w:rPr>
                <m:t>β</m:t>
              </m:r>
              <m:r>
                <w:rPr>
                  <w:rFonts w:ascii="Cambria Math" w:hAnsi="Cambria Math" w:cs="Calibri"/>
                  <w:lang w:val="en-US"/>
                </w:rPr>
                <m:t>∈</m:t>
              </m:r>
              <m:sSup>
                <m:sSupPr>
                  <m:ctrlPr>
                    <w:rPr>
                      <w:rFonts w:ascii="Cambria Math" w:hAnsi="Cambria Math" w:cs="Calibri"/>
                      <w:i/>
                      <w:lang w:val="en-US"/>
                    </w:rPr>
                  </m:ctrlPr>
                </m:sSupPr>
                <m:e>
                  <m:r>
                    <m:rPr>
                      <m:scr m:val="double-struck"/>
                    </m:rPr>
                    <w:rPr>
                      <w:rFonts w:ascii="Cambria Math" w:hAnsi="Cambria Math" w:cs="Calibri"/>
                      <w:lang w:val="en-US"/>
                    </w:rPr>
                    <m:t>R</m:t>
                  </m:r>
                </m:e>
                <m:sup>
                  <m:r>
                    <w:rPr>
                      <w:rFonts w:ascii="Cambria Math" w:hAnsi="Cambria Math" w:cs="Calibri"/>
                      <w:lang w:val="en-US"/>
                    </w:rPr>
                    <m:t>p</m:t>
                  </m:r>
                </m:sup>
              </m:sSup>
            </m:sub>
          </m:sSub>
          <m:r>
            <w:rPr>
              <w:rFonts w:ascii="Cambria Math" w:hAnsi="Cambria Math" w:cs="Calibri"/>
              <w:lang w:val="en-US"/>
            </w:rPr>
            <m:t xml:space="preserve"> </m:t>
          </m:r>
          <m:d>
            <m:dPr>
              <m:begChr m:val="{"/>
              <m:endChr m:val=""/>
              <m:ctrlPr>
                <w:rPr>
                  <w:rFonts w:ascii="Cambria Math" w:eastAsiaTheme="minorEastAsia" w:hAnsi="Cambria Math" w:cs="Calibri"/>
                  <w:i/>
                  <w:color w:val="auto"/>
                </w:rPr>
              </m:ctrlPr>
            </m:dPr>
            <m:e>
              <m:d>
                <m:dPr>
                  <m:begChr m:val=""/>
                  <m:endChr m:val="}"/>
                  <m:ctrlPr>
                    <w:rPr>
                      <w:rFonts w:ascii="Cambria Math" w:eastAsiaTheme="minorEastAsia" w:hAnsi="Cambria Math" w:cs="Calibri"/>
                      <w:i/>
                      <w:color w:val="auto"/>
                    </w:rPr>
                  </m:ctrlPr>
                </m:dPr>
                <m:e>
                  <m:f>
                    <m:fPr>
                      <m:ctrlPr>
                        <w:rPr>
                          <w:rFonts w:ascii="Cambria Math" w:eastAsiaTheme="minorEastAsia" w:hAnsi="Cambria Math" w:cs="Calibri"/>
                          <w:i/>
                          <w:color w:val="auto"/>
                        </w:rPr>
                      </m:ctrlPr>
                    </m:fPr>
                    <m:num>
                      <m:r>
                        <w:rPr>
                          <w:rFonts w:ascii="Cambria Math" w:hAnsi="Cambria Math" w:cs="Calibri"/>
                          <w:lang w:val="en-US"/>
                        </w:rPr>
                        <m:t>1</m:t>
                      </m:r>
                    </m:num>
                    <m:den>
                      <m:r>
                        <w:rPr>
                          <w:rFonts w:ascii="Cambria Math" w:hAnsi="Cambria Math" w:cs="Calibri"/>
                        </w:rPr>
                        <m:t>n</m:t>
                      </m:r>
                    </m:den>
                  </m:f>
                  <m:r>
                    <w:rPr>
                      <w:rFonts w:ascii="Cambria Math" w:hAnsi="Cambria Math" w:cs="Calibri"/>
                      <w:lang w:val="en-US"/>
                    </w:rPr>
                    <m:t xml:space="preserve"> </m:t>
                  </m:r>
                  <m:nary>
                    <m:naryPr>
                      <m:chr m:val="∑"/>
                      <m:limLoc m:val="undOvr"/>
                      <m:ctrlPr>
                        <w:rPr>
                          <w:rFonts w:ascii="Cambria Math" w:eastAsiaTheme="minorEastAsia" w:hAnsi="Cambria Math" w:cs="Calibri"/>
                          <w:i/>
                          <w:color w:val="auto"/>
                        </w:rPr>
                      </m:ctrlPr>
                    </m:naryPr>
                    <m:sub>
                      <m:r>
                        <w:rPr>
                          <w:rFonts w:ascii="Cambria Math" w:hAnsi="Cambria Math" w:cs="Calibri"/>
                        </w:rPr>
                        <m:t>i</m:t>
                      </m:r>
                      <m:r>
                        <w:rPr>
                          <w:rFonts w:ascii="Cambria Math" w:hAnsi="Cambria Math" w:cs="Calibri"/>
                          <w:lang w:val="en-US"/>
                        </w:rPr>
                        <m:t>=1</m:t>
                      </m:r>
                    </m:sub>
                    <m:sup>
                      <m:r>
                        <w:rPr>
                          <w:rFonts w:ascii="Cambria Math" w:hAnsi="Cambria Math" w:cs="Calibri"/>
                        </w:rPr>
                        <m:t>n</m:t>
                      </m:r>
                    </m:sup>
                    <m:e>
                      <m:sSup>
                        <m:sSupPr>
                          <m:ctrlPr>
                            <w:rPr>
                              <w:rFonts w:ascii="Cambria Math" w:eastAsiaTheme="minorEastAsia" w:hAnsi="Cambria Math" w:cs="Calibri"/>
                              <w:i/>
                              <w:color w:val="auto"/>
                              <w:lang w:val="en-US"/>
                            </w:rPr>
                          </m:ctrlPr>
                        </m:sSupPr>
                        <m:e>
                          <m:d>
                            <m:dPr>
                              <m:ctrlPr>
                                <w:rPr>
                                  <w:rFonts w:ascii="Cambria Math" w:eastAsiaTheme="minorEastAsia" w:hAnsi="Cambria Math" w:cs="Calibri"/>
                                  <w:i/>
                                  <w:color w:val="auto"/>
                                  <w:lang w:val="en-US"/>
                                </w:rPr>
                              </m:ctrlPr>
                            </m:dPr>
                            <m:e>
                              <m:sSub>
                                <m:sSubPr>
                                  <m:ctrlPr>
                                    <w:rPr>
                                      <w:rFonts w:ascii="Cambria Math" w:eastAsiaTheme="minorEastAsia" w:hAnsi="Cambria Math" w:cs="Calibri"/>
                                      <w:i/>
                                      <w:color w:val="auto"/>
                                    </w:rPr>
                                  </m:ctrlPr>
                                </m:sSubPr>
                                <m:e>
                                  <m:r>
                                    <w:rPr>
                                      <w:rFonts w:ascii="Cambria Math" w:hAnsi="Cambria Math" w:cs="Calibri"/>
                                    </w:rPr>
                                    <m:t>y</m:t>
                                  </m:r>
                                </m:e>
                                <m:sub>
                                  <m:r>
                                    <w:rPr>
                                      <w:rFonts w:ascii="Cambria Math" w:hAnsi="Cambria Math" w:cs="Calibri"/>
                                    </w:rPr>
                                    <m:t>i</m:t>
                                  </m:r>
                                </m:sub>
                              </m:sSub>
                              <m:r>
                                <w:rPr>
                                  <w:rFonts w:ascii="Cambria Math" w:hAnsi="Cambria Math" w:cs="Calibri"/>
                                  <w:lang w:val="en-US"/>
                                </w:rPr>
                                <m:t>-</m:t>
                              </m:r>
                              <m:r>
                                <w:rPr>
                                  <w:rFonts w:ascii="Cambria Math" w:hAnsi="Cambria Math" w:cs="Calibri"/>
                                  <w:lang w:val="en-US"/>
                                </w:rPr>
                                <m:t xml:space="preserve">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1</m:t>
                                  </m:r>
                                </m:sub>
                              </m:sSub>
                              <m:r>
                                <w:rPr>
                                  <w:rFonts w:ascii="Cambria Math" w:hAnsi="Cambria Math" w:cs="Calibri"/>
                                  <w:lang w:val="en-US"/>
                                </w:rPr>
                                <m:t xml:space="preserve"> -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2</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2</m:t>
                                  </m:r>
                                </m:sub>
                              </m:sSub>
                              <m:r>
                                <w:rPr>
                                  <w:rFonts w:ascii="Cambria Math" w:hAnsi="Cambria Math" w:cs="Calibri"/>
                                  <w:lang w:val="en-US"/>
                                </w:rPr>
                                <m:t xml:space="preserve"> - … - </m:t>
                              </m:r>
                              <m:sSub>
                                <m:sSubPr>
                                  <m:ctrlPr>
                                    <w:rPr>
                                      <w:rFonts w:ascii="Cambria Math" w:eastAsiaTheme="minorEastAsia" w:hAnsi="Cambria Math" w:cs="Calibri"/>
                                      <w:i/>
                                      <w:color w:val="auto"/>
                                      <w:lang w:val="en-US"/>
                                    </w:rPr>
                                  </m:ctrlPr>
                                </m:sSubPr>
                                <m:e>
                                  <m:r>
                                    <w:rPr>
                                      <w:rFonts w:ascii="Cambria Math" w:hAnsi="Cambria Math" w:cs="Calibri"/>
                                      <w:lang w:val="en-US"/>
                                    </w:rPr>
                                    <m:t>x</m:t>
                                  </m:r>
                                </m:e>
                                <m:sub>
                                  <m:r>
                                    <w:rPr>
                                      <w:rFonts w:ascii="Cambria Math" w:hAnsi="Cambria Math" w:cs="Calibri"/>
                                      <w:lang w:val="en-US"/>
                                    </w:rPr>
                                    <m:t>p</m:t>
                                  </m:r>
                                </m:sub>
                              </m:sSub>
                              <m:sSub>
                                <m:sSubPr>
                                  <m:ctrlPr>
                                    <w:rPr>
                                      <w:rFonts w:ascii="Cambria Math" w:eastAsiaTheme="minorEastAsia" w:hAnsi="Cambria Math" w:cs="Calibri"/>
                                      <w:i/>
                                      <w:color w:val="auto"/>
                                    </w:rPr>
                                  </m:ctrlPr>
                                </m:sSubPr>
                                <m:e>
                                  <m:r>
                                    <w:rPr>
                                      <w:rFonts w:ascii="Cambria Math" w:hAnsi="Cambria Math" w:cs="Calibri"/>
                                    </w:rPr>
                                    <m:t>β</m:t>
                                  </m:r>
                                </m:e>
                                <m:sub>
                                  <m:r>
                                    <w:rPr>
                                      <w:rFonts w:ascii="Cambria Math" w:hAnsi="Cambria Math" w:cs="Calibri"/>
                                      <w:lang w:val="en-US"/>
                                    </w:rPr>
                                    <m:t>p</m:t>
                                  </m:r>
                                </m:sub>
                              </m:sSub>
                              <m:ctrlPr>
                                <w:rPr>
                                  <w:rFonts w:ascii="Cambria Math" w:hAnsi="Cambria Math" w:cs="Calibri"/>
                                  <w:i/>
                                  <w:lang w:val="en-US"/>
                                  <w:rPrChange w:id="1089" w:author="Denis Engemann" w:date="2018-04-19T23:07:00Z">
                                    <w:rPr>
                                      <w:rFonts w:ascii="Cambria Math" w:hAnsi="Cambria Math"/>
                                      <w:i/>
                                      <w:lang w:val="en-US"/>
                                    </w:rPr>
                                  </w:rPrChange>
                                </w:rPr>
                              </m:ctrlPr>
                            </m:e>
                          </m:d>
                          <m:ctrlPr>
                            <w:rPr>
                              <w:rFonts w:ascii="Cambria Math" w:eastAsiaTheme="minorEastAsia" w:hAnsi="Cambria Math" w:cs="Calibri"/>
                              <w:i/>
                              <w:color w:val="auto"/>
                              <w:lang w:val="en-US"/>
                              <w:rPrChange w:id="1090" w:author="Denis Engemann" w:date="2018-04-19T23:07:00Z">
                                <w:rPr>
                                  <w:rFonts w:ascii="Cambria Math" w:eastAsiaTheme="minorEastAsia" w:hAnsi="Cambria Math" w:cs="Times New Roman"/>
                                  <w:i/>
                                  <w:color w:val="auto"/>
                                  <w:lang w:val="en-US"/>
                                </w:rPr>
                              </w:rPrChange>
                            </w:rPr>
                          </m:ctrlPr>
                        </m:e>
                        <m:sup>
                          <m:r>
                            <w:rPr>
                              <w:rFonts w:ascii="Cambria Math" w:eastAsiaTheme="minorEastAsia" w:hAnsi="Cambria Math" w:cs="Calibri"/>
                              <w:color w:val="auto"/>
                              <w:lang w:val="en-US"/>
                            </w:rPr>
                            <m:t>2</m:t>
                          </m:r>
                        </m:sup>
                      </m:sSup>
                      <m:r>
                        <w:rPr>
                          <w:rFonts w:ascii="Cambria Math" w:hAnsi="Cambria Math" w:cs="Calibri"/>
                          <w:lang w:val="en-US"/>
                        </w:rPr>
                        <m:t xml:space="preserve"> </m:t>
                      </m:r>
                    </m:e>
                  </m:nary>
                  <m:r>
                    <w:rPr>
                      <w:rFonts w:ascii="Cambria Math" w:eastAsiaTheme="minorEastAsia" w:hAnsi="Cambria Math" w:cs="Calibri"/>
                      <w:color w:val="auto"/>
                      <w:lang w:val="en-US"/>
                    </w:rPr>
                    <m:t xml:space="preserve">+ </m:t>
                  </m:r>
                  <m:r>
                    <w:rPr>
                      <w:rFonts w:ascii="Cambria Math" w:eastAsiaTheme="minorEastAsia" w:hAnsi="Cambria Math" w:cs="Calibri"/>
                      <w:color w:val="auto"/>
                    </w:rPr>
                    <m:t>λ</m:t>
                  </m:r>
                  <m:sSub>
                    <m:sSubPr>
                      <m:ctrlPr>
                        <w:rPr>
                          <w:rFonts w:ascii="Cambria Math" w:eastAsiaTheme="minorEastAsia" w:hAnsi="Cambria Math" w:cs="Calibri"/>
                          <w:i/>
                          <w:color w:val="auto"/>
                        </w:rPr>
                      </m:ctrlPr>
                    </m:sSubPr>
                    <m:e>
                      <m:d>
                        <m:dPr>
                          <m:begChr m:val="‖"/>
                          <m:endChr m:val="‖"/>
                          <m:ctrlPr>
                            <w:rPr>
                              <w:rFonts w:ascii="Cambria Math" w:eastAsiaTheme="minorEastAsia" w:hAnsi="Cambria Math" w:cs="Calibri"/>
                              <w:i/>
                              <w:color w:val="auto"/>
                            </w:rPr>
                          </m:ctrlPr>
                        </m:dPr>
                        <m:e>
                          <m:r>
                            <w:rPr>
                              <w:rFonts w:ascii="Cambria Math" w:eastAsiaTheme="minorEastAsia" w:hAnsi="Cambria Math" w:cs="Calibri"/>
                              <w:color w:val="auto"/>
                            </w:rPr>
                            <m:t>β</m:t>
                          </m:r>
                        </m:e>
                      </m:d>
                    </m:e>
                    <m:sub>
                      <m:r>
                        <w:rPr>
                          <w:rFonts w:ascii="Cambria Math" w:eastAsiaTheme="minorEastAsia" w:hAnsi="Cambria Math" w:cs="Calibri"/>
                          <w:color w:val="auto"/>
                          <w:lang w:val="en-US"/>
                        </w:rPr>
                        <m:t>1</m:t>
                      </m:r>
                    </m:sub>
                  </m:sSub>
                </m:e>
              </m:d>
            </m:e>
          </m:d>
          <m:r>
            <w:rPr>
              <w:rFonts w:ascii="Cambria Math" w:hAnsi="Cambria Math" w:cs="Calibri"/>
              <w:lang w:val="en-US"/>
            </w:rPr>
            <m:t>,</m:t>
          </m:r>
        </m:oMath>
      </m:oMathPara>
    </w:p>
    <w:p w14:paraId="7C8885EC" w14:textId="77777777" w:rsidR="008307AC" w:rsidRPr="001F0B68" w:rsidRDefault="008307AC" w:rsidP="00EB525A">
      <w:pPr>
        <w:shd w:val="clear" w:color="auto" w:fill="FFFFFF"/>
        <w:rPr>
          <w:rFonts w:ascii="Calibri" w:hAnsi="Calibri" w:cs="Calibri"/>
          <w:lang w:val="en-US"/>
        </w:rPr>
      </w:pPr>
    </w:p>
    <w:p w14:paraId="6D110AE9" w14:textId="1D73B4B8" w:rsidR="001C1457" w:rsidRPr="001479F5" w:rsidRDefault="001C1457" w:rsidP="00204A45">
      <w:pPr>
        <w:shd w:val="clear" w:color="auto" w:fill="FFFFFF"/>
        <w:jc w:val="both"/>
        <w:rPr>
          <w:rFonts w:ascii="Calibri" w:eastAsia="Times New Roman" w:hAnsi="Calibri" w:cs="Calibri"/>
          <w:color w:val="222222"/>
          <w:lang w:val="en-US"/>
        </w:rPr>
      </w:pPr>
      <w:r w:rsidRPr="001F0B68">
        <w:rPr>
          <w:rFonts w:ascii="Calibri" w:eastAsia="Times New Roman" w:hAnsi="Calibri" w:cs="Calibri"/>
          <w:color w:val="222222"/>
          <w:lang w:val="en-US"/>
        </w:rPr>
        <w:t xml:space="preserve">where </w:t>
      </w:r>
      <m:oMath>
        <m:r>
          <w:rPr>
            <w:rFonts w:ascii="Cambria Math" w:eastAsia="Times New Roman" w:hAnsi="Cambria Math" w:cs="Calibri"/>
            <w:color w:val="222222"/>
            <w:lang w:val="en-US"/>
          </w:rPr>
          <m:t>n</m:t>
        </m:r>
      </m:oMath>
      <w:r w:rsidRPr="001F0B68">
        <w:rPr>
          <w:rFonts w:ascii="Calibri" w:eastAsia="Times New Roman" w:hAnsi="Calibri" w:cs="Calibri"/>
          <w:color w:val="222222"/>
          <w:lang w:val="en-US"/>
        </w:rPr>
        <w:t xml:space="preserve"> is the number </w:t>
      </w:r>
      <w:r w:rsidRPr="007E1A4E">
        <w:rPr>
          <w:rFonts w:ascii="Calibri" w:eastAsia="Times New Roman" w:hAnsi="Calibri" w:cs="Calibri"/>
          <w:color w:val="222222"/>
          <w:lang w:val="en-US"/>
        </w:rPr>
        <w:t xml:space="preserve">of individuals who </w:t>
      </w:r>
      <w:r w:rsidR="009011AA" w:rsidRPr="007E1A4E">
        <w:rPr>
          <w:rFonts w:ascii="Calibri" w:eastAsia="Times New Roman" w:hAnsi="Calibri" w:cs="Calibri"/>
          <w:color w:val="222222"/>
          <w:lang w:val="en-US"/>
        </w:rPr>
        <w:t>are included</w:t>
      </w:r>
      <w:r w:rsidRPr="007E1A4E">
        <w:rPr>
          <w:rFonts w:ascii="Calibri" w:eastAsia="Times New Roman" w:hAnsi="Calibri" w:cs="Calibri"/>
          <w:color w:val="222222"/>
          <w:lang w:val="en-US"/>
        </w:rPr>
        <w:t xml:space="preserve"> </w:t>
      </w:r>
      <w:r w:rsidR="009011AA" w:rsidRPr="007E1A4E">
        <w:rPr>
          <w:rFonts w:ascii="Calibri" w:eastAsia="Times New Roman" w:hAnsi="Calibri" w:cs="Calibri"/>
          <w:color w:val="222222"/>
          <w:lang w:val="en-US"/>
        </w:rPr>
        <w:t xml:space="preserve">in </w:t>
      </w:r>
      <w:r w:rsidRPr="007E1A4E">
        <w:rPr>
          <w:rFonts w:ascii="Calibri" w:eastAsia="Times New Roman" w:hAnsi="Calibri" w:cs="Calibri"/>
          <w:color w:val="222222"/>
          <w:lang w:val="en-US"/>
        </w:rPr>
        <w:t xml:space="preserve">the dataset, </w:t>
      </w:r>
      <m:oMath>
        <m:r>
          <w:rPr>
            <w:rFonts w:ascii="Cambria Math" w:eastAsia="Times New Roman" w:hAnsi="Cambria Math" w:cs="Calibri"/>
            <w:color w:val="222222"/>
            <w:lang w:val="en-US"/>
          </w:rPr>
          <m:t>p</m:t>
        </m:r>
      </m:oMath>
      <w:r w:rsidRPr="007E1A4E">
        <w:rPr>
          <w:rFonts w:ascii="Calibri" w:eastAsia="Times New Roman" w:hAnsi="Calibri" w:cs="Calibri"/>
          <w:color w:val="222222"/>
          <w:lang w:val="en-US"/>
        </w:rPr>
        <w:t xml:space="preserve"> is the number of input variables </w:t>
      </w:r>
      <m:oMath>
        <m:r>
          <w:rPr>
            <w:rFonts w:ascii="Cambria Math" w:eastAsia="Times New Roman" w:hAnsi="Cambria Math" w:cs="Calibri"/>
            <w:color w:val="222222"/>
            <w:lang w:val="en-US"/>
          </w:rPr>
          <m:t>x</m:t>
        </m:r>
      </m:oMath>
      <w:r w:rsidRPr="007E1A4E">
        <w:rPr>
          <w:rFonts w:ascii="Calibri" w:eastAsia="Times New Roman" w:hAnsi="Calibri" w:cs="Calibri"/>
          <w:color w:val="222222"/>
          <w:lang w:val="en-US"/>
        </w:rPr>
        <w:t xml:space="preserve"> (in this context often called </w:t>
      </w:r>
      <w:r w:rsidRPr="007E1A4E">
        <w:rPr>
          <w:rFonts w:ascii="Calibri" w:eastAsia="Times New Roman" w:hAnsi="Calibri" w:cs="Calibri"/>
          <w:i/>
          <w:color w:val="222222"/>
          <w:lang w:val="en-US"/>
        </w:rPr>
        <w:t>features</w:t>
      </w:r>
      <w:r w:rsidRPr="007E1A4E">
        <w:rPr>
          <w:rFonts w:ascii="Calibri" w:eastAsia="Times New Roman" w:hAnsi="Calibri" w:cs="Calibri"/>
          <w:color w:val="222222"/>
          <w:lang w:val="en-US"/>
        </w:rPr>
        <w:t xml:space="preserve">) measured for each individual, and </w:t>
      </w:r>
      <m:oMath>
        <m:r>
          <w:rPr>
            <w:rFonts w:ascii="Cambria Math" w:eastAsia="Times New Roman" w:hAnsi="Cambria Math" w:cs="Calibri"/>
            <w:color w:val="222222"/>
            <w:lang w:val="en-US"/>
          </w:rPr>
          <m:t>y</m:t>
        </m:r>
      </m:oMath>
      <w:r w:rsidRPr="007E1A4E">
        <w:rPr>
          <w:rFonts w:ascii="Calibri" w:eastAsia="Times New Roman" w:hAnsi="Calibri" w:cs="Calibri"/>
          <w:color w:val="222222"/>
          <w:lang w:val="en-US"/>
        </w:rPr>
        <w:t xml:space="preserve"> is the outcome measure (called </w:t>
      </w:r>
      <w:r w:rsidRPr="007E1A4E">
        <w:rPr>
          <w:rFonts w:ascii="Calibri" w:eastAsia="Times New Roman" w:hAnsi="Calibri" w:cs="Calibri"/>
          <w:i/>
          <w:color w:val="222222"/>
          <w:lang w:val="en-US"/>
        </w:rPr>
        <w:t>target variable</w:t>
      </w:r>
      <w:r w:rsidRPr="007E1A4E">
        <w:rPr>
          <w:rFonts w:ascii="Calibri" w:eastAsia="Times New Roman" w:hAnsi="Calibri" w:cs="Calibri"/>
          <w:color w:val="222222"/>
          <w:lang w:val="en-US"/>
        </w:rPr>
        <w:t xml:space="preserve">) that is to be expressed as a weighted sum of the </w:t>
      </w:r>
      <w:r w:rsidR="00821EE5" w:rsidRPr="007E1A4E">
        <w:rPr>
          <w:rFonts w:ascii="Calibri" w:eastAsia="Times New Roman" w:hAnsi="Calibri" w:cs="Calibri"/>
          <w:color w:val="222222"/>
          <w:lang w:val="en-US"/>
        </w:rPr>
        <w:t xml:space="preserve">standardized </w:t>
      </w:r>
      <w:r w:rsidRPr="007E1A4E">
        <w:rPr>
          <w:rFonts w:ascii="Calibri" w:eastAsia="Times New Roman" w:hAnsi="Calibri" w:cs="Calibri"/>
          <w:color w:val="222222"/>
          <w:lang w:val="en-US"/>
        </w:rPr>
        <w:t xml:space="preserve">variables </w:t>
      </w:r>
      <m:oMath>
        <m:r>
          <w:rPr>
            <w:rFonts w:ascii="Cambria Math" w:eastAsia="Times New Roman" w:hAnsi="Cambria Math" w:cs="Calibri"/>
            <w:color w:val="222222"/>
            <w:lang w:val="en-US"/>
          </w:rPr>
          <m:t>x</m:t>
        </m:r>
      </m:oMath>
      <w:r w:rsidRPr="007E1A4E">
        <w:rPr>
          <w:rFonts w:ascii="Calibri" w:eastAsia="Times New Roman" w:hAnsi="Calibri" w:cs="Calibri"/>
          <w:color w:val="222222"/>
          <w:lang w:val="en-US"/>
        </w:rPr>
        <w:t xml:space="preserve">. This linear combination is estimated by fitting the randomly </w:t>
      </w:r>
      <w:r w:rsidRPr="007E1A4E">
        <w:rPr>
          <w:rFonts w:ascii="Calibri" w:eastAsia="Times New Roman" w:hAnsi="Calibri" w:cs="Calibri"/>
          <w:color w:val="222222"/>
          <w:lang w:val="en-US"/>
        </w:rPr>
        <w:lastRenderedPageBreak/>
        <w:t xml:space="preserve">initialized </w:t>
      </w:r>
      <m:oMath>
        <m:r>
          <w:rPr>
            <w:rFonts w:ascii="Cambria Math" w:hAnsi="Cambria Math" w:cs="Calibri"/>
          </w:rPr>
          <m:t>β</m:t>
        </m:r>
      </m:oMath>
      <w:r w:rsidRPr="007E1A4E">
        <w:rPr>
          <w:rFonts w:ascii="Calibri" w:eastAsia="Times New Roman" w:hAnsi="Calibri" w:cs="Calibri"/>
          <w:lang w:val="en-US"/>
        </w:rPr>
        <w:t xml:space="preserve"> coefficients to the observations in the dataset. </w:t>
      </w:r>
      <w:r w:rsidR="005E6670" w:rsidRPr="007E1A4E">
        <w:rPr>
          <w:rFonts w:ascii="Calibri" w:eastAsia="Times New Roman" w:hAnsi="Calibri" w:cs="Calibri"/>
          <w:color w:val="222222"/>
          <w:lang w:val="en-US"/>
        </w:rPr>
        <w:t xml:space="preserve">The hyper-parameter </w:t>
      </w:r>
      <m:oMath>
        <m:r>
          <w:rPr>
            <w:rFonts w:ascii="Cambria Math" w:hAnsi="Cambria Math" w:cs="Calibri"/>
          </w:rPr>
          <m:t>λ</m:t>
        </m:r>
      </m:oMath>
      <w:r w:rsidR="005E6670" w:rsidRPr="007E1A4E">
        <w:rPr>
          <w:rFonts w:ascii="Calibri" w:hAnsi="Calibri" w:cs="Calibri"/>
          <w:lang w:val="en-US"/>
        </w:rPr>
        <w:t xml:space="preserve"> controls the amount of sparsity imposed on the model fitting. The higher </w:t>
      </w:r>
      <m:oMath>
        <m:r>
          <w:rPr>
            <w:rFonts w:ascii="Cambria Math" w:hAnsi="Cambria Math" w:cs="Calibri"/>
          </w:rPr>
          <m:t>λ</m:t>
        </m:r>
        <m:r>
          <w:rPr>
            <w:rFonts w:ascii="Cambria Math" w:hAnsi="Cambria Math" w:cs="Calibri"/>
            <w:lang w:val="en-US"/>
          </w:rPr>
          <m:t>,</m:t>
        </m:r>
        <m:r>
          <w:rPr>
            <w:rFonts w:ascii="Cambria Math" w:hAnsi="Cambria Math" w:cs="Calibri"/>
            <w:lang w:val="en-US"/>
          </w:rPr>
          <m:t xml:space="preserve"> </m:t>
        </m:r>
      </m:oMath>
      <w:r w:rsidR="005E6670" w:rsidRPr="001479F5">
        <w:rPr>
          <w:rFonts w:ascii="Calibri" w:hAnsi="Calibri" w:cs="Calibri"/>
          <w:lang w:val="en-US"/>
        </w:rPr>
        <w:t xml:space="preserve">the higher the tendency to set specific coefficients </w:t>
      </w:r>
      <m:oMath>
        <m:sSub>
          <m:sSubPr>
            <m:ctrlPr>
              <w:rPr>
                <w:rFonts w:ascii="Cambria Math" w:hAnsi="Cambria Math" w:cs="Calibri"/>
                <w:i/>
              </w:rPr>
            </m:ctrlPr>
          </m:sSubPr>
          <m:e>
            <m:r>
              <w:rPr>
                <w:rFonts w:ascii="Cambria Math" w:hAnsi="Cambria Math" w:cs="Calibri"/>
              </w:rPr>
              <m:t>β</m:t>
            </m:r>
          </m:e>
          <m:sub>
            <m:r>
              <w:rPr>
                <w:rFonts w:ascii="Cambria Math" w:hAnsi="Cambria Math" w:cs="Calibri"/>
              </w:rPr>
              <m:t>i</m:t>
            </m:r>
          </m:sub>
        </m:sSub>
      </m:oMath>
      <w:r w:rsidR="005E6670" w:rsidRPr="00CA09EA">
        <w:rPr>
          <w:rFonts w:ascii="Calibri" w:hAnsi="Calibri" w:cs="Calibri"/>
          <w:lang w:val="en-US"/>
        </w:rPr>
        <w:t xml:space="preserve"> to exactly zero, which effectively “silences” the corresponding measures influence on explaining the output variable.</w:t>
      </w:r>
      <w:r w:rsidR="005E6670" w:rsidRPr="001F0B68">
        <w:rPr>
          <w:rFonts w:ascii="Calibri" w:eastAsia="Times New Roman" w:hAnsi="Calibri" w:cs="Calibri"/>
          <w:lang w:val="en-US"/>
        </w:rPr>
        <w:t xml:space="preserve"> </w:t>
      </w:r>
      <w:r w:rsidR="00567373" w:rsidRPr="001F0B68">
        <w:rPr>
          <w:rFonts w:ascii="Calibri" w:eastAsia="Times New Roman" w:hAnsi="Calibri" w:cs="Calibri"/>
          <w:color w:val="222222"/>
          <w:lang w:val="en-US"/>
        </w:rPr>
        <w:t>A probability model is not “required” - w</w:t>
      </w:r>
      <w:r w:rsidR="003D2484" w:rsidRPr="001F0B68">
        <w:rPr>
          <w:rFonts w:ascii="Calibri" w:eastAsia="Times New Roman" w:hAnsi="Calibri" w:cs="Calibri"/>
          <w:color w:val="222222"/>
          <w:lang w:val="en-US"/>
        </w:rPr>
        <w:t>h</w:t>
      </w:r>
      <w:r w:rsidR="00567373" w:rsidRPr="001F0B68">
        <w:rPr>
          <w:rFonts w:ascii="Calibri" w:eastAsia="Times New Roman" w:hAnsi="Calibri" w:cs="Calibri"/>
          <w:color w:val="222222"/>
          <w:lang w:val="en-US"/>
        </w:rPr>
        <w:t>ether the confidence intervals exceeded a threshold or not is here often no optimality criterion for variable importance. We also do not assume that means and variances full describe the probabilistic mechanis</w:t>
      </w:r>
      <w:del w:id="1091" w:author="Denis Engemann" w:date="2018-04-19T23:32:00Z">
        <w:r w:rsidR="00567373" w:rsidRPr="001F0B68" w:rsidDel="001479F5">
          <w:rPr>
            <w:rFonts w:ascii="Calibri" w:eastAsia="Times New Roman" w:hAnsi="Calibri" w:cs="Calibri"/>
            <w:color w:val="222222"/>
            <w:lang w:val="en-US"/>
          </w:rPr>
          <w:delText>s</w:delText>
        </w:r>
      </w:del>
      <w:r w:rsidR="00567373" w:rsidRPr="001F0B68">
        <w:rPr>
          <w:rFonts w:ascii="Calibri" w:eastAsia="Times New Roman" w:hAnsi="Calibri" w:cs="Calibri"/>
          <w:color w:val="222222"/>
          <w:lang w:val="en-US"/>
        </w:rPr>
        <w:t xml:space="preserve">m in the data, only that they are informative enough to make useful predictions </w:t>
      </w:r>
      <w:r w:rsidR="00567373" w:rsidRPr="007E1A4E">
        <w:rPr>
          <w:rFonts w:ascii="Calibri" w:eastAsia="Times New Roman" w:hAnsi="Calibri" w:cs="Calibri"/>
          <w:color w:val="222222"/>
          <w:lang w:val="en-US"/>
        </w:rPr>
        <w:t xml:space="preserve">about the future. </w:t>
      </w:r>
      <w:r w:rsidR="008D63B0" w:rsidRPr="007E1A4E">
        <w:rPr>
          <w:rFonts w:ascii="Calibri" w:hAnsi="Calibri" w:cs="Calibri"/>
          <w:color w:val="000000"/>
          <w:lang w:val="en-US" w:eastAsia="en-US"/>
        </w:rPr>
        <w:t xml:space="preserve">The confusion thing is that it is the motivation that is utterly different, the mathematics of the optimization objective is the same (if </w:t>
      </w:r>
      <m:oMath>
        <m:r>
          <w:rPr>
            <w:rFonts w:ascii="Cambria Math" w:hAnsi="Cambria Math" w:cs="Calibri"/>
          </w:rPr>
          <m:t>λ</m:t>
        </m:r>
        <m:r>
          <w:rPr>
            <w:rFonts w:ascii="Cambria Math" w:hAnsi="Cambria Math" w:cs="Calibri"/>
            <w:lang w:val="en-US"/>
          </w:rPr>
          <m:t>=0</m:t>
        </m:r>
      </m:oMath>
      <w:r w:rsidR="008D63B0" w:rsidRPr="007E1A4E">
        <w:rPr>
          <w:rFonts w:ascii="Calibri" w:hAnsi="Calibri" w:cs="Calibri"/>
          <w:lang w:val="en-US"/>
        </w:rPr>
        <w:t>)</w:t>
      </w:r>
      <w:r w:rsidR="008D63B0" w:rsidRPr="007E1A4E">
        <w:rPr>
          <w:rFonts w:ascii="Calibri" w:hAnsi="Calibri" w:cs="Calibri"/>
          <w:color w:val="000000"/>
          <w:lang w:val="en-US" w:eastAsia="en-US"/>
        </w:rPr>
        <w:t xml:space="preserve">, there is a key difference in perspective. </w:t>
      </w:r>
      <w:r w:rsidRPr="00CA09EA">
        <w:rPr>
          <w:rFonts w:ascii="Calibri" w:eastAsia="Times New Roman" w:hAnsi="Calibri" w:cs="Calibri"/>
          <w:lang w:val="en-US"/>
          <w:rPrChange w:id="1092" w:author="Denis Engemann" w:date="2018-04-19T23:07:00Z">
            <w:rPr>
              <w:rFonts w:ascii="Calibri" w:eastAsia="Times New Roman" w:hAnsi="Calibri" w:cs="Arial"/>
              <w:lang w:val="en-US"/>
            </w:rPr>
          </w:rPrChange>
        </w:rPr>
        <w:t xml:space="preserve">Once fitted, </w:t>
      </w:r>
      <w:r w:rsidRPr="00CA09EA">
        <w:rPr>
          <w:rFonts w:ascii="Calibri" w:eastAsia="Times New Roman" w:hAnsi="Calibri" w:cs="Calibri"/>
          <w:color w:val="222222"/>
          <w:lang w:val="en-US"/>
          <w:rPrChange w:id="1093" w:author="Denis Engemann" w:date="2018-04-19T23:07:00Z">
            <w:rPr>
              <w:rFonts w:ascii="Calibri" w:eastAsia="Times New Roman" w:hAnsi="Calibri" w:cs="Arial"/>
              <w:color w:val="222222"/>
              <w:lang w:val="en-US"/>
            </w:rPr>
          </w:rPrChange>
        </w:rPr>
        <w:t xml:space="preserve">the model </w:t>
      </w:r>
      <w:r w:rsidR="008D63B0" w:rsidRPr="00CA09EA">
        <w:rPr>
          <w:rFonts w:ascii="Calibri" w:eastAsia="Times New Roman" w:hAnsi="Calibri" w:cs="Calibri"/>
          <w:color w:val="222222"/>
          <w:lang w:val="en-US"/>
          <w:rPrChange w:id="1094" w:author="Denis Engemann" w:date="2018-04-19T23:07:00Z">
            <w:rPr>
              <w:rFonts w:ascii="Calibri" w:eastAsia="Times New Roman" w:hAnsi="Calibri" w:cs="Arial"/>
              <w:color w:val="222222"/>
              <w:lang w:val="en-US"/>
            </w:rPr>
          </w:rPrChange>
        </w:rPr>
        <w:t xml:space="preserve">can be applied to other samples </w:t>
      </w:r>
      <w:r w:rsidR="005E6670" w:rsidRPr="00CA09EA">
        <w:rPr>
          <w:rFonts w:ascii="Calibri" w:eastAsia="Times New Roman" w:hAnsi="Calibri" w:cs="Calibri"/>
          <w:color w:val="222222"/>
          <w:lang w:val="en-US"/>
          <w:rPrChange w:id="1095" w:author="Denis Engemann" w:date="2018-04-19T23:07:00Z">
            <w:rPr>
              <w:rFonts w:ascii="Calibri" w:eastAsia="Times New Roman" w:hAnsi="Calibri" w:cs="Arial"/>
              <w:color w:val="222222"/>
              <w:lang w:val="en-US"/>
            </w:rPr>
          </w:rPrChange>
        </w:rPr>
        <w:t xml:space="preserve">to </w:t>
      </w:r>
      <w:r w:rsidR="005E6670" w:rsidRPr="00CA09EA">
        <w:rPr>
          <w:rFonts w:ascii="Calibri" w:eastAsia="Times New Roman" w:hAnsi="Calibri" w:cs="Calibri"/>
          <w:i/>
          <w:color w:val="222222"/>
          <w:lang w:val="en-US"/>
          <w:rPrChange w:id="1096" w:author="Denis Engemann" w:date="2018-04-19T23:07:00Z">
            <w:rPr>
              <w:rFonts w:ascii="Calibri" w:eastAsia="Times New Roman" w:hAnsi="Calibri" w:cs="Arial"/>
              <w:i/>
              <w:color w:val="222222"/>
              <w:lang w:val="en-US"/>
            </w:rPr>
          </w:rPrChange>
        </w:rPr>
        <w:t xml:space="preserve">predict </w:t>
      </w:r>
      <w:r w:rsidR="005E6670" w:rsidRPr="00CA09EA">
        <w:rPr>
          <w:rFonts w:ascii="Calibri" w:eastAsia="Times New Roman" w:hAnsi="Calibri" w:cs="Calibri"/>
          <w:color w:val="222222"/>
          <w:lang w:val="en-US"/>
          <w:rPrChange w:id="1097" w:author="Denis Engemann" w:date="2018-04-19T23:07:00Z">
            <w:rPr>
              <w:rFonts w:ascii="Calibri" w:eastAsia="Times New Roman" w:hAnsi="Calibri" w:cs="Arial"/>
              <w:color w:val="222222"/>
              <w:lang w:val="en-US"/>
            </w:rPr>
          </w:rPrChange>
        </w:rPr>
        <w:t>unobserved outputs</w:t>
      </w:r>
      <w:r w:rsidR="008D63B0" w:rsidRPr="00CA09EA">
        <w:rPr>
          <w:rFonts w:ascii="Calibri" w:eastAsia="Times New Roman" w:hAnsi="Calibri" w:cs="Calibri"/>
          <w:color w:val="222222"/>
          <w:lang w:val="en-US"/>
          <w:rPrChange w:id="1098" w:author="Denis Engemann" w:date="2018-04-19T23:07:00Z">
            <w:rPr>
              <w:rFonts w:ascii="Calibri" w:eastAsia="Times New Roman" w:hAnsi="Calibri" w:cs="Arial"/>
              <w:color w:val="222222"/>
              <w:lang w:val="en-US"/>
            </w:rPr>
          </w:rPrChange>
        </w:rPr>
        <w:t xml:space="preserve"> or</w:t>
      </w:r>
      <w:ins w:id="1099" w:author="Denis Engemann" w:date="2018-04-19T23:32:00Z">
        <w:r w:rsidR="001479F5">
          <w:rPr>
            <w:rFonts w:ascii="Calibri" w:eastAsia="Times New Roman" w:hAnsi="Calibri" w:cs="Calibri"/>
            <w:color w:val="222222"/>
            <w:lang w:val="en-US"/>
          </w:rPr>
          <w:t xml:space="preserve"> </w:t>
        </w:r>
      </w:ins>
      <w:del w:id="1100" w:author="Denis Engemann" w:date="2018-04-19T23:32:00Z">
        <w:r w:rsidR="008D63B0" w:rsidRPr="001479F5" w:rsidDel="001479F5">
          <w:rPr>
            <w:rFonts w:ascii="Calibri" w:eastAsia="Times New Roman" w:hAnsi="Calibri" w:cs="Calibri"/>
            <w:color w:val="222222"/>
            <w:lang w:val="en-US"/>
          </w:rPr>
          <w:delText xml:space="preserve"> </w:delText>
        </w:r>
      </w:del>
      <w:r w:rsidR="008D63B0" w:rsidRPr="001479F5">
        <w:rPr>
          <w:rFonts w:ascii="Calibri" w:eastAsia="Times New Roman" w:hAnsi="Calibri" w:cs="Calibri"/>
          <w:color w:val="222222"/>
          <w:lang w:val="en-US"/>
        </w:rPr>
        <w:t xml:space="preserve">”shipped” to other laboratories for </w:t>
      </w:r>
      <w:r w:rsidR="005E6670" w:rsidRPr="001479F5">
        <w:rPr>
          <w:rFonts w:ascii="Calibri" w:eastAsia="Times New Roman" w:hAnsi="Calibri" w:cs="Calibri"/>
          <w:color w:val="222222"/>
          <w:lang w:val="en-US"/>
        </w:rPr>
        <w:t>repeated application</w:t>
      </w:r>
      <w:r w:rsidRPr="001479F5">
        <w:rPr>
          <w:rFonts w:ascii="Calibri" w:eastAsia="Times New Roman" w:hAnsi="Calibri" w:cs="Calibri"/>
          <w:color w:val="222222"/>
          <w:lang w:val="en-US"/>
        </w:rPr>
        <w:t>.</w:t>
      </w:r>
      <w:r w:rsidR="00567373" w:rsidRPr="001479F5">
        <w:rPr>
          <w:rFonts w:ascii="Calibri" w:eastAsia="Times New Roman" w:hAnsi="Calibri" w:cs="Calibri"/>
          <w:color w:val="222222"/>
          <w:lang w:val="en-US"/>
        </w:rPr>
        <w:t xml:space="preserve"> </w:t>
      </w:r>
      <w:r w:rsidR="00567373" w:rsidRPr="001479F5">
        <w:rPr>
          <w:rFonts w:ascii="Calibri" w:hAnsi="Calibri" w:cs="Calibri"/>
          <w:color w:val="000000" w:themeColor="text1"/>
          <w:lang w:val="en-US"/>
        </w:rPr>
        <w:t xml:space="preserve">The </w:t>
      </w:r>
      <w:del w:id="1101" w:author="Denis Engemann" w:date="2018-04-19T23:33:00Z">
        <w:r w:rsidR="00567373" w:rsidRPr="001479F5" w:rsidDel="001479F5">
          <w:rPr>
            <w:rFonts w:ascii="Calibri" w:hAnsi="Calibri" w:cs="Calibri"/>
            <w:color w:val="000000" w:themeColor="text1"/>
            <w:lang w:val="en-US"/>
          </w:rPr>
          <w:delText xml:space="preserve">chosen </w:delText>
        </w:r>
      </w:del>
      <w:ins w:id="1102" w:author="Denis Engemann" w:date="2018-04-19T23:33:00Z">
        <w:r w:rsidR="001479F5">
          <w:rPr>
            <w:rFonts w:ascii="Calibri" w:hAnsi="Calibri" w:cs="Calibri"/>
            <w:color w:val="000000" w:themeColor="text1"/>
            <w:lang w:val="en-US"/>
          </w:rPr>
          <w:t>selected</w:t>
        </w:r>
        <w:r w:rsidR="001479F5" w:rsidRPr="001479F5">
          <w:rPr>
            <w:rFonts w:ascii="Calibri" w:hAnsi="Calibri" w:cs="Calibri"/>
            <w:color w:val="000000" w:themeColor="text1"/>
            <w:lang w:val="en-US"/>
          </w:rPr>
          <w:t xml:space="preserve"> </w:t>
        </w:r>
      </w:ins>
      <w:r w:rsidR="00567373" w:rsidRPr="001479F5">
        <w:rPr>
          <w:rFonts w:ascii="Calibri" w:hAnsi="Calibri" w:cs="Calibri"/>
          <w:color w:val="000000" w:themeColor="text1"/>
          <w:lang w:val="en-US"/>
        </w:rPr>
        <w:t>model automatically chooses the minimal subset of variables necessary for classifying for instance healthy versus diagnosed individuals.</w:t>
      </w:r>
      <w:r w:rsidR="00BA211A" w:rsidRPr="001479F5">
        <w:rPr>
          <w:rFonts w:ascii="Calibri" w:eastAsia="Times New Roman" w:hAnsi="Calibri" w:cs="Calibri"/>
          <w:color w:val="222222"/>
          <w:lang w:val="en-US"/>
        </w:rPr>
        <w:t xml:space="preserve"> </w:t>
      </w:r>
      <w:r w:rsidR="00BA211A" w:rsidRPr="001479F5">
        <w:rPr>
          <w:rFonts w:ascii="Calibri" w:eastAsia="Times New Roman" w:hAnsi="Calibri" w:cs="Calibri"/>
          <w:color w:val="FF0000"/>
          <w:lang w:val="en-US"/>
        </w:rPr>
        <w:t xml:space="preserve">At its extreme, </w:t>
      </w:r>
      <w:r w:rsidR="00BA211A" w:rsidRPr="001479F5">
        <w:rPr>
          <w:rFonts w:ascii="Calibri" w:hAnsi="Calibri" w:cs="Calibri"/>
          <w:color w:val="FF0000"/>
          <w:lang w:val="en-US" w:eastAsia="en-US"/>
        </w:rPr>
        <w:t>we</w:t>
      </w:r>
      <w:ins w:id="1103" w:author="Denis Engemann" w:date="2018-04-19T23:34:00Z">
        <w:r w:rsidR="001479F5">
          <w:rPr>
            <w:rFonts w:ascii="Calibri" w:hAnsi="Calibri" w:cs="Calibri"/>
            <w:color w:val="FF0000"/>
            <w:lang w:val="en-US" w:eastAsia="en-US"/>
          </w:rPr>
          <w:t xml:space="preserve"> </w:t>
        </w:r>
      </w:ins>
      <w:del w:id="1104" w:author="Denis Engemann" w:date="2018-04-19T23:34:00Z">
        <w:r w:rsidR="00BA211A" w:rsidRPr="001479F5" w:rsidDel="001479F5">
          <w:rPr>
            <w:rFonts w:ascii="Calibri" w:hAnsi="Calibri" w:cs="Calibri"/>
            <w:color w:val="FF0000"/>
            <w:lang w:val="en-US" w:eastAsia="en-US"/>
          </w:rPr>
          <w:delText xml:space="preserve"> do not </w:delText>
        </w:r>
      </w:del>
      <w:r w:rsidR="00BA211A" w:rsidRPr="001479F5">
        <w:rPr>
          <w:rFonts w:ascii="Calibri" w:hAnsi="Calibri" w:cs="Calibri"/>
          <w:color w:val="FF0000"/>
          <w:lang w:val="en-US" w:eastAsia="en-US"/>
        </w:rPr>
        <w:t>use beta because</w:t>
      </w:r>
      <w:del w:id="1105" w:author="Denis Engemann" w:date="2018-04-19T23:34:00Z">
        <w:r w:rsidR="00BA211A" w:rsidRPr="001479F5" w:rsidDel="001479F5">
          <w:rPr>
            <w:rFonts w:ascii="Calibri" w:hAnsi="Calibri" w:cs="Calibri"/>
            <w:color w:val="FF0000"/>
            <w:lang w:val="en-US" w:eastAsia="en-US"/>
          </w:rPr>
          <w:delText xml:space="preserve"> we just use them</w:delText>
        </w:r>
      </w:del>
      <w:r w:rsidR="00BA211A" w:rsidRPr="001479F5">
        <w:rPr>
          <w:rFonts w:ascii="Calibri" w:hAnsi="Calibri" w:cs="Calibri"/>
          <w:color w:val="FF0000"/>
          <w:lang w:val="en-US" w:eastAsia="en-US"/>
        </w:rPr>
        <w:t xml:space="preserve"> as an intermediate step to achieve prediction, not because we care about this parameter itself so much.</w:t>
      </w:r>
      <w:ins w:id="1106" w:author="Denis Engemann" w:date="2018-04-19T23:34:00Z">
        <w:r w:rsidR="001479F5">
          <w:rPr>
            <w:rFonts w:ascii="Calibri" w:hAnsi="Calibri" w:cs="Calibri"/>
            <w:color w:val="FF0000"/>
            <w:lang w:val="en-US" w:eastAsia="en-US"/>
          </w:rPr>
          <w:t xml:space="preserve"> In other words, we optimize the correctness of prediction, not of the </w:t>
        </w:r>
      </w:ins>
      <w:ins w:id="1107" w:author="Denis Engemann" w:date="2018-04-19T23:35:00Z">
        <w:r w:rsidR="001479F5">
          <w:rPr>
            <w:rFonts w:ascii="Calibri" w:hAnsi="Calibri" w:cs="Calibri"/>
            <w:color w:val="FF0000"/>
            <w:lang w:val="en-US" w:eastAsia="en-US"/>
          </w:rPr>
          <w:t xml:space="preserve">beta </w:t>
        </w:r>
      </w:ins>
      <w:ins w:id="1108" w:author="Denis Engemann" w:date="2018-04-19T23:34:00Z">
        <w:r w:rsidR="001479F5">
          <w:rPr>
            <w:rFonts w:ascii="Calibri" w:hAnsi="Calibri" w:cs="Calibri"/>
            <w:color w:val="FF0000"/>
            <w:lang w:val="en-US" w:eastAsia="en-US"/>
          </w:rPr>
          <w:t>coefficients.</w:t>
        </w:r>
      </w:ins>
    </w:p>
    <w:p w14:paraId="2BE96985" w14:textId="75EE9B50" w:rsidR="00151E68" w:rsidRPr="001479F5" w:rsidRDefault="00CB0CAA" w:rsidP="00204A45">
      <w:pPr>
        <w:widowControl w:val="0"/>
        <w:autoSpaceDE w:val="0"/>
        <w:autoSpaceDN w:val="0"/>
        <w:adjustRightInd w:val="0"/>
        <w:spacing w:line="240" w:lineRule="atLeast"/>
        <w:ind w:firstLine="708"/>
        <w:jc w:val="both"/>
        <w:rPr>
          <w:rFonts w:ascii="Calibri" w:hAnsi="Calibri" w:cs="Calibri"/>
          <w:color w:val="000000"/>
          <w:lang w:val="en-US" w:eastAsia="en-US"/>
        </w:rPr>
      </w:pPr>
      <w:r w:rsidRPr="00CA09EA">
        <w:rPr>
          <w:rFonts w:ascii="Calibri" w:hAnsi="Calibri" w:cs="Calibri"/>
          <w:lang w:val="en-US"/>
          <w:rPrChange w:id="1109" w:author="Denis Engemann" w:date="2018-04-19T23:07:00Z">
            <w:rPr>
              <w:rFonts w:ascii="Calibri" w:hAnsi="Calibri"/>
              <w:lang w:val="en-US"/>
            </w:rPr>
          </w:rPrChange>
        </w:rPr>
        <w:t>Following model estimation, the importance of the candidate model is evaluated based on empirical guarantees.</w:t>
      </w:r>
      <w:r w:rsidR="00BA211A" w:rsidRPr="00CA09EA">
        <w:rPr>
          <w:rFonts w:ascii="Calibri" w:hAnsi="Calibri" w:cs="Calibri"/>
          <w:lang w:val="en-US"/>
          <w:rPrChange w:id="1110" w:author="Denis Engemann" w:date="2018-04-19T23:07:00Z">
            <w:rPr>
              <w:rFonts w:ascii="Calibri" w:hAnsi="Calibri"/>
              <w:lang w:val="en-US"/>
            </w:rPr>
          </w:rPrChange>
        </w:rPr>
        <w:t xml:space="preserve"> </w:t>
      </w:r>
      <w:r w:rsidR="00BA211A" w:rsidRPr="00CA09EA">
        <w:rPr>
          <w:rFonts w:ascii="Calibri" w:hAnsi="Calibri" w:cs="Calibri"/>
          <w:color w:val="000000" w:themeColor="text1"/>
          <w:lang w:val="en-US"/>
          <w:rPrChange w:id="1111" w:author="Denis Engemann" w:date="2018-04-19T23:07:00Z">
            <w:rPr>
              <w:rFonts w:ascii="Calibri" w:hAnsi="Calibri" w:cs="Arial"/>
              <w:color w:val="000000" w:themeColor="text1"/>
              <w:lang w:val="en-US"/>
            </w:rPr>
          </w:rPrChange>
        </w:rPr>
        <w:t>Answering the question whether an obtained predictive algorithms generalizes to unseen data is tackled in a heuristic fashion.</w:t>
      </w:r>
      <w:r w:rsidR="00567373" w:rsidRPr="00CA09EA">
        <w:rPr>
          <w:rFonts w:ascii="Calibri" w:hAnsi="Calibri" w:cs="Calibri"/>
          <w:color w:val="000000" w:themeColor="text1"/>
          <w:lang w:val="en-US"/>
          <w:rPrChange w:id="1112" w:author="Denis Engemann" w:date="2018-04-19T23:07:00Z">
            <w:rPr>
              <w:rFonts w:ascii="Calibri" w:hAnsi="Calibri" w:cs="Arial"/>
              <w:color w:val="000000" w:themeColor="text1"/>
              <w:lang w:val="en-US"/>
            </w:rPr>
          </w:rPrChange>
        </w:rPr>
        <w:t xml:space="preserve"> </w:t>
      </w:r>
      <w:r w:rsidR="00567373" w:rsidRPr="00CA09EA">
        <w:rPr>
          <w:rFonts w:ascii="Calibri" w:hAnsi="Calibri" w:cs="Calibri"/>
          <w:color w:val="000000" w:themeColor="text1"/>
          <w:lang w:val="en-US"/>
          <w:rPrChange w:id="1113" w:author="Denis Engemann" w:date="2018-04-19T23:07:00Z">
            <w:rPr>
              <w:rFonts w:ascii="Calibri" w:hAnsi="Calibri"/>
              <w:color w:val="000000" w:themeColor="text1"/>
              <w:lang w:val="en-US"/>
            </w:rPr>
          </w:rPrChange>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14" w:author="Denis Engemann" w:date="2018-04-19T23:07:00Z">
            <w:rPr>
              <w:rFonts w:ascii="Calibri" w:hAnsi="Calibri"/>
              <w:color w:val="000000" w:themeColor="text1"/>
              <w:lang w:val="en-US"/>
            </w:rPr>
          </w:rPrChange>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CA09EA">
        <w:rPr>
          <w:rFonts w:ascii="Calibri" w:hAnsi="Calibri" w:cs="Calibri"/>
          <w:color w:val="000000" w:themeColor="text1"/>
          <w:lang w:val="en-US"/>
          <w:rPrChange w:id="1115"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16" w:author="Denis Engemann" w:date="2018-04-19T23:07:00Z">
            <w:rPr/>
          </w:rPrChange>
        </w:rPr>
        <w:fldChar w:fldCharType="begin"/>
      </w:r>
      <w:r w:rsidR="00690732" w:rsidRPr="00CA09EA">
        <w:rPr>
          <w:rFonts w:ascii="Calibri" w:hAnsi="Calibri" w:cs="Calibri"/>
          <w:lang w:val="en-US"/>
          <w:rPrChange w:id="1117" w:author="Denis Engemann" w:date="2018-04-19T23:07:00Z">
            <w:rPr/>
          </w:rPrChange>
        </w:rPr>
        <w:instrText xml:space="preserve"> HYPERLINK \l "_ENREF_25" \o "Shalev-Shwartz, 2014 #6721" </w:instrText>
      </w:r>
      <w:r w:rsidR="00690732" w:rsidRPr="00CA09EA">
        <w:rPr>
          <w:rFonts w:ascii="Calibri" w:hAnsi="Calibri" w:cs="Calibri"/>
          <w:rPrChange w:id="1118" w:author="Denis Engemann" w:date="2018-04-19T23:07:00Z">
            <w:rPr/>
          </w:rPrChange>
        </w:rPr>
        <w:fldChar w:fldCharType="separate"/>
      </w:r>
      <w:r w:rsidR="007646E0" w:rsidRPr="00CA09EA">
        <w:rPr>
          <w:rFonts w:ascii="Calibri" w:hAnsi="Calibri" w:cs="Calibri"/>
          <w:noProof/>
          <w:color w:val="000000" w:themeColor="text1"/>
          <w:lang w:val="en-US"/>
          <w:rPrChange w:id="1119" w:author="Denis Engemann" w:date="2018-04-19T23:07:00Z">
            <w:rPr>
              <w:rFonts w:ascii="Calibri" w:hAnsi="Calibri"/>
              <w:noProof/>
              <w:color w:val="000000" w:themeColor="text1"/>
              <w:lang w:val="en-US"/>
            </w:rPr>
          </w:rPrChange>
        </w:rPr>
        <w:t>25</w:t>
      </w:r>
      <w:r w:rsidR="00690732" w:rsidRPr="00CA09EA">
        <w:rPr>
          <w:rFonts w:ascii="Calibri" w:hAnsi="Calibri" w:cs="Calibri"/>
          <w:noProof/>
          <w:color w:val="000000" w:themeColor="text1"/>
          <w:lang w:val="en-US"/>
          <w:rPrChange w:id="1120"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567373" w:rsidRPr="001F0B68">
        <w:rPr>
          <w:rFonts w:ascii="Calibri" w:hAnsi="Calibri" w:cs="Calibri"/>
          <w:color w:val="000000" w:themeColor="text1"/>
          <w:lang w:val="en-US"/>
        </w:rPr>
        <w:fldChar w:fldCharType="end"/>
      </w:r>
      <w:r w:rsidR="00567373" w:rsidRPr="00CA09EA">
        <w:rPr>
          <w:rFonts w:ascii="Calibri" w:hAnsi="Calibri" w:cs="Calibri"/>
          <w:color w:val="000000" w:themeColor="text1"/>
          <w:lang w:val="en-US"/>
        </w:rPr>
        <w:t xml:space="preserve">. </w:t>
      </w:r>
      <w:r w:rsidR="00352296" w:rsidRPr="001F0B68">
        <w:rPr>
          <w:rFonts w:ascii="Calibri" w:hAnsi="Calibri" w:cs="Calibri"/>
          <w:color w:val="000000" w:themeColor="text1"/>
          <w:lang w:val="en-US"/>
        </w:rPr>
        <w:t xml:space="preserve">Explicit </w:t>
      </w:r>
      <w:r w:rsidR="00352296" w:rsidRPr="001F0B68">
        <w:rPr>
          <w:rStyle w:val="s2"/>
          <w:rFonts w:ascii="Calibri" w:hAnsi="Calibri" w:cs="Calibri"/>
          <w:color w:val="000000" w:themeColor="text1"/>
          <w:lang w:val="en-US"/>
        </w:rPr>
        <w:t>model checking was performed by</w:t>
      </w:r>
      <w:r w:rsidR="00567373" w:rsidRPr="001F0B68">
        <w:rPr>
          <w:rStyle w:val="s2"/>
          <w:rFonts w:ascii="Calibri" w:hAnsi="Calibri" w:cs="Calibri"/>
          <w:color w:val="000000" w:themeColor="text1"/>
          <w:lang w:val="en-US"/>
        </w:rPr>
        <w:t xml:space="preserve"> evaluating </w:t>
      </w:r>
      <w:ins w:id="1121" w:author="Denis Engemann" w:date="2018-04-19T23:37:00Z">
        <w:r w:rsidR="001479F5">
          <w:rPr>
            <w:rStyle w:val="s2"/>
            <w:rFonts w:ascii="Calibri" w:hAnsi="Calibri" w:cs="Calibri"/>
            <w:color w:val="000000" w:themeColor="text1"/>
            <w:lang w:val="en-US"/>
          </w:rPr>
          <w:t xml:space="preserve">its expected performance on unknown data using </w:t>
        </w:r>
      </w:ins>
      <w:del w:id="1122" w:author="Denis Engemann" w:date="2018-04-19T23:37:00Z">
        <w:r w:rsidR="00567373" w:rsidRPr="001F0B68" w:rsidDel="001479F5">
          <w:rPr>
            <w:rStyle w:val="s2"/>
            <w:rFonts w:ascii="Calibri" w:hAnsi="Calibri" w:cs="Calibri"/>
            <w:color w:val="000000" w:themeColor="text1"/>
            <w:lang w:val="en-US"/>
          </w:rPr>
          <w:delText>the</w:delText>
        </w:r>
      </w:del>
      <w:del w:id="1123" w:author="Denis Engemann" w:date="2018-04-19T23:36:00Z">
        <w:r w:rsidR="00567373" w:rsidRPr="001F0B68" w:rsidDel="001479F5">
          <w:rPr>
            <w:rStyle w:val="s2"/>
            <w:rFonts w:ascii="Calibri" w:hAnsi="Calibri" w:cs="Calibri"/>
            <w:color w:val="000000" w:themeColor="text1"/>
            <w:lang w:val="en-US"/>
          </w:rPr>
          <w:delText xml:space="preserve"> prediction performance of learning algorithms is typically</w:delText>
        </w:r>
      </w:del>
      <w:del w:id="1124" w:author="Denis Engemann" w:date="2018-04-19T23:37:00Z">
        <w:r w:rsidR="00567373" w:rsidRPr="001F0B68" w:rsidDel="001479F5">
          <w:rPr>
            <w:rStyle w:val="s2"/>
            <w:rFonts w:ascii="Calibri" w:hAnsi="Calibri" w:cs="Calibri"/>
            <w:color w:val="000000" w:themeColor="text1"/>
            <w:lang w:val="en-US"/>
          </w:rPr>
          <w:delText xml:space="preserve"> performed by </w:delText>
        </w:r>
      </w:del>
      <w:r w:rsidR="00567373" w:rsidRPr="001F0B68">
        <w:rPr>
          <w:rStyle w:val="s2"/>
          <w:rFonts w:ascii="Calibri" w:hAnsi="Calibri" w:cs="Calibri"/>
          <w:color w:val="000000" w:themeColor="text1"/>
          <w:lang w:val="en-US"/>
        </w:rPr>
        <w:t xml:space="preserve">a procedure called </w:t>
      </w:r>
      <w:r w:rsidR="00567373" w:rsidRPr="001F0B68">
        <w:rPr>
          <w:rStyle w:val="s2"/>
          <w:rFonts w:ascii="Calibri" w:hAnsi="Calibri" w:cs="Calibri"/>
          <w:i/>
          <w:color w:val="000000" w:themeColor="text1"/>
          <w:lang w:val="en-US"/>
        </w:rPr>
        <w:t>cross-validation</w:t>
      </w:r>
      <w:r w:rsidR="00567373" w:rsidRPr="001F0B68">
        <w:rPr>
          <w:rStyle w:val="s2"/>
          <w:rFonts w:ascii="Calibri" w:hAnsi="Calibri" w:cs="Calibri"/>
          <w:color w:val="000000" w:themeColor="text1"/>
          <w:lang w:val="en-US"/>
        </w:rPr>
        <w:t xml:space="preserve"> </w:t>
      </w:r>
      <w:r w:rsidR="00567373" w:rsidRPr="00CA09EA">
        <w:rPr>
          <w:rStyle w:val="s2"/>
          <w:rFonts w:ascii="Calibri" w:hAnsi="Calibri" w:cs="Calibri"/>
          <w:color w:val="000000" w:themeColor="text1"/>
          <w:lang w:val="en-US"/>
        </w:rPr>
        <w:fldChar w:fldCharType="begin"/>
      </w:r>
      <w:r w:rsidR="00965F16" w:rsidRPr="00CA09EA">
        <w:rPr>
          <w:rStyle w:val="s2"/>
          <w:rFonts w:ascii="Calibri" w:hAnsi="Calibri" w:cs="Calibri"/>
          <w:color w:val="000000" w:themeColor="text1"/>
          <w:lang w:val="en-US"/>
          <w:rPrChange w:id="1125" w:author="Denis Engemann" w:date="2018-04-19T23:07:00Z">
            <w:rPr>
              <w:rStyle w:val="s2"/>
              <w:rFonts w:ascii="Calibri" w:hAnsi="Calibri"/>
              <w:color w:val="000000" w:themeColor="text1"/>
              <w:lang w:val="en-US"/>
            </w:rPr>
          </w:rPrChange>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CA09EA">
        <w:rPr>
          <w:rStyle w:val="s2"/>
          <w:rFonts w:ascii="Calibri" w:hAnsi="Calibri" w:cs="Calibri"/>
          <w:color w:val="000000" w:themeColor="text1"/>
          <w:lang w:val="en-US"/>
          <w:rPrChange w:id="1126" w:author="Denis Engemann" w:date="2018-04-19T23:07:00Z">
            <w:rPr>
              <w:rStyle w:val="s2"/>
              <w:rFonts w:ascii="Calibri" w:hAnsi="Calibri"/>
              <w:color w:val="000000" w:themeColor="text1"/>
              <w:lang w:val="en-US"/>
            </w:rPr>
          </w:rPrChange>
        </w:rPr>
        <w:fldChar w:fldCharType="separate"/>
      </w:r>
      <w:r w:rsidR="00965F16" w:rsidRPr="001F0B68">
        <w:rPr>
          <w:rStyle w:val="s2"/>
          <w:rFonts w:ascii="Calibri" w:hAnsi="Calibri" w:cs="Calibri"/>
          <w:noProof/>
          <w:color w:val="000000" w:themeColor="text1"/>
          <w:lang w:val="en-US"/>
        </w:rPr>
        <w:t>(</w:t>
      </w:r>
      <w:r w:rsidR="00690732" w:rsidRPr="00CA09EA">
        <w:rPr>
          <w:rFonts w:ascii="Calibri" w:hAnsi="Calibri" w:cs="Calibri"/>
          <w:rPrChange w:id="1127" w:author="Denis Engemann" w:date="2018-04-19T23:07:00Z">
            <w:rPr/>
          </w:rPrChange>
        </w:rPr>
        <w:fldChar w:fldCharType="begin"/>
      </w:r>
      <w:r w:rsidR="00690732" w:rsidRPr="00CA09EA">
        <w:rPr>
          <w:rFonts w:ascii="Calibri" w:hAnsi="Calibri" w:cs="Calibri"/>
          <w:lang w:val="en-US"/>
          <w:rPrChange w:id="1128" w:author="Denis Engemann" w:date="2018-04-19T23:07:00Z">
            <w:rPr/>
          </w:rPrChange>
        </w:rPr>
        <w:instrText xml:space="preserve"> HYPERLINK \l "_ENREF_25" \o "Shalev-Shwartz, 2014 #6721" </w:instrText>
      </w:r>
      <w:r w:rsidR="00690732" w:rsidRPr="00CA09EA">
        <w:rPr>
          <w:rFonts w:ascii="Calibri" w:hAnsi="Calibri" w:cs="Calibri"/>
          <w:rPrChange w:id="1129" w:author="Denis Engemann" w:date="2018-04-19T23:07:00Z">
            <w:rPr/>
          </w:rPrChange>
        </w:rPr>
        <w:fldChar w:fldCharType="separate"/>
      </w:r>
      <w:r w:rsidR="007646E0" w:rsidRPr="00CA09EA">
        <w:rPr>
          <w:rStyle w:val="s2"/>
          <w:rFonts w:ascii="Calibri" w:hAnsi="Calibri" w:cs="Calibri"/>
          <w:noProof/>
          <w:color w:val="000000" w:themeColor="text1"/>
          <w:lang w:val="en-US"/>
          <w:rPrChange w:id="1130" w:author="Denis Engemann" w:date="2018-04-19T23:07:00Z">
            <w:rPr>
              <w:rStyle w:val="s2"/>
              <w:rFonts w:ascii="Calibri" w:hAnsi="Calibri"/>
              <w:noProof/>
              <w:color w:val="000000" w:themeColor="text1"/>
              <w:lang w:val="en-US"/>
            </w:rPr>
          </w:rPrChange>
        </w:rPr>
        <w:t>25</w:t>
      </w:r>
      <w:r w:rsidR="00690732" w:rsidRPr="00CA09EA">
        <w:rPr>
          <w:rStyle w:val="s2"/>
          <w:rFonts w:ascii="Calibri" w:hAnsi="Calibri" w:cs="Calibri"/>
          <w:noProof/>
          <w:color w:val="000000" w:themeColor="text1"/>
          <w:lang w:val="en-US"/>
          <w:rPrChange w:id="1131" w:author="Denis Engemann" w:date="2018-04-19T23:07:00Z">
            <w:rPr>
              <w:rStyle w:val="s2"/>
              <w:rFonts w:ascii="Calibri" w:hAnsi="Calibri"/>
              <w:noProof/>
              <w:color w:val="000000" w:themeColor="text1"/>
              <w:lang w:val="en-US"/>
            </w:rPr>
          </w:rPrChange>
        </w:rPr>
        <w:fldChar w:fldCharType="end"/>
      </w:r>
      <w:r w:rsidR="00965F16" w:rsidRPr="001F0B68">
        <w:rPr>
          <w:rStyle w:val="s2"/>
          <w:rFonts w:ascii="Calibri" w:hAnsi="Calibri" w:cs="Calibri"/>
          <w:noProof/>
          <w:color w:val="000000" w:themeColor="text1"/>
          <w:lang w:val="en-US"/>
        </w:rPr>
        <w:t>)</w:t>
      </w:r>
      <w:r w:rsidR="00567373" w:rsidRPr="001F0B68">
        <w:rPr>
          <w:rStyle w:val="s2"/>
          <w:rFonts w:ascii="Calibri" w:hAnsi="Calibri" w:cs="Calibri"/>
          <w:color w:val="000000" w:themeColor="text1"/>
          <w:lang w:val="en-US"/>
        </w:rPr>
        <w:fldChar w:fldCharType="end"/>
      </w:r>
      <w:r w:rsidR="00567373" w:rsidRPr="00CA09EA">
        <w:rPr>
          <w:rStyle w:val="s2"/>
          <w:rFonts w:ascii="Calibri" w:hAnsi="Calibri" w:cs="Calibri"/>
          <w:color w:val="000000" w:themeColor="text1"/>
          <w:lang w:val="en-US"/>
        </w:rPr>
        <w:t>. First, the machine-learning algorithm is built on a larger part of the dataset. Secon</w:t>
      </w:r>
      <w:r w:rsidR="00567373" w:rsidRPr="001F0B68">
        <w:rPr>
          <w:rStyle w:val="s2"/>
          <w:rFonts w:ascii="Calibri" w:hAnsi="Calibri" w:cs="Calibri"/>
          <w:color w:val="000000" w:themeColor="text1"/>
          <w:lang w:val="en-US"/>
        </w:rPr>
        <w:t xml:space="preserve">d, emerging candidate algorithms are evaluated and selected on unused data </w:t>
      </w:r>
      <w:r w:rsidR="00567373" w:rsidRPr="00CA09EA">
        <w:rPr>
          <w:rStyle w:val="s2"/>
          <w:rFonts w:ascii="Calibri" w:hAnsi="Calibri" w:cs="Calibri"/>
          <w:color w:val="000000" w:themeColor="text1"/>
          <w:lang w:val="en-US"/>
        </w:rPr>
        <w:fldChar w:fldCharType="begin"/>
      </w:r>
      <w:r w:rsidR="00965F16" w:rsidRPr="00CA09EA">
        <w:rPr>
          <w:rStyle w:val="s2"/>
          <w:rFonts w:ascii="Calibri" w:hAnsi="Calibri" w:cs="Calibri"/>
          <w:color w:val="000000" w:themeColor="text1"/>
          <w:lang w:val="en-US"/>
          <w:rPrChange w:id="1132" w:author="Denis Engemann" w:date="2018-04-19T23:07:00Z">
            <w:rPr>
              <w:rStyle w:val="s2"/>
              <w:rFonts w:ascii="Calibri" w:hAnsi="Calibri"/>
              <w:color w:val="000000" w:themeColor="text1"/>
              <w:lang w:val="en-US"/>
            </w:rPr>
          </w:rPrChange>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CA09EA">
        <w:rPr>
          <w:rStyle w:val="s2"/>
          <w:rFonts w:ascii="Calibri" w:hAnsi="Calibri" w:cs="Calibri"/>
          <w:color w:val="000000" w:themeColor="text1"/>
          <w:lang w:val="en-US"/>
          <w:rPrChange w:id="1133" w:author="Denis Engemann" w:date="2018-04-19T23:07:00Z">
            <w:rPr>
              <w:rStyle w:val="s2"/>
              <w:rFonts w:ascii="Calibri" w:hAnsi="Calibri"/>
              <w:color w:val="000000" w:themeColor="text1"/>
              <w:lang w:val="en-US"/>
            </w:rPr>
          </w:rPrChange>
        </w:rPr>
        <w:fldChar w:fldCharType="separate"/>
      </w:r>
      <w:r w:rsidR="00965F16" w:rsidRPr="001F0B68">
        <w:rPr>
          <w:rStyle w:val="s2"/>
          <w:rFonts w:ascii="Calibri" w:hAnsi="Calibri" w:cs="Calibri"/>
          <w:noProof/>
          <w:color w:val="000000" w:themeColor="text1"/>
          <w:lang w:val="en-US"/>
        </w:rPr>
        <w:t>(</w:t>
      </w:r>
      <w:r w:rsidR="00690732" w:rsidRPr="00CA09EA">
        <w:rPr>
          <w:rFonts w:ascii="Calibri" w:hAnsi="Calibri" w:cs="Calibri"/>
          <w:rPrChange w:id="1134" w:author="Denis Engemann" w:date="2018-04-19T23:07:00Z">
            <w:rPr/>
          </w:rPrChange>
        </w:rPr>
        <w:fldChar w:fldCharType="begin"/>
      </w:r>
      <w:r w:rsidR="00690732" w:rsidRPr="00CA09EA">
        <w:rPr>
          <w:rFonts w:ascii="Calibri" w:hAnsi="Calibri" w:cs="Calibri"/>
          <w:lang w:val="en-US"/>
          <w:rPrChange w:id="1135" w:author="Denis Engemann" w:date="2018-04-19T23:07:00Z">
            <w:rPr/>
          </w:rPrChange>
        </w:rPr>
        <w:instrText xml:space="preserve"> HYPERLINK \l "_ENREF_17" \o "Hastie, 2001 #3957" </w:instrText>
      </w:r>
      <w:r w:rsidR="00690732" w:rsidRPr="00CA09EA">
        <w:rPr>
          <w:rFonts w:ascii="Calibri" w:hAnsi="Calibri" w:cs="Calibri"/>
          <w:rPrChange w:id="1136" w:author="Denis Engemann" w:date="2018-04-19T23:07:00Z">
            <w:rPr/>
          </w:rPrChange>
        </w:rPr>
        <w:fldChar w:fldCharType="separate"/>
      </w:r>
      <w:r w:rsidR="007646E0" w:rsidRPr="00CA09EA">
        <w:rPr>
          <w:rStyle w:val="s2"/>
          <w:rFonts w:ascii="Calibri" w:hAnsi="Calibri" w:cs="Calibri"/>
          <w:noProof/>
          <w:color w:val="000000" w:themeColor="text1"/>
          <w:lang w:val="en-US"/>
          <w:rPrChange w:id="1137" w:author="Denis Engemann" w:date="2018-04-19T23:07:00Z">
            <w:rPr>
              <w:rStyle w:val="s2"/>
              <w:rFonts w:ascii="Calibri" w:hAnsi="Calibri"/>
              <w:noProof/>
              <w:color w:val="000000" w:themeColor="text1"/>
              <w:lang w:val="en-US"/>
            </w:rPr>
          </w:rPrChange>
        </w:rPr>
        <w:t>17</w:t>
      </w:r>
      <w:r w:rsidR="00690732" w:rsidRPr="00CA09EA">
        <w:rPr>
          <w:rStyle w:val="s2"/>
          <w:rFonts w:ascii="Calibri" w:hAnsi="Calibri" w:cs="Calibri"/>
          <w:noProof/>
          <w:color w:val="000000" w:themeColor="text1"/>
          <w:lang w:val="en-US"/>
          <w:rPrChange w:id="1138" w:author="Denis Engemann" w:date="2018-04-19T23:07:00Z">
            <w:rPr>
              <w:rStyle w:val="s2"/>
              <w:rFonts w:ascii="Calibri" w:hAnsi="Calibri"/>
              <w:noProof/>
              <w:color w:val="000000" w:themeColor="text1"/>
              <w:lang w:val="en-US"/>
            </w:rPr>
          </w:rPrChange>
        </w:rPr>
        <w:fldChar w:fldCharType="end"/>
      </w:r>
      <w:r w:rsidR="00965F16" w:rsidRPr="001F0B68">
        <w:rPr>
          <w:rStyle w:val="s2"/>
          <w:rFonts w:ascii="Calibri" w:hAnsi="Calibri" w:cs="Calibri"/>
          <w:noProof/>
          <w:color w:val="000000" w:themeColor="text1"/>
          <w:lang w:val="en-US"/>
        </w:rPr>
        <w:t>)</w:t>
      </w:r>
      <w:r w:rsidR="00567373" w:rsidRPr="001F0B68">
        <w:rPr>
          <w:rStyle w:val="s2"/>
          <w:rFonts w:ascii="Calibri" w:hAnsi="Calibri" w:cs="Calibri"/>
          <w:color w:val="000000" w:themeColor="text1"/>
          <w:lang w:val="en-US"/>
        </w:rPr>
        <w:fldChar w:fldCharType="end"/>
      </w:r>
      <w:r w:rsidR="00567373" w:rsidRPr="00CA09EA">
        <w:rPr>
          <w:rStyle w:val="s2"/>
          <w:rFonts w:ascii="Calibri" w:hAnsi="Calibri" w:cs="Calibri"/>
          <w:color w:val="000000" w:themeColor="text1"/>
          <w:lang w:val="en-US"/>
        </w:rPr>
        <w:t>. Because all conditions for independent, identically distributed observations are usually met for the left-out data, the out-of-sample prediction performance on the testing data samples can quantify h</w:t>
      </w:r>
      <w:r w:rsidR="00567373" w:rsidRPr="001F0B68">
        <w:rPr>
          <w:rStyle w:val="s2"/>
          <w:rFonts w:ascii="Calibri" w:hAnsi="Calibri" w:cs="Calibri"/>
          <w:color w:val="000000" w:themeColor="text1"/>
          <w:lang w:val="en-US"/>
        </w:rPr>
        <w:t xml:space="preserve">ow likely the same pattern could be detected in future, not yet seen patients. </w:t>
      </w:r>
      <w:r w:rsidR="00567373" w:rsidRPr="001F0B68">
        <w:rPr>
          <w:rFonts w:ascii="Calibri" w:hAnsi="Calibri" w:cs="Calibri"/>
          <w:color w:val="000000"/>
          <w:lang w:val="en-US" w:eastAsia="en-US"/>
        </w:rPr>
        <w:t>We care much more about a model's performance on the test data set than the</w:t>
      </w:r>
      <w:r w:rsidR="00204A45" w:rsidRPr="001F0B68">
        <w:rPr>
          <w:rFonts w:ascii="Calibri" w:hAnsi="Calibri" w:cs="Calibri"/>
          <w:color w:val="000000"/>
          <w:lang w:val="en-US" w:eastAsia="en-US"/>
        </w:rPr>
        <w:t xml:space="preserve"> </w:t>
      </w:r>
      <w:r w:rsidR="00567373" w:rsidRPr="001F0B68">
        <w:rPr>
          <w:rFonts w:ascii="Calibri" w:hAnsi="Calibri" w:cs="Calibri"/>
          <w:color w:val="000000"/>
          <w:lang w:val="en-US" w:eastAsia="en-US"/>
        </w:rPr>
        <w:t xml:space="preserve">training data set, since its performance on the test data set is much more likely to predict how the </w:t>
      </w:r>
      <w:r w:rsidR="00567373" w:rsidRPr="007E1A4E">
        <w:rPr>
          <w:rFonts w:ascii="Calibri" w:hAnsi="Calibri" w:cs="Calibri"/>
          <w:color w:val="000000"/>
          <w:lang w:val="en-US" w:eastAsia="en-US"/>
        </w:rPr>
        <w:t>model will do on (other) unseen data.</w:t>
      </w:r>
      <w:r w:rsidR="00204A45" w:rsidRPr="007E1A4E">
        <w:rPr>
          <w:rFonts w:ascii="Calibri" w:hAnsi="Calibri" w:cs="Calibri"/>
          <w:color w:val="000000"/>
          <w:lang w:val="en-US" w:eastAsia="en-US"/>
        </w:rPr>
        <w:t xml:space="preserve"> </w:t>
      </w:r>
      <w:r w:rsidR="00204A45" w:rsidRPr="007E1A4E">
        <w:rPr>
          <w:rFonts w:ascii="Calibri" w:hAnsi="Calibri" w:cs="Calibri"/>
          <w:color w:val="000000" w:themeColor="text1"/>
          <w:lang w:val="en-US"/>
        </w:rPr>
        <w:t>This approach to draw rigorous conclusion from data with the linear model assesses</w:t>
      </w:r>
      <w:r w:rsidR="00E665BB" w:rsidRPr="001479F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sidRPr="001479F5">
        <w:rPr>
          <w:rFonts w:ascii="Calibri" w:hAnsi="Calibri" w:cs="Calibri"/>
          <w:color w:val="000000" w:themeColor="text1"/>
          <w:lang w:val="en-US"/>
        </w:rPr>
        <w:t>To this end</w:t>
      </w:r>
      <w:r w:rsidR="00E665BB" w:rsidRPr="001479F5">
        <w:rPr>
          <w:rFonts w:ascii="Calibri" w:hAnsi="Calibri" w:cs="Calibri"/>
          <w:color w:val="000000" w:themeColor="text1"/>
          <w:lang w:val="en-US"/>
        </w:rPr>
        <w:t xml:space="preserve">, </w:t>
      </w:r>
      <w:r w:rsidR="00346DB6" w:rsidRPr="001479F5">
        <w:rPr>
          <w:rFonts w:ascii="Calibri" w:hAnsi="Calibri" w:cs="Calibri"/>
          <w:color w:val="000000" w:themeColor="text1"/>
          <w:lang w:val="en-US"/>
        </w:rPr>
        <w:t>the cross-validation procedure</w:t>
      </w:r>
      <w:r w:rsidR="00E665BB" w:rsidRPr="001479F5">
        <w:rPr>
          <w:rFonts w:ascii="Calibri" w:hAnsi="Calibri" w:cs="Calibri"/>
          <w:color w:val="000000" w:themeColor="text1"/>
          <w:lang w:val="en-US"/>
        </w:rPr>
        <w:t xml:space="preserve"> </w:t>
      </w:r>
      <w:r w:rsidR="00346DB6" w:rsidRPr="001479F5">
        <w:rPr>
          <w:rFonts w:ascii="Calibri" w:hAnsi="Calibri" w:cs="Calibri"/>
          <w:color w:val="000000" w:themeColor="text1"/>
          <w:lang w:val="en-US"/>
        </w:rPr>
        <w:t xml:space="preserve">was </w:t>
      </w:r>
      <w:r w:rsidR="00E665BB" w:rsidRPr="001479F5">
        <w:rPr>
          <w:rFonts w:ascii="Calibri" w:hAnsi="Calibri" w:cs="Calibri"/>
          <w:color w:val="000000" w:themeColor="text1"/>
          <w:lang w:val="en-US"/>
        </w:rPr>
        <w:t xml:space="preserve">used to quantify out-of-sample performance by an unbiased estimate of a model's capacity to generalize to data samples acquired in the future. </w:t>
      </w:r>
      <w:r w:rsidR="006A10A4" w:rsidRPr="001479F5">
        <w:rPr>
          <w:rFonts w:ascii="Calibri" w:hAnsi="Calibri" w:cs="Calibri"/>
          <w:color w:val="000000" w:themeColor="text1"/>
          <w:lang w:val="en-US"/>
        </w:rPr>
        <w:t>As the Lasso does not provide a full least-squares fit due to its shrinkage property, we computed unbiased out-of-sample predictions using ordinary least-squares on the collection of active variables.</w:t>
      </w:r>
      <w:ins w:id="1139" w:author="Denis Engemann" w:date="2018-04-19T23:44:00Z">
        <w:r w:rsidR="00DD75ED">
          <w:rPr>
            <w:rFonts w:ascii="Calibri" w:hAnsi="Calibri" w:cs="Calibri"/>
            <w:color w:val="000000" w:themeColor="text1"/>
            <w:lang w:val="en-US"/>
          </w:rPr>
          <w:t xml:space="preserve"> This allowed us to tear apart the role of shrinking and variable selection in prediction.</w:t>
        </w:r>
      </w:ins>
    </w:p>
    <w:p w14:paraId="2E6493CE" w14:textId="455DF7F5" w:rsidR="004C6FB4" w:rsidRPr="001F0B68" w:rsidRDefault="00151E68" w:rsidP="00204A45">
      <w:pPr>
        <w:shd w:val="clear" w:color="auto" w:fill="FFFFFF"/>
        <w:ind w:firstLine="708"/>
        <w:jc w:val="both"/>
        <w:rPr>
          <w:rFonts w:ascii="Calibri" w:hAnsi="Calibri" w:cs="Calibri"/>
          <w:color w:val="000000" w:themeColor="text1"/>
          <w:lang w:val="en-US"/>
        </w:rPr>
      </w:pPr>
      <w:r w:rsidRPr="00CA09EA">
        <w:rPr>
          <w:rFonts w:ascii="Calibri" w:hAnsi="Calibri" w:cs="Calibri"/>
          <w:color w:val="000000" w:themeColor="text1"/>
          <w:lang w:val="en-US"/>
          <w:rPrChange w:id="1140" w:author="Denis Engemann" w:date="2018-04-19T23:07:00Z">
            <w:rPr>
              <w:rFonts w:ascii="Calibri" w:hAnsi="Calibri"/>
              <w:color w:val="000000" w:themeColor="text1"/>
              <w:lang w:val="en-US"/>
            </w:rPr>
          </w:rPrChange>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CA09EA">
        <w:rPr>
          <w:rFonts w:ascii="Calibri" w:hAnsi="Calibri" w:cs="Calibri"/>
          <w:i/>
          <w:color w:val="000000" w:themeColor="text1"/>
          <w:lang w:val="en-US"/>
          <w:rPrChange w:id="1141" w:author="Denis Engemann" w:date="2018-04-19T23:07:00Z">
            <w:rPr>
              <w:rFonts w:ascii="Calibri" w:hAnsi="Calibri"/>
              <w:i/>
              <w:color w:val="000000" w:themeColor="text1"/>
              <w:lang w:val="en-US"/>
            </w:rPr>
          </w:rPrChange>
        </w:rPr>
        <w:t>out-of-sample prediction</w:t>
      </w:r>
      <w:r w:rsidRPr="00CA09EA">
        <w:rPr>
          <w:rFonts w:ascii="Calibri" w:hAnsi="Calibri" w:cs="Calibri"/>
          <w:color w:val="000000" w:themeColor="text1"/>
          <w:lang w:val="en-US"/>
          <w:rPrChange w:id="1142" w:author="Denis Engemann" w:date="2018-04-19T23:07:00Z">
            <w:rPr>
              <w:rFonts w:ascii="Calibri" w:hAnsi="Calibri"/>
              <w:color w:val="000000" w:themeColor="text1"/>
              <w:lang w:val="en-US"/>
            </w:rPr>
          </w:rPrChange>
        </w:rPr>
        <w:t>. This form of building models from data has been explicitly optimized for and is naturally applicable to a single data point, such as one whole-brain scan or one sequenced genome of a particular individual.</w:t>
      </w:r>
      <w:r w:rsidR="00A623EE" w:rsidRPr="00CA09EA">
        <w:rPr>
          <w:rFonts w:ascii="Calibri" w:hAnsi="Calibri" w:cs="Calibri"/>
          <w:color w:val="000000" w:themeColor="text1"/>
          <w:lang w:val="en-US"/>
          <w:rPrChange w:id="1143" w:author="Denis Engemann" w:date="2018-04-19T23:07:00Z">
            <w:rPr>
              <w:rFonts w:ascii="Calibri" w:hAnsi="Calibri"/>
              <w:color w:val="000000" w:themeColor="text1"/>
              <w:lang w:val="en-US"/>
            </w:rPr>
          </w:rPrChange>
        </w:rPr>
        <w:t xml:space="preserve"> </w:t>
      </w:r>
      <w:r w:rsidR="00D36B0F" w:rsidRPr="00CA09EA">
        <w:rPr>
          <w:rFonts w:ascii="Calibri" w:hAnsi="Calibri" w:cs="Calibri"/>
          <w:color w:val="000000" w:themeColor="text1"/>
          <w:lang w:val="en-US"/>
          <w:rPrChange w:id="1144" w:author="Denis Engemann" w:date="2018-04-19T23:07:00Z">
            <w:rPr>
              <w:rFonts w:ascii="Calibri" w:hAnsi="Calibri" w:cs="Arial"/>
              <w:color w:val="000000" w:themeColor="text1"/>
              <w:lang w:val="en-US"/>
            </w:rPr>
          </w:rPrChange>
        </w:rPr>
        <w:t xml:space="preserve">Note that we cannot compute the usual p-values on the selected input variables </w:t>
      </w:r>
      <w:r w:rsidR="00D36B0F" w:rsidRPr="00CA09EA">
        <w:rPr>
          <w:rFonts w:ascii="Calibri" w:hAnsi="Calibri" w:cs="Calibri"/>
          <w:color w:val="000000" w:themeColor="text1"/>
          <w:lang w:val="en-US"/>
        </w:rPr>
        <w:lastRenderedPageBreak/>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sidRPr="00CA09EA">
        <w:rPr>
          <w:rFonts w:ascii="Calibri" w:hAnsi="Calibri" w:cs="Calibri"/>
          <w:color w:val="000000" w:themeColor="text1"/>
          <w:lang w:val="en-US"/>
          <w:rPrChange w:id="1145" w:author="Denis Engemann" w:date="2018-04-19T23:07:00Z">
            <w:rPr>
              <w:rFonts w:ascii="Calibri" w:hAnsi="Calibri" w:cs="Arial"/>
              <w:color w:val="000000" w:themeColor="text1"/>
              <w:lang w:val="en-US"/>
            </w:rPr>
          </w:rPrChange>
        </w:rPr>
        <w:instrText xml:space="preserve"> ADDIN EN.CITE </w:instrText>
      </w:r>
      <w:r w:rsidR="00965F16" w:rsidRPr="00CA09EA">
        <w:rPr>
          <w:rFonts w:ascii="Calibri" w:hAnsi="Calibri" w:cs="Calibri"/>
          <w:color w:val="000000" w:themeColor="text1"/>
          <w:lang w:val="en-US"/>
          <w:rPrChange w:id="1146" w:author="Denis Engemann" w:date="2018-04-19T23:07:00Z">
            <w:rPr>
              <w:rFonts w:ascii="Calibri" w:hAnsi="Calibri" w:cs="Arial"/>
              <w:color w:val="000000" w:themeColor="text1"/>
              <w:lang w:val="en-US"/>
            </w:rPr>
          </w:rPrChange>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sidRPr="00CA09EA">
        <w:rPr>
          <w:rFonts w:ascii="Calibri" w:hAnsi="Calibri" w:cs="Calibri"/>
          <w:color w:val="000000" w:themeColor="text1"/>
          <w:lang w:val="en-US"/>
          <w:rPrChange w:id="1147" w:author="Denis Engemann" w:date="2018-04-19T23:07:00Z">
            <w:rPr>
              <w:rFonts w:ascii="Calibri" w:hAnsi="Calibri" w:cs="Arial"/>
              <w:color w:val="000000" w:themeColor="text1"/>
              <w:lang w:val="en-US"/>
            </w:rPr>
          </w:rPrChange>
        </w:rPr>
        <w:instrText xml:space="preserve"> ADDIN EN.CITE.DATA </w:instrText>
      </w:r>
      <w:r w:rsidR="00965F16" w:rsidRPr="00CA09EA">
        <w:rPr>
          <w:rFonts w:ascii="Calibri" w:hAnsi="Calibri" w:cs="Calibri"/>
          <w:color w:val="000000" w:themeColor="text1"/>
          <w:lang w:val="en-US"/>
          <w:rPrChange w:id="1148" w:author="Denis Engemann" w:date="2018-04-19T23:07:00Z">
            <w:rPr>
              <w:rFonts w:ascii="Calibri" w:hAnsi="Calibri" w:cs="Arial"/>
              <w:color w:val="000000" w:themeColor="text1"/>
              <w:lang w:val="en-US"/>
            </w:rPr>
          </w:rPrChange>
        </w:rPr>
      </w:r>
      <w:r w:rsidR="00965F16" w:rsidRPr="00CA09EA">
        <w:rPr>
          <w:rFonts w:ascii="Calibri" w:hAnsi="Calibri" w:cs="Calibri"/>
          <w:color w:val="000000" w:themeColor="text1"/>
          <w:lang w:val="en-US"/>
          <w:rPrChange w:id="1149" w:author="Denis Engemann" w:date="2018-04-19T23:07:00Z">
            <w:rPr>
              <w:rFonts w:ascii="Calibri" w:hAnsi="Calibri" w:cs="Arial"/>
              <w:color w:val="000000" w:themeColor="text1"/>
              <w:lang w:val="en-US"/>
            </w:rPr>
          </w:rPrChange>
        </w:rPr>
        <w:fldChar w:fldCharType="end"/>
      </w:r>
      <w:r w:rsidR="00D36B0F" w:rsidRPr="00CA09EA">
        <w:rPr>
          <w:rFonts w:ascii="Calibri" w:hAnsi="Calibri" w:cs="Calibri"/>
          <w:color w:val="000000" w:themeColor="text1"/>
          <w:lang w:val="en-US"/>
          <w:rPrChange w:id="1150" w:author="Denis Engemann" w:date="2018-04-19T23:07:00Z">
            <w:rPr>
              <w:rFonts w:ascii="Calibri" w:hAnsi="Calibri" w:cs="Arial"/>
              <w:color w:val="000000" w:themeColor="text1"/>
              <w:lang w:val="en-US"/>
            </w:rPr>
          </w:rPrChange>
        </w:rPr>
      </w:r>
      <w:r w:rsidR="00D36B0F" w:rsidRPr="00CA09EA">
        <w:rPr>
          <w:rFonts w:ascii="Calibri" w:hAnsi="Calibri" w:cs="Calibri"/>
          <w:color w:val="000000" w:themeColor="text1"/>
          <w:lang w:val="en-US"/>
          <w:rPrChange w:id="1151"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52" w:author="Denis Engemann" w:date="2018-04-19T23:07:00Z">
            <w:rPr/>
          </w:rPrChange>
        </w:rPr>
        <w:fldChar w:fldCharType="begin"/>
      </w:r>
      <w:r w:rsidR="00690732" w:rsidRPr="00CA09EA">
        <w:rPr>
          <w:rFonts w:ascii="Calibri" w:hAnsi="Calibri" w:cs="Calibri"/>
          <w:lang w:val="en-US"/>
          <w:rPrChange w:id="1153" w:author="Denis Engemann" w:date="2018-04-19T23:07:00Z">
            <w:rPr/>
          </w:rPrChange>
        </w:rPr>
        <w:instrText xml:space="preserve"> HYPERLINK \l "_ENREF_26" \o "Taylor, 2015 #5998" </w:instrText>
      </w:r>
      <w:r w:rsidR="00690732" w:rsidRPr="00CA09EA">
        <w:rPr>
          <w:rFonts w:ascii="Calibri" w:hAnsi="Calibri" w:cs="Calibri"/>
          <w:rPrChange w:id="1154" w:author="Denis Engemann" w:date="2018-04-19T23:07:00Z">
            <w:rPr/>
          </w:rPrChange>
        </w:rPr>
        <w:fldChar w:fldCharType="separate"/>
      </w:r>
      <w:r w:rsidR="007646E0" w:rsidRPr="00CA09EA">
        <w:rPr>
          <w:rFonts w:ascii="Calibri" w:hAnsi="Calibri" w:cs="Calibri"/>
          <w:noProof/>
          <w:color w:val="000000" w:themeColor="text1"/>
          <w:lang w:val="en-US"/>
          <w:rPrChange w:id="1155" w:author="Denis Engemann" w:date="2018-04-19T23:07:00Z">
            <w:rPr>
              <w:rFonts w:ascii="Calibri" w:hAnsi="Calibri" w:cs="Arial"/>
              <w:noProof/>
              <w:color w:val="000000" w:themeColor="text1"/>
              <w:lang w:val="en-US"/>
            </w:rPr>
          </w:rPrChange>
        </w:rPr>
        <w:t>26</w:t>
      </w:r>
      <w:r w:rsidR="00690732" w:rsidRPr="00CA09EA">
        <w:rPr>
          <w:rFonts w:ascii="Calibri" w:hAnsi="Calibri" w:cs="Calibri"/>
          <w:noProof/>
          <w:color w:val="000000" w:themeColor="text1"/>
          <w:lang w:val="en-US"/>
          <w:rPrChange w:id="1156"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 xml:space="preserve">, </w:t>
      </w:r>
      <w:r w:rsidR="00690732" w:rsidRPr="00CA09EA">
        <w:rPr>
          <w:rFonts w:ascii="Calibri" w:hAnsi="Calibri" w:cs="Calibri"/>
          <w:rPrChange w:id="1157" w:author="Denis Engemann" w:date="2018-04-19T23:07:00Z">
            <w:rPr/>
          </w:rPrChange>
        </w:rPr>
        <w:fldChar w:fldCharType="begin"/>
      </w:r>
      <w:r w:rsidR="00690732" w:rsidRPr="00CA09EA">
        <w:rPr>
          <w:rFonts w:ascii="Calibri" w:hAnsi="Calibri" w:cs="Calibri"/>
          <w:lang w:val="en-US"/>
          <w:rPrChange w:id="1158" w:author="Denis Engemann" w:date="2018-04-19T23:07:00Z">
            <w:rPr/>
          </w:rPrChange>
        </w:rPr>
        <w:instrText xml:space="preserve"> HYPERLINK \l "_ENREF_27" \o "Loftus, 2015 #6152" </w:instrText>
      </w:r>
      <w:r w:rsidR="00690732" w:rsidRPr="00CA09EA">
        <w:rPr>
          <w:rFonts w:ascii="Calibri" w:hAnsi="Calibri" w:cs="Calibri"/>
          <w:rPrChange w:id="1159" w:author="Denis Engemann" w:date="2018-04-19T23:07:00Z">
            <w:rPr/>
          </w:rPrChange>
        </w:rPr>
        <w:fldChar w:fldCharType="separate"/>
      </w:r>
      <w:r w:rsidR="007646E0" w:rsidRPr="00CA09EA">
        <w:rPr>
          <w:rFonts w:ascii="Calibri" w:hAnsi="Calibri" w:cs="Calibri"/>
          <w:noProof/>
          <w:color w:val="000000" w:themeColor="text1"/>
          <w:lang w:val="en-US"/>
          <w:rPrChange w:id="1160" w:author="Denis Engemann" w:date="2018-04-19T23:07:00Z">
            <w:rPr>
              <w:rFonts w:ascii="Calibri" w:hAnsi="Calibri" w:cs="Arial"/>
              <w:noProof/>
              <w:color w:val="000000" w:themeColor="text1"/>
              <w:lang w:val="en-US"/>
            </w:rPr>
          </w:rPrChange>
        </w:rPr>
        <w:t>27</w:t>
      </w:r>
      <w:r w:rsidR="00690732" w:rsidRPr="00CA09EA">
        <w:rPr>
          <w:rFonts w:ascii="Calibri" w:hAnsi="Calibri" w:cs="Calibri"/>
          <w:noProof/>
          <w:color w:val="000000" w:themeColor="text1"/>
          <w:lang w:val="en-US"/>
          <w:rPrChange w:id="1161"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D36B0F" w:rsidRPr="001F0B68">
        <w:rPr>
          <w:rFonts w:ascii="Calibri" w:hAnsi="Calibri" w:cs="Calibri"/>
          <w:color w:val="000000" w:themeColor="text1"/>
          <w:lang w:val="en-US"/>
        </w:rPr>
        <w:fldChar w:fldCharType="end"/>
      </w:r>
      <w:r w:rsidR="00D36B0F" w:rsidRPr="00CA09EA">
        <w:rPr>
          <w:rFonts w:ascii="Calibri" w:hAnsi="Calibri" w:cs="Calibri"/>
          <w:color w:val="000000" w:themeColor="text1"/>
          <w:lang w:val="en-US"/>
        </w:rPr>
        <w:t>.</w:t>
      </w:r>
      <w:r w:rsidR="0022481D" w:rsidRPr="001F0B68">
        <w:rPr>
          <w:rFonts w:ascii="Calibri" w:hAnsi="Calibri" w:cs="Calibri"/>
          <w:color w:val="000000" w:themeColor="text1"/>
          <w:lang w:val="en-US"/>
        </w:rPr>
        <w:t xml:space="preserve"> </w:t>
      </w:r>
      <w:r w:rsidR="00D36B0F" w:rsidRPr="001F0B68">
        <w:rPr>
          <w:rFonts w:ascii="Calibri" w:hAnsi="Calibri" w:cs="Calibri"/>
          <w:color w:val="000000" w:themeColor="text1"/>
          <w:lang w:val="en-US"/>
        </w:rPr>
        <w:t>This is because</w:t>
      </w:r>
      <w:r w:rsidR="0022481D" w:rsidRPr="001F0B68">
        <w:rPr>
          <w:rFonts w:ascii="Calibri" w:hAnsi="Calibri" w:cs="Calibri"/>
          <w:color w:val="000000" w:themeColor="text1"/>
          <w:lang w:val="en-US"/>
        </w:rPr>
        <w:t xml:space="preserve"> the variable selection procedure is itself a </w:t>
      </w:r>
      <w:r w:rsidR="00BA211A" w:rsidRPr="001F0B68">
        <w:rPr>
          <w:rFonts w:ascii="Calibri" w:hAnsi="Calibri" w:cs="Calibri"/>
          <w:color w:val="000000" w:themeColor="text1"/>
          <w:lang w:val="en-US"/>
        </w:rPr>
        <w:t>random</w:t>
      </w:r>
      <w:r w:rsidR="0022481D" w:rsidRPr="001F0B68">
        <w:rPr>
          <w:rFonts w:ascii="Calibri" w:hAnsi="Calibri" w:cs="Calibri"/>
          <w:color w:val="000000" w:themeColor="text1"/>
          <w:lang w:val="en-US"/>
        </w:rPr>
        <w:t xml:space="preserve"> process that is </w:t>
      </w:r>
      <w:r w:rsidR="00D36B0F" w:rsidRPr="007E1A4E">
        <w:rPr>
          <w:rFonts w:ascii="Calibri" w:hAnsi="Calibri" w:cs="Calibri"/>
          <w:color w:val="000000" w:themeColor="text1"/>
          <w:lang w:val="en-US"/>
        </w:rPr>
        <w:t xml:space="preserve">ignored </w:t>
      </w:r>
      <w:r w:rsidR="0022481D" w:rsidRPr="007E1A4E">
        <w:rPr>
          <w:rFonts w:ascii="Calibri" w:hAnsi="Calibri" w:cs="Calibri"/>
          <w:color w:val="000000" w:themeColor="text1"/>
          <w:lang w:val="en-US"/>
        </w:rPr>
        <w:t xml:space="preserve">by the theoretical guarantees of classical inference for statistical significance </w:t>
      </w:r>
      <w:r w:rsidR="0022481D"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62" w:author="Denis Engemann" w:date="2018-04-19T23:07:00Z">
            <w:rPr>
              <w:rFonts w:ascii="Calibri" w:hAnsi="Calibri" w:cs="Arial"/>
              <w:color w:val="000000" w:themeColor="text1"/>
              <w:lang w:val="en-US"/>
            </w:rPr>
          </w:rPrChange>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CA09EA">
        <w:rPr>
          <w:rFonts w:ascii="Calibri" w:hAnsi="Calibri" w:cs="Calibri"/>
          <w:color w:val="000000" w:themeColor="text1"/>
          <w:lang w:val="en-US"/>
          <w:rPrChange w:id="1163"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64" w:author="Denis Engemann" w:date="2018-04-19T23:07:00Z">
            <w:rPr/>
          </w:rPrChange>
        </w:rPr>
        <w:fldChar w:fldCharType="begin"/>
      </w:r>
      <w:r w:rsidR="00690732" w:rsidRPr="00CA09EA">
        <w:rPr>
          <w:rFonts w:ascii="Calibri" w:hAnsi="Calibri" w:cs="Calibri"/>
          <w:lang w:val="en-US"/>
          <w:rPrChange w:id="1165" w:author="Denis Engemann" w:date="2018-04-19T23:07:00Z">
            <w:rPr/>
          </w:rPrChange>
        </w:rPr>
        <w:instrText xml:space="preserve"> HYPERLINK \l "_ENREF_28" \o "Berk, 2013 #6004" </w:instrText>
      </w:r>
      <w:r w:rsidR="00690732" w:rsidRPr="00CA09EA">
        <w:rPr>
          <w:rFonts w:ascii="Calibri" w:hAnsi="Calibri" w:cs="Calibri"/>
          <w:rPrChange w:id="1166" w:author="Denis Engemann" w:date="2018-04-19T23:07:00Z">
            <w:rPr/>
          </w:rPrChange>
        </w:rPr>
        <w:fldChar w:fldCharType="separate"/>
      </w:r>
      <w:r w:rsidR="007646E0" w:rsidRPr="00CA09EA">
        <w:rPr>
          <w:rFonts w:ascii="Calibri" w:hAnsi="Calibri" w:cs="Calibri"/>
          <w:noProof/>
          <w:color w:val="000000" w:themeColor="text1"/>
          <w:lang w:val="en-US"/>
          <w:rPrChange w:id="1167" w:author="Denis Engemann" w:date="2018-04-19T23:07:00Z">
            <w:rPr>
              <w:rFonts w:ascii="Calibri" w:hAnsi="Calibri" w:cs="Arial"/>
              <w:noProof/>
              <w:color w:val="000000" w:themeColor="text1"/>
              <w:lang w:val="en-US"/>
            </w:rPr>
          </w:rPrChange>
        </w:rPr>
        <w:t>28</w:t>
      </w:r>
      <w:r w:rsidR="00690732" w:rsidRPr="00CA09EA">
        <w:rPr>
          <w:rFonts w:ascii="Calibri" w:hAnsi="Calibri" w:cs="Calibri"/>
          <w:noProof/>
          <w:color w:val="000000" w:themeColor="text1"/>
          <w:lang w:val="en-US"/>
          <w:rPrChange w:id="1168"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22481D" w:rsidRPr="001F0B68">
        <w:rPr>
          <w:rFonts w:ascii="Calibri" w:hAnsi="Calibri" w:cs="Calibri"/>
          <w:color w:val="000000" w:themeColor="text1"/>
          <w:lang w:val="en-US"/>
        </w:rPr>
        <w:fldChar w:fldCharType="end"/>
      </w:r>
      <w:r w:rsidR="0022481D" w:rsidRPr="00CA09EA">
        <w:rPr>
          <w:rFonts w:ascii="Calibri" w:hAnsi="Calibri" w:cs="Calibri"/>
          <w:color w:val="000000" w:themeColor="text1"/>
          <w:lang w:val="en-US"/>
        </w:rPr>
        <w:t>.</w:t>
      </w:r>
      <w:r w:rsidR="00AD103E" w:rsidRPr="001F0B68">
        <w:rPr>
          <w:rFonts w:ascii="Calibri" w:hAnsi="Calibri" w:cs="Calibri"/>
          <w:color w:val="000000" w:themeColor="text1"/>
          <w:lang w:val="en-US"/>
        </w:rPr>
        <w:t xml:space="preserve"> Put in yet another way, data-driven model selection is corrupting hypothesis-driven statistical inference because the sampling distribution of the</w:t>
      </w:r>
      <w:r w:rsidR="00BA211A" w:rsidRPr="001F0B68">
        <w:rPr>
          <w:rFonts w:ascii="Calibri" w:hAnsi="Calibri" w:cs="Calibri"/>
          <w:color w:val="000000" w:themeColor="text1"/>
          <w:lang w:val="en-US"/>
        </w:rPr>
        <w:t xml:space="preserve"> parameter estimates is altered,</w:t>
      </w:r>
      <w:r w:rsidR="00AD103E" w:rsidRPr="001F0B68">
        <w:rPr>
          <w:rFonts w:ascii="Calibri" w:hAnsi="Calibri" w:cs="Calibri"/>
          <w:color w:val="000000" w:themeColor="text1"/>
          <w:lang w:val="en-US"/>
        </w:rPr>
        <w:t xml:space="preserve"> </w:t>
      </w:r>
      <w:r w:rsidR="00BA211A" w:rsidRPr="001F0B68">
        <w:rPr>
          <w:rFonts w:ascii="Calibri" w:hAnsi="Calibri" w:cs="Calibri"/>
          <w:color w:val="000000" w:themeColor="text1"/>
          <w:lang w:val="en-US"/>
        </w:rPr>
        <w:t>causing c</w:t>
      </w:r>
      <w:r w:rsidR="00AD103E" w:rsidRPr="007E1A4E">
        <w:rPr>
          <w:rFonts w:ascii="Calibri" w:hAnsi="Calibri" w:cs="Calibri"/>
          <w:color w:val="000000" w:themeColor="text1"/>
          <w:lang w:val="en-US"/>
        </w:rPr>
        <w:t xml:space="preserve">lassical statistical </w:t>
      </w:r>
      <w:r w:rsidR="00BA211A" w:rsidRPr="007E1A4E">
        <w:rPr>
          <w:rFonts w:ascii="Calibri" w:hAnsi="Calibri" w:cs="Calibri"/>
          <w:color w:val="000000" w:themeColor="text1"/>
          <w:lang w:val="en-US"/>
        </w:rPr>
        <w:t xml:space="preserve">to </w:t>
      </w:r>
      <w:r w:rsidR="00AD103E" w:rsidRPr="007E1A4E">
        <w:rPr>
          <w:rFonts w:ascii="Calibri" w:hAnsi="Calibri" w:cs="Calibri"/>
          <w:color w:val="000000" w:themeColor="text1"/>
          <w:lang w:val="en-US"/>
        </w:rPr>
        <w:t xml:space="preserve">become invalid and the p values become optimistically biased </w:t>
      </w:r>
      <w:r w:rsidR="00AD103E"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169" w:author="Denis Engemann" w:date="2018-04-19T23:07:00Z">
            <w:rPr>
              <w:rFonts w:ascii="Calibri" w:hAnsi="Calibri" w:cs="Arial"/>
              <w:color w:val="000000" w:themeColor="text1"/>
              <w:lang w:val="en-US"/>
            </w:rPr>
          </w:rPrChange>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CA09EA">
        <w:rPr>
          <w:rFonts w:ascii="Calibri" w:hAnsi="Calibri" w:cs="Calibri"/>
          <w:color w:val="000000" w:themeColor="text1"/>
          <w:lang w:val="en-US"/>
          <w:rPrChange w:id="1170" w:author="Denis Engemann" w:date="2018-04-19T23:07:00Z">
            <w:rPr>
              <w:rFonts w:ascii="Calibri" w:hAnsi="Calibri" w:cs="Arial"/>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171" w:author="Denis Engemann" w:date="2018-04-19T23:07:00Z">
            <w:rPr/>
          </w:rPrChange>
        </w:rPr>
        <w:fldChar w:fldCharType="begin"/>
      </w:r>
      <w:r w:rsidR="00690732" w:rsidRPr="00CA09EA">
        <w:rPr>
          <w:rFonts w:ascii="Calibri" w:hAnsi="Calibri" w:cs="Calibri"/>
          <w:lang w:val="en-US"/>
          <w:rPrChange w:id="1172" w:author="Denis Engemann" w:date="2018-04-19T23:07:00Z">
            <w:rPr/>
          </w:rPrChange>
        </w:rPr>
        <w:instrText xml:space="preserve"> HYPERLINK \l "_ENREF_28" \o "Berk, 2013 #6004" </w:instrText>
      </w:r>
      <w:r w:rsidR="00690732" w:rsidRPr="00CA09EA">
        <w:rPr>
          <w:rFonts w:ascii="Calibri" w:hAnsi="Calibri" w:cs="Calibri"/>
          <w:rPrChange w:id="1173" w:author="Denis Engemann" w:date="2018-04-19T23:07:00Z">
            <w:rPr/>
          </w:rPrChange>
        </w:rPr>
        <w:fldChar w:fldCharType="separate"/>
      </w:r>
      <w:r w:rsidR="007646E0" w:rsidRPr="00CA09EA">
        <w:rPr>
          <w:rFonts w:ascii="Calibri" w:hAnsi="Calibri" w:cs="Calibri"/>
          <w:noProof/>
          <w:color w:val="000000" w:themeColor="text1"/>
          <w:lang w:val="en-US"/>
          <w:rPrChange w:id="1174" w:author="Denis Engemann" w:date="2018-04-19T23:07:00Z">
            <w:rPr>
              <w:rFonts w:ascii="Calibri" w:hAnsi="Calibri" w:cs="Arial"/>
              <w:noProof/>
              <w:color w:val="000000" w:themeColor="text1"/>
              <w:lang w:val="en-US"/>
            </w:rPr>
          </w:rPrChange>
        </w:rPr>
        <w:t>28</w:t>
      </w:r>
      <w:r w:rsidR="00690732" w:rsidRPr="00CA09EA">
        <w:rPr>
          <w:rFonts w:ascii="Calibri" w:hAnsi="Calibri" w:cs="Calibri"/>
          <w:noProof/>
          <w:color w:val="000000" w:themeColor="text1"/>
          <w:lang w:val="en-US"/>
          <w:rPrChange w:id="1175" w:author="Denis Engemann" w:date="2018-04-19T23:07:00Z">
            <w:rPr>
              <w:rFonts w:ascii="Calibri" w:hAnsi="Calibri" w:cs="Arial"/>
              <w:noProof/>
              <w:color w:val="000000" w:themeColor="text1"/>
              <w:lang w:val="en-US"/>
            </w:rPr>
          </w:rPrChange>
        </w:rPr>
        <w:fldChar w:fldCharType="end"/>
      </w:r>
      <w:r w:rsidR="00965F16" w:rsidRPr="001F0B68">
        <w:rPr>
          <w:rFonts w:ascii="Calibri" w:hAnsi="Calibri" w:cs="Calibri"/>
          <w:noProof/>
          <w:color w:val="000000" w:themeColor="text1"/>
          <w:lang w:val="en-US"/>
        </w:rPr>
        <w:t>)</w:t>
      </w:r>
      <w:r w:rsidR="00AD103E" w:rsidRPr="001F0B68">
        <w:rPr>
          <w:rFonts w:ascii="Calibri" w:hAnsi="Calibri" w:cs="Calibri"/>
          <w:color w:val="000000" w:themeColor="text1"/>
          <w:lang w:val="en-US"/>
        </w:rPr>
        <w:fldChar w:fldCharType="end"/>
      </w:r>
      <w:r w:rsidR="00AD103E" w:rsidRPr="00CA09EA">
        <w:rPr>
          <w:rFonts w:ascii="Calibri" w:hAnsi="Calibri" w:cs="Calibri"/>
          <w:color w:val="000000" w:themeColor="text1"/>
          <w:lang w:val="en-US"/>
        </w:rPr>
        <w:t>.</w:t>
      </w:r>
    </w:p>
    <w:p w14:paraId="63871D20" w14:textId="77777777" w:rsidR="004C6FB4" w:rsidRPr="001F0B68" w:rsidRDefault="004C6FB4" w:rsidP="00EB525A">
      <w:pPr>
        <w:shd w:val="clear" w:color="auto" w:fill="FFFFFF"/>
        <w:rPr>
          <w:rFonts w:ascii="Calibri" w:eastAsia="Times New Roman" w:hAnsi="Calibri" w:cs="Calibri"/>
          <w:color w:val="222222"/>
          <w:lang w:val="en-US"/>
        </w:rPr>
      </w:pPr>
    </w:p>
    <w:p w14:paraId="517545EA" w14:textId="1FC28229" w:rsidR="004C6FB4" w:rsidRPr="001F0B68" w:rsidRDefault="004C6FB4" w:rsidP="00EB525A">
      <w:pPr>
        <w:shd w:val="clear" w:color="auto" w:fill="FFFFFF"/>
        <w:rPr>
          <w:rFonts w:ascii="Calibri" w:eastAsia="Times New Roman" w:hAnsi="Calibri" w:cs="Calibri"/>
          <w:b/>
          <w:color w:val="222222"/>
          <w:lang w:val="en-US"/>
        </w:rPr>
      </w:pPr>
      <w:r w:rsidRPr="001F0B68">
        <w:rPr>
          <w:rFonts w:ascii="Calibri" w:eastAsia="Times New Roman" w:hAnsi="Calibri" w:cs="Calibri"/>
          <w:b/>
          <w:color w:val="222222"/>
          <w:lang w:val="en-US"/>
        </w:rPr>
        <w:t>Simulation</w:t>
      </w:r>
      <w:ins w:id="1176" w:author="Denis Engemann" w:date="2018-04-20T00:23:00Z">
        <w:r w:rsidR="00A67383">
          <w:rPr>
            <w:rFonts w:ascii="Calibri" w:eastAsia="Times New Roman" w:hAnsi="Calibri" w:cs="Calibri"/>
            <w:b/>
            <w:color w:val="222222"/>
            <w:lang w:val="en-US"/>
          </w:rPr>
          <w:t>s</w:t>
        </w:r>
      </w:ins>
    </w:p>
    <w:p w14:paraId="13B87159" w14:textId="77777777" w:rsidR="004C6FB4" w:rsidRPr="007E1A4E" w:rsidRDefault="004C6FB4" w:rsidP="00EB525A">
      <w:pPr>
        <w:shd w:val="clear" w:color="auto" w:fill="FFFFFF"/>
        <w:rPr>
          <w:rFonts w:ascii="Calibri" w:eastAsia="Times New Roman" w:hAnsi="Calibri" w:cs="Calibri"/>
          <w:color w:val="222222"/>
          <w:lang w:val="en-US"/>
        </w:rPr>
      </w:pPr>
    </w:p>
    <w:p w14:paraId="1B08146D" w14:textId="3DBD5E4F" w:rsidR="004C6FB4" w:rsidRDefault="004C6FB4" w:rsidP="00EB525A">
      <w:pPr>
        <w:shd w:val="clear" w:color="auto" w:fill="FFFFFF"/>
        <w:rPr>
          <w:ins w:id="1177" w:author="Denis Engemann" w:date="2018-04-20T00:00:00Z"/>
          <w:rFonts w:ascii="Calibri" w:eastAsia="Times New Roman" w:hAnsi="Calibri" w:cs="Calibri"/>
          <w:color w:val="222222"/>
          <w:lang w:val="en-US"/>
        </w:rPr>
      </w:pPr>
      <w:r w:rsidRPr="007E1A4E">
        <w:rPr>
          <w:rFonts w:ascii="Calibri" w:eastAsia="Times New Roman" w:hAnsi="Calibri" w:cs="Calibri"/>
          <w:color w:val="222222"/>
          <w:lang w:val="en-US"/>
        </w:rPr>
        <w:t xml:space="preserve">It </w:t>
      </w:r>
      <w:ins w:id="1178" w:author="Denis Engemann" w:date="2018-04-20T00:29:00Z">
        <w:r w:rsidR="00E40B1A">
          <w:rPr>
            <w:rFonts w:ascii="Calibri" w:eastAsia="Times New Roman" w:hAnsi="Calibri" w:cs="Calibri"/>
            <w:color w:val="222222"/>
            <w:lang w:val="en-US"/>
          </w:rPr>
          <w:t>has</w:t>
        </w:r>
      </w:ins>
      <w:del w:id="1179" w:author="Denis Engemann" w:date="2018-04-20T00:29:00Z">
        <w:r w:rsidRPr="007E1A4E" w:rsidDel="00E40B1A">
          <w:rPr>
            <w:rFonts w:ascii="Calibri" w:eastAsia="Times New Roman" w:hAnsi="Calibri" w:cs="Calibri"/>
            <w:color w:val="222222"/>
            <w:lang w:val="en-US"/>
          </w:rPr>
          <w:delText>is</w:delText>
        </w:r>
      </w:del>
      <w:r w:rsidRPr="007E1A4E">
        <w:rPr>
          <w:rFonts w:ascii="Calibri" w:eastAsia="Times New Roman" w:hAnsi="Calibri" w:cs="Calibri"/>
          <w:color w:val="222222"/>
          <w:lang w:val="en-US"/>
        </w:rPr>
        <w:t xml:space="preserve"> been noted that predictive guarantees are </w:t>
      </w:r>
      <w:r w:rsidR="006D1AD9" w:rsidRPr="007E1A4E">
        <w:rPr>
          <w:rFonts w:ascii="Calibri" w:eastAsia="Times New Roman" w:hAnsi="Calibri" w:cs="Calibri"/>
          <w:color w:val="222222"/>
          <w:lang w:val="en-US"/>
        </w:rPr>
        <w:t xml:space="preserve">often </w:t>
      </w:r>
      <w:r w:rsidRPr="007E1A4E">
        <w:rPr>
          <w:rFonts w:ascii="Calibri" w:eastAsia="Times New Roman" w:hAnsi="Calibri" w:cs="Calibri"/>
          <w:color w:val="222222"/>
          <w:lang w:val="en-US"/>
        </w:rPr>
        <w:t xml:space="preserve">challenging to derive based on formal theory </w:t>
      </w:r>
      <w:r w:rsidRPr="00CA09EA">
        <w:rPr>
          <w:rFonts w:ascii="Calibri" w:eastAsia="Times New Roman" w:hAnsi="Calibri" w:cs="Calibri"/>
          <w:color w:val="222222"/>
          <w:lang w:val="en-US"/>
        </w:rPr>
        <w:fldChar w:fldCharType="begin"/>
      </w:r>
      <w:r w:rsidR="00965F16" w:rsidRPr="00CA09EA">
        <w:rPr>
          <w:rFonts w:ascii="Calibri" w:eastAsia="Times New Roman" w:hAnsi="Calibri" w:cs="Calibri"/>
          <w:color w:val="222222"/>
          <w:lang w:val="en-US"/>
          <w:rPrChange w:id="1180" w:author="Denis Engemann" w:date="2018-04-19T23:07:00Z">
            <w:rPr>
              <w:rFonts w:ascii="Calibri" w:eastAsia="Times New Roman" w:hAnsi="Calibri" w:cs="Arial"/>
              <w:color w:val="222222"/>
              <w:lang w:val="en-US"/>
            </w:rPr>
          </w:rPrChange>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CA09EA">
        <w:rPr>
          <w:rFonts w:ascii="Calibri" w:eastAsia="Times New Roman" w:hAnsi="Calibri" w:cs="Calibri"/>
          <w:color w:val="222222"/>
          <w:lang w:val="en-US"/>
          <w:rPrChange w:id="1181" w:author="Denis Engemann" w:date="2018-04-19T23:07:00Z">
            <w:rPr>
              <w:rFonts w:ascii="Calibri" w:eastAsia="Times New Roman" w:hAnsi="Calibri" w:cs="Arial"/>
              <w:color w:val="222222"/>
              <w:lang w:val="en-US"/>
            </w:rPr>
          </w:rPrChange>
        </w:rPr>
        <w:fldChar w:fldCharType="separate"/>
      </w:r>
      <w:r w:rsidR="00965F16" w:rsidRPr="001F0B68">
        <w:rPr>
          <w:rFonts w:ascii="Calibri" w:eastAsia="Times New Roman" w:hAnsi="Calibri" w:cs="Calibri"/>
          <w:noProof/>
          <w:color w:val="222222"/>
          <w:lang w:val="en-US"/>
        </w:rPr>
        <w:t>(</w:t>
      </w:r>
      <w:r w:rsidR="00690732" w:rsidRPr="00CA09EA">
        <w:rPr>
          <w:rFonts w:ascii="Calibri" w:hAnsi="Calibri" w:cs="Calibri"/>
          <w:rPrChange w:id="1182" w:author="Denis Engemann" w:date="2018-04-19T23:07:00Z">
            <w:rPr/>
          </w:rPrChange>
        </w:rPr>
        <w:fldChar w:fldCharType="begin"/>
      </w:r>
      <w:r w:rsidR="00690732" w:rsidRPr="00CA09EA">
        <w:rPr>
          <w:rFonts w:ascii="Calibri" w:hAnsi="Calibri" w:cs="Calibri"/>
          <w:lang w:val="en-US"/>
          <w:rPrChange w:id="1183" w:author="Denis Engemann" w:date="2018-04-19T23:07:00Z">
            <w:rPr/>
          </w:rPrChange>
        </w:rPr>
        <w:instrText xml:space="preserve"> HYPERLINK \l "_ENREF_6" \o "Efron, 2016 #6362" </w:instrText>
      </w:r>
      <w:r w:rsidR="00690732" w:rsidRPr="00CA09EA">
        <w:rPr>
          <w:rFonts w:ascii="Calibri" w:hAnsi="Calibri" w:cs="Calibri"/>
          <w:rPrChange w:id="1184" w:author="Denis Engemann" w:date="2018-04-19T23:07:00Z">
            <w:rPr/>
          </w:rPrChange>
        </w:rPr>
        <w:fldChar w:fldCharType="separate"/>
      </w:r>
      <w:r w:rsidR="007646E0" w:rsidRPr="00CA09EA">
        <w:rPr>
          <w:rFonts w:ascii="Calibri" w:eastAsia="Times New Roman" w:hAnsi="Calibri" w:cs="Calibri"/>
          <w:noProof/>
          <w:color w:val="222222"/>
          <w:lang w:val="en-US"/>
          <w:rPrChange w:id="1185" w:author="Denis Engemann" w:date="2018-04-19T23:07:00Z">
            <w:rPr>
              <w:rFonts w:ascii="Calibri" w:eastAsia="Times New Roman" w:hAnsi="Calibri" w:cs="Arial"/>
              <w:noProof/>
              <w:color w:val="222222"/>
              <w:lang w:val="en-US"/>
            </w:rPr>
          </w:rPrChange>
        </w:rPr>
        <w:t>6</w:t>
      </w:r>
      <w:r w:rsidR="00690732" w:rsidRPr="00CA09EA">
        <w:rPr>
          <w:rFonts w:ascii="Calibri" w:eastAsia="Times New Roman" w:hAnsi="Calibri" w:cs="Calibri"/>
          <w:noProof/>
          <w:color w:val="222222"/>
          <w:lang w:val="en-US"/>
          <w:rPrChange w:id="1186"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 xml:space="preserve">, </w:t>
      </w:r>
      <w:r w:rsidR="00690732" w:rsidRPr="00CA09EA">
        <w:rPr>
          <w:rFonts w:ascii="Calibri" w:hAnsi="Calibri" w:cs="Calibri"/>
          <w:rPrChange w:id="1187" w:author="Denis Engemann" w:date="2018-04-19T23:07:00Z">
            <w:rPr/>
          </w:rPrChange>
        </w:rPr>
        <w:fldChar w:fldCharType="begin"/>
      </w:r>
      <w:r w:rsidR="00690732" w:rsidRPr="00CA09EA">
        <w:rPr>
          <w:rFonts w:ascii="Calibri" w:hAnsi="Calibri" w:cs="Calibri"/>
          <w:lang w:val="en-US"/>
          <w:rPrChange w:id="1188" w:author="Denis Engemann" w:date="2018-04-19T23:07:00Z">
            <w:rPr/>
          </w:rPrChange>
        </w:rPr>
        <w:instrText xml:space="preserve"> HYPERLINK \l "_ENREF_25" \o "Shalev-Shwartz, 2014 #6721" </w:instrText>
      </w:r>
      <w:r w:rsidR="00690732" w:rsidRPr="00CA09EA">
        <w:rPr>
          <w:rFonts w:ascii="Calibri" w:hAnsi="Calibri" w:cs="Calibri"/>
          <w:rPrChange w:id="1189" w:author="Denis Engemann" w:date="2018-04-19T23:07:00Z">
            <w:rPr/>
          </w:rPrChange>
        </w:rPr>
        <w:fldChar w:fldCharType="separate"/>
      </w:r>
      <w:r w:rsidR="007646E0" w:rsidRPr="00CA09EA">
        <w:rPr>
          <w:rFonts w:ascii="Calibri" w:eastAsia="Times New Roman" w:hAnsi="Calibri" w:cs="Calibri"/>
          <w:noProof/>
          <w:color w:val="222222"/>
          <w:lang w:val="en-US"/>
          <w:rPrChange w:id="1190" w:author="Denis Engemann" w:date="2018-04-19T23:07:00Z">
            <w:rPr>
              <w:rFonts w:ascii="Calibri" w:eastAsia="Times New Roman" w:hAnsi="Calibri" w:cs="Arial"/>
              <w:noProof/>
              <w:color w:val="222222"/>
              <w:lang w:val="en-US"/>
            </w:rPr>
          </w:rPrChange>
        </w:rPr>
        <w:t>25</w:t>
      </w:r>
      <w:r w:rsidR="00690732" w:rsidRPr="00CA09EA">
        <w:rPr>
          <w:rFonts w:ascii="Calibri" w:eastAsia="Times New Roman" w:hAnsi="Calibri" w:cs="Calibri"/>
          <w:noProof/>
          <w:color w:val="222222"/>
          <w:lang w:val="en-US"/>
          <w:rPrChange w:id="1191" w:author="Denis Engemann" w:date="2018-04-19T23:07:00Z">
            <w:rPr>
              <w:rFonts w:ascii="Calibri" w:eastAsia="Times New Roman" w:hAnsi="Calibri" w:cs="Arial"/>
              <w:noProof/>
              <w:color w:val="222222"/>
              <w:lang w:val="en-US"/>
            </w:rPr>
          </w:rPrChange>
        </w:rPr>
        <w:fldChar w:fldCharType="end"/>
      </w:r>
      <w:r w:rsidR="00965F16" w:rsidRPr="001F0B68">
        <w:rPr>
          <w:rFonts w:ascii="Calibri" w:eastAsia="Times New Roman" w:hAnsi="Calibri" w:cs="Calibri"/>
          <w:noProof/>
          <w:color w:val="222222"/>
          <w:lang w:val="en-US"/>
        </w:rPr>
        <w:t>)</w:t>
      </w:r>
      <w:r w:rsidRPr="001F0B68">
        <w:rPr>
          <w:rFonts w:ascii="Calibri" w:eastAsia="Times New Roman" w:hAnsi="Calibri" w:cs="Calibri"/>
          <w:color w:val="222222"/>
          <w:lang w:val="en-US"/>
        </w:rPr>
        <w:fldChar w:fldCharType="end"/>
      </w:r>
      <w:r w:rsidRPr="00CA09EA">
        <w:rPr>
          <w:rFonts w:ascii="Calibri" w:eastAsia="Times New Roman" w:hAnsi="Calibri" w:cs="Calibri"/>
          <w:color w:val="222222"/>
          <w:lang w:val="en-US"/>
        </w:rPr>
        <w:t>.</w:t>
      </w:r>
      <w:r w:rsidR="004B2564" w:rsidRPr="001F0B68">
        <w:rPr>
          <w:rFonts w:ascii="Calibri" w:eastAsia="Times New Roman" w:hAnsi="Calibri" w:cs="Calibri"/>
          <w:color w:val="222222"/>
          <w:lang w:val="en-US"/>
        </w:rPr>
        <w:t xml:space="preserve"> </w:t>
      </w:r>
      <w:ins w:id="1192" w:author="Denis Engemann" w:date="2018-04-20T00:31:00Z">
        <w:r w:rsidR="00E40B1A">
          <w:rPr>
            <w:rFonts w:ascii="Calibri" w:eastAsia="Times New Roman" w:hAnsi="Calibri" w:cs="Calibri"/>
            <w:color w:val="222222"/>
            <w:lang w:val="en-US"/>
          </w:rPr>
          <w:t xml:space="preserve">Moreover, </w:t>
        </w:r>
      </w:ins>
      <w:ins w:id="1193" w:author="Denis Engemann" w:date="2018-04-20T00:30:00Z">
        <w:r w:rsidR="00E40B1A">
          <w:rPr>
            <w:rFonts w:ascii="Calibri" w:hAnsi="Calibri" w:cs="Calibri"/>
            <w:color w:val="000000"/>
            <w:lang w:val="en-US" w:eastAsia="en-US"/>
          </w:rPr>
          <w:t>one</w:t>
        </w:r>
      </w:ins>
      <w:ins w:id="1194" w:author="Denis Engemann" w:date="2018-04-20T00:28:00Z">
        <w:r w:rsidR="00E40B1A" w:rsidRPr="00DD2DDF">
          <w:rPr>
            <w:rFonts w:ascii="Calibri" w:hAnsi="Calibri" w:cs="Calibri"/>
            <w:color w:val="000000"/>
            <w:lang w:val="en-US" w:eastAsia="en-US"/>
          </w:rPr>
          <w:t xml:space="preserve"> place where statistics and computation seem to converge beautifully is when the model is expressed as a simulation: </w:t>
        </w:r>
        <w:r w:rsidR="00E40B1A" w:rsidRPr="00DD2DDF">
          <w:rPr>
            <w:rFonts w:ascii="Calibri" w:hAnsi="Calibri" w:cs="Calibri"/>
            <w:color w:val="66CCFF"/>
            <w:lang w:val="en-US" w:eastAsia="en-US"/>
          </w:rPr>
          <w:t>All variables have clear semantic interpretations</w:t>
        </w:r>
        <w:r w:rsidR="00E40B1A">
          <w:rPr>
            <w:rFonts w:ascii="Calibri" w:hAnsi="Calibri" w:cs="Calibri"/>
            <w:color w:val="66CCFF"/>
            <w:lang w:val="en-US" w:eastAsia="en-US"/>
          </w:rPr>
          <w:t xml:space="preserve"> as the ground-truth is known by design.</w:t>
        </w:r>
      </w:ins>
      <w:ins w:id="1195" w:author="Denis Engemann" w:date="2018-04-20T00:31:00Z">
        <w:r w:rsidR="00E40B1A">
          <w:rPr>
            <w:rFonts w:ascii="Calibri" w:eastAsia="Times New Roman" w:hAnsi="Calibri" w:cs="Calibri"/>
            <w:color w:val="222222"/>
            <w:lang w:val="en-US"/>
          </w:rPr>
          <w:t xml:space="preserve"> </w:t>
        </w:r>
      </w:ins>
      <w:del w:id="1196" w:author="Denis Engemann" w:date="2018-04-19T23:49:00Z">
        <w:r w:rsidR="004B2564" w:rsidRPr="001F0B68" w:rsidDel="00EF074B">
          <w:rPr>
            <w:rFonts w:ascii="Calibri" w:eastAsia="Times New Roman" w:hAnsi="Calibri" w:cs="Calibri"/>
            <w:color w:val="222222"/>
            <w:lang w:val="en-US"/>
          </w:rPr>
          <w:delText>-&gt; empirical simulutations</w:delText>
        </w:r>
      </w:del>
      <w:ins w:id="1197" w:author="Denis Engemann" w:date="2018-04-19T23:49:00Z">
        <w:r w:rsidR="00EF074B">
          <w:rPr>
            <w:rFonts w:ascii="Calibri" w:eastAsia="Times New Roman" w:hAnsi="Calibri" w:cs="Calibri"/>
            <w:color w:val="222222"/>
            <w:lang w:val="en-US"/>
          </w:rPr>
          <w:t>We therefore con</w:t>
        </w:r>
      </w:ins>
      <w:ins w:id="1198" w:author="Denis Engemann" w:date="2018-04-20T00:31:00Z">
        <w:r w:rsidR="00E40B1A">
          <w:rPr>
            <w:rFonts w:ascii="Calibri" w:eastAsia="Times New Roman" w:hAnsi="Calibri" w:cs="Calibri"/>
            <w:color w:val="222222"/>
            <w:lang w:val="en-US"/>
          </w:rPr>
          <w:t>ceived</w:t>
        </w:r>
      </w:ins>
      <w:ins w:id="1199" w:author="Denis Engemann" w:date="2018-04-19T23:49:00Z">
        <w:r w:rsidR="00EF074B">
          <w:rPr>
            <w:rFonts w:ascii="Calibri" w:eastAsia="Times New Roman" w:hAnsi="Calibri" w:cs="Calibri"/>
            <w:color w:val="222222"/>
            <w:lang w:val="en-US"/>
          </w:rPr>
          <w:t xml:space="preserve"> “empirical” simulations in which the result cannot be trivially anticipated</w:t>
        </w:r>
      </w:ins>
      <w:ins w:id="1200" w:author="Denis Engemann" w:date="2018-04-19T23:50:00Z">
        <w:r w:rsidR="00EF074B">
          <w:rPr>
            <w:rFonts w:ascii="Calibri" w:eastAsia="Times New Roman" w:hAnsi="Calibri" w:cs="Calibri"/>
            <w:color w:val="222222"/>
            <w:lang w:val="en-US"/>
          </w:rPr>
          <w:t xml:space="preserve">. Instead of </w:t>
        </w:r>
      </w:ins>
      <w:ins w:id="1201" w:author="Denis Engemann" w:date="2018-04-19T23:59:00Z">
        <w:r w:rsidR="00E94BB9">
          <w:rPr>
            <w:rFonts w:ascii="Calibri" w:eastAsia="Times New Roman" w:hAnsi="Calibri" w:cs="Calibri"/>
            <w:color w:val="222222"/>
            <w:lang w:val="en-US"/>
          </w:rPr>
          <w:t>simulating</w:t>
        </w:r>
      </w:ins>
      <w:ins w:id="1202" w:author="Denis Engemann" w:date="2018-04-19T23:50:00Z">
        <w:r w:rsidR="00EF074B">
          <w:rPr>
            <w:rFonts w:ascii="Calibri" w:eastAsia="Times New Roman" w:hAnsi="Calibri" w:cs="Calibri"/>
            <w:color w:val="222222"/>
            <w:lang w:val="en-US"/>
          </w:rPr>
          <w:t xml:space="preserve"> </w:t>
        </w:r>
      </w:ins>
      <w:ins w:id="1203" w:author="Denis Engemann" w:date="2018-04-19T23:55:00Z">
        <w:r w:rsidR="00E94BB9">
          <w:rPr>
            <w:rFonts w:ascii="Calibri" w:eastAsia="Times New Roman" w:hAnsi="Calibri" w:cs="Calibri"/>
            <w:color w:val="222222"/>
            <w:lang w:val="en-US"/>
          </w:rPr>
          <w:t xml:space="preserve">a few hand-selected </w:t>
        </w:r>
      </w:ins>
      <w:ins w:id="1204" w:author="Denis Engemann" w:date="2018-04-19T23:59:00Z">
        <w:r w:rsidR="00E94BB9">
          <w:rPr>
            <w:rFonts w:ascii="Calibri" w:eastAsia="Times New Roman" w:hAnsi="Calibri" w:cs="Calibri"/>
            <w:color w:val="222222"/>
            <w:lang w:val="en-US"/>
          </w:rPr>
          <w:t>situations</w:t>
        </w:r>
      </w:ins>
      <w:ins w:id="1205" w:author="Denis Engemann" w:date="2018-04-19T23:55:00Z">
        <w:r w:rsidR="00E94BB9">
          <w:rPr>
            <w:rFonts w:ascii="Calibri" w:eastAsia="Times New Roman" w:hAnsi="Calibri" w:cs="Calibri"/>
            <w:color w:val="222222"/>
            <w:lang w:val="en-US"/>
          </w:rPr>
          <w:t xml:space="preserve"> </w:t>
        </w:r>
      </w:ins>
      <w:ins w:id="1206" w:author="Denis Engemann" w:date="2018-04-19T23:57:00Z">
        <w:r w:rsidR="00E94BB9">
          <w:rPr>
            <w:rFonts w:ascii="Calibri" w:eastAsia="Times New Roman" w:hAnsi="Calibri" w:cs="Calibri"/>
            <w:color w:val="222222"/>
            <w:lang w:val="en-US"/>
          </w:rPr>
          <w:t xml:space="preserve">commonly </w:t>
        </w:r>
      </w:ins>
      <w:ins w:id="1207" w:author="Denis Engemann" w:date="2018-04-19T23:55:00Z">
        <w:r w:rsidR="00E94BB9">
          <w:rPr>
            <w:rFonts w:ascii="Calibri" w:eastAsia="Times New Roman" w:hAnsi="Calibri" w:cs="Calibri"/>
            <w:color w:val="222222"/>
            <w:lang w:val="en-US"/>
          </w:rPr>
          <w:t xml:space="preserve">encountered in practice, </w:t>
        </w:r>
      </w:ins>
      <w:ins w:id="1208" w:author="Denis Engemann" w:date="2018-04-20T00:00:00Z">
        <w:r w:rsidR="00E94BB9">
          <w:rPr>
            <w:rFonts w:ascii="Calibri" w:eastAsia="Times New Roman" w:hAnsi="Calibri" w:cs="Calibri"/>
            <w:color w:val="222222"/>
            <w:lang w:val="en-US"/>
          </w:rPr>
          <w:t xml:space="preserve">we </w:t>
        </w:r>
      </w:ins>
      <w:ins w:id="1209" w:author="Denis Engemann" w:date="2018-04-19T23:58:00Z">
        <w:r w:rsidR="00E94BB9">
          <w:rPr>
            <w:rFonts w:ascii="Calibri" w:eastAsia="Times New Roman" w:hAnsi="Calibri" w:cs="Calibri"/>
            <w:color w:val="222222"/>
            <w:lang w:val="en-US"/>
          </w:rPr>
          <w:t>rigorously</w:t>
        </w:r>
      </w:ins>
      <w:ins w:id="1210" w:author="Denis Engemann" w:date="2018-04-19T23:56:00Z">
        <w:r w:rsidR="00E94BB9">
          <w:rPr>
            <w:rFonts w:ascii="Calibri" w:eastAsia="Times New Roman" w:hAnsi="Calibri" w:cs="Calibri"/>
            <w:color w:val="222222"/>
            <w:lang w:val="en-US"/>
          </w:rPr>
          <w:t xml:space="preserve"> </w:t>
        </w:r>
      </w:ins>
      <w:ins w:id="1211" w:author="Denis Engemann" w:date="2018-04-19T23:58:00Z">
        <w:r w:rsidR="00E94BB9">
          <w:rPr>
            <w:rFonts w:ascii="Calibri" w:eastAsia="Times New Roman" w:hAnsi="Calibri" w:cs="Calibri"/>
            <w:color w:val="222222"/>
            <w:lang w:val="en-US"/>
          </w:rPr>
          <w:t>combined</w:t>
        </w:r>
      </w:ins>
      <w:ins w:id="1212" w:author="Denis Engemann" w:date="2018-04-20T00:32:00Z">
        <w:r w:rsidR="00E40B1A">
          <w:rPr>
            <w:rFonts w:ascii="Calibri" w:eastAsia="Times New Roman" w:hAnsi="Calibri" w:cs="Calibri"/>
            <w:color w:val="222222"/>
            <w:lang w:val="en-US"/>
          </w:rPr>
          <w:t xml:space="preserve"> distinct</w:t>
        </w:r>
      </w:ins>
      <w:ins w:id="1213" w:author="Denis Engemann" w:date="2018-04-19T23:58:00Z">
        <w:r w:rsidR="00E94BB9">
          <w:rPr>
            <w:rFonts w:ascii="Calibri" w:eastAsia="Times New Roman" w:hAnsi="Calibri" w:cs="Calibri"/>
            <w:color w:val="222222"/>
            <w:lang w:val="en-US"/>
          </w:rPr>
          <w:t xml:space="preserve"> </w:t>
        </w:r>
      </w:ins>
      <w:ins w:id="1214" w:author="Denis Engemann" w:date="2018-04-20T00:06:00Z">
        <w:r w:rsidR="00697CA8">
          <w:rPr>
            <w:rFonts w:ascii="Calibri" w:eastAsia="Times New Roman" w:hAnsi="Calibri" w:cs="Calibri"/>
            <w:color w:val="222222"/>
            <w:lang w:val="en-US"/>
          </w:rPr>
          <w:t xml:space="preserve">scenarios </w:t>
        </w:r>
      </w:ins>
      <w:ins w:id="1215" w:author="Denis Engemann" w:date="2018-04-20T00:07:00Z">
        <w:r w:rsidR="00697CA8">
          <w:rPr>
            <w:rFonts w:ascii="Calibri" w:eastAsia="Times New Roman" w:hAnsi="Calibri" w:cs="Calibri"/>
            <w:color w:val="222222"/>
            <w:lang w:val="en-US"/>
          </w:rPr>
          <w:t xml:space="preserve">over </w:t>
        </w:r>
      </w:ins>
      <w:ins w:id="1216" w:author="Denis Engemann" w:date="2018-04-20T00:06:00Z">
        <w:r w:rsidR="00697CA8">
          <w:rPr>
            <w:rFonts w:ascii="Calibri" w:eastAsia="Times New Roman" w:hAnsi="Calibri" w:cs="Calibri"/>
            <w:color w:val="222222"/>
            <w:lang w:val="en-US"/>
          </w:rPr>
          <w:t>several dimensions</w:t>
        </w:r>
      </w:ins>
      <w:ins w:id="1217" w:author="Denis Engemann" w:date="2018-04-20T00:07:00Z">
        <w:r w:rsidR="00697CA8">
          <w:rPr>
            <w:rFonts w:ascii="Calibri" w:eastAsia="Times New Roman" w:hAnsi="Calibri" w:cs="Calibri"/>
            <w:color w:val="222222"/>
            <w:lang w:val="en-US"/>
          </w:rPr>
          <w:t>, which</w:t>
        </w:r>
      </w:ins>
      <w:ins w:id="1218" w:author="Denis Engemann" w:date="2018-04-20T00:06:00Z">
        <w:r w:rsidR="00697CA8">
          <w:rPr>
            <w:rFonts w:ascii="Calibri" w:eastAsia="Times New Roman" w:hAnsi="Calibri" w:cs="Calibri"/>
            <w:color w:val="222222"/>
            <w:lang w:val="en-US"/>
          </w:rPr>
          <w:t xml:space="preserve"> </w:t>
        </w:r>
      </w:ins>
      <w:ins w:id="1219" w:author="Denis Engemann" w:date="2018-04-20T00:05:00Z">
        <w:r w:rsidR="00697CA8">
          <w:rPr>
            <w:rFonts w:ascii="Calibri" w:eastAsia="Times New Roman" w:hAnsi="Calibri" w:cs="Calibri"/>
            <w:color w:val="222222"/>
            <w:lang w:val="en-US"/>
          </w:rPr>
          <w:t>yield</w:t>
        </w:r>
      </w:ins>
      <w:ins w:id="1220" w:author="Denis Engemann" w:date="2018-04-20T00:07:00Z">
        <w:r w:rsidR="00697CA8">
          <w:rPr>
            <w:rFonts w:ascii="Calibri" w:eastAsia="Times New Roman" w:hAnsi="Calibri" w:cs="Calibri"/>
            <w:color w:val="222222"/>
            <w:lang w:val="en-US"/>
          </w:rPr>
          <w:t>ed</w:t>
        </w:r>
      </w:ins>
      <w:ins w:id="1221" w:author="Denis Engemann" w:date="2018-04-20T00:05:00Z">
        <w:r w:rsidR="00E94BB9">
          <w:rPr>
            <w:rFonts w:ascii="Calibri" w:eastAsia="Times New Roman" w:hAnsi="Calibri" w:cs="Calibri"/>
            <w:color w:val="222222"/>
            <w:lang w:val="en-US"/>
          </w:rPr>
          <w:t xml:space="preserve"> </w:t>
        </w:r>
        <w:r w:rsidR="00E94BB9" w:rsidRPr="00E94BB9">
          <w:rPr>
            <w:rFonts w:ascii="Calibri" w:eastAsia="Times New Roman" w:hAnsi="Calibri" w:cs="Calibri"/>
            <w:color w:val="222222"/>
            <w:lang w:val="en-US"/>
          </w:rPr>
          <w:t>113400</w:t>
        </w:r>
        <w:r w:rsidR="00E40B1A">
          <w:rPr>
            <w:rFonts w:ascii="Calibri" w:eastAsia="Times New Roman" w:hAnsi="Calibri" w:cs="Calibri"/>
            <w:color w:val="222222"/>
            <w:lang w:val="en-US"/>
          </w:rPr>
          <w:t xml:space="preserve"> </w:t>
        </w:r>
      </w:ins>
      <w:ins w:id="1222" w:author="Denis Engemann" w:date="2018-04-20T00:32:00Z">
        <w:r w:rsidR="00E40B1A">
          <w:rPr>
            <w:rFonts w:ascii="Calibri" w:eastAsia="Times New Roman" w:hAnsi="Calibri" w:cs="Calibri"/>
            <w:color w:val="222222"/>
            <w:lang w:val="en-US"/>
          </w:rPr>
          <w:t>unique</w:t>
        </w:r>
      </w:ins>
      <w:ins w:id="1223" w:author="Denis Engemann" w:date="2018-04-20T00:05:00Z">
        <w:r w:rsidR="00E94BB9">
          <w:rPr>
            <w:rFonts w:ascii="Calibri" w:eastAsia="Times New Roman" w:hAnsi="Calibri" w:cs="Calibri"/>
            <w:color w:val="222222"/>
            <w:lang w:val="en-US"/>
          </w:rPr>
          <w:t xml:space="preserve"> </w:t>
        </w:r>
      </w:ins>
      <w:ins w:id="1224" w:author="Denis Engemann" w:date="2018-04-20T00:32:00Z">
        <w:r w:rsidR="00E40B1A">
          <w:rPr>
            <w:rFonts w:ascii="Calibri" w:eastAsia="Times New Roman" w:hAnsi="Calibri" w:cs="Calibri"/>
            <w:color w:val="222222"/>
            <w:lang w:val="en-US"/>
          </w:rPr>
          <w:t>simulations</w:t>
        </w:r>
      </w:ins>
      <w:ins w:id="1225" w:author="Denis Engemann" w:date="2018-04-20T00:00:00Z">
        <w:r w:rsidR="00E94BB9">
          <w:rPr>
            <w:rFonts w:ascii="Calibri" w:eastAsia="Times New Roman" w:hAnsi="Calibri" w:cs="Calibri"/>
            <w:color w:val="222222"/>
            <w:lang w:val="en-US"/>
          </w:rPr>
          <w:t>.</w:t>
        </w:r>
      </w:ins>
    </w:p>
    <w:p w14:paraId="63698095" w14:textId="739F14E7" w:rsidR="00E94BB9" w:rsidRPr="00E94BB9" w:rsidRDefault="00E94BB9" w:rsidP="00EB525A">
      <w:pPr>
        <w:shd w:val="clear" w:color="auto" w:fill="FFFFFF"/>
        <w:rPr>
          <w:rFonts w:ascii="Calibri" w:eastAsia="Times New Roman" w:hAnsi="Calibri" w:cs="Calibri"/>
          <w:color w:val="222222"/>
          <w:lang w:val="en-US"/>
        </w:rPr>
      </w:pPr>
      <w:ins w:id="1226" w:author="Denis Engemann" w:date="2018-04-20T00:00:00Z">
        <w:r>
          <w:rPr>
            <w:rFonts w:ascii="Calibri" w:eastAsia="Times New Roman" w:hAnsi="Calibri" w:cs="Calibri"/>
            <w:color w:val="222222"/>
            <w:lang w:val="en-US"/>
          </w:rPr>
          <w:tab/>
        </w:r>
        <w:r w:rsidRPr="00A67383">
          <w:rPr>
            <w:rFonts w:ascii="Calibri" w:eastAsia="Times New Roman" w:hAnsi="Calibri" w:cs="Calibri"/>
            <w:b/>
            <w:i/>
            <w:color w:val="222222"/>
            <w:lang w:val="en-US"/>
            <w:rPrChange w:id="1227" w:author="Denis Engemann" w:date="2018-04-20T00:18:00Z">
              <w:rPr>
                <w:rFonts w:ascii="Calibri" w:eastAsia="Times New Roman" w:hAnsi="Calibri" w:cs="Calibri"/>
                <w:i/>
                <w:color w:val="222222"/>
                <w:lang w:val="en-US"/>
              </w:rPr>
            </w:rPrChange>
          </w:rPr>
          <w:t>The proportion of input variables related to the output</w:t>
        </w:r>
        <w:r>
          <w:rPr>
            <w:rFonts w:ascii="Calibri" w:eastAsia="Times New Roman" w:hAnsi="Calibri" w:cs="Calibri"/>
            <w:i/>
            <w:color w:val="222222"/>
            <w:lang w:val="en-US"/>
          </w:rPr>
          <w:t>.</w:t>
        </w:r>
      </w:ins>
      <w:ins w:id="1228" w:author="Denis Engemann" w:date="2018-04-20T00:01:00Z">
        <w:r>
          <w:rPr>
            <w:rFonts w:ascii="Calibri" w:eastAsia="Times New Roman" w:hAnsi="Calibri" w:cs="Calibri"/>
            <w:i/>
            <w:color w:val="222222"/>
            <w:lang w:val="en-US"/>
          </w:rPr>
          <w:t xml:space="preserve"> </w:t>
        </w:r>
        <w:r>
          <w:rPr>
            <w:rFonts w:ascii="Calibri" w:eastAsia="Times New Roman" w:hAnsi="Calibri" w:cs="Calibri"/>
            <w:color w:val="222222"/>
            <w:lang w:val="en-US"/>
          </w:rPr>
          <w:t xml:space="preserve">We </w:t>
        </w:r>
      </w:ins>
      <w:ins w:id="1229" w:author="Denis Engemann" w:date="2018-04-20T00:18:00Z">
        <w:r w:rsidR="00A67383">
          <w:rPr>
            <w:rFonts w:ascii="Calibri" w:eastAsia="Times New Roman" w:hAnsi="Calibri" w:cs="Calibri"/>
            <w:color w:val="222222"/>
            <w:lang w:val="en-US"/>
          </w:rPr>
          <w:t xml:space="preserve">arbitrarily </w:t>
        </w:r>
      </w:ins>
      <w:ins w:id="1230" w:author="Denis Engemann" w:date="2018-04-20T00:01:00Z">
        <w:r>
          <w:rPr>
            <w:rFonts w:ascii="Calibri" w:eastAsia="Times New Roman" w:hAnsi="Calibri" w:cs="Calibri"/>
            <w:color w:val="222222"/>
            <w:lang w:val="en-US"/>
          </w:rPr>
          <w:t xml:space="preserve">considered </w:t>
        </w:r>
      </w:ins>
      <w:ins w:id="1231" w:author="Denis Engemann" w:date="2018-04-20T00:09:00Z">
        <w:r w:rsidR="00697CA8">
          <w:rPr>
            <w:rFonts w:ascii="Calibri" w:eastAsia="Times New Roman" w:hAnsi="Calibri" w:cs="Calibri"/>
            <w:color w:val="222222"/>
            <w:lang w:val="en-US"/>
          </w:rPr>
          <w:t>14 proportions from 2.5 percent to 100 percent relevant variables in steps of 7.5</w:t>
        </w:r>
      </w:ins>
      <w:ins w:id="1232" w:author="Denis Engemann" w:date="2018-04-20T00:11:00Z">
        <w:r w:rsidR="00697CA8">
          <w:rPr>
            <w:rFonts w:ascii="Calibri" w:eastAsia="Times New Roman" w:hAnsi="Calibri" w:cs="Calibri"/>
            <w:color w:val="222222"/>
            <w:lang w:val="en-US"/>
          </w:rPr>
          <w:t>.</w:t>
        </w:r>
      </w:ins>
    </w:p>
    <w:p w14:paraId="7ED57D53" w14:textId="146BD7B3" w:rsidR="00483C49" w:rsidRDefault="00697CA8" w:rsidP="00EB525A">
      <w:pPr>
        <w:shd w:val="clear" w:color="auto" w:fill="FFFFFF"/>
        <w:rPr>
          <w:ins w:id="1233" w:author="Denis Engemann" w:date="2018-04-20T00:17:00Z"/>
          <w:rFonts w:ascii="Calibri" w:eastAsia="Times New Roman" w:hAnsi="Calibri" w:cs="Calibri"/>
          <w:color w:val="222222"/>
          <w:lang w:val="en-US"/>
        </w:rPr>
      </w:pPr>
      <w:ins w:id="1234" w:author="Denis Engemann" w:date="2018-04-20T00:11:00Z">
        <w:r>
          <w:rPr>
            <w:rFonts w:ascii="Calibri" w:eastAsia="Times New Roman" w:hAnsi="Calibri" w:cs="Calibri"/>
            <w:color w:val="222222"/>
            <w:lang w:val="en-US"/>
          </w:rPr>
          <w:tab/>
        </w:r>
        <w:r w:rsidR="00D65718">
          <w:rPr>
            <w:rFonts w:ascii="Calibri" w:eastAsia="Times New Roman" w:hAnsi="Calibri" w:cs="Calibri"/>
            <w:b/>
            <w:i/>
            <w:color w:val="222222"/>
            <w:lang w:val="en-US"/>
            <w:rPrChange w:id="1235" w:author="Denis Engemann" w:date="2018-04-20T00:18:00Z">
              <w:rPr>
                <w:rFonts w:ascii="Calibri" w:eastAsia="Times New Roman" w:hAnsi="Calibri" w:cs="Calibri"/>
                <w:b/>
                <w:i/>
                <w:color w:val="222222"/>
                <w:lang w:val="en-US"/>
              </w:rPr>
            </w:rPrChange>
          </w:rPr>
          <w:t>The ratio</w:t>
        </w:r>
        <w:bookmarkStart w:id="1236" w:name="_GoBack"/>
        <w:bookmarkEnd w:id="1236"/>
        <w:r w:rsidRPr="00A67383">
          <w:rPr>
            <w:rFonts w:ascii="Calibri" w:eastAsia="Times New Roman" w:hAnsi="Calibri" w:cs="Calibri"/>
            <w:b/>
            <w:i/>
            <w:color w:val="222222"/>
            <w:lang w:val="en-US"/>
            <w:rPrChange w:id="1237" w:author="Denis Engemann" w:date="2018-04-20T00:18:00Z">
              <w:rPr>
                <w:rFonts w:ascii="Calibri" w:eastAsia="Times New Roman" w:hAnsi="Calibri" w:cs="Calibri"/>
                <w:i/>
                <w:color w:val="222222"/>
                <w:lang w:val="en-US"/>
              </w:rPr>
            </w:rPrChange>
          </w:rPr>
          <w:t xml:space="preserve"> of samples to variables</w:t>
        </w:r>
        <w:r>
          <w:rPr>
            <w:rFonts w:ascii="Calibri" w:eastAsia="Times New Roman" w:hAnsi="Calibri" w:cs="Calibri"/>
            <w:color w:val="222222"/>
            <w:lang w:val="en-US"/>
          </w:rPr>
          <w:t>.</w:t>
        </w:r>
      </w:ins>
      <w:ins w:id="1238" w:author="Denis Engemann" w:date="2018-04-20T00:12:00Z">
        <w:r>
          <w:rPr>
            <w:rFonts w:ascii="Calibri" w:eastAsia="Times New Roman" w:hAnsi="Calibri" w:cs="Calibri"/>
            <w:color w:val="222222"/>
            <w:lang w:val="en-US"/>
          </w:rPr>
          <w:t xml:space="preserve"> We </w:t>
        </w:r>
      </w:ins>
      <w:ins w:id="1239" w:author="Denis Engemann" w:date="2018-04-20T00:14:00Z">
        <w:r>
          <w:rPr>
            <w:rFonts w:ascii="Calibri" w:eastAsia="Times New Roman" w:hAnsi="Calibri" w:cs="Calibri"/>
            <w:color w:val="222222"/>
            <w:lang w:val="en-US"/>
          </w:rPr>
          <w:t>implicitly controlled this property by varying the number of samples. We covered the lower range between 50 and 100</w:t>
        </w:r>
      </w:ins>
      <w:ins w:id="1240" w:author="Denis Engemann" w:date="2018-04-20T00:16:00Z">
        <w:r>
          <w:rPr>
            <w:rFonts w:ascii="Calibri" w:eastAsia="Times New Roman" w:hAnsi="Calibri" w:cs="Calibri"/>
            <w:color w:val="222222"/>
            <w:lang w:val="en-US"/>
          </w:rPr>
          <w:t xml:space="preserve"> samples</w:t>
        </w:r>
      </w:ins>
      <w:ins w:id="1241" w:author="Denis Engemann" w:date="2018-04-20T00:14:00Z">
        <w:r>
          <w:rPr>
            <w:rFonts w:ascii="Calibri" w:eastAsia="Times New Roman" w:hAnsi="Calibri" w:cs="Calibri"/>
            <w:color w:val="222222"/>
            <w:lang w:val="en-US"/>
          </w:rPr>
          <w:t xml:space="preserve"> in steps of 10</w:t>
        </w:r>
      </w:ins>
      <w:ins w:id="1242" w:author="Denis Engemann" w:date="2018-04-20T00:16:00Z">
        <w:r>
          <w:rPr>
            <w:rFonts w:ascii="Calibri" w:eastAsia="Times New Roman" w:hAnsi="Calibri" w:cs="Calibri"/>
            <w:color w:val="222222"/>
            <w:lang w:val="en-US"/>
          </w:rPr>
          <w:t>.</w:t>
        </w:r>
      </w:ins>
      <w:ins w:id="1243" w:author="Denis Engemann" w:date="2018-04-20T00:15:00Z">
        <w:r>
          <w:rPr>
            <w:rFonts w:ascii="Calibri" w:eastAsia="Times New Roman" w:hAnsi="Calibri" w:cs="Calibri"/>
            <w:color w:val="222222"/>
            <w:lang w:val="en-US"/>
          </w:rPr>
          <w:t xml:space="preserve"> </w:t>
        </w:r>
      </w:ins>
      <w:ins w:id="1244" w:author="Denis Engemann" w:date="2018-04-20T00:16:00Z">
        <w:r>
          <w:rPr>
            <w:rFonts w:ascii="Calibri" w:eastAsia="Times New Roman" w:hAnsi="Calibri" w:cs="Calibri"/>
            <w:color w:val="222222"/>
            <w:lang w:val="en-US"/>
          </w:rPr>
          <w:t xml:space="preserve">This range covers the majority of </w:t>
        </w:r>
        <w:r w:rsidR="00A67383">
          <w:rPr>
            <w:rFonts w:ascii="Calibri" w:eastAsia="Times New Roman" w:hAnsi="Calibri" w:cs="Calibri"/>
            <w:color w:val="222222"/>
            <w:lang w:val="en-US"/>
          </w:rPr>
          <w:t>medical and neuroscientific studies. B</w:t>
        </w:r>
      </w:ins>
      <w:ins w:id="1245" w:author="Denis Engemann" w:date="2018-04-20T00:14:00Z">
        <w:r>
          <w:rPr>
            <w:rFonts w:ascii="Calibri" w:eastAsia="Times New Roman" w:hAnsi="Calibri" w:cs="Calibri"/>
            <w:color w:val="222222"/>
            <w:lang w:val="en-US"/>
          </w:rPr>
          <w:t xml:space="preserve">etween 100 and 2000 </w:t>
        </w:r>
      </w:ins>
      <w:ins w:id="1246" w:author="Denis Engemann" w:date="2018-04-20T00:16:00Z">
        <w:r w:rsidR="00A67383">
          <w:rPr>
            <w:rFonts w:ascii="Calibri" w:eastAsia="Times New Roman" w:hAnsi="Calibri" w:cs="Calibri"/>
            <w:color w:val="222222"/>
            <w:lang w:val="en-US"/>
          </w:rPr>
          <w:t xml:space="preserve">we </w:t>
        </w:r>
      </w:ins>
      <w:ins w:id="1247" w:author="Denis Engemann" w:date="2018-04-20T00:17:00Z">
        <w:r w:rsidR="00A67383">
          <w:rPr>
            <w:rFonts w:ascii="Calibri" w:eastAsia="Times New Roman" w:hAnsi="Calibri" w:cs="Calibri"/>
            <w:color w:val="222222"/>
            <w:lang w:val="en-US"/>
          </w:rPr>
          <w:t>increased the sample size</w:t>
        </w:r>
      </w:ins>
      <w:ins w:id="1248" w:author="Denis Engemann" w:date="2018-04-20T00:16:00Z">
        <w:r w:rsidR="00A67383">
          <w:rPr>
            <w:rFonts w:ascii="Calibri" w:eastAsia="Times New Roman" w:hAnsi="Calibri" w:cs="Calibri"/>
            <w:color w:val="222222"/>
            <w:lang w:val="en-US"/>
          </w:rPr>
          <w:t xml:space="preserve"> </w:t>
        </w:r>
      </w:ins>
      <w:ins w:id="1249" w:author="Denis Engemann" w:date="2018-04-20T00:14:00Z">
        <w:r>
          <w:rPr>
            <w:rFonts w:ascii="Calibri" w:eastAsia="Times New Roman" w:hAnsi="Calibri" w:cs="Calibri"/>
            <w:color w:val="222222"/>
            <w:lang w:val="en-US"/>
          </w:rPr>
          <w:t>in steps of 100</w:t>
        </w:r>
      </w:ins>
      <w:ins w:id="1250" w:author="Denis Engemann" w:date="2018-04-20T00:15:00Z">
        <w:r>
          <w:rPr>
            <w:rFonts w:ascii="Calibri" w:eastAsia="Times New Roman" w:hAnsi="Calibri" w:cs="Calibri"/>
            <w:color w:val="222222"/>
            <w:lang w:val="en-US"/>
          </w:rPr>
          <w:t xml:space="preserve">. </w:t>
        </w:r>
      </w:ins>
      <w:ins w:id="1251" w:author="Denis Engemann" w:date="2018-04-20T00:17:00Z">
        <w:r w:rsidR="00A67383">
          <w:rPr>
            <w:rFonts w:ascii="Calibri" w:eastAsia="Times New Roman" w:hAnsi="Calibri" w:cs="Calibri"/>
            <w:color w:val="222222"/>
            <w:lang w:val="en-US"/>
          </w:rPr>
          <w:t>Finally,</w:t>
        </w:r>
      </w:ins>
      <w:ins w:id="1252" w:author="Denis Engemann" w:date="2018-04-20T00:15:00Z">
        <w:r>
          <w:rPr>
            <w:rFonts w:ascii="Calibri" w:eastAsia="Times New Roman" w:hAnsi="Calibri" w:cs="Calibri"/>
            <w:color w:val="222222"/>
            <w:lang w:val="en-US"/>
          </w:rPr>
          <w:t xml:space="preserve"> we considered </w:t>
        </w:r>
      </w:ins>
      <w:ins w:id="1253" w:author="Denis Engemann" w:date="2018-04-20T00:17:00Z">
        <w:r w:rsidR="00A67383">
          <w:rPr>
            <w:rFonts w:ascii="Calibri" w:eastAsia="Times New Roman" w:hAnsi="Calibri" w:cs="Calibri"/>
            <w:color w:val="222222"/>
            <w:lang w:val="en-US"/>
          </w:rPr>
          <w:t xml:space="preserve">the case </w:t>
        </w:r>
      </w:ins>
      <w:ins w:id="1254" w:author="Denis Engemann" w:date="2018-04-20T00:15:00Z">
        <w:r>
          <w:rPr>
            <w:rFonts w:ascii="Calibri" w:eastAsia="Times New Roman" w:hAnsi="Calibri" w:cs="Calibri"/>
            <w:color w:val="222222"/>
            <w:lang w:val="en-US"/>
          </w:rPr>
          <w:t>10000 and 100000 samples</w:t>
        </w:r>
      </w:ins>
      <w:ins w:id="1255" w:author="Denis Engemann" w:date="2018-04-20T00:17:00Z">
        <w:r w:rsidR="00A67383">
          <w:rPr>
            <w:rFonts w:ascii="Calibri" w:eastAsia="Times New Roman" w:hAnsi="Calibri" w:cs="Calibri"/>
            <w:color w:val="222222"/>
            <w:lang w:val="en-US"/>
          </w:rPr>
          <w:t>, representing scenarios encountered in recent large-scale datasets such as UK Biobank</w:t>
        </w:r>
      </w:ins>
      <w:ins w:id="1256" w:author="Denis Engemann" w:date="2018-04-20T00:16:00Z">
        <w:r>
          <w:rPr>
            <w:rFonts w:ascii="Calibri" w:eastAsia="Times New Roman" w:hAnsi="Calibri" w:cs="Calibri"/>
            <w:color w:val="222222"/>
            <w:lang w:val="en-US"/>
          </w:rPr>
          <w:t>.</w:t>
        </w:r>
      </w:ins>
      <w:ins w:id="1257" w:author="Denis Engemann" w:date="2018-04-20T00:19:00Z">
        <w:r w:rsidR="00A67383">
          <w:rPr>
            <w:rFonts w:ascii="Calibri" w:eastAsia="Times New Roman" w:hAnsi="Calibri" w:cs="Calibri"/>
            <w:color w:val="222222"/>
            <w:lang w:val="en-US"/>
          </w:rPr>
          <w:t xml:space="preserve"> However, we, refrained from changing the number of input variables to make the models comparable with regard to the explaine</w:t>
        </w:r>
      </w:ins>
      <w:ins w:id="1258" w:author="Denis Engemann" w:date="2018-04-20T00:20:00Z">
        <w:r w:rsidR="00A67383">
          <w:rPr>
            <w:rFonts w:ascii="Calibri" w:eastAsia="Times New Roman" w:hAnsi="Calibri" w:cs="Calibri"/>
            <w:color w:val="222222"/>
            <w:lang w:val="en-US"/>
          </w:rPr>
          <w:t>d</w:t>
        </w:r>
      </w:ins>
      <w:ins w:id="1259" w:author="Denis Engemann" w:date="2018-04-20T00:19:00Z">
        <w:r w:rsidR="00A67383">
          <w:rPr>
            <w:rFonts w:ascii="Calibri" w:eastAsia="Times New Roman" w:hAnsi="Calibri" w:cs="Calibri"/>
            <w:color w:val="222222"/>
            <w:lang w:val="en-US"/>
          </w:rPr>
          <w:t xml:space="preserve"> variance metric</w:t>
        </w:r>
      </w:ins>
      <w:ins w:id="1260" w:author="Denis Engemann" w:date="2018-04-20T00:20:00Z">
        <w:r w:rsidR="00A67383">
          <w:rPr>
            <w:rFonts w:ascii="Calibri" w:eastAsia="Times New Roman" w:hAnsi="Calibri" w:cs="Calibri"/>
            <w:color w:val="222222"/>
            <w:lang w:val="en-US"/>
          </w:rPr>
          <w:t xml:space="preserve"> </w:t>
        </w:r>
        <w:r w:rsidR="00A67383" w:rsidRPr="00A67383">
          <w:rPr>
            <w:rFonts w:ascii="Calibri" w:eastAsia="Times New Roman" w:hAnsi="Calibri" w:cs="Calibri"/>
            <w:i/>
            <w:color w:val="222222"/>
            <w:lang w:val="en-US"/>
            <w:rPrChange w:id="1261" w:author="Denis Engemann" w:date="2018-04-20T00:20:00Z">
              <w:rPr>
                <w:rFonts w:ascii="Calibri" w:eastAsia="Times New Roman" w:hAnsi="Calibri" w:cs="Calibri"/>
                <w:color w:val="222222"/>
                <w:lang w:val="en-US"/>
              </w:rPr>
            </w:rPrChange>
          </w:rPr>
          <w:t>R^2</w:t>
        </w:r>
      </w:ins>
      <w:ins w:id="1262" w:author="Denis Engemann" w:date="2018-04-20T00:19:00Z">
        <w:r w:rsidR="00A67383">
          <w:rPr>
            <w:rFonts w:ascii="Calibri" w:eastAsia="Times New Roman" w:hAnsi="Calibri" w:cs="Calibri"/>
            <w:color w:val="222222"/>
            <w:lang w:val="en-US"/>
          </w:rPr>
          <w:t>.</w:t>
        </w:r>
      </w:ins>
    </w:p>
    <w:p w14:paraId="68034460" w14:textId="44311B85" w:rsidR="00A67383" w:rsidRPr="00A67383" w:rsidRDefault="00A67383" w:rsidP="00EB525A">
      <w:pPr>
        <w:shd w:val="clear" w:color="auto" w:fill="FFFFFF"/>
        <w:rPr>
          <w:rFonts w:ascii="Calibri" w:eastAsia="Times New Roman" w:hAnsi="Calibri" w:cs="Calibri"/>
          <w:color w:val="222222"/>
          <w:lang w:val="en-US"/>
        </w:rPr>
      </w:pPr>
      <w:ins w:id="1263" w:author="Denis Engemann" w:date="2018-04-20T00:20:00Z">
        <w:r>
          <w:rPr>
            <w:rFonts w:ascii="Calibri" w:eastAsia="Times New Roman" w:hAnsi="Calibri" w:cs="Calibri"/>
            <w:color w:val="222222"/>
            <w:lang w:val="en-US"/>
          </w:rPr>
          <w:tab/>
        </w:r>
        <w:r>
          <w:rPr>
            <w:rFonts w:ascii="Calibri" w:eastAsia="Times New Roman" w:hAnsi="Calibri" w:cs="Calibri"/>
            <w:b/>
            <w:i/>
            <w:color w:val="222222"/>
            <w:lang w:val="en-US"/>
          </w:rPr>
          <w:t xml:space="preserve">Corruption through additive noise. </w:t>
        </w:r>
      </w:ins>
      <w:ins w:id="1264" w:author="Denis Engemann" w:date="2018-04-20T00:21:00Z">
        <w:r>
          <w:rPr>
            <w:rFonts w:ascii="Calibri" w:eastAsia="Times New Roman" w:hAnsi="Calibri" w:cs="Calibri"/>
            <w:color w:val="222222"/>
            <w:lang w:val="en-US"/>
          </w:rPr>
          <w:t>We considered the following noise levels</w:t>
        </w:r>
      </w:ins>
      <w:ins w:id="1265" w:author="Denis Engemann" w:date="2018-04-20T00:32:00Z">
        <w:r w:rsidR="00E40B1A">
          <w:rPr>
            <w:rFonts w:ascii="Calibri" w:eastAsia="Times New Roman" w:hAnsi="Calibri" w:cs="Calibri"/>
            <w:color w:val="222222"/>
            <w:lang w:val="en-US"/>
          </w:rPr>
          <w:t xml:space="preserve">, </w:t>
        </w:r>
      </w:ins>
      <w:ins w:id="1266" w:author="Denis Engemann" w:date="2018-04-20T00:21:00Z">
        <w:r w:rsidR="00E40B1A">
          <w:rPr>
            <w:rFonts w:ascii="Calibri" w:eastAsia="Times New Roman" w:hAnsi="Calibri" w:cs="Calibri"/>
            <w:color w:val="222222"/>
            <w:lang w:val="en-US"/>
          </w:rPr>
          <w:t>in percent</w:t>
        </w:r>
        <w:r>
          <w:rPr>
            <w:rFonts w:ascii="Calibri" w:eastAsia="Times New Roman" w:hAnsi="Calibri" w:cs="Calibri"/>
            <w:color w:val="222222"/>
            <w:lang w:val="en-US"/>
          </w:rPr>
          <w:t xml:space="preserve">: 0, </w:t>
        </w:r>
        <w:r w:rsidRPr="00A67383">
          <w:rPr>
            <w:rFonts w:ascii="Calibri" w:eastAsia="Times New Roman" w:hAnsi="Calibri" w:cs="Calibri"/>
            <w:color w:val="222222"/>
            <w:lang w:val="en-US"/>
          </w:rPr>
          <w:t>5</w:t>
        </w:r>
        <w:r>
          <w:rPr>
            <w:rFonts w:ascii="Calibri" w:eastAsia="Times New Roman" w:hAnsi="Calibri" w:cs="Calibri"/>
            <w:color w:val="222222"/>
            <w:lang w:val="en-US"/>
          </w:rPr>
          <w:t>0</w:t>
        </w:r>
        <w:r w:rsidRPr="00A67383">
          <w:rPr>
            <w:rFonts w:ascii="Calibri" w:eastAsia="Times New Roman" w:hAnsi="Calibri" w:cs="Calibri"/>
            <w:color w:val="222222"/>
            <w:lang w:val="en-US"/>
          </w:rPr>
          <w:t>, 1</w:t>
        </w:r>
        <w:r>
          <w:rPr>
            <w:rFonts w:ascii="Calibri" w:eastAsia="Times New Roman" w:hAnsi="Calibri" w:cs="Calibri"/>
            <w:color w:val="222222"/>
            <w:lang w:val="en-US"/>
          </w:rPr>
          <w:t>00</w:t>
        </w:r>
        <w:r w:rsidRPr="00A67383">
          <w:rPr>
            <w:rFonts w:ascii="Calibri" w:eastAsia="Times New Roman" w:hAnsi="Calibri" w:cs="Calibri"/>
            <w:color w:val="222222"/>
            <w:lang w:val="en-US"/>
          </w:rPr>
          <w:t>, 2</w:t>
        </w:r>
        <w:r>
          <w:rPr>
            <w:rFonts w:ascii="Calibri" w:eastAsia="Times New Roman" w:hAnsi="Calibri" w:cs="Calibri"/>
            <w:color w:val="222222"/>
            <w:lang w:val="en-US"/>
          </w:rPr>
          <w:t>00</w:t>
        </w:r>
        <w:r w:rsidRPr="00A67383">
          <w:rPr>
            <w:rFonts w:ascii="Calibri" w:eastAsia="Times New Roman" w:hAnsi="Calibri" w:cs="Calibri"/>
            <w:color w:val="222222"/>
            <w:lang w:val="en-US"/>
          </w:rPr>
          <w:t>, 5</w:t>
        </w:r>
        <w:r>
          <w:rPr>
            <w:rFonts w:ascii="Calibri" w:eastAsia="Times New Roman" w:hAnsi="Calibri" w:cs="Calibri"/>
            <w:color w:val="222222"/>
            <w:lang w:val="en-US"/>
          </w:rPr>
          <w:t>00</w:t>
        </w:r>
        <w:r w:rsidRPr="00A67383">
          <w:rPr>
            <w:rFonts w:ascii="Calibri" w:eastAsia="Times New Roman" w:hAnsi="Calibri" w:cs="Calibri"/>
            <w:color w:val="222222"/>
            <w:lang w:val="en-US"/>
          </w:rPr>
          <w:t>, 10</w:t>
        </w:r>
        <w:r>
          <w:rPr>
            <w:rFonts w:ascii="Calibri" w:eastAsia="Times New Roman" w:hAnsi="Calibri" w:cs="Calibri"/>
            <w:color w:val="222222"/>
            <w:lang w:val="en-US"/>
          </w:rPr>
          <w:t>00.</w:t>
        </w:r>
      </w:ins>
    </w:p>
    <w:p w14:paraId="5F35C9FE" w14:textId="27DB3742" w:rsidR="00483C49" w:rsidRPr="00A67383" w:rsidDel="00A67383" w:rsidRDefault="00A67383" w:rsidP="00A67383">
      <w:pPr>
        <w:shd w:val="clear" w:color="auto" w:fill="FFFFFF"/>
        <w:rPr>
          <w:del w:id="1267" w:author="Denis Engemann" w:date="2018-04-20T00:21:00Z"/>
          <w:rFonts w:ascii="Calibri" w:eastAsia="Times New Roman" w:hAnsi="Calibri" w:cs="Calibri"/>
          <w:b/>
          <w:i/>
          <w:color w:val="222222"/>
          <w:lang w:val="en-US"/>
          <w:rPrChange w:id="1268" w:author="Denis Engemann" w:date="2018-04-20T00:22:00Z">
            <w:rPr>
              <w:del w:id="1269" w:author="Denis Engemann" w:date="2018-04-20T00:21:00Z"/>
              <w:rFonts w:ascii="Calibri" w:eastAsia="Times New Roman" w:hAnsi="Calibri" w:cs="Calibri"/>
              <w:color w:val="222222"/>
              <w:lang w:val="en-US"/>
            </w:rPr>
          </w:rPrChange>
        </w:rPr>
        <w:pPrChange w:id="1270" w:author="Denis Engemann" w:date="2018-04-20T00:21:00Z">
          <w:pPr>
            <w:shd w:val="clear" w:color="auto" w:fill="FFFFFF"/>
          </w:pPr>
        </w:pPrChange>
      </w:pPr>
      <w:ins w:id="1271" w:author="Denis Engemann" w:date="2018-04-20T00:21:00Z">
        <w:r>
          <w:rPr>
            <w:rFonts w:ascii="Calibri" w:eastAsia="Times New Roman" w:hAnsi="Calibri" w:cs="Calibri"/>
            <w:color w:val="222222"/>
            <w:lang w:val="en-US"/>
          </w:rPr>
          <w:tab/>
        </w:r>
      </w:ins>
      <w:del w:id="1272" w:author="Denis Engemann" w:date="2018-04-20T00:21:00Z">
        <w:r w:rsidR="00483C49" w:rsidRPr="00A67383" w:rsidDel="00A67383">
          <w:rPr>
            <w:rFonts w:ascii="Calibri" w:eastAsia="Times New Roman" w:hAnsi="Calibri" w:cs="Calibri"/>
            <w:b/>
            <w:i/>
            <w:color w:val="222222"/>
            <w:lang w:val="en-US"/>
            <w:rPrChange w:id="1273" w:author="Denis Engemann" w:date="2018-04-20T00:22:00Z">
              <w:rPr>
                <w:rFonts w:ascii="Calibri" w:eastAsia="Times New Roman" w:hAnsi="Calibri" w:cs="Calibri"/>
                <w:color w:val="222222"/>
                <w:lang w:val="en-US"/>
              </w:rPr>
            </w:rPrChange>
          </w:rPr>
          <w:delText>Scenarios</w:delText>
        </w:r>
      </w:del>
    </w:p>
    <w:p w14:paraId="7C1C587A" w14:textId="70DC2E78" w:rsidR="00483C49" w:rsidRPr="00A67383" w:rsidDel="00697CA8" w:rsidRDefault="00483C49" w:rsidP="00A67383">
      <w:pPr>
        <w:shd w:val="clear" w:color="auto" w:fill="FFFFFF"/>
        <w:rPr>
          <w:del w:id="1274" w:author="Denis Engemann" w:date="2018-04-20T00:11:00Z"/>
          <w:rFonts w:ascii="Calibri" w:eastAsia="Times New Roman" w:hAnsi="Calibri" w:cs="Calibri"/>
          <w:b/>
          <w:i/>
          <w:color w:val="222222"/>
          <w:lang w:val="en-US"/>
          <w:rPrChange w:id="1275" w:author="Denis Engemann" w:date="2018-04-20T00:22:00Z">
            <w:rPr>
              <w:del w:id="1276" w:author="Denis Engemann" w:date="2018-04-20T00:11:00Z"/>
              <w:rFonts w:ascii="Calibri" w:eastAsia="Times New Roman" w:hAnsi="Calibri" w:cs="Calibri"/>
              <w:color w:val="222222"/>
              <w:lang w:val="en-US"/>
            </w:rPr>
          </w:rPrChange>
        </w:rPr>
        <w:pPrChange w:id="1277" w:author="Denis Engemann" w:date="2018-04-20T00:21:00Z">
          <w:pPr>
            <w:shd w:val="clear" w:color="auto" w:fill="FFFFFF"/>
          </w:pPr>
        </w:pPrChange>
      </w:pPr>
      <w:del w:id="1278" w:author="Denis Engemann" w:date="2018-04-20T00:11:00Z">
        <w:r w:rsidRPr="00A67383" w:rsidDel="00697CA8">
          <w:rPr>
            <w:rFonts w:ascii="Calibri" w:eastAsia="Times New Roman" w:hAnsi="Calibri" w:cs="Calibri"/>
            <w:b/>
            <w:i/>
            <w:color w:val="222222"/>
            <w:lang w:val="en-US"/>
            <w:rPrChange w:id="1279" w:author="Denis Engemann" w:date="2018-04-20T00:22:00Z">
              <w:rPr>
                <w:rFonts w:ascii="Calibri" w:eastAsia="Times New Roman" w:hAnsi="Calibri" w:cs="Calibri"/>
                <w:color w:val="222222"/>
                <w:lang w:val="en-US"/>
              </w:rPr>
            </w:rPrChange>
          </w:rPr>
          <w:delText>a)</w:delText>
        </w:r>
        <w:r w:rsidR="00E62A88" w:rsidRPr="00A67383" w:rsidDel="00697CA8">
          <w:rPr>
            <w:rFonts w:ascii="Calibri" w:eastAsia="Times New Roman" w:hAnsi="Calibri" w:cs="Calibri"/>
            <w:b/>
            <w:i/>
            <w:color w:val="222222"/>
            <w:lang w:val="en-US"/>
            <w:rPrChange w:id="1280" w:author="Denis Engemann" w:date="2018-04-20T00:22:00Z">
              <w:rPr>
                <w:rFonts w:ascii="Calibri" w:eastAsia="Times New Roman" w:hAnsi="Calibri" w:cs="Calibri"/>
                <w:color w:val="222222"/>
                <w:lang w:val="en-US"/>
              </w:rPr>
            </w:rPrChange>
          </w:rPr>
          <w:delText xml:space="preserve"> changing</w:delText>
        </w:r>
        <w:r w:rsidR="00EE18C8" w:rsidRPr="00A67383" w:rsidDel="00697CA8">
          <w:rPr>
            <w:rFonts w:ascii="Calibri" w:eastAsia="Times New Roman" w:hAnsi="Calibri" w:cs="Calibri"/>
            <w:b/>
            <w:i/>
            <w:color w:val="222222"/>
            <w:lang w:val="en-US"/>
            <w:rPrChange w:id="1281" w:author="Denis Engemann" w:date="2018-04-20T00:22:00Z">
              <w:rPr>
                <w:rFonts w:ascii="Calibri" w:eastAsia="Times New Roman" w:hAnsi="Calibri" w:cs="Calibri"/>
                <w:color w:val="222222"/>
                <w:lang w:val="en-US"/>
              </w:rPr>
            </w:rPrChange>
          </w:rPr>
          <w:delText xml:space="preserve"> proportion of input variables to be related </w:delText>
        </w:r>
        <w:r w:rsidR="0092332C" w:rsidRPr="00A67383" w:rsidDel="00697CA8">
          <w:rPr>
            <w:rFonts w:ascii="Calibri" w:eastAsia="Times New Roman" w:hAnsi="Calibri" w:cs="Calibri"/>
            <w:b/>
            <w:i/>
            <w:color w:val="222222"/>
            <w:lang w:val="en-US"/>
            <w:rPrChange w:id="1282" w:author="Denis Engemann" w:date="2018-04-20T00:22:00Z">
              <w:rPr>
                <w:rFonts w:ascii="Calibri" w:eastAsia="Times New Roman" w:hAnsi="Calibri" w:cs="Calibri"/>
                <w:color w:val="222222"/>
                <w:lang w:val="en-US"/>
              </w:rPr>
            </w:rPrChange>
          </w:rPr>
          <w:delText xml:space="preserve">or not related </w:delText>
        </w:r>
        <w:r w:rsidR="00EE18C8" w:rsidRPr="00A67383" w:rsidDel="00697CA8">
          <w:rPr>
            <w:rFonts w:ascii="Calibri" w:eastAsia="Times New Roman" w:hAnsi="Calibri" w:cs="Calibri"/>
            <w:b/>
            <w:i/>
            <w:color w:val="222222"/>
            <w:lang w:val="en-US"/>
            <w:rPrChange w:id="1283" w:author="Denis Engemann" w:date="2018-04-20T00:22:00Z">
              <w:rPr>
                <w:rFonts w:ascii="Calibri" w:eastAsia="Times New Roman" w:hAnsi="Calibri" w:cs="Calibri"/>
                <w:color w:val="222222"/>
                <w:lang w:val="en-US"/>
              </w:rPr>
            </w:rPrChange>
          </w:rPr>
          <w:delText>to the output</w:delText>
        </w:r>
      </w:del>
    </w:p>
    <w:p w14:paraId="186B422D" w14:textId="1FE3A231" w:rsidR="00483C49" w:rsidRPr="00A67383" w:rsidDel="00A67383" w:rsidRDefault="00483C49" w:rsidP="00A67383">
      <w:pPr>
        <w:shd w:val="clear" w:color="auto" w:fill="FFFFFF"/>
        <w:rPr>
          <w:del w:id="1284" w:author="Denis Engemann" w:date="2018-04-20T00:20:00Z"/>
          <w:rFonts w:ascii="Calibri" w:eastAsia="Times New Roman" w:hAnsi="Calibri" w:cs="Calibri"/>
          <w:b/>
          <w:i/>
          <w:color w:val="222222"/>
          <w:lang w:val="en-US"/>
          <w:rPrChange w:id="1285" w:author="Denis Engemann" w:date="2018-04-20T00:22:00Z">
            <w:rPr>
              <w:del w:id="1286" w:author="Denis Engemann" w:date="2018-04-20T00:20:00Z"/>
              <w:rFonts w:ascii="Calibri" w:eastAsia="Times New Roman" w:hAnsi="Calibri" w:cs="Calibri"/>
              <w:color w:val="222222"/>
              <w:lang w:val="en-US"/>
            </w:rPr>
          </w:rPrChange>
        </w:rPr>
        <w:pPrChange w:id="1287" w:author="Denis Engemann" w:date="2018-04-20T00:21:00Z">
          <w:pPr>
            <w:shd w:val="clear" w:color="auto" w:fill="FFFFFF"/>
          </w:pPr>
        </w:pPrChange>
      </w:pPr>
      <w:del w:id="1288" w:author="Denis Engemann" w:date="2018-04-20T00:20:00Z">
        <w:r w:rsidRPr="00A67383" w:rsidDel="00A67383">
          <w:rPr>
            <w:rFonts w:ascii="Calibri" w:eastAsia="Times New Roman" w:hAnsi="Calibri" w:cs="Calibri"/>
            <w:b/>
            <w:i/>
            <w:color w:val="222222"/>
            <w:lang w:val="en-US"/>
            <w:rPrChange w:id="1289" w:author="Denis Engemann" w:date="2018-04-20T00:22:00Z">
              <w:rPr>
                <w:rFonts w:ascii="Calibri" w:eastAsia="Times New Roman" w:hAnsi="Calibri" w:cs="Calibri"/>
                <w:color w:val="222222"/>
                <w:lang w:val="en-US"/>
              </w:rPr>
            </w:rPrChange>
          </w:rPr>
          <w:delText>b)</w:delText>
        </w:r>
        <w:r w:rsidR="00EE18C8" w:rsidRPr="00A67383" w:rsidDel="00A67383">
          <w:rPr>
            <w:rFonts w:ascii="Calibri" w:eastAsia="Times New Roman" w:hAnsi="Calibri" w:cs="Calibri"/>
            <w:b/>
            <w:i/>
            <w:color w:val="222222"/>
            <w:lang w:val="en-US"/>
            <w:rPrChange w:id="1290" w:author="Denis Engemann" w:date="2018-04-20T00:22:00Z">
              <w:rPr>
                <w:rFonts w:ascii="Calibri" w:eastAsia="Times New Roman" w:hAnsi="Calibri" w:cs="Calibri"/>
                <w:color w:val="222222"/>
                <w:lang w:val="en-US"/>
              </w:rPr>
            </w:rPrChange>
          </w:rPr>
          <w:delText xml:space="preserve"> </w:delText>
        </w:r>
        <w:r w:rsidR="00E5021E" w:rsidRPr="00A67383" w:rsidDel="00A67383">
          <w:rPr>
            <w:rFonts w:ascii="Calibri" w:eastAsia="Times New Roman" w:hAnsi="Calibri" w:cs="Calibri"/>
            <w:b/>
            <w:i/>
            <w:color w:val="222222"/>
            <w:lang w:val="en-US"/>
            <w:rPrChange w:id="1291" w:author="Denis Engemann" w:date="2018-04-20T00:22:00Z">
              <w:rPr>
                <w:rFonts w:ascii="Calibri" w:eastAsia="Times New Roman" w:hAnsi="Calibri" w:cs="Calibri"/>
                <w:color w:val="222222"/>
                <w:lang w:val="en-US"/>
              </w:rPr>
            </w:rPrChange>
          </w:rPr>
          <w:delText>different ratio of samples to variable</w:delText>
        </w:r>
        <w:r w:rsidR="006A1066" w:rsidRPr="00A67383" w:rsidDel="00A67383">
          <w:rPr>
            <w:rFonts w:ascii="Calibri" w:eastAsia="Times New Roman" w:hAnsi="Calibri" w:cs="Calibri"/>
            <w:b/>
            <w:i/>
            <w:color w:val="222222"/>
            <w:lang w:val="en-US"/>
            <w:rPrChange w:id="1292" w:author="Denis Engemann" w:date="2018-04-20T00:22:00Z">
              <w:rPr>
                <w:rFonts w:ascii="Calibri" w:eastAsia="Times New Roman" w:hAnsi="Calibri" w:cs="Calibri"/>
                <w:color w:val="222222"/>
                <w:lang w:val="en-US"/>
              </w:rPr>
            </w:rPrChange>
          </w:rPr>
          <w:delText>s</w:delText>
        </w:r>
        <w:r w:rsidR="006A1066" w:rsidRPr="00A67383" w:rsidDel="00A67383">
          <w:rPr>
            <w:rFonts w:ascii="Calibri" w:eastAsia="Times New Roman" w:hAnsi="Calibri" w:cs="Calibri"/>
            <w:b/>
            <w:i/>
            <w:color w:val="222222"/>
            <w:lang w:val="en-US"/>
            <w:rPrChange w:id="1293" w:author="Denis Engemann" w:date="2018-04-20T00:22:00Z">
              <w:rPr>
                <w:rFonts w:ascii="Calibri" w:eastAsia="Times New Roman" w:hAnsi="Calibri" w:cs="Calibri"/>
                <w:color w:val="222222"/>
                <w:lang w:val="en-US"/>
              </w:rPr>
            </w:rPrChange>
          </w:rPr>
          <w:delText>(varying n and keeping p constant to preserve the lambda grid)</w:delText>
        </w:r>
      </w:del>
    </w:p>
    <w:p w14:paraId="226825BE" w14:textId="4E9C80B6" w:rsidR="00A53237" w:rsidRPr="00A67383" w:rsidDel="00A67383" w:rsidRDefault="00F161C2" w:rsidP="00A67383">
      <w:pPr>
        <w:shd w:val="clear" w:color="auto" w:fill="FFFFFF"/>
        <w:rPr>
          <w:del w:id="1294" w:author="Denis Engemann" w:date="2018-04-20T00:21:00Z"/>
          <w:rFonts w:ascii="Calibri" w:eastAsia="Times New Roman" w:hAnsi="Calibri" w:cs="Calibri"/>
          <w:b/>
          <w:i/>
          <w:color w:val="222222"/>
          <w:lang w:val="en-US"/>
          <w:rPrChange w:id="1295" w:author="Denis Engemann" w:date="2018-04-20T00:22:00Z">
            <w:rPr>
              <w:del w:id="1296" w:author="Denis Engemann" w:date="2018-04-20T00:21:00Z"/>
              <w:rFonts w:ascii="Calibri" w:eastAsia="Times New Roman" w:hAnsi="Calibri" w:cs="Calibri"/>
              <w:color w:val="222222"/>
              <w:lang w:val="en-US"/>
            </w:rPr>
          </w:rPrChange>
        </w:rPr>
        <w:pPrChange w:id="1297" w:author="Denis Engemann" w:date="2018-04-20T00:21:00Z">
          <w:pPr>
            <w:shd w:val="clear" w:color="auto" w:fill="FFFFFF"/>
          </w:pPr>
        </w:pPrChange>
      </w:pPr>
      <w:del w:id="1298" w:author="Denis Engemann" w:date="2018-04-20T00:21:00Z">
        <w:r w:rsidRPr="00A67383" w:rsidDel="00A67383">
          <w:rPr>
            <w:rFonts w:ascii="Calibri" w:eastAsia="Times New Roman" w:hAnsi="Calibri" w:cs="Calibri"/>
            <w:b/>
            <w:i/>
            <w:color w:val="222222"/>
            <w:lang w:val="en-US"/>
            <w:rPrChange w:id="1299" w:author="Denis Engemann" w:date="2018-04-20T00:22:00Z">
              <w:rPr>
                <w:rFonts w:ascii="Calibri" w:eastAsia="Times New Roman" w:hAnsi="Calibri" w:cs="Calibri"/>
                <w:color w:val="222222"/>
                <w:lang w:val="en-US"/>
              </w:rPr>
            </w:rPrChange>
          </w:rPr>
          <w:delText xml:space="preserve">c) </w:delText>
        </w:r>
        <w:r w:rsidR="00A53237" w:rsidRPr="00A67383" w:rsidDel="00A67383">
          <w:rPr>
            <w:rFonts w:ascii="Calibri" w:eastAsia="Times New Roman" w:hAnsi="Calibri" w:cs="Calibri"/>
            <w:b/>
            <w:i/>
            <w:color w:val="222222"/>
            <w:lang w:val="en-US"/>
            <w:rPrChange w:id="1300" w:author="Denis Engemann" w:date="2018-04-20T00:22:00Z">
              <w:rPr>
                <w:rFonts w:ascii="Calibri" w:eastAsia="Times New Roman" w:hAnsi="Calibri" w:cs="Calibri"/>
                <w:color w:val="222222"/>
                <w:lang w:val="en-US"/>
              </w:rPr>
            </w:rPrChange>
          </w:rPr>
          <w:delText>with or without noise in the data (added to Y)</w:delText>
        </w:r>
      </w:del>
    </w:p>
    <w:p w14:paraId="6E4F4B2F" w14:textId="1C3F0549" w:rsidR="00483C49" w:rsidRDefault="00F161C2" w:rsidP="00A67383">
      <w:pPr>
        <w:shd w:val="clear" w:color="auto" w:fill="FFFFFF"/>
        <w:rPr>
          <w:ins w:id="1301" w:author="Denis Engemann" w:date="2018-04-20T00:23:00Z"/>
          <w:rFonts w:ascii="Calibri" w:eastAsia="Times New Roman" w:hAnsi="Calibri" w:cs="Calibri"/>
          <w:color w:val="222222"/>
          <w:lang w:val="en-US"/>
        </w:rPr>
      </w:pPr>
      <w:del w:id="1302" w:author="Denis Engemann" w:date="2018-04-20T00:21:00Z">
        <w:r w:rsidRPr="00A67383" w:rsidDel="00A67383">
          <w:rPr>
            <w:rFonts w:ascii="Calibri" w:eastAsia="Times New Roman" w:hAnsi="Calibri" w:cs="Calibri"/>
            <w:b/>
            <w:i/>
            <w:color w:val="222222"/>
            <w:lang w:val="en-US"/>
            <w:rPrChange w:id="1303" w:author="Denis Engemann" w:date="2018-04-20T00:22:00Z">
              <w:rPr>
                <w:rFonts w:ascii="Calibri" w:eastAsia="Times New Roman" w:hAnsi="Calibri" w:cs="Calibri"/>
                <w:color w:val="222222"/>
                <w:lang w:val="en-US"/>
              </w:rPr>
            </w:rPrChange>
          </w:rPr>
          <w:delText>d</w:delText>
        </w:r>
        <w:r w:rsidR="00483C49" w:rsidRPr="00A67383" w:rsidDel="00A67383">
          <w:rPr>
            <w:rFonts w:ascii="Calibri" w:eastAsia="Times New Roman" w:hAnsi="Calibri" w:cs="Calibri"/>
            <w:b/>
            <w:i/>
            <w:color w:val="222222"/>
            <w:lang w:val="en-US"/>
            <w:rPrChange w:id="1304" w:author="Denis Engemann" w:date="2018-04-20T00:22:00Z">
              <w:rPr>
                <w:rFonts w:ascii="Calibri" w:eastAsia="Times New Roman" w:hAnsi="Calibri" w:cs="Calibri"/>
                <w:color w:val="222222"/>
                <w:lang w:val="en-US"/>
              </w:rPr>
            </w:rPrChange>
          </w:rPr>
          <w:delText>)</w:delText>
        </w:r>
        <w:r w:rsidR="00E5021E" w:rsidRPr="00A67383" w:rsidDel="00A67383">
          <w:rPr>
            <w:rFonts w:ascii="Calibri" w:eastAsia="Times New Roman" w:hAnsi="Calibri" w:cs="Calibri"/>
            <w:b/>
            <w:i/>
            <w:color w:val="222222"/>
            <w:lang w:val="en-US"/>
            <w:rPrChange w:id="1305" w:author="Denis Engemann" w:date="2018-04-20T00:22:00Z">
              <w:rPr>
                <w:rFonts w:ascii="Calibri" w:eastAsia="Times New Roman" w:hAnsi="Calibri" w:cs="Calibri"/>
                <w:color w:val="222222"/>
                <w:lang w:val="en-US"/>
              </w:rPr>
            </w:rPrChange>
          </w:rPr>
          <w:delText xml:space="preserve"> </w:delText>
        </w:r>
      </w:del>
      <w:del w:id="1306" w:author="Denis Engemann" w:date="2018-04-20T00:22:00Z">
        <w:r w:rsidR="00A53237" w:rsidRPr="00A67383" w:rsidDel="00A67383">
          <w:rPr>
            <w:rFonts w:ascii="Calibri" w:eastAsia="Times New Roman" w:hAnsi="Calibri" w:cs="Calibri"/>
            <w:b/>
            <w:i/>
            <w:color w:val="222222"/>
            <w:lang w:val="en-US"/>
            <w:rPrChange w:id="1307" w:author="Denis Engemann" w:date="2018-04-20T00:22:00Z">
              <w:rPr>
                <w:rFonts w:ascii="Calibri" w:eastAsia="Times New Roman" w:hAnsi="Calibri" w:cs="Calibri"/>
                <w:color w:val="222222"/>
                <w:lang w:val="en-US"/>
              </w:rPr>
            </w:rPrChange>
          </w:rPr>
          <w:delText>degrees of m</w:delText>
        </w:r>
      </w:del>
      <w:ins w:id="1308" w:author="Denis Engemann" w:date="2018-04-20T00:22:00Z">
        <w:r w:rsidR="00A67383" w:rsidRPr="00A67383">
          <w:rPr>
            <w:rFonts w:ascii="Calibri" w:eastAsia="Times New Roman" w:hAnsi="Calibri" w:cs="Calibri"/>
            <w:b/>
            <w:i/>
            <w:color w:val="222222"/>
            <w:lang w:val="en-US"/>
            <w:rPrChange w:id="1309" w:author="Denis Engemann" w:date="2018-04-20T00:22:00Z">
              <w:rPr>
                <w:rFonts w:ascii="Calibri" w:eastAsia="Times New Roman" w:hAnsi="Calibri" w:cs="Calibri"/>
                <w:b/>
                <w:color w:val="222222"/>
                <w:lang w:val="en-US"/>
              </w:rPr>
            </w:rPrChange>
          </w:rPr>
          <w:t>M</w:t>
        </w:r>
      </w:ins>
      <w:r w:rsidR="00A53237" w:rsidRPr="00A67383">
        <w:rPr>
          <w:rFonts w:ascii="Calibri" w:eastAsia="Times New Roman" w:hAnsi="Calibri" w:cs="Calibri"/>
          <w:b/>
          <w:i/>
          <w:color w:val="222222"/>
          <w:lang w:val="en-US"/>
          <w:rPrChange w:id="1310" w:author="Denis Engemann" w:date="2018-04-20T00:22:00Z">
            <w:rPr>
              <w:rFonts w:ascii="Calibri" w:eastAsia="Times New Roman" w:hAnsi="Calibri" w:cs="Calibri"/>
              <w:color w:val="222222"/>
              <w:lang w:val="en-US"/>
            </w:rPr>
          </w:rPrChange>
        </w:rPr>
        <w:t>ulticollinearity between the relevant variables</w:t>
      </w:r>
      <w:ins w:id="1311" w:author="Denis Engemann" w:date="2018-04-20T00:22:00Z">
        <w:r w:rsidR="00A67383">
          <w:rPr>
            <w:rFonts w:ascii="Calibri" w:eastAsia="Times New Roman" w:hAnsi="Calibri" w:cs="Calibri"/>
            <w:color w:val="222222"/>
            <w:lang w:val="en-US"/>
          </w:rPr>
          <w:t xml:space="preserve">. </w:t>
        </w:r>
      </w:ins>
      <w:del w:id="1312" w:author="Denis Engemann" w:date="2018-04-20T00:22:00Z">
        <w:r w:rsidR="00A53237" w:rsidRPr="00A67383" w:rsidDel="00A67383">
          <w:rPr>
            <w:rFonts w:ascii="Calibri" w:eastAsia="Times New Roman" w:hAnsi="Calibri" w:cs="Calibri"/>
            <w:color w:val="222222"/>
            <w:lang w:val="en-US"/>
          </w:rPr>
          <w:delText xml:space="preserve"> (50% and 95% covariance)</w:delText>
        </w:r>
      </w:del>
      <w:ins w:id="1313" w:author="Denis Engemann" w:date="2018-04-20T00:22:00Z">
        <w:r w:rsidR="00A67383">
          <w:rPr>
            <w:rFonts w:ascii="Calibri" w:eastAsia="Times New Roman" w:hAnsi="Calibri" w:cs="Calibri"/>
            <w:color w:val="222222"/>
            <w:lang w:val="en-US"/>
          </w:rPr>
          <w:t xml:space="preserve">We introduced different levels of correlation </w:t>
        </w:r>
      </w:ins>
      <w:ins w:id="1314" w:author="Denis Engemann" w:date="2018-04-20T00:23:00Z">
        <w:r w:rsidR="00A67383">
          <w:rPr>
            <w:rFonts w:ascii="Calibri" w:eastAsia="Times New Roman" w:hAnsi="Calibri" w:cs="Calibri"/>
            <w:color w:val="222222"/>
            <w:lang w:val="en-US"/>
          </w:rPr>
          <w:t>(rho =</w:t>
        </w:r>
      </w:ins>
      <w:ins w:id="1315" w:author="Denis Engemann" w:date="2018-04-20T00:37:00Z">
        <w:r w:rsidR="001570F2">
          <w:rPr>
            <w:rFonts w:ascii="Calibri" w:eastAsia="Times New Roman" w:hAnsi="Calibri" w:cs="Calibri"/>
            <w:color w:val="222222"/>
            <w:lang w:val="en-US"/>
          </w:rPr>
          <w:t xml:space="preserve"> </w:t>
        </w:r>
      </w:ins>
      <w:ins w:id="1316" w:author="Denis Engemann" w:date="2018-04-20T00:23:00Z">
        <w:r w:rsidR="00A67383">
          <w:rPr>
            <w:rFonts w:ascii="Calibri" w:eastAsia="Times New Roman" w:hAnsi="Calibri" w:cs="Calibri"/>
            <w:color w:val="222222"/>
            <w:lang w:val="en-US"/>
          </w:rPr>
          <w:t xml:space="preserve">0.5 or 0.9) </w:t>
        </w:r>
      </w:ins>
      <w:ins w:id="1317" w:author="Denis Engemann" w:date="2018-04-20T00:22:00Z">
        <w:r w:rsidR="00A67383">
          <w:rPr>
            <w:rFonts w:ascii="Calibri" w:eastAsia="Times New Roman" w:hAnsi="Calibri" w:cs="Calibri"/>
            <w:color w:val="222222"/>
            <w:lang w:val="en-US"/>
          </w:rPr>
          <w:t xml:space="preserve">in either </w:t>
        </w:r>
      </w:ins>
      <w:ins w:id="1318" w:author="Denis Engemann" w:date="2018-04-20T00:25:00Z">
        <w:r w:rsidR="00A67383">
          <w:rPr>
            <w:rFonts w:ascii="Calibri" w:eastAsia="Times New Roman" w:hAnsi="Calibri" w:cs="Calibri"/>
            <w:color w:val="222222"/>
            <w:lang w:val="en-US"/>
          </w:rPr>
          <w:t xml:space="preserve">about </w:t>
        </w:r>
      </w:ins>
      <w:ins w:id="1319" w:author="Denis Engemann" w:date="2018-04-20T00:23:00Z">
        <w:r w:rsidR="00A67383">
          <w:rPr>
            <w:rFonts w:ascii="Calibri" w:eastAsia="Times New Roman" w:hAnsi="Calibri" w:cs="Calibri"/>
            <w:color w:val="222222"/>
            <w:lang w:val="en-US"/>
          </w:rPr>
          <w:t>50 or 100 percent</w:t>
        </w:r>
      </w:ins>
      <w:ins w:id="1320" w:author="Denis Engemann" w:date="2018-04-20T00:22:00Z">
        <w:r w:rsidR="00A67383">
          <w:rPr>
            <w:rFonts w:ascii="Calibri" w:eastAsia="Times New Roman" w:hAnsi="Calibri" w:cs="Calibri"/>
            <w:color w:val="222222"/>
            <w:lang w:val="en-US"/>
          </w:rPr>
          <w:t xml:space="preserve"> of the relevant variables</w:t>
        </w:r>
      </w:ins>
      <w:ins w:id="1321" w:author="Denis Engemann" w:date="2018-04-20T00:38:00Z">
        <w:r w:rsidR="001570F2">
          <w:rPr>
            <w:rFonts w:ascii="Calibri" w:eastAsia="Times New Roman" w:hAnsi="Calibri" w:cs="Calibri"/>
            <w:color w:val="222222"/>
            <w:lang w:val="en-US"/>
          </w:rPr>
          <w:t>. We additionally considered the</w:t>
        </w:r>
      </w:ins>
      <w:ins w:id="1322" w:author="Denis Engemann" w:date="2018-04-20T00:39:00Z">
        <w:r w:rsidR="001570F2">
          <w:rPr>
            <w:rFonts w:ascii="Calibri" w:eastAsia="Times New Roman" w:hAnsi="Calibri" w:cs="Calibri"/>
            <w:color w:val="222222"/>
            <w:lang w:val="en-US"/>
          </w:rPr>
          <w:t xml:space="preserve"> </w:t>
        </w:r>
      </w:ins>
      <w:ins w:id="1323" w:author="Denis Engemann" w:date="2018-04-20T00:38:00Z">
        <w:r w:rsidR="001570F2">
          <w:rPr>
            <w:rFonts w:ascii="Calibri" w:eastAsia="Times New Roman" w:hAnsi="Calibri" w:cs="Calibri"/>
            <w:color w:val="222222"/>
            <w:lang w:val="en-US"/>
          </w:rPr>
          <w:t>case of uncorrelated variables</w:t>
        </w:r>
      </w:ins>
      <w:ins w:id="1324" w:author="Denis Engemann" w:date="2018-04-20T00:39:00Z">
        <w:r w:rsidR="001570F2">
          <w:rPr>
            <w:rFonts w:ascii="Calibri" w:eastAsia="Times New Roman" w:hAnsi="Calibri" w:cs="Calibri"/>
            <w:color w:val="222222"/>
            <w:lang w:val="en-US"/>
          </w:rPr>
          <w:t xml:space="preserve"> </w:t>
        </w:r>
      </w:ins>
      <w:ins w:id="1325" w:author="Denis Engemann" w:date="2018-04-20T00:40:00Z">
        <w:r w:rsidR="001570F2">
          <w:rPr>
            <w:rFonts w:ascii="Calibri" w:eastAsia="Times New Roman" w:hAnsi="Calibri" w:cs="Calibri"/>
            <w:color w:val="222222"/>
            <w:lang w:val="en-US"/>
          </w:rPr>
          <w:t xml:space="preserve">matching the </w:t>
        </w:r>
      </w:ins>
      <w:ins w:id="1326" w:author="Denis Engemann" w:date="2018-04-20T00:39:00Z">
        <w:r w:rsidR="001570F2">
          <w:rPr>
            <w:rFonts w:ascii="Calibri" w:eastAsia="Times New Roman" w:hAnsi="Calibri" w:cs="Calibri"/>
            <w:color w:val="222222"/>
            <w:lang w:val="en-US"/>
          </w:rPr>
          <w:t>model</w:t>
        </w:r>
      </w:ins>
      <w:ins w:id="1327" w:author="Denis Engemann" w:date="2018-04-20T00:40:00Z">
        <w:r w:rsidR="001570F2">
          <w:rPr>
            <w:rFonts w:ascii="Calibri" w:eastAsia="Times New Roman" w:hAnsi="Calibri" w:cs="Calibri"/>
            <w:color w:val="222222"/>
            <w:lang w:val="en-US"/>
          </w:rPr>
          <w:t xml:space="preserve"> assumptions</w:t>
        </w:r>
      </w:ins>
      <w:ins w:id="1328" w:author="Denis Engemann" w:date="2018-04-20T00:38:00Z">
        <w:r w:rsidR="001570F2">
          <w:rPr>
            <w:rFonts w:ascii="Calibri" w:eastAsia="Times New Roman" w:hAnsi="Calibri" w:cs="Calibri"/>
            <w:color w:val="222222"/>
            <w:lang w:val="en-US"/>
          </w:rPr>
          <w:t xml:space="preserve">. </w:t>
        </w:r>
      </w:ins>
    </w:p>
    <w:p w14:paraId="0408331E" w14:textId="606DFFDF" w:rsidR="00A67383" w:rsidRPr="00A67383" w:rsidRDefault="00A67383" w:rsidP="00A67383">
      <w:pPr>
        <w:shd w:val="clear" w:color="auto" w:fill="FFFFFF"/>
        <w:rPr>
          <w:ins w:id="1329" w:author="Denis Engemann" w:date="2018-04-20T00:23:00Z"/>
          <w:rFonts w:ascii="Calibri" w:eastAsia="Times New Roman" w:hAnsi="Calibri" w:cs="Calibri"/>
          <w:color w:val="222222"/>
          <w:lang w:val="en-US"/>
        </w:rPr>
      </w:pPr>
      <w:ins w:id="1330" w:author="Denis Engemann" w:date="2018-04-20T00:23:00Z">
        <w:r>
          <w:rPr>
            <w:rFonts w:ascii="Calibri" w:eastAsia="Times New Roman" w:hAnsi="Calibri" w:cs="Calibri"/>
            <w:color w:val="222222"/>
            <w:lang w:val="en-US"/>
          </w:rPr>
          <w:tab/>
        </w:r>
        <w:r w:rsidRPr="00A67383">
          <w:rPr>
            <w:rFonts w:ascii="Calibri" w:eastAsia="Times New Roman" w:hAnsi="Calibri" w:cs="Calibri"/>
            <w:b/>
            <w:i/>
            <w:color w:val="222222"/>
            <w:lang w:val="en-US"/>
            <w:rPrChange w:id="1331" w:author="Denis Engemann" w:date="2018-04-20T00:24:00Z">
              <w:rPr>
                <w:rFonts w:ascii="Calibri" w:eastAsia="Times New Roman" w:hAnsi="Calibri" w:cs="Calibri"/>
                <w:i/>
                <w:color w:val="222222"/>
                <w:lang w:val="en-US"/>
              </w:rPr>
            </w:rPrChange>
          </w:rPr>
          <w:t>Pathological transformations</w:t>
        </w:r>
      </w:ins>
      <w:ins w:id="1332" w:author="Denis Engemann" w:date="2018-04-20T00:24:00Z">
        <w:r>
          <w:rPr>
            <w:rFonts w:ascii="Calibri" w:eastAsia="Times New Roman" w:hAnsi="Calibri" w:cs="Calibri"/>
            <w:b/>
            <w:i/>
            <w:color w:val="222222"/>
            <w:lang w:val="en-US"/>
          </w:rPr>
          <w:t>.</w:t>
        </w:r>
      </w:ins>
      <w:ins w:id="1333" w:author="Denis Engemann" w:date="2018-04-20T00:33:00Z">
        <w:r w:rsidR="00E40B1A">
          <w:rPr>
            <w:rFonts w:ascii="Calibri" w:eastAsia="Times New Roman" w:hAnsi="Calibri" w:cs="Calibri"/>
            <w:b/>
            <w:i/>
            <w:color w:val="222222"/>
            <w:lang w:val="en-US"/>
          </w:rPr>
          <w:t xml:space="preserve"> </w:t>
        </w:r>
      </w:ins>
      <w:ins w:id="1334" w:author="Denis Engemann" w:date="2018-04-20T00:24:00Z">
        <w:r>
          <w:rPr>
            <w:rFonts w:ascii="Calibri" w:eastAsia="Times New Roman" w:hAnsi="Calibri" w:cs="Calibri"/>
            <w:b/>
            <w:i/>
            <w:color w:val="222222"/>
            <w:lang w:val="en-US"/>
          </w:rPr>
          <w:t xml:space="preserve"> </w:t>
        </w:r>
      </w:ins>
      <w:ins w:id="1335" w:author="Denis Engemann" w:date="2018-04-20T00:34:00Z">
        <w:r w:rsidR="00E40B1A">
          <w:rPr>
            <w:rFonts w:ascii="Calibri" w:eastAsia="Times New Roman" w:hAnsi="Calibri" w:cs="Calibri"/>
            <w:color w:val="222222"/>
            <w:lang w:val="en-US"/>
          </w:rPr>
          <w:t xml:space="preserve">Next to undistorted models </w:t>
        </w:r>
      </w:ins>
      <w:ins w:id="1336" w:author="Denis Engemann" w:date="2018-04-20T00:36:00Z">
        <w:r w:rsidR="00EB4D66">
          <w:rPr>
            <w:rFonts w:ascii="Calibri" w:eastAsia="Times New Roman" w:hAnsi="Calibri" w:cs="Calibri"/>
            <w:color w:val="222222"/>
            <w:lang w:val="en-US"/>
          </w:rPr>
          <w:t>fitted to</w:t>
        </w:r>
      </w:ins>
      <w:ins w:id="1337" w:author="Denis Engemann" w:date="2018-04-20T00:35:00Z">
        <w:r w:rsidR="00E40B1A">
          <w:rPr>
            <w:rFonts w:ascii="Calibri" w:eastAsia="Times New Roman" w:hAnsi="Calibri" w:cs="Calibri"/>
            <w:color w:val="222222"/>
            <w:lang w:val="en-US"/>
          </w:rPr>
          <w:t xml:space="preserve"> normally distributed data</w:t>
        </w:r>
      </w:ins>
      <w:ins w:id="1338" w:author="Denis Engemann" w:date="2018-04-20T00:34:00Z">
        <w:r w:rsidR="00E40B1A">
          <w:rPr>
            <w:rFonts w:ascii="Calibri" w:eastAsia="Times New Roman" w:hAnsi="Calibri" w:cs="Calibri"/>
            <w:color w:val="222222"/>
            <w:lang w:val="en-US"/>
          </w:rPr>
          <w:t>, w</w:t>
        </w:r>
      </w:ins>
      <w:ins w:id="1339" w:author="Denis Engemann" w:date="2018-04-20T00:24:00Z">
        <w:r w:rsidR="00E40B1A">
          <w:rPr>
            <w:rFonts w:ascii="Calibri" w:eastAsia="Times New Roman" w:hAnsi="Calibri" w:cs="Calibri"/>
            <w:color w:val="222222"/>
            <w:lang w:val="en-US"/>
          </w:rPr>
          <w:t xml:space="preserve">e </w:t>
        </w:r>
      </w:ins>
      <w:ins w:id="1340" w:author="Denis Engemann" w:date="2018-04-20T00:33:00Z">
        <w:r w:rsidR="00E40B1A">
          <w:rPr>
            <w:rFonts w:ascii="Calibri" w:eastAsia="Times New Roman" w:hAnsi="Calibri" w:cs="Calibri"/>
            <w:color w:val="222222"/>
            <w:lang w:val="en-US"/>
          </w:rPr>
          <w:t>introduced</w:t>
        </w:r>
      </w:ins>
      <w:ins w:id="1341" w:author="Denis Engemann" w:date="2018-04-20T00:24:00Z">
        <w:r>
          <w:rPr>
            <w:rFonts w:ascii="Calibri" w:eastAsia="Times New Roman" w:hAnsi="Calibri" w:cs="Calibri"/>
            <w:color w:val="222222"/>
            <w:lang w:val="en-US"/>
          </w:rPr>
          <w:t xml:space="preserve"> systematic aberrations from the truth the model can </w:t>
        </w:r>
      </w:ins>
      <w:ins w:id="1342" w:author="Denis Engemann" w:date="2018-04-20T00:34:00Z">
        <w:r w:rsidR="00E40B1A">
          <w:rPr>
            <w:rFonts w:ascii="Calibri" w:eastAsia="Times New Roman" w:hAnsi="Calibri" w:cs="Calibri"/>
            <w:color w:val="222222"/>
            <w:lang w:val="en-US"/>
          </w:rPr>
          <w:t xml:space="preserve">possibly </w:t>
        </w:r>
      </w:ins>
      <w:ins w:id="1343" w:author="Denis Engemann" w:date="2018-04-20T00:24:00Z">
        <w:r>
          <w:rPr>
            <w:rFonts w:ascii="Calibri" w:eastAsia="Times New Roman" w:hAnsi="Calibri" w:cs="Calibri"/>
            <w:color w:val="222222"/>
            <w:lang w:val="en-US"/>
          </w:rPr>
          <w:t xml:space="preserve">capture by applying nonlinear transformations to </w:t>
        </w:r>
      </w:ins>
      <w:ins w:id="1344" w:author="Denis Engemann" w:date="2018-04-20T00:25:00Z">
        <w:r>
          <w:rPr>
            <w:rFonts w:ascii="Calibri" w:eastAsia="Times New Roman" w:hAnsi="Calibri" w:cs="Calibri"/>
            <w:color w:val="222222"/>
            <w:lang w:val="en-US"/>
          </w:rPr>
          <w:t xml:space="preserve">about 50 percent of the relevant variables. Among those we considered </w:t>
        </w:r>
      </w:ins>
      <w:ins w:id="1345" w:author="Denis Engemann" w:date="2018-04-20T00:26:00Z">
        <w:r w:rsidR="00E40B1A">
          <w:rPr>
            <w:rFonts w:ascii="Calibri" w:eastAsia="Times New Roman" w:hAnsi="Calibri" w:cs="Calibri"/>
            <w:color w:val="222222"/>
            <w:lang w:val="en-US"/>
          </w:rPr>
          <w:t>taking the absolute value, the natural logarithm, the exponential, the square</w:t>
        </w:r>
      </w:ins>
      <w:ins w:id="1346" w:author="Denis Engemann" w:date="2018-04-20T00:27:00Z">
        <w:r w:rsidR="00E40B1A">
          <w:rPr>
            <w:rFonts w:ascii="Calibri" w:eastAsia="Times New Roman" w:hAnsi="Calibri" w:cs="Calibri"/>
            <w:color w:val="222222"/>
            <w:lang w:val="en-US"/>
          </w:rPr>
          <w:t xml:space="preserve"> </w:t>
        </w:r>
      </w:ins>
      <w:ins w:id="1347" w:author="Denis Engemann" w:date="2018-04-20T00:26:00Z">
        <w:r w:rsidR="00E40B1A">
          <w:rPr>
            <w:rFonts w:ascii="Calibri" w:eastAsia="Times New Roman" w:hAnsi="Calibri" w:cs="Calibri"/>
            <w:color w:val="222222"/>
            <w:lang w:val="en-US"/>
          </w:rPr>
          <w:t>root</w:t>
        </w:r>
      </w:ins>
      <w:ins w:id="1348" w:author="Denis Engemann" w:date="2018-04-20T00:27:00Z">
        <w:r w:rsidR="00E40B1A">
          <w:rPr>
            <w:rFonts w:ascii="Calibri" w:eastAsia="Times New Roman" w:hAnsi="Calibri" w:cs="Calibri"/>
            <w:color w:val="222222"/>
            <w:lang w:val="en-US"/>
          </w:rPr>
          <w:t>, the multiplicativ</w:t>
        </w:r>
        <w:r w:rsidR="00EB4D66">
          <w:rPr>
            <w:rFonts w:ascii="Calibri" w:eastAsia="Times New Roman" w:hAnsi="Calibri" w:cs="Calibri"/>
            <w:color w:val="222222"/>
            <w:lang w:val="en-US"/>
          </w:rPr>
          <w:t>e inverse as well as polynomial</w:t>
        </w:r>
      </w:ins>
      <w:ins w:id="1349" w:author="Denis Engemann" w:date="2018-04-20T00:37:00Z">
        <w:r w:rsidR="00EB4D66">
          <w:rPr>
            <w:rFonts w:ascii="Calibri" w:eastAsia="Times New Roman" w:hAnsi="Calibri" w:cs="Calibri"/>
            <w:color w:val="222222"/>
            <w:lang w:val="en-US"/>
          </w:rPr>
          <w:t xml:space="preserve">s </w:t>
        </w:r>
      </w:ins>
      <w:ins w:id="1350" w:author="Denis Engemann" w:date="2018-04-20T00:27:00Z">
        <w:r w:rsidR="00E40B1A">
          <w:rPr>
            <w:rFonts w:ascii="Calibri" w:eastAsia="Times New Roman" w:hAnsi="Calibri" w:cs="Calibri"/>
            <w:color w:val="222222"/>
            <w:lang w:val="en-US"/>
          </w:rPr>
          <w:t>of degree 2-5.</w:t>
        </w:r>
      </w:ins>
      <w:ins w:id="1351" w:author="Denis Engemann" w:date="2018-04-20T00:26:00Z">
        <w:r w:rsidR="00E40B1A">
          <w:rPr>
            <w:rFonts w:ascii="Calibri" w:eastAsia="Times New Roman" w:hAnsi="Calibri" w:cs="Calibri"/>
            <w:color w:val="222222"/>
            <w:lang w:val="en-US"/>
          </w:rPr>
          <w:t xml:space="preserve"> </w:t>
        </w:r>
      </w:ins>
    </w:p>
    <w:p w14:paraId="05CCE038" w14:textId="3BB05153" w:rsidR="00A67383" w:rsidRPr="00A67383" w:rsidDel="00E40B1A" w:rsidRDefault="00A67383" w:rsidP="00A67383">
      <w:pPr>
        <w:shd w:val="clear" w:color="auto" w:fill="FFFFFF"/>
        <w:rPr>
          <w:del w:id="1352" w:author="Denis Engemann" w:date="2018-04-20T00:28:00Z"/>
          <w:rFonts w:ascii="Calibri" w:eastAsia="Times New Roman" w:hAnsi="Calibri" w:cs="Calibri"/>
          <w:color w:val="222222"/>
          <w:lang w:val="en-US"/>
        </w:rPr>
      </w:pPr>
    </w:p>
    <w:p w14:paraId="4173D8F6" w14:textId="659BBFB7" w:rsidR="00E5021E" w:rsidRPr="00E40B1A" w:rsidDel="00E40B1A" w:rsidRDefault="00F161C2" w:rsidP="00EB525A">
      <w:pPr>
        <w:shd w:val="clear" w:color="auto" w:fill="FFFFFF"/>
        <w:rPr>
          <w:del w:id="1353" w:author="Denis Engemann" w:date="2018-04-20T00:28:00Z"/>
          <w:rFonts w:ascii="Calibri" w:eastAsia="Times New Roman" w:hAnsi="Calibri" w:cs="Calibri"/>
          <w:color w:val="222222"/>
          <w:lang w:val="en-US"/>
        </w:rPr>
      </w:pPr>
      <w:del w:id="1354" w:author="Denis Engemann" w:date="2018-04-20T00:28:00Z">
        <w:r w:rsidRPr="00A67383" w:rsidDel="00E40B1A">
          <w:rPr>
            <w:rFonts w:ascii="Calibri" w:eastAsia="Times New Roman" w:hAnsi="Calibri" w:cs="Calibri"/>
            <w:color w:val="222222"/>
            <w:lang w:val="en-US"/>
          </w:rPr>
          <w:delText>e</w:delText>
        </w:r>
        <w:r w:rsidR="00E5021E" w:rsidRPr="00A67383" w:rsidDel="00E40B1A">
          <w:rPr>
            <w:rFonts w:ascii="Calibri" w:eastAsia="Times New Roman" w:hAnsi="Calibri" w:cs="Calibri"/>
            <w:color w:val="222222"/>
            <w:lang w:val="en-US"/>
          </w:rPr>
          <w:delText xml:space="preserve">) </w:delText>
        </w:r>
        <w:r w:rsidR="00786D39" w:rsidRPr="00A67383" w:rsidDel="00E40B1A">
          <w:rPr>
            <w:rFonts w:ascii="Calibri" w:eastAsia="Times New Roman" w:hAnsi="Calibri" w:cs="Calibri"/>
            <w:color w:val="222222"/>
            <w:lang w:val="en-US"/>
          </w:rPr>
          <w:delText xml:space="preserve">aberration in the ground truth by pathological variable transformations: </w:delText>
        </w:r>
        <w:r w:rsidR="00294BDB" w:rsidRPr="00A67383" w:rsidDel="00E40B1A">
          <w:rPr>
            <w:rFonts w:ascii="Calibri" w:eastAsia="Times New Roman" w:hAnsi="Calibri" w:cs="Calibri"/>
            <w:color w:val="222222"/>
            <w:lang w:val="en-US"/>
          </w:rPr>
          <w:delText xml:space="preserve">polynomial transformations, </w:delText>
        </w:r>
        <w:r w:rsidR="00786D39" w:rsidRPr="00E40B1A" w:rsidDel="00E40B1A">
          <w:rPr>
            <w:rFonts w:ascii="Calibri" w:eastAsia="Times New Roman" w:hAnsi="Calibri" w:cs="Calibri"/>
            <w:color w:val="222222"/>
            <w:lang w:val="en-US"/>
          </w:rPr>
          <w:delText>abs, log, exp, sqrt, 1/x</w:delText>
        </w:r>
      </w:del>
    </w:p>
    <w:p w14:paraId="2D930465" w14:textId="2316B982" w:rsidR="00483C49" w:rsidRPr="00E40B1A" w:rsidDel="00E40B1A" w:rsidRDefault="00483C49" w:rsidP="00EB525A">
      <w:pPr>
        <w:shd w:val="clear" w:color="auto" w:fill="FFFFFF"/>
        <w:rPr>
          <w:del w:id="1355" w:author="Denis Engemann" w:date="2018-04-20T00:28:00Z"/>
          <w:rFonts w:ascii="Calibri" w:eastAsia="Times New Roman" w:hAnsi="Calibri" w:cs="Calibri"/>
          <w:color w:val="222222"/>
          <w:lang w:val="en-US"/>
        </w:rPr>
      </w:pPr>
    </w:p>
    <w:p w14:paraId="71C9297D" w14:textId="7EEA4058" w:rsidR="00351241" w:rsidRPr="00E40B1A" w:rsidDel="00E40B1A" w:rsidRDefault="00351241" w:rsidP="00EB525A">
      <w:pPr>
        <w:shd w:val="clear" w:color="auto" w:fill="FFFFFF"/>
        <w:rPr>
          <w:del w:id="1356" w:author="Denis Engemann" w:date="2018-04-20T00:28:00Z"/>
          <w:rFonts w:ascii="Calibri" w:eastAsia="Times New Roman" w:hAnsi="Calibri" w:cs="Calibri"/>
          <w:color w:val="222222"/>
          <w:lang w:val="en-US"/>
        </w:rPr>
      </w:pPr>
    </w:p>
    <w:p w14:paraId="4D49A15C" w14:textId="011142B4" w:rsidR="00351241" w:rsidRPr="00EF074B" w:rsidDel="00E40B1A" w:rsidRDefault="00351241" w:rsidP="00EB525A">
      <w:pPr>
        <w:shd w:val="clear" w:color="auto" w:fill="FFFFFF"/>
        <w:rPr>
          <w:del w:id="1357" w:author="Denis Engemann" w:date="2018-04-20T00:28:00Z"/>
          <w:rFonts w:ascii="Calibri" w:eastAsia="Times New Roman" w:hAnsi="Calibri" w:cs="Calibri"/>
          <w:color w:val="222222"/>
          <w:lang w:val="en-US"/>
        </w:rPr>
      </w:pPr>
      <w:del w:id="1358" w:author="Denis Engemann" w:date="2018-04-20T00:28:00Z">
        <w:r w:rsidRPr="00E40B1A" w:rsidDel="00E40B1A">
          <w:rPr>
            <w:rFonts w:ascii="Calibri" w:hAnsi="Calibri" w:cs="Calibri"/>
            <w:color w:val="000000"/>
            <w:lang w:val="en-US" w:eastAsia="en-US"/>
          </w:rPr>
          <w:delText>One place where statistics and computation seem to converge beautifully is when the model is expressed as a simulation: </w:delText>
        </w:r>
        <w:r w:rsidRPr="00E40B1A" w:rsidDel="00E40B1A">
          <w:rPr>
            <w:rFonts w:ascii="Calibri" w:hAnsi="Calibri" w:cs="Calibri"/>
            <w:color w:val="66CCFF"/>
            <w:lang w:val="en-US" w:eastAsia="en-US"/>
          </w:rPr>
          <w:delText>All variables have clear semantic interpretations</w:delText>
        </w:r>
      </w:del>
    </w:p>
    <w:p w14:paraId="5A677461" w14:textId="1543B237" w:rsidR="00BA2930" w:rsidRPr="00E40B1A" w:rsidRDefault="00684E75" w:rsidP="000A5874">
      <w:pPr>
        <w:contextualSpacing/>
        <w:jc w:val="both"/>
        <w:rPr>
          <w:rFonts w:ascii="Calibri" w:hAnsi="Calibri" w:cs="Calibri"/>
          <w:b/>
          <w:color w:val="000000" w:themeColor="text1"/>
          <w:lang w:val="en-US"/>
        </w:rPr>
      </w:pPr>
      <w:r w:rsidRPr="00E40B1A">
        <w:rPr>
          <w:rFonts w:ascii="Calibri" w:hAnsi="Calibri" w:cs="Calibri"/>
          <w:b/>
          <w:color w:val="000000" w:themeColor="text1"/>
          <w:lang w:val="en-US"/>
        </w:rPr>
        <w:br w:type="column"/>
      </w:r>
      <w:r w:rsidR="00BA2930" w:rsidRPr="00E40B1A">
        <w:rPr>
          <w:rFonts w:ascii="Calibri" w:hAnsi="Calibri" w:cs="Calibri"/>
          <w:b/>
          <w:color w:val="000000" w:themeColor="text1"/>
          <w:lang w:val="en-US"/>
        </w:rPr>
        <w:lastRenderedPageBreak/>
        <w:t>Results</w:t>
      </w:r>
    </w:p>
    <w:p w14:paraId="2BEB478F" w14:textId="77777777" w:rsidR="00F056F8" w:rsidRPr="00CA09EA" w:rsidRDefault="00F056F8" w:rsidP="00CB2DA0">
      <w:pPr>
        <w:spacing w:line="360" w:lineRule="auto"/>
        <w:contextualSpacing/>
        <w:jc w:val="both"/>
        <w:rPr>
          <w:rFonts w:ascii="Calibri" w:hAnsi="Calibri" w:cs="Calibri"/>
          <w:b/>
          <w:color w:val="000000" w:themeColor="text1"/>
          <w:lang w:val="en-US"/>
          <w:rPrChange w:id="1359" w:author="Denis Engemann" w:date="2018-04-19T23:07:00Z">
            <w:rPr>
              <w:rFonts w:ascii="Calibri" w:hAnsi="Calibri"/>
              <w:b/>
              <w:color w:val="000000" w:themeColor="text1"/>
              <w:lang w:val="en-US"/>
            </w:rPr>
          </w:rPrChange>
        </w:rPr>
      </w:pPr>
    </w:p>
    <w:p w14:paraId="76F0B0CE" w14:textId="6E3C0C67" w:rsidR="00E62A88" w:rsidRPr="00CA09EA" w:rsidRDefault="0069595A" w:rsidP="00CB2DA0">
      <w:pPr>
        <w:spacing w:line="360" w:lineRule="auto"/>
        <w:contextualSpacing/>
        <w:jc w:val="both"/>
        <w:rPr>
          <w:rFonts w:ascii="Calibri" w:hAnsi="Calibri" w:cs="Calibri"/>
          <w:i/>
          <w:color w:val="000000" w:themeColor="text1"/>
          <w:lang w:val="en-US"/>
          <w:rPrChange w:id="1360" w:author="Denis Engemann" w:date="2018-04-19T23:07:00Z">
            <w:rPr>
              <w:rFonts w:ascii="Calibri" w:hAnsi="Calibri"/>
              <w:i/>
              <w:color w:val="000000" w:themeColor="text1"/>
              <w:lang w:val="en-US"/>
            </w:rPr>
          </w:rPrChange>
        </w:rPr>
      </w:pPr>
      <w:r w:rsidRPr="00CA09EA">
        <w:rPr>
          <w:rFonts w:ascii="Calibri" w:hAnsi="Calibri" w:cs="Calibri"/>
          <w:i/>
          <w:color w:val="000000" w:themeColor="text1"/>
          <w:lang w:val="en-US"/>
          <w:rPrChange w:id="1361" w:author="Denis Engemann" w:date="2018-04-19T23:07:00Z">
            <w:rPr>
              <w:rFonts w:ascii="Calibri" w:hAnsi="Calibri"/>
              <w:i/>
              <w:color w:val="000000" w:themeColor="text1"/>
              <w:lang w:val="en-US"/>
            </w:rPr>
          </w:rPrChange>
        </w:rPr>
        <w:t>Simulated data</w:t>
      </w:r>
    </w:p>
    <w:p w14:paraId="4166C8B6" w14:textId="1F2ECE67" w:rsidR="00E62A88" w:rsidRPr="00CA09EA" w:rsidRDefault="00E62A88" w:rsidP="00CB2DA0">
      <w:pPr>
        <w:spacing w:line="360" w:lineRule="auto"/>
        <w:contextualSpacing/>
        <w:jc w:val="both"/>
        <w:rPr>
          <w:rFonts w:ascii="Calibri" w:hAnsi="Calibri" w:cs="Calibri"/>
          <w:color w:val="000000" w:themeColor="text1"/>
          <w:lang w:val="en-US"/>
          <w:rPrChange w:id="1362"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363" w:author="Denis Engemann" w:date="2018-04-19T23:07:00Z">
            <w:rPr>
              <w:rFonts w:ascii="Calibri" w:hAnsi="Calibri"/>
              <w:color w:val="000000" w:themeColor="text1"/>
              <w:lang w:val="en-US"/>
            </w:rPr>
          </w:rPrChange>
        </w:rPr>
        <w:t>Abc</w:t>
      </w:r>
    </w:p>
    <w:p w14:paraId="56878250" w14:textId="77777777" w:rsidR="0039026A" w:rsidRPr="00CA09EA" w:rsidRDefault="0039026A" w:rsidP="00CB2DA0">
      <w:pPr>
        <w:spacing w:line="360" w:lineRule="auto"/>
        <w:contextualSpacing/>
        <w:jc w:val="both"/>
        <w:rPr>
          <w:rFonts w:ascii="Calibri" w:hAnsi="Calibri" w:cs="Calibri"/>
          <w:color w:val="000000" w:themeColor="text1"/>
          <w:lang w:val="en-US"/>
          <w:rPrChange w:id="1364" w:author="Denis Engemann" w:date="2018-04-19T23:07:00Z">
            <w:rPr>
              <w:rFonts w:ascii="Calibri" w:hAnsi="Calibri"/>
              <w:color w:val="000000" w:themeColor="text1"/>
              <w:lang w:val="en-US"/>
            </w:rPr>
          </w:rPrChange>
        </w:rPr>
      </w:pPr>
    </w:p>
    <w:p w14:paraId="717ECF30" w14:textId="0D1280FF" w:rsidR="0039026A" w:rsidRPr="00CA09EA" w:rsidRDefault="00FE747C" w:rsidP="0039026A">
      <w:pPr>
        <w:rPr>
          <w:rFonts w:ascii="Calibri" w:eastAsia="Times New Roman" w:hAnsi="Calibri" w:cs="Calibri"/>
          <w:lang w:val="en-US"/>
          <w:rPrChange w:id="1365" w:author="Denis Engemann" w:date="2018-04-19T23:07:00Z">
            <w:rPr>
              <w:rFonts w:eastAsia="Times New Roman"/>
              <w:lang w:val="en-US"/>
            </w:rPr>
          </w:rPrChange>
        </w:rPr>
      </w:pPr>
      <w:r w:rsidRPr="00CA09EA">
        <w:rPr>
          <w:rFonts w:ascii="Calibri" w:eastAsia="Times New Roman" w:hAnsi="Calibri" w:cs="Calibri"/>
          <w:lang w:val="en-US"/>
          <w:rPrChange w:id="1366" w:author="Denis Engemann" w:date="2018-04-19T23:07:00Z">
            <w:rPr>
              <w:rFonts w:eastAsia="Times New Roman"/>
              <w:lang w:val="en-US"/>
            </w:rPr>
          </w:rPrChange>
        </w:rPr>
        <w:br/>
      </w:r>
      <w:r w:rsidRPr="00CA09EA">
        <w:rPr>
          <w:rFonts w:ascii="Calibri" w:eastAsia="Times New Roman" w:hAnsi="Calibri" w:cs="Calibri"/>
          <w:color w:val="263238"/>
          <w:sz w:val="20"/>
          <w:szCs w:val="20"/>
          <w:lang w:val="en-US"/>
          <w:rPrChange w:id="1367" w:author="Denis Engemann" w:date="2018-04-19T23:07:00Z">
            <w:rPr>
              <w:rFonts w:ascii="Helvetica" w:eastAsia="Times New Roman" w:hAnsi="Helvetica"/>
              <w:color w:val="263238"/>
              <w:sz w:val="20"/>
              <w:szCs w:val="20"/>
              <w:lang w:val="en-US"/>
            </w:rPr>
          </w:rPrChange>
        </w:rPr>
        <w:t>For convenience, we refrained from running the analysis pipelines on a local workstation.</w:t>
      </w:r>
      <w:r w:rsidRPr="00CA09EA">
        <w:rPr>
          <w:rFonts w:ascii="Calibri" w:eastAsia="Times New Roman" w:hAnsi="Calibri" w:cs="Calibri"/>
          <w:lang w:val="en-US"/>
          <w:rPrChange w:id="1368" w:author="Denis Engemann" w:date="2018-04-19T23:07:00Z">
            <w:rPr>
              <w:rFonts w:eastAsia="Times New Roman"/>
              <w:lang w:val="en-US"/>
            </w:rPr>
          </w:rPrChange>
        </w:rPr>
        <w:t xml:space="preserve"> </w:t>
      </w:r>
      <w:r w:rsidR="0039026A" w:rsidRPr="00CA09EA">
        <w:rPr>
          <w:rFonts w:ascii="Calibri" w:eastAsia="Times New Roman" w:hAnsi="Calibri" w:cs="Calibri"/>
          <w:color w:val="263238"/>
          <w:sz w:val="20"/>
          <w:szCs w:val="20"/>
          <w:lang w:val="en-US"/>
          <w:rPrChange w:id="1369" w:author="Denis Engemann" w:date="2018-04-19T23:07:00Z">
            <w:rPr>
              <w:rFonts w:ascii="Helvetica" w:eastAsia="Times New Roman" w:hAnsi="Helvetica"/>
              <w:color w:val="263238"/>
              <w:sz w:val="20"/>
              <w:szCs w:val="20"/>
              <w:lang w:val="en-US"/>
            </w:rPr>
          </w:rPrChange>
        </w:rPr>
        <w:t xml:space="preserve">The simulations were </w:t>
      </w:r>
      <w:r w:rsidR="00065912" w:rsidRPr="00CA09EA">
        <w:rPr>
          <w:rFonts w:ascii="Calibri" w:eastAsia="Times New Roman" w:hAnsi="Calibri" w:cs="Calibri"/>
          <w:color w:val="263238"/>
          <w:sz w:val="20"/>
          <w:szCs w:val="20"/>
          <w:lang w:val="en-US"/>
          <w:rPrChange w:id="1370" w:author="Denis Engemann" w:date="2018-04-19T23:07:00Z">
            <w:rPr>
              <w:rFonts w:ascii="Helvetica" w:eastAsia="Times New Roman" w:hAnsi="Helvetica"/>
              <w:color w:val="263238"/>
              <w:sz w:val="20"/>
              <w:szCs w:val="20"/>
              <w:lang w:val="en-US"/>
            </w:rPr>
          </w:rPrChange>
        </w:rPr>
        <w:t>realized</w:t>
      </w:r>
      <w:r w:rsidR="009F3BBF" w:rsidRPr="00CA09EA">
        <w:rPr>
          <w:rFonts w:ascii="Calibri" w:eastAsia="Times New Roman" w:hAnsi="Calibri" w:cs="Calibri"/>
          <w:color w:val="263238"/>
          <w:sz w:val="20"/>
          <w:szCs w:val="20"/>
          <w:lang w:val="en-US"/>
          <w:rPrChange w:id="1371" w:author="Denis Engemann" w:date="2018-04-19T23:07:00Z">
            <w:rPr>
              <w:rFonts w:ascii="Helvetica" w:eastAsia="Times New Roman" w:hAnsi="Helvetica"/>
              <w:color w:val="263238"/>
              <w:sz w:val="20"/>
              <w:szCs w:val="20"/>
              <w:lang w:val="en-US"/>
            </w:rPr>
          </w:rPrChange>
        </w:rPr>
        <w:t xml:space="preserve"> using</w:t>
      </w:r>
      <w:r w:rsidR="0039026A" w:rsidRPr="00CA09EA">
        <w:rPr>
          <w:rFonts w:ascii="Calibri" w:eastAsia="Times New Roman" w:hAnsi="Calibri" w:cs="Calibri"/>
          <w:color w:val="263238"/>
          <w:sz w:val="20"/>
          <w:szCs w:val="20"/>
          <w:lang w:val="en-US"/>
          <w:rPrChange w:id="1372" w:author="Denis Engemann" w:date="2018-04-19T23:07:00Z">
            <w:rPr>
              <w:rFonts w:ascii="Helvetica" w:eastAsia="Times New Roman" w:hAnsi="Helvetica"/>
              <w:color w:val="263238"/>
              <w:sz w:val="20"/>
              <w:szCs w:val="20"/>
              <w:lang w:val="en-US"/>
            </w:rPr>
          </w:rPrChange>
        </w:rPr>
        <w:t xml:space="preserve"> a parallel computing </w:t>
      </w:r>
      <w:r w:rsidR="003B1C98" w:rsidRPr="00CA09EA">
        <w:rPr>
          <w:rFonts w:ascii="Calibri" w:eastAsia="Times New Roman" w:hAnsi="Calibri" w:cs="Calibri"/>
          <w:color w:val="263238"/>
          <w:sz w:val="20"/>
          <w:szCs w:val="20"/>
          <w:lang w:val="en-US"/>
          <w:rPrChange w:id="1373" w:author="Denis Engemann" w:date="2018-04-19T23:07:00Z">
            <w:rPr>
              <w:rFonts w:ascii="Helvetica" w:eastAsia="Times New Roman" w:hAnsi="Helvetica"/>
              <w:color w:val="263238"/>
              <w:sz w:val="20"/>
              <w:szCs w:val="20"/>
              <w:lang w:val="en-US"/>
            </w:rPr>
          </w:rPrChange>
        </w:rPr>
        <w:t>server</w:t>
      </w:r>
      <w:r w:rsidR="00475DDC" w:rsidRPr="00CA09EA">
        <w:rPr>
          <w:rFonts w:ascii="Calibri" w:eastAsia="Times New Roman" w:hAnsi="Calibri" w:cs="Calibri"/>
          <w:color w:val="263238"/>
          <w:sz w:val="20"/>
          <w:szCs w:val="20"/>
          <w:lang w:val="en-US"/>
          <w:rPrChange w:id="1374" w:author="Denis Engemann" w:date="2018-04-19T23:07:00Z">
            <w:rPr>
              <w:rFonts w:ascii="Helvetica" w:eastAsia="Times New Roman" w:hAnsi="Helvetica"/>
              <w:color w:val="263238"/>
              <w:sz w:val="20"/>
              <w:szCs w:val="20"/>
              <w:lang w:val="en-US"/>
            </w:rPr>
          </w:rPrChange>
        </w:rPr>
        <w:t xml:space="preserve"> with 48 </w:t>
      </w:r>
      <w:r w:rsidR="007017E5" w:rsidRPr="00CA09EA">
        <w:rPr>
          <w:rFonts w:ascii="Calibri" w:eastAsia="Times New Roman" w:hAnsi="Calibri" w:cs="Calibri"/>
          <w:color w:val="263238"/>
          <w:sz w:val="20"/>
          <w:szCs w:val="20"/>
          <w:lang w:val="en-US"/>
          <w:rPrChange w:id="1375" w:author="Denis Engemann" w:date="2018-04-19T23:07:00Z">
            <w:rPr>
              <w:rFonts w:ascii="Helvetica" w:eastAsia="Times New Roman" w:hAnsi="Helvetica"/>
              <w:color w:val="263238"/>
              <w:sz w:val="20"/>
              <w:szCs w:val="20"/>
              <w:lang w:val="en-US"/>
            </w:rPr>
          </w:rPrChange>
        </w:rPr>
        <w:t xml:space="preserve">Intel Xeon </w:t>
      </w:r>
      <w:r w:rsidR="00475DDC" w:rsidRPr="00CA09EA">
        <w:rPr>
          <w:rFonts w:ascii="Calibri" w:eastAsia="Times New Roman" w:hAnsi="Calibri" w:cs="Calibri"/>
          <w:color w:val="263238"/>
          <w:sz w:val="20"/>
          <w:szCs w:val="20"/>
          <w:lang w:val="en-US"/>
          <w:rPrChange w:id="1376" w:author="Denis Engemann" w:date="2018-04-19T23:07:00Z">
            <w:rPr>
              <w:rFonts w:ascii="Helvetica" w:eastAsia="Times New Roman" w:hAnsi="Helvetica"/>
              <w:color w:val="263238"/>
              <w:sz w:val="20"/>
              <w:szCs w:val="20"/>
              <w:lang w:val="en-US"/>
            </w:rPr>
          </w:rPrChange>
        </w:rPr>
        <w:t>CPUs (1,200 - 2,900</w:t>
      </w:r>
      <w:r w:rsidR="00065912" w:rsidRPr="00CA09EA">
        <w:rPr>
          <w:rFonts w:ascii="Calibri" w:eastAsia="Times New Roman" w:hAnsi="Calibri" w:cs="Calibri"/>
          <w:color w:val="263238"/>
          <w:sz w:val="20"/>
          <w:szCs w:val="20"/>
          <w:lang w:val="en-US"/>
          <w:rPrChange w:id="1377" w:author="Denis Engemann" w:date="2018-04-19T23:07:00Z">
            <w:rPr>
              <w:rFonts w:ascii="Helvetica" w:eastAsia="Times New Roman" w:hAnsi="Helvetica"/>
              <w:color w:val="263238"/>
              <w:sz w:val="20"/>
              <w:szCs w:val="20"/>
              <w:lang w:val="en-US"/>
            </w:rPr>
          </w:rPrChange>
        </w:rPr>
        <w:t xml:space="preserve"> </w:t>
      </w:r>
      <w:r w:rsidR="00475DDC" w:rsidRPr="00CA09EA">
        <w:rPr>
          <w:rFonts w:ascii="Calibri" w:eastAsia="Times New Roman" w:hAnsi="Calibri" w:cs="Calibri"/>
          <w:color w:val="263238"/>
          <w:sz w:val="20"/>
          <w:szCs w:val="20"/>
          <w:lang w:val="en-US"/>
          <w:rPrChange w:id="1378" w:author="Denis Engemann" w:date="2018-04-19T23:07:00Z">
            <w:rPr>
              <w:rFonts w:ascii="Helvetica" w:eastAsia="Times New Roman" w:hAnsi="Helvetica"/>
              <w:color w:val="263238"/>
              <w:sz w:val="20"/>
              <w:szCs w:val="20"/>
              <w:lang w:val="en-US"/>
            </w:rPr>
          </w:rPrChange>
        </w:rPr>
        <w:t>GHz</w:t>
      </w:r>
      <w:r w:rsidR="0039026A" w:rsidRPr="00CA09EA">
        <w:rPr>
          <w:rFonts w:ascii="Calibri" w:eastAsia="Times New Roman" w:hAnsi="Calibri" w:cs="Calibri"/>
          <w:color w:val="263238"/>
          <w:sz w:val="20"/>
          <w:szCs w:val="20"/>
          <w:lang w:val="en-US"/>
          <w:rPrChange w:id="1379" w:author="Denis Engemann" w:date="2018-04-19T23:07:00Z">
            <w:rPr>
              <w:rFonts w:ascii="Helvetica" w:eastAsia="Times New Roman" w:hAnsi="Helvetica"/>
              <w:color w:val="263238"/>
              <w:sz w:val="20"/>
              <w:szCs w:val="20"/>
              <w:lang w:val="en-US"/>
            </w:rPr>
          </w:rPrChange>
        </w:rPr>
        <w:t>) and 62</w:t>
      </w:r>
      <w:r w:rsidR="00065912" w:rsidRPr="00CA09EA">
        <w:rPr>
          <w:rFonts w:ascii="Calibri" w:eastAsia="Times New Roman" w:hAnsi="Calibri" w:cs="Calibri"/>
          <w:color w:val="263238"/>
          <w:sz w:val="20"/>
          <w:szCs w:val="20"/>
          <w:lang w:val="en-US"/>
          <w:rPrChange w:id="1380" w:author="Denis Engemann" w:date="2018-04-19T23:07:00Z">
            <w:rPr>
              <w:rFonts w:ascii="Helvetica" w:eastAsia="Times New Roman" w:hAnsi="Helvetica"/>
              <w:color w:val="263238"/>
              <w:sz w:val="20"/>
              <w:szCs w:val="20"/>
              <w:lang w:val="en-US"/>
            </w:rPr>
          </w:rPrChange>
        </w:rPr>
        <w:t xml:space="preserve"> </w:t>
      </w:r>
      <w:r w:rsidR="0039026A" w:rsidRPr="00CA09EA">
        <w:rPr>
          <w:rFonts w:ascii="Calibri" w:eastAsia="Times New Roman" w:hAnsi="Calibri" w:cs="Calibri"/>
          <w:color w:val="263238"/>
          <w:sz w:val="20"/>
          <w:szCs w:val="20"/>
          <w:lang w:val="en-US"/>
          <w:rPrChange w:id="1381" w:author="Denis Engemann" w:date="2018-04-19T23:07:00Z">
            <w:rPr>
              <w:rFonts w:ascii="Helvetica" w:eastAsia="Times New Roman" w:hAnsi="Helvetica"/>
              <w:color w:val="263238"/>
              <w:sz w:val="20"/>
              <w:szCs w:val="20"/>
              <w:lang w:val="en-US"/>
            </w:rPr>
          </w:rPrChange>
        </w:rPr>
        <w:t>GB working memory.</w:t>
      </w:r>
      <w:r w:rsidR="00C074F8" w:rsidRPr="00CA09EA">
        <w:rPr>
          <w:rFonts w:ascii="Calibri" w:eastAsia="Times New Roman" w:hAnsi="Calibri" w:cs="Calibri"/>
          <w:color w:val="263238"/>
          <w:sz w:val="20"/>
          <w:szCs w:val="20"/>
          <w:lang w:val="en-US"/>
          <w:rPrChange w:id="1382" w:author="Denis Engemann" w:date="2018-04-19T23:07:00Z">
            <w:rPr>
              <w:rFonts w:ascii="Helvetica" w:eastAsia="Times New Roman" w:hAnsi="Helvetica"/>
              <w:color w:val="263238"/>
              <w:sz w:val="20"/>
              <w:szCs w:val="20"/>
              <w:lang w:val="en-US"/>
            </w:rPr>
          </w:rPrChange>
        </w:rPr>
        <w:t xml:space="preserve"> 1 week of computation</w:t>
      </w:r>
    </w:p>
    <w:p w14:paraId="279F0B23" w14:textId="77777777" w:rsidR="0039026A" w:rsidRPr="00CA09EA" w:rsidRDefault="0039026A" w:rsidP="00CB2DA0">
      <w:pPr>
        <w:spacing w:line="360" w:lineRule="auto"/>
        <w:contextualSpacing/>
        <w:jc w:val="both"/>
        <w:rPr>
          <w:rFonts w:ascii="Calibri" w:hAnsi="Calibri" w:cs="Calibri"/>
          <w:color w:val="000000" w:themeColor="text1"/>
          <w:lang w:val="en-US"/>
        </w:rPr>
      </w:pPr>
    </w:p>
    <w:p w14:paraId="066378C7" w14:textId="77777777" w:rsidR="00E62A88" w:rsidRPr="001F0B68" w:rsidRDefault="00E62A88" w:rsidP="00CB2DA0">
      <w:pPr>
        <w:spacing w:line="360" w:lineRule="auto"/>
        <w:contextualSpacing/>
        <w:jc w:val="both"/>
        <w:rPr>
          <w:rFonts w:ascii="Calibri" w:hAnsi="Calibri" w:cs="Calibri"/>
          <w:b/>
          <w:color w:val="000000" w:themeColor="text1"/>
          <w:lang w:val="en-US"/>
        </w:rPr>
      </w:pPr>
    </w:p>
    <w:p w14:paraId="763C4CAB" w14:textId="77777777" w:rsidR="00F55694" w:rsidRPr="001F0B68" w:rsidRDefault="00F55694" w:rsidP="00CB2DA0">
      <w:pPr>
        <w:spacing w:line="360" w:lineRule="auto"/>
        <w:contextualSpacing/>
        <w:jc w:val="both"/>
        <w:rPr>
          <w:rFonts w:ascii="Calibri" w:hAnsi="Calibri" w:cs="Calibri"/>
          <w:b/>
          <w:color w:val="000000" w:themeColor="text1"/>
          <w:lang w:val="en-US"/>
        </w:rPr>
      </w:pPr>
    </w:p>
    <w:p w14:paraId="0256391B" w14:textId="1D4F3EE4" w:rsidR="00F55694" w:rsidRPr="007E1A4E" w:rsidRDefault="00F55694" w:rsidP="00CB2DA0">
      <w:pPr>
        <w:spacing w:line="360" w:lineRule="auto"/>
        <w:contextualSpacing/>
        <w:jc w:val="both"/>
        <w:rPr>
          <w:rFonts w:ascii="Calibri" w:hAnsi="Calibri" w:cs="Calibri"/>
          <w:color w:val="000000" w:themeColor="text1"/>
          <w:lang w:val="en-US"/>
        </w:rPr>
      </w:pPr>
      <w:r w:rsidRPr="001F0B68">
        <w:rPr>
          <w:rFonts w:ascii="Calibri" w:hAnsi="Calibri" w:cs="Calibri"/>
          <w:color w:val="000000" w:themeColor="text1"/>
          <w:lang w:val="en-US"/>
        </w:rPr>
        <w:t xml:space="preserve">We </w:t>
      </w:r>
      <w:r w:rsidRPr="007E1A4E">
        <w:rPr>
          <w:rFonts w:ascii="Calibri" w:hAnsi="Calibri" w:cs="Calibri"/>
          <w:color w:val="000000" w:themeColor="text1"/>
          <w:lang w:val="en-US"/>
        </w:rPr>
        <w:t>made a series of observations...</w:t>
      </w:r>
    </w:p>
    <w:p w14:paraId="311D2C75" w14:textId="77777777" w:rsidR="00E62A88" w:rsidRPr="00CA09EA" w:rsidRDefault="00E62A88" w:rsidP="00CB2DA0">
      <w:pPr>
        <w:spacing w:line="360" w:lineRule="auto"/>
        <w:contextualSpacing/>
        <w:jc w:val="both"/>
        <w:rPr>
          <w:rFonts w:ascii="Calibri" w:hAnsi="Calibri" w:cs="Calibri"/>
          <w:b/>
          <w:color w:val="000000" w:themeColor="text1"/>
          <w:lang w:val="en-US"/>
          <w:rPrChange w:id="1383" w:author="Denis Engemann" w:date="2018-04-19T23:07:00Z">
            <w:rPr>
              <w:rFonts w:ascii="Calibri" w:hAnsi="Calibri"/>
              <w:b/>
              <w:color w:val="000000" w:themeColor="text1"/>
              <w:lang w:val="en-US"/>
            </w:rPr>
          </w:rPrChange>
        </w:rPr>
      </w:pPr>
    </w:p>
    <w:p w14:paraId="473F46E4" w14:textId="77777777" w:rsidR="00E62A88" w:rsidRPr="00CA09EA" w:rsidRDefault="00E62A88" w:rsidP="00CB2DA0">
      <w:pPr>
        <w:spacing w:line="360" w:lineRule="auto"/>
        <w:contextualSpacing/>
        <w:jc w:val="both"/>
        <w:rPr>
          <w:rFonts w:ascii="Calibri" w:hAnsi="Calibri" w:cs="Calibri"/>
          <w:b/>
          <w:color w:val="000000" w:themeColor="text1"/>
          <w:lang w:val="en-US"/>
          <w:rPrChange w:id="1384" w:author="Denis Engemann" w:date="2018-04-19T23:07:00Z">
            <w:rPr>
              <w:rFonts w:ascii="Calibri" w:hAnsi="Calibri"/>
              <w:b/>
              <w:color w:val="000000" w:themeColor="text1"/>
              <w:lang w:val="en-US"/>
            </w:rPr>
          </w:rPrChange>
        </w:rPr>
      </w:pPr>
    </w:p>
    <w:p w14:paraId="618F701E" w14:textId="665E6A0B" w:rsidR="00E62A88" w:rsidRPr="00CA09EA" w:rsidRDefault="00E62A88" w:rsidP="00456D75">
      <w:pPr>
        <w:spacing w:line="360" w:lineRule="auto"/>
        <w:contextualSpacing/>
        <w:jc w:val="both"/>
        <w:rPr>
          <w:rFonts w:ascii="Calibri" w:hAnsi="Calibri" w:cs="Calibri"/>
          <w:i/>
          <w:color w:val="000000" w:themeColor="text1"/>
          <w:lang w:val="en-US"/>
          <w:rPrChange w:id="1385" w:author="Denis Engemann" w:date="2018-04-19T23:07:00Z">
            <w:rPr>
              <w:rFonts w:ascii="Calibri" w:hAnsi="Calibri"/>
              <w:i/>
              <w:color w:val="000000" w:themeColor="text1"/>
              <w:lang w:val="en-US"/>
            </w:rPr>
          </w:rPrChange>
        </w:rPr>
      </w:pPr>
      <w:r w:rsidRPr="00CA09EA">
        <w:rPr>
          <w:rFonts w:ascii="Calibri" w:hAnsi="Calibri" w:cs="Calibri"/>
          <w:i/>
          <w:color w:val="000000" w:themeColor="text1"/>
          <w:lang w:val="en-US"/>
          <w:rPrChange w:id="1386" w:author="Denis Engemann" w:date="2018-04-19T23:07:00Z">
            <w:rPr>
              <w:rFonts w:ascii="Calibri" w:hAnsi="Calibri"/>
              <w:i/>
              <w:color w:val="000000" w:themeColor="text1"/>
              <w:lang w:val="en-US"/>
            </w:rPr>
          </w:rPrChange>
        </w:rPr>
        <w:t>Real data</w:t>
      </w:r>
    </w:p>
    <w:p w14:paraId="56CD2030" w14:textId="04C59462" w:rsidR="00E62A88" w:rsidRPr="001F0B68" w:rsidRDefault="00FC1C54" w:rsidP="00BC54C2">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1387" w:author="Denis Engemann" w:date="2018-04-19T23:07:00Z">
            <w:rPr>
              <w:rFonts w:ascii="Calibri" w:hAnsi="Calibri"/>
              <w:color w:val="000000" w:themeColor="text1"/>
              <w:lang w:val="en-US"/>
            </w:rPr>
          </w:rPrChange>
        </w:rPr>
        <w:t xml:space="preserve">In addition to the simulated datasets, the same comparison between explanatory modeling and predictive modeling </w:t>
      </w:r>
      <w:r w:rsidR="00D13F7F" w:rsidRPr="00CA09EA">
        <w:rPr>
          <w:rFonts w:ascii="Calibri" w:hAnsi="Calibri" w:cs="Calibri"/>
          <w:color w:val="000000" w:themeColor="text1"/>
          <w:lang w:val="en-US"/>
          <w:rPrChange w:id="1388" w:author="Denis Engemann" w:date="2018-04-19T23:07:00Z">
            <w:rPr>
              <w:rFonts w:ascii="Calibri" w:hAnsi="Calibri"/>
              <w:color w:val="000000" w:themeColor="text1"/>
              <w:lang w:val="en-US"/>
            </w:rPr>
          </w:rPrChange>
        </w:rPr>
        <w:t xml:space="preserve">was carried out </w:t>
      </w:r>
      <w:r w:rsidRPr="00CA09EA">
        <w:rPr>
          <w:rFonts w:ascii="Calibri" w:hAnsi="Calibri" w:cs="Calibri"/>
          <w:color w:val="000000" w:themeColor="text1"/>
          <w:lang w:val="en-US"/>
          <w:rPrChange w:id="1389" w:author="Denis Engemann" w:date="2018-04-19T23:07:00Z">
            <w:rPr>
              <w:rFonts w:ascii="Calibri" w:hAnsi="Calibri"/>
              <w:color w:val="000000" w:themeColor="text1"/>
              <w:lang w:val="en-US"/>
            </w:rPr>
          </w:rPrChange>
        </w:rPr>
        <w:t>in a common real-world datasets.</w:t>
      </w:r>
      <w:r w:rsidR="00462F0A" w:rsidRPr="00CA09EA">
        <w:rPr>
          <w:rFonts w:ascii="Calibri" w:hAnsi="Calibri" w:cs="Calibri"/>
          <w:color w:val="000000" w:themeColor="text1"/>
          <w:lang w:val="en-US"/>
          <w:rPrChange w:id="1390" w:author="Denis Engemann" w:date="2018-04-19T23:07:00Z">
            <w:rPr>
              <w:rFonts w:ascii="Calibri" w:hAnsi="Calibri"/>
              <w:color w:val="000000" w:themeColor="text1"/>
              <w:lang w:val="en-US"/>
            </w:rPr>
          </w:rPrChange>
        </w:rPr>
        <w:t xml:space="preserve"> The </w:t>
      </w:r>
      <w:r w:rsidR="00AC61C0" w:rsidRPr="00CA09EA">
        <w:rPr>
          <w:rFonts w:ascii="Calibri" w:hAnsi="Calibri" w:cs="Calibri"/>
          <w:color w:val="000000" w:themeColor="text1"/>
          <w:lang w:val="en-US"/>
          <w:rPrChange w:id="1391" w:author="Denis Engemann" w:date="2018-04-19T23:07:00Z">
            <w:rPr>
              <w:rFonts w:ascii="Calibri" w:hAnsi="Calibri"/>
              <w:color w:val="000000" w:themeColor="text1"/>
              <w:lang w:val="en-US"/>
            </w:rPr>
          </w:rPrChange>
        </w:rPr>
        <w:t xml:space="preserve">quantitative re-evaluation is presented here for </w:t>
      </w:r>
      <w:r w:rsidR="00462F0A" w:rsidRPr="00CA09EA">
        <w:rPr>
          <w:rFonts w:ascii="Calibri" w:hAnsi="Calibri" w:cs="Calibri"/>
          <w:color w:val="000000" w:themeColor="text1"/>
          <w:lang w:val="en-US"/>
          <w:rPrChange w:id="1392" w:author="Denis Engemann" w:date="2018-04-19T23:07:00Z">
            <w:rPr>
              <w:rFonts w:ascii="Calibri" w:hAnsi="Calibri"/>
              <w:color w:val="000000" w:themeColor="text1"/>
              <w:lang w:val="en-US"/>
            </w:rPr>
          </w:rPrChange>
        </w:rPr>
        <w:t>four medical datasets</w:t>
      </w:r>
      <w:r w:rsidR="001B38C8" w:rsidRPr="00CA09EA">
        <w:rPr>
          <w:rFonts w:ascii="Calibri" w:hAnsi="Calibri" w:cs="Calibri"/>
          <w:color w:val="000000" w:themeColor="text1"/>
          <w:lang w:val="en-US"/>
          <w:rPrChange w:id="1393" w:author="Denis Engemann" w:date="2018-04-19T23:07:00Z">
            <w:rPr>
              <w:rFonts w:ascii="Calibri" w:hAnsi="Calibri"/>
              <w:color w:val="000000" w:themeColor="text1"/>
              <w:lang w:val="en-US"/>
            </w:rPr>
          </w:rPrChange>
        </w:rPr>
        <w:t xml:space="preserve"> that </w:t>
      </w:r>
      <w:r w:rsidR="004B6A9B" w:rsidRPr="00CA09EA">
        <w:rPr>
          <w:rFonts w:ascii="Calibri" w:hAnsi="Calibri" w:cs="Calibri"/>
          <w:color w:val="000000" w:themeColor="text1"/>
          <w:lang w:val="en-US"/>
          <w:rPrChange w:id="1394" w:author="Denis Engemann" w:date="2018-04-19T23:07:00Z">
            <w:rPr>
              <w:rFonts w:ascii="Calibri" w:hAnsi="Calibri"/>
              <w:color w:val="000000" w:themeColor="text1"/>
              <w:lang w:val="en-US"/>
            </w:rPr>
          </w:rPrChange>
        </w:rPr>
        <w:t>are</w:t>
      </w:r>
      <w:r w:rsidR="00BC4A47" w:rsidRPr="00CA09EA">
        <w:rPr>
          <w:rFonts w:ascii="Calibri" w:hAnsi="Calibri" w:cs="Calibri"/>
          <w:color w:val="000000" w:themeColor="text1"/>
          <w:lang w:val="en-US"/>
          <w:rPrChange w:id="1395" w:author="Denis Engemann" w:date="2018-04-19T23:07:00Z">
            <w:rPr>
              <w:rFonts w:ascii="Calibri" w:hAnsi="Calibri"/>
              <w:color w:val="000000" w:themeColor="text1"/>
              <w:lang w:val="en-US"/>
            </w:rPr>
          </w:rPrChange>
        </w:rPr>
        <w:t xml:space="preserve"> frequently used as examples in data-analysis </w:t>
      </w:r>
      <w:r w:rsidR="00D11528" w:rsidRPr="00CA09EA">
        <w:rPr>
          <w:rFonts w:ascii="Calibri" w:hAnsi="Calibri" w:cs="Calibri"/>
          <w:color w:val="000000" w:themeColor="text1"/>
          <w:lang w:val="en-US"/>
          <w:rPrChange w:id="1396" w:author="Denis Engemann" w:date="2018-04-19T23:07:00Z">
            <w:rPr>
              <w:rFonts w:ascii="Calibri" w:hAnsi="Calibri"/>
              <w:color w:val="000000" w:themeColor="text1"/>
              <w:lang w:val="en-US"/>
            </w:rPr>
          </w:rPrChange>
        </w:rPr>
        <w:t xml:space="preserve">teaching and </w:t>
      </w:r>
      <w:r w:rsidR="00BC4A47" w:rsidRPr="00CA09EA">
        <w:rPr>
          <w:rFonts w:ascii="Calibri" w:hAnsi="Calibri" w:cs="Calibri"/>
          <w:color w:val="000000" w:themeColor="text1"/>
          <w:lang w:val="en-US"/>
          <w:rPrChange w:id="1397" w:author="Denis Engemann" w:date="2018-04-19T23:07:00Z">
            <w:rPr>
              <w:rFonts w:ascii="Calibri" w:hAnsi="Calibri"/>
              <w:color w:val="000000" w:themeColor="text1"/>
              <w:lang w:val="en-US"/>
            </w:rPr>
          </w:rPrChange>
        </w:rPr>
        <w:t xml:space="preserve">textbooks </w:t>
      </w:r>
      <w:r w:rsidR="001B38C8" w:rsidRPr="00CA09EA">
        <w:rPr>
          <w:rFonts w:ascii="Calibri" w:hAnsi="Calibri" w:cs="Calibri"/>
          <w:color w:val="000000" w:themeColor="text1"/>
          <w:lang w:val="en-US"/>
        </w:rPr>
        <w:fldChar w:fldCharType="begin"/>
      </w:r>
      <w:r w:rsidR="00A4739B" w:rsidRPr="00CA09EA">
        <w:rPr>
          <w:rFonts w:ascii="Calibri" w:hAnsi="Calibri" w:cs="Calibri"/>
          <w:color w:val="000000" w:themeColor="text1"/>
          <w:lang w:val="en-US"/>
          <w:rPrChange w:id="1398" w:author="Denis Engemann" w:date="2018-04-19T23:07:00Z">
            <w:rPr>
              <w:rFonts w:ascii="Calibri" w:hAnsi="Calibri"/>
              <w:color w:val="000000" w:themeColor="text1"/>
              <w:lang w:val="en-US"/>
            </w:rPr>
          </w:rPrChange>
        </w:rPr>
        <w:instrText xml:space="preserve"> ADDIN EN.CITE &lt;EndNote&gt;&lt;Cite&gt;&lt;Author&gt;Hastie&lt;/Author&gt;&lt;Year&gt;2001&lt;/Year&gt;&lt;RecNum&gt;3957&lt;/RecNum&gt;&lt;Prefix&gt;e.g.`, &lt;/Prefix&gt;&lt;DisplayText&gt;(e.g., 17, 24)&lt;/DisplayText&gt;&lt;record&gt;&lt;rec-number&gt;3957&lt;/rec-number&gt;&lt;foreign-keys&gt;&lt;key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1B38C8" w:rsidRPr="00CA09EA">
        <w:rPr>
          <w:rFonts w:ascii="Calibri" w:hAnsi="Calibri" w:cs="Calibri"/>
          <w:color w:val="000000" w:themeColor="text1"/>
          <w:lang w:val="en-US"/>
          <w:rPrChange w:id="1399" w:author="Denis Engemann" w:date="2018-04-19T23:07:00Z">
            <w:rPr>
              <w:rFonts w:ascii="Calibri" w:hAnsi="Calibri"/>
              <w:color w:val="000000" w:themeColor="text1"/>
              <w:lang w:val="en-US"/>
            </w:rPr>
          </w:rPrChange>
        </w:rPr>
        <w:fldChar w:fldCharType="separate"/>
      </w:r>
      <w:r w:rsidR="00A4739B" w:rsidRPr="001F0B68">
        <w:rPr>
          <w:rFonts w:ascii="Calibri" w:hAnsi="Calibri" w:cs="Calibri"/>
          <w:noProof/>
          <w:color w:val="000000" w:themeColor="text1"/>
          <w:lang w:val="en-US"/>
        </w:rPr>
        <w:t xml:space="preserve">(e.g., </w:t>
      </w:r>
      <w:r w:rsidR="00690732" w:rsidRPr="00CA09EA">
        <w:rPr>
          <w:rFonts w:ascii="Calibri" w:hAnsi="Calibri" w:cs="Calibri"/>
          <w:rPrChange w:id="1400" w:author="Denis Engemann" w:date="2018-04-19T23:07:00Z">
            <w:rPr/>
          </w:rPrChange>
        </w:rPr>
        <w:fldChar w:fldCharType="begin"/>
      </w:r>
      <w:r w:rsidR="00690732" w:rsidRPr="00CA09EA">
        <w:rPr>
          <w:rFonts w:ascii="Calibri" w:hAnsi="Calibri" w:cs="Calibri"/>
          <w:lang w:val="en-US"/>
          <w:rPrChange w:id="1401" w:author="Denis Engemann" w:date="2018-04-19T23:07:00Z">
            <w:rPr/>
          </w:rPrChange>
        </w:rPr>
        <w:instrText xml:space="preserve"> HYPERLINK \l "_ENREF_17" \o "Hastie, 2001 #3957" </w:instrText>
      </w:r>
      <w:r w:rsidR="00690732" w:rsidRPr="00CA09EA">
        <w:rPr>
          <w:rFonts w:ascii="Calibri" w:hAnsi="Calibri" w:cs="Calibri"/>
          <w:rPrChange w:id="1402" w:author="Denis Engemann" w:date="2018-04-19T23:07:00Z">
            <w:rPr/>
          </w:rPrChange>
        </w:rPr>
        <w:fldChar w:fldCharType="separate"/>
      </w:r>
      <w:r w:rsidR="007646E0" w:rsidRPr="00CA09EA">
        <w:rPr>
          <w:rFonts w:ascii="Calibri" w:hAnsi="Calibri" w:cs="Calibri"/>
          <w:noProof/>
          <w:color w:val="000000" w:themeColor="text1"/>
          <w:lang w:val="en-US"/>
          <w:rPrChange w:id="1403" w:author="Denis Engemann" w:date="2018-04-19T23:07:00Z">
            <w:rPr>
              <w:rFonts w:ascii="Calibri" w:hAnsi="Calibri"/>
              <w:noProof/>
              <w:color w:val="000000" w:themeColor="text1"/>
              <w:lang w:val="en-US"/>
            </w:rPr>
          </w:rPrChange>
        </w:rPr>
        <w:t>17</w:t>
      </w:r>
      <w:r w:rsidR="00690732" w:rsidRPr="00CA09EA">
        <w:rPr>
          <w:rFonts w:ascii="Calibri" w:hAnsi="Calibri" w:cs="Calibri"/>
          <w:noProof/>
          <w:color w:val="000000" w:themeColor="text1"/>
          <w:lang w:val="en-US"/>
          <w:rPrChange w:id="1404" w:author="Denis Engemann" w:date="2018-04-19T23:07:00Z">
            <w:rPr>
              <w:rFonts w:ascii="Calibri" w:hAnsi="Calibri"/>
              <w:noProof/>
              <w:color w:val="000000" w:themeColor="text1"/>
              <w:lang w:val="en-US"/>
            </w:rPr>
          </w:rPrChange>
        </w:rPr>
        <w:fldChar w:fldCharType="end"/>
      </w:r>
      <w:r w:rsidR="00A4739B" w:rsidRPr="001F0B68">
        <w:rPr>
          <w:rFonts w:ascii="Calibri" w:hAnsi="Calibri" w:cs="Calibri"/>
          <w:noProof/>
          <w:color w:val="000000" w:themeColor="text1"/>
          <w:lang w:val="en-US"/>
        </w:rPr>
        <w:t xml:space="preserve">, </w:t>
      </w:r>
      <w:r w:rsidR="00690732" w:rsidRPr="00CA09EA">
        <w:rPr>
          <w:rFonts w:ascii="Calibri" w:hAnsi="Calibri" w:cs="Calibri"/>
          <w:rPrChange w:id="1405" w:author="Denis Engemann" w:date="2018-04-19T23:07:00Z">
            <w:rPr/>
          </w:rPrChange>
        </w:rPr>
        <w:fldChar w:fldCharType="begin"/>
      </w:r>
      <w:r w:rsidR="00690732" w:rsidRPr="00CA09EA">
        <w:rPr>
          <w:rFonts w:ascii="Calibri" w:hAnsi="Calibri" w:cs="Calibri"/>
          <w:lang w:val="en-US"/>
          <w:rPrChange w:id="1406" w:author="Denis Engemann" w:date="2018-04-19T23:07:00Z">
            <w:rPr/>
          </w:rPrChange>
        </w:rPr>
        <w:instrText xml:space="preserve"> HYPERLINK \l "_ENREF_24" \o "Hastie, 2015 #5915" </w:instrText>
      </w:r>
      <w:r w:rsidR="00690732" w:rsidRPr="00CA09EA">
        <w:rPr>
          <w:rFonts w:ascii="Calibri" w:hAnsi="Calibri" w:cs="Calibri"/>
          <w:rPrChange w:id="1407" w:author="Denis Engemann" w:date="2018-04-19T23:07:00Z">
            <w:rPr/>
          </w:rPrChange>
        </w:rPr>
        <w:fldChar w:fldCharType="separate"/>
      </w:r>
      <w:r w:rsidR="007646E0" w:rsidRPr="00CA09EA">
        <w:rPr>
          <w:rFonts w:ascii="Calibri" w:hAnsi="Calibri" w:cs="Calibri"/>
          <w:noProof/>
          <w:color w:val="000000" w:themeColor="text1"/>
          <w:lang w:val="en-US"/>
          <w:rPrChange w:id="1408" w:author="Denis Engemann" w:date="2018-04-19T23:07:00Z">
            <w:rPr>
              <w:rFonts w:ascii="Calibri" w:hAnsi="Calibri"/>
              <w:noProof/>
              <w:color w:val="000000" w:themeColor="text1"/>
              <w:lang w:val="en-US"/>
            </w:rPr>
          </w:rPrChange>
        </w:rPr>
        <w:t>24</w:t>
      </w:r>
      <w:r w:rsidR="00690732" w:rsidRPr="00CA09EA">
        <w:rPr>
          <w:rFonts w:ascii="Calibri" w:hAnsi="Calibri" w:cs="Calibri"/>
          <w:noProof/>
          <w:color w:val="000000" w:themeColor="text1"/>
          <w:lang w:val="en-US"/>
          <w:rPrChange w:id="1409" w:author="Denis Engemann" w:date="2018-04-19T23:07:00Z">
            <w:rPr>
              <w:rFonts w:ascii="Calibri" w:hAnsi="Calibri"/>
              <w:noProof/>
              <w:color w:val="000000" w:themeColor="text1"/>
              <w:lang w:val="en-US"/>
            </w:rPr>
          </w:rPrChange>
        </w:rPr>
        <w:fldChar w:fldCharType="end"/>
      </w:r>
      <w:r w:rsidR="00A4739B" w:rsidRPr="001F0B68">
        <w:rPr>
          <w:rFonts w:ascii="Calibri" w:hAnsi="Calibri" w:cs="Calibri"/>
          <w:noProof/>
          <w:color w:val="000000" w:themeColor="text1"/>
          <w:lang w:val="en-US"/>
        </w:rPr>
        <w:t>)</w:t>
      </w:r>
      <w:r w:rsidR="001B38C8" w:rsidRPr="001F0B68">
        <w:rPr>
          <w:rFonts w:ascii="Calibri" w:hAnsi="Calibri" w:cs="Calibri"/>
          <w:color w:val="000000" w:themeColor="text1"/>
          <w:lang w:val="en-US"/>
        </w:rPr>
        <w:fldChar w:fldCharType="end"/>
      </w:r>
      <w:r w:rsidR="001B38C8" w:rsidRPr="00CA09EA">
        <w:rPr>
          <w:rFonts w:ascii="Calibri" w:hAnsi="Calibri" w:cs="Calibri"/>
          <w:color w:val="000000" w:themeColor="text1"/>
          <w:lang w:val="en-US"/>
        </w:rPr>
        <w:t>.</w:t>
      </w:r>
    </w:p>
    <w:p w14:paraId="1D2394D1" w14:textId="4DE3C12D" w:rsidR="00F362C3" w:rsidRPr="00CA09EA" w:rsidRDefault="00D86A9D" w:rsidP="00BC54C2">
      <w:pPr>
        <w:ind w:firstLine="708"/>
        <w:jc w:val="both"/>
        <w:rPr>
          <w:rFonts w:ascii="Calibri" w:eastAsia="Times New Roman" w:hAnsi="Calibri" w:cs="Calibri"/>
          <w:lang w:val="en-US"/>
          <w:rPrChange w:id="1410" w:author="Denis Engemann" w:date="2018-04-19T23:07:00Z">
            <w:rPr>
              <w:rFonts w:ascii="Calibri" w:eastAsia="Times New Roman" w:hAnsi="Calibri"/>
              <w:lang w:val="en-US"/>
            </w:rPr>
          </w:rPrChange>
        </w:rPr>
      </w:pPr>
      <w:r w:rsidRPr="001F0B68">
        <w:rPr>
          <w:rFonts w:ascii="Calibri" w:hAnsi="Calibri" w:cs="Calibri"/>
          <w:color w:val="000000" w:themeColor="text1"/>
          <w:lang w:val="en-US"/>
        </w:rPr>
        <w:t xml:space="preserve">In the </w:t>
      </w:r>
      <w:r w:rsidR="005D5091" w:rsidRPr="001F0B68">
        <w:rPr>
          <w:rFonts w:ascii="Calibri" w:hAnsi="Calibri" w:cs="Calibri"/>
          <w:color w:val="000000" w:themeColor="text1"/>
          <w:u w:val="single"/>
          <w:lang w:val="en-US"/>
        </w:rPr>
        <w:t>birthweight dataset</w:t>
      </w:r>
      <w:r w:rsidR="005D5091" w:rsidRPr="001F0B68">
        <w:rPr>
          <w:rFonts w:ascii="Calibri" w:hAnsi="Calibri" w:cs="Calibri"/>
          <w:color w:val="000000" w:themeColor="text1"/>
          <w:lang w:val="en-US"/>
        </w:rPr>
        <w:t>,</w:t>
      </w:r>
      <w:r w:rsidR="004B153C" w:rsidRPr="007E1A4E">
        <w:rPr>
          <w:rFonts w:ascii="Calibri" w:hAnsi="Calibri" w:cs="Calibri"/>
          <w:color w:val="000000" w:themeColor="text1"/>
          <w:lang w:val="en-US"/>
        </w:rPr>
        <w:t xml:space="preserve"> ordinary linear regression</w:t>
      </w:r>
      <w:r w:rsidR="004B153C" w:rsidRPr="007E1A4E">
        <w:rPr>
          <w:rFonts w:ascii="Calibri" w:eastAsia="Times New Roman" w:hAnsi="Calibri" w:cs="Calibri"/>
          <w:shd w:val="clear" w:color="auto" w:fill="FFFFFF"/>
          <w:lang w:val="en-US"/>
        </w:rPr>
        <w:t xml:space="preserve"> was u</w:t>
      </w:r>
      <w:r w:rsidR="004B153C" w:rsidRPr="00DD75ED">
        <w:rPr>
          <w:rFonts w:ascii="Calibri" w:eastAsia="Times New Roman" w:hAnsi="Calibri" w:cs="Calibri"/>
          <w:shd w:val="clear" w:color="auto" w:fill="FFFFFF"/>
          <w:lang w:val="en-US"/>
        </w:rPr>
        <w:t xml:space="preserve">sed to evaluate the </w:t>
      </w:r>
      <w:r w:rsidR="00A36A06" w:rsidRPr="00CA09EA">
        <w:rPr>
          <w:rFonts w:ascii="Calibri" w:eastAsia="Times New Roman" w:hAnsi="Calibri" w:cs="Calibri"/>
          <w:shd w:val="clear" w:color="auto" w:fill="FFFFFF"/>
          <w:lang w:val="en-US"/>
          <w:rPrChange w:id="1411" w:author="Denis Engemann" w:date="2018-04-19T23:07:00Z">
            <w:rPr>
              <w:rFonts w:ascii="Calibri" w:eastAsia="Times New Roman" w:hAnsi="Calibri"/>
              <w:shd w:val="clear" w:color="auto" w:fill="FFFFFF"/>
              <w:lang w:val="en-US"/>
            </w:rPr>
          </w:rPrChange>
        </w:rPr>
        <w:t>relation</w:t>
      </w:r>
      <w:r w:rsidR="004B153C" w:rsidRPr="00CA09EA">
        <w:rPr>
          <w:rFonts w:ascii="Calibri" w:eastAsia="Times New Roman" w:hAnsi="Calibri" w:cs="Calibri"/>
          <w:shd w:val="clear" w:color="auto" w:fill="FFFFFF"/>
          <w:lang w:val="en-US"/>
          <w:rPrChange w:id="1412" w:author="Denis Engemann" w:date="2018-04-19T23:07:00Z">
            <w:rPr>
              <w:rFonts w:ascii="Calibri" w:eastAsia="Times New Roman" w:hAnsi="Calibri"/>
              <w:shd w:val="clear" w:color="auto" w:fill="FFFFFF"/>
              <w:lang w:val="en-US"/>
            </w:rPr>
          </w:rPrChange>
        </w:rPr>
        <w:t xml:space="preserve"> of </w:t>
      </w:r>
      <w:r w:rsidR="005308A7" w:rsidRPr="00CA09EA">
        <w:rPr>
          <w:rFonts w:ascii="Calibri" w:eastAsia="Times New Roman" w:hAnsi="Calibri" w:cs="Calibri"/>
          <w:shd w:val="clear" w:color="auto" w:fill="FFFFFF"/>
          <w:lang w:val="en-US"/>
          <w:rPrChange w:id="1413" w:author="Denis Engemann" w:date="2018-04-19T23:07:00Z">
            <w:rPr>
              <w:rFonts w:ascii="Calibri" w:eastAsia="Times New Roman" w:hAnsi="Calibri"/>
              <w:shd w:val="clear" w:color="auto" w:fill="FFFFFF"/>
              <w:lang w:val="en-US"/>
            </w:rPr>
          </w:rPrChange>
        </w:rPr>
        <w:t>8</w:t>
      </w:r>
      <w:r w:rsidR="004B153C" w:rsidRPr="00CA09EA">
        <w:rPr>
          <w:rFonts w:ascii="Calibri" w:eastAsia="Times New Roman" w:hAnsi="Calibri" w:cs="Calibri"/>
          <w:shd w:val="clear" w:color="auto" w:fill="FFFFFF"/>
          <w:lang w:val="en-US"/>
          <w:rPrChange w:id="1414" w:author="Denis Engemann" w:date="2018-04-19T23:07:00Z">
            <w:rPr>
              <w:rFonts w:ascii="Calibri" w:eastAsia="Times New Roman" w:hAnsi="Calibri"/>
              <w:shd w:val="clear" w:color="auto" w:fill="FFFFFF"/>
              <w:lang w:val="en-US"/>
            </w:rPr>
          </w:rPrChange>
        </w:rPr>
        <w:t xml:space="preserve"> candidate measures </w:t>
      </w:r>
      <w:r w:rsidR="00A36A06" w:rsidRPr="00CA09EA">
        <w:rPr>
          <w:rFonts w:ascii="Calibri" w:eastAsia="Times New Roman" w:hAnsi="Calibri" w:cs="Calibri"/>
          <w:shd w:val="clear" w:color="auto" w:fill="FFFFFF"/>
          <w:lang w:val="en-US"/>
          <w:rPrChange w:id="1415" w:author="Denis Engemann" w:date="2018-04-19T23:07:00Z">
            <w:rPr>
              <w:rFonts w:ascii="Calibri" w:eastAsia="Times New Roman" w:hAnsi="Calibri"/>
              <w:shd w:val="clear" w:color="auto" w:fill="FFFFFF"/>
              <w:lang w:val="en-US"/>
            </w:rPr>
          </w:rPrChange>
        </w:rPr>
        <w:t>to</w:t>
      </w:r>
      <w:r w:rsidR="004B153C" w:rsidRPr="00CA09EA">
        <w:rPr>
          <w:rFonts w:ascii="Calibri" w:eastAsia="Times New Roman" w:hAnsi="Calibri" w:cs="Calibri"/>
          <w:shd w:val="clear" w:color="auto" w:fill="FFFFFF"/>
          <w:lang w:val="en-US"/>
          <w:rPrChange w:id="1416" w:author="Denis Engemann" w:date="2018-04-19T23:07:00Z">
            <w:rPr>
              <w:rFonts w:ascii="Calibri" w:eastAsia="Times New Roman" w:hAnsi="Calibri"/>
              <w:shd w:val="clear" w:color="auto" w:fill="FFFFFF"/>
              <w:lang w:val="en-US"/>
            </w:rPr>
          </w:rPrChange>
        </w:rPr>
        <w:t xml:space="preserve"> the </w:t>
      </w:r>
      <w:r w:rsidR="00A36A06" w:rsidRPr="00CA09EA">
        <w:rPr>
          <w:rFonts w:ascii="Calibri" w:eastAsia="Times New Roman" w:hAnsi="Calibri" w:cs="Calibri"/>
          <w:shd w:val="clear" w:color="auto" w:fill="FFFFFF"/>
          <w:lang w:val="en-US"/>
          <w:rPrChange w:id="1417" w:author="Denis Engemann" w:date="2018-04-19T23:07:00Z">
            <w:rPr>
              <w:rFonts w:ascii="Calibri" w:eastAsia="Times New Roman" w:hAnsi="Calibri"/>
              <w:shd w:val="clear" w:color="auto" w:fill="FFFFFF"/>
              <w:lang w:val="en-US"/>
            </w:rPr>
          </w:rPrChange>
        </w:rPr>
        <w:t xml:space="preserve">body </w:t>
      </w:r>
      <w:r w:rsidR="004B153C" w:rsidRPr="00CA09EA">
        <w:rPr>
          <w:rFonts w:ascii="Calibri" w:eastAsia="Times New Roman" w:hAnsi="Calibri" w:cs="Calibri"/>
          <w:shd w:val="clear" w:color="auto" w:fill="FFFFFF"/>
          <w:lang w:val="en-US"/>
          <w:rPrChange w:id="1418" w:author="Denis Engemann" w:date="2018-04-19T23:07:00Z">
            <w:rPr>
              <w:rFonts w:ascii="Calibri" w:eastAsia="Times New Roman" w:hAnsi="Calibri"/>
              <w:shd w:val="clear" w:color="auto" w:fill="FFFFFF"/>
              <w:lang w:val="en-US"/>
            </w:rPr>
          </w:rPrChange>
        </w:rPr>
        <w:t xml:space="preserve">weight of </w:t>
      </w:r>
      <w:r w:rsidR="005308A7" w:rsidRPr="00CA09EA">
        <w:rPr>
          <w:rFonts w:ascii="Calibri" w:eastAsia="Times New Roman" w:hAnsi="Calibri" w:cs="Calibri"/>
          <w:shd w:val="clear" w:color="auto" w:fill="FFFFFF"/>
          <w:lang w:val="en-US"/>
          <w:rPrChange w:id="1419" w:author="Denis Engemann" w:date="2018-04-19T23:07:00Z">
            <w:rPr>
              <w:rFonts w:ascii="Calibri" w:eastAsia="Times New Roman" w:hAnsi="Calibri"/>
              <w:shd w:val="clear" w:color="auto" w:fill="FFFFFF"/>
              <w:lang w:val="en-US"/>
            </w:rPr>
          </w:rPrChange>
        </w:rPr>
        <w:t xml:space="preserve">189 </w:t>
      </w:r>
      <w:r w:rsidR="004B153C" w:rsidRPr="00CA09EA">
        <w:rPr>
          <w:rFonts w:ascii="Calibri" w:eastAsia="Times New Roman" w:hAnsi="Calibri" w:cs="Calibri"/>
          <w:shd w:val="clear" w:color="auto" w:fill="FFFFFF"/>
          <w:lang w:val="en-US"/>
          <w:rPrChange w:id="1420" w:author="Denis Engemann" w:date="2018-04-19T23:07:00Z">
            <w:rPr>
              <w:rFonts w:ascii="Calibri" w:eastAsia="Times New Roman" w:hAnsi="Calibri"/>
              <w:shd w:val="clear" w:color="auto" w:fill="FFFFFF"/>
              <w:lang w:val="en-US"/>
            </w:rPr>
          </w:rPrChange>
        </w:rPr>
        <w:t xml:space="preserve">newborn babies. </w:t>
      </w:r>
      <w:r w:rsidR="00E30C3E" w:rsidRPr="00CA09EA">
        <w:rPr>
          <w:rFonts w:ascii="Calibri" w:eastAsia="Times New Roman" w:hAnsi="Calibri" w:cs="Calibri"/>
          <w:shd w:val="clear" w:color="auto" w:fill="FFFFFF"/>
          <w:lang w:val="en-US"/>
          <w:rPrChange w:id="1421" w:author="Denis Engemann" w:date="2018-04-19T23:07:00Z">
            <w:rPr>
              <w:rFonts w:ascii="Calibri" w:eastAsia="Times New Roman" w:hAnsi="Calibri"/>
              <w:shd w:val="clear" w:color="auto" w:fill="FFFFFF"/>
              <w:lang w:val="en-US"/>
            </w:rPr>
          </w:rPrChange>
        </w:rPr>
        <w:t>[</w:t>
      </w:r>
      <w:r w:rsidR="00E30C3E" w:rsidRPr="00CA09EA">
        <w:rPr>
          <w:rFonts w:ascii="Calibri" w:eastAsia="Times New Roman" w:hAnsi="Calibri" w:cs="Calibri"/>
          <w:color w:val="FF0000"/>
          <w:shd w:val="clear" w:color="auto" w:fill="FFFFFF"/>
          <w:lang w:val="en-US"/>
          <w:rPrChange w:id="1422" w:author="Denis Engemann" w:date="2018-04-19T23:07:00Z">
            <w:rPr>
              <w:rFonts w:ascii="Calibri" w:eastAsia="Times New Roman" w:hAnsi="Calibri"/>
              <w:color w:val="FF0000"/>
              <w:shd w:val="clear" w:color="auto" w:fill="FFFFFF"/>
              <w:lang w:val="en-US"/>
            </w:rPr>
          </w:rPrChange>
        </w:rPr>
        <w:t>add multi-collinearity?</w:t>
      </w:r>
      <w:r w:rsidR="00E30C3E" w:rsidRPr="00CA09EA">
        <w:rPr>
          <w:rFonts w:ascii="Calibri" w:eastAsia="Times New Roman" w:hAnsi="Calibri" w:cs="Calibri"/>
          <w:shd w:val="clear" w:color="auto" w:fill="FFFFFF"/>
          <w:lang w:val="en-US"/>
          <w:rPrChange w:id="1423" w:author="Denis Engemann" w:date="2018-04-19T23:07:00Z">
            <w:rPr>
              <w:rFonts w:ascii="Calibri" w:eastAsia="Times New Roman" w:hAnsi="Calibri"/>
              <w:shd w:val="clear" w:color="auto" w:fill="FFFFFF"/>
              <w:lang w:val="en-US"/>
            </w:rPr>
          </w:rPrChange>
        </w:rPr>
        <w:t xml:space="preserve">] </w:t>
      </w:r>
      <w:r w:rsidR="004B153C" w:rsidRPr="00CA09EA">
        <w:rPr>
          <w:rFonts w:ascii="Calibri" w:eastAsia="Times New Roman" w:hAnsi="Calibri" w:cs="Calibri"/>
          <w:shd w:val="clear" w:color="auto" w:fill="FFFFFF"/>
          <w:lang w:val="en-US"/>
          <w:rPrChange w:id="1424" w:author="Denis Engemann" w:date="2018-04-19T23:07:00Z">
            <w:rPr>
              <w:rFonts w:ascii="Calibri" w:eastAsia="Times New Roman" w:hAnsi="Calibri"/>
              <w:shd w:val="clear" w:color="auto" w:fill="FFFFFF"/>
              <w:lang w:val="en-US"/>
            </w:rPr>
          </w:rPrChange>
        </w:rPr>
        <w:t xml:space="preserve">The </w:t>
      </w:r>
      <w:r w:rsidR="005308A7" w:rsidRPr="00CA09EA">
        <w:rPr>
          <w:rFonts w:ascii="Calibri" w:eastAsia="Times New Roman" w:hAnsi="Calibri" w:cs="Calibri"/>
          <w:shd w:val="clear" w:color="auto" w:fill="FFFFFF"/>
          <w:lang w:val="en-US"/>
          <w:rPrChange w:id="1425" w:author="Denis Engemann" w:date="2018-04-19T23:07:00Z">
            <w:rPr>
              <w:rFonts w:ascii="Calibri" w:eastAsia="Times New Roman" w:hAnsi="Calibri"/>
              <w:shd w:val="clear" w:color="auto" w:fill="FFFFFF"/>
              <w:lang w:val="en-US"/>
            </w:rPr>
          </w:rPrChange>
        </w:rPr>
        <w:t xml:space="preserve">3 </w:t>
      </w:r>
      <w:r w:rsidR="004B153C" w:rsidRPr="00CA09EA">
        <w:rPr>
          <w:rFonts w:ascii="Calibri" w:eastAsia="Times New Roman" w:hAnsi="Calibri" w:cs="Calibri"/>
          <w:shd w:val="clear" w:color="auto" w:fill="FFFFFF"/>
          <w:lang w:val="en-US"/>
          <w:rPrChange w:id="1426" w:author="Denis Engemann" w:date="2018-04-19T23:07:00Z">
            <w:rPr>
              <w:rFonts w:ascii="Calibri" w:eastAsia="Times New Roman" w:hAnsi="Calibri"/>
              <w:shd w:val="clear" w:color="auto" w:fill="FFFFFF"/>
              <w:lang w:val="en-US"/>
            </w:rPr>
          </w:rPrChange>
        </w:rPr>
        <w:t xml:space="preserve">effects </w:t>
      </w:r>
      <w:r w:rsidR="00003679" w:rsidRPr="00CA09EA">
        <w:rPr>
          <w:rFonts w:ascii="Calibri" w:eastAsia="Times New Roman" w:hAnsi="Calibri" w:cs="Calibri"/>
          <w:shd w:val="clear" w:color="auto" w:fill="FFFFFF"/>
          <w:lang w:val="en-US"/>
          <w:rPrChange w:id="1427" w:author="Denis Engemann" w:date="2018-04-19T23:07:00Z">
            <w:rPr>
              <w:rFonts w:ascii="Calibri" w:eastAsia="Times New Roman" w:hAnsi="Calibri"/>
              <w:shd w:val="clear" w:color="auto" w:fill="FFFFFF"/>
              <w:lang w:val="en-US"/>
            </w:rPr>
          </w:rPrChange>
        </w:rPr>
        <w:t xml:space="preserve">that reached statistical significance at p &lt; 0.05 </w:t>
      </w:r>
      <w:r w:rsidR="004B153C" w:rsidRPr="00CA09EA">
        <w:rPr>
          <w:rFonts w:ascii="Calibri" w:eastAsia="Times New Roman" w:hAnsi="Calibri" w:cs="Calibri"/>
          <w:shd w:val="clear" w:color="auto" w:fill="FFFFFF"/>
          <w:lang w:val="en-US"/>
          <w:rPrChange w:id="1428" w:author="Denis Engemann" w:date="2018-04-19T23:07:00Z">
            <w:rPr>
              <w:rFonts w:ascii="Calibri" w:eastAsia="Times New Roman" w:hAnsi="Calibri"/>
              <w:shd w:val="clear" w:color="auto" w:fill="FFFFFF"/>
              <w:lang w:val="en-US"/>
            </w:rPr>
          </w:rPrChange>
        </w:rPr>
        <w:t xml:space="preserve">comprised </w:t>
      </w:r>
      <w:r w:rsidR="00FB446F" w:rsidRPr="00CA09EA">
        <w:rPr>
          <w:rFonts w:ascii="Calibri" w:hAnsi="Calibri" w:cs="Calibri"/>
          <w:color w:val="000000" w:themeColor="text1"/>
          <w:lang w:val="en-US"/>
          <w:rPrChange w:id="1429" w:author="Denis Engemann" w:date="2018-04-19T23:07:00Z">
            <w:rPr>
              <w:rFonts w:ascii="Calibri" w:hAnsi="Calibri"/>
              <w:color w:val="000000" w:themeColor="text1"/>
              <w:lang w:val="en-US"/>
            </w:rPr>
          </w:rPrChange>
        </w:rPr>
        <w:t xml:space="preserve">the </w:t>
      </w:r>
      <w:r w:rsidR="00FB446F" w:rsidRPr="00CA09EA">
        <w:rPr>
          <w:rFonts w:ascii="Calibri" w:eastAsia="Times New Roman" w:hAnsi="Calibri" w:cs="Calibri"/>
          <w:shd w:val="clear" w:color="auto" w:fill="FFFFFF"/>
          <w:lang w:val="en-US"/>
          <w:rPrChange w:id="1430" w:author="Denis Engemann" w:date="2018-04-19T23:07:00Z">
            <w:rPr>
              <w:rFonts w:ascii="Calibri" w:eastAsia="Times New Roman" w:hAnsi="Calibri"/>
              <w:shd w:val="clear" w:color="auto" w:fill="FFFFFF"/>
              <w:lang w:val="en-US"/>
            </w:rPr>
          </w:rPrChange>
        </w:rPr>
        <w:t xml:space="preserve">mother's weight at </w:t>
      </w:r>
      <w:r w:rsidR="00F609F8" w:rsidRPr="00CA09EA">
        <w:rPr>
          <w:rFonts w:ascii="Calibri" w:eastAsia="Times New Roman" w:hAnsi="Calibri" w:cs="Calibri"/>
          <w:shd w:val="clear" w:color="auto" w:fill="FFFFFF"/>
          <w:lang w:val="en-US"/>
          <w:rPrChange w:id="1431" w:author="Denis Engemann" w:date="2018-04-19T23:07:00Z">
            <w:rPr>
              <w:rFonts w:ascii="Calibri" w:eastAsia="Times New Roman" w:hAnsi="Calibri"/>
              <w:shd w:val="clear" w:color="auto" w:fill="FFFFFF"/>
              <w:lang w:val="en-US"/>
            </w:rPr>
          </w:rPrChange>
        </w:rPr>
        <w:t xml:space="preserve">the </w:t>
      </w:r>
      <w:r w:rsidR="00FB446F" w:rsidRPr="00CA09EA">
        <w:rPr>
          <w:rFonts w:ascii="Calibri" w:eastAsia="Times New Roman" w:hAnsi="Calibri" w:cs="Calibri"/>
          <w:shd w:val="clear" w:color="auto" w:fill="FFFFFF"/>
          <w:lang w:val="en-US"/>
          <w:rPrChange w:id="1432" w:author="Denis Engemann" w:date="2018-04-19T23:07:00Z">
            <w:rPr>
              <w:rFonts w:ascii="Calibri" w:eastAsia="Times New Roman" w:hAnsi="Calibri"/>
              <w:shd w:val="clear" w:color="auto" w:fill="FFFFFF"/>
              <w:lang w:val="en-US"/>
            </w:rPr>
          </w:rPrChange>
        </w:rPr>
        <w:t>last menstrual period</w:t>
      </w:r>
      <w:r w:rsidR="00FB446F" w:rsidRPr="00CA09EA">
        <w:rPr>
          <w:rFonts w:ascii="Calibri" w:hAnsi="Calibri" w:cs="Calibri"/>
          <w:color w:val="000000" w:themeColor="text1"/>
          <w:lang w:val="en-US"/>
          <w:rPrChange w:id="1433" w:author="Denis Engemann" w:date="2018-04-19T23:07:00Z">
            <w:rPr>
              <w:rFonts w:ascii="Calibri" w:hAnsi="Calibri"/>
              <w:color w:val="000000" w:themeColor="text1"/>
              <w:lang w:val="en-US"/>
            </w:rPr>
          </w:rPrChange>
        </w:rPr>
        <w:t xml:space="preserve"> (p=0.018</w:t>
      </w:r>
      <w:r w:rsidR="00934DA3" w:rsidRPr="00CA09EA">
        <w:rPr>
          <w:rFonts w:ascii="Calibri" w:hAnsi="Calibri" w:cs="Calibri"/>
          <w:color w:val="000000" w:themeColor="text1"/>
          <w:lang w:val="en-US"/>
          <w:rPrChange w:id="1434" w:author="Denis Engemann" w:date="2018-04-19T23:07:00Z">
            <w:rPr>
              <w:rFonts w:ascii="Calibri" w:hAnsi="Calibri"/>
              <w:color w:val="000000" w:themeColor="text1"/>
              <w:lang w:val="en-US"/>
            </w:rPr>
          </w:rPrChange>
        </w:rPr>
        <w:t>, lwt</w:t>
      </w:r>
      <w:r w:rsidR="00FB446F" w:rsidRPr="00CA09EA">
        <w:rPr>
          <w:rFonts w:ascii="Calibri" w:hAnsi="Calibri" w:cs="Calibri"/>
          <w:color w:val="000000" w:themeColor="text1"/>
          <w:lang w:val="en-US"/>
          <w:rPrChange w:id="1435" w:author="Denis Engemann" w:date="2018-04-19T23:07:00Z">
            <w:rPr>
              <w:rFonts w:ascii="Calibri" w:hAnsi="Calibri"/>
              <w:color w:val="000000" w:themeColor="text1"/>
              <w:lang w:val="en-US"/>
            </w:rPr>
          </w:rPrChange>
        </w:rPr>
        <w:t xml:space="preserve">), </w:t>
      </w:r>
      <w:r w:rsidR="00FF0D2E" w:rsidRPr="00CA09EA">
        <w:rPr>
          <w:rFonts w:ascii="Calibri" w:hAnsi="Calibri" w:cs="Calibri"/>
          <w:color w:val="000000" w:themeColor="text1"/>
          <w:lang w:val="en-US"/>
          <w:rPrChange w:id="1436" w:author="Denis Engemann" w:date="2018-04-19T23:07:00Z">
            <w:rPr>
              <w:rFonts w:ascii="Calibri" w:hAnsi="Calibri"/>
              <w:color w:val="000000" w:themeColor="text1"/>
              <w:lang w:val="en-US"/>
            </w:rPr>
          </w:rPrChange>
        </w:rPr>
        <w:t xml:space="preserve">existing </w:t>
      </w:r>
      <w:r w:rsidR="00FB446F" w:rsidRPr="00CA09EA">
        <w:rPr>
          <w:rFonts w:ascii="Calibri" w:hAnsi="Calibri" w:cs="Calibri"/>
          <w:color w:val="000000" w:themeColor="text1"/>
          <w:lang w:val="en-US"/>
          <w:rPrChange w:id="1437" w:author="Denis Engemann" w:date="2018-04-19T23:07:00Z">
            <w:rPr>
              <w:rFonts w:ascii="Calibri" w:hAnsi="Calibri"/>
              <w:color w:val="000000" w:themeColor="text1"/>
              <w:lang w:val="en-US"/>
            </w:rPr>
          </w:rPrChange>
        </w:rPr>
        <w:t>history of hypertension (p=0.012</w:t>
      </w:r>
      <w:r w:rsidR="00934DA3" w:rsidRPr="00CA09EA">
        <w:rPr>
          <w:rFonts w:ascii="Calibri" w:hAnsi="Calibri" w:cs="Calibri"/>
          <w:color w:val="000000" w:themeColor="text1"/>
          <w:lang w:val="en-US"/>
          <w:rPrChange w:id="1438" w:author="Denis Engemann" w:date="2018-04-19T23:07:00Z">
            <w:rPr>
              <w:rFonts w:ascii="Calibri" w:hAnsi="Calibri"/>
              <w:color w:val="000000" w:themeColor="text1"/>
              <w:lang w:val="en-US"/>
            </w:rPr>
          </w:rPrChange>
        </w:rPr>
        <w:t>, ht</w:t>
      </w:r>
      <w:r w:rsidR="00FB446F" w:rsidRPr="00CA09EA">
        <w:rPr>
          <w:rFonts w:ascii="Calibri" w:hAnsi="Calibri" w:cs="Calibri"/>
          <w:color w:val="000000" w:themeColor="text1"/>
          <w:lang w:val="en-US"/>
          <w:rPrChange w:id="1439" w:author="Denis Engemann" w:date="2018-04-19T23:07:00Z">
            <w:rPr>
              <w:rFonts w:ascii="Calibri" w:hAnsi="Calibri"/>
              <w:color w:val="000000" w:themeColor="text1"/>
              <w:lang w:val="en-US"/>
            </w:rPr>
          </w:rPrChange>
        </w:rPr>
        <w:t xml:space="preserve">), and </w:t>
      </w:r>
      <w:r w:rsidR="004B153C" w:rsidRPr="00CA09EA">
        <w:rPr>
          <w:rFonts w:ascii="Calibri" w:eastAsia="Times New Roman" w:hAnsi="Calibri" w:cs="Calibri"/>
          <w:shd w:val="clear" w:color="auto" w:fill="FFFFFF"/>
          <w:lang w:val="en-US"/>
          <w:rPrChange w:id="1440" w:author="Denis Engemann" w:date="2018-04-19T23:07:00Z">
            <w:rPr>
              <w:rFonts w:ascii="Calibri" w:eastAsia="Times New Roman" w:hAnsi="Calibri"/>
              <w:shd w:val="clear" w:color="auto" w:fill="FFFFFF"/>
              <w:lang w:val="en-US"/>
            </w:rPr>
          </w:rPrChange>
        </w:rPr>
        <w:t>presence of uterine irritability (</w:t>
      </w:r>
      <w:r w:rsidR="004B153C" w:rsidRPr="00CA09EA">
        <w:rPr>
          <w:rFonts w:ascii="Calibri" w:hAnsi="Calibri" w:cs="Calibri"/>
          <w:color w:val="000000" w:themeColor="text1"/>
          <w:lang w:val="en-US"/>
          <w:rPrChange w:id="1441" w:author="Denis Engemann" w:date="2018-04-19T23:07:00Z">
            <w:rPr>
              <w:rFonts w:ascii="Calibri" w:hAnsi="Calibri"/>
              <w:color w:val="000000" w:themeColor="text1"/>
              <w:lang w:val="en-US"/>
            </w:rPr>
          </w:rPrChange>
        </w:rPr>
        <w:t>p=0.002</w:t>
      </w:r>
      <w:r w:rsidR="00934DA3" w:rsidRPr="00CA09EA">
        <w:rPr>
          <w:rFonts w:ascii="Calibri" w:hAnsi="Calibri" w:cs="Calibri"/>
          <w:color w:val="000000" w:themeColor="text1"/>
          <w:lang w:val="en-US"/>
          <w:rPrChange w:id="1442" w:author="Denis Engemann" w:date="2018-04-19T23:07:00Z">
            <w:rPr>
              <w:rFonts w:ascii="Calibri" w:hAnsi="Calibri"/>
              <w:color w:val="000000" w:themeColor="text1"/>
              <w:lang w:val="en-US"/>
            </w:rPr>
          </w:rPrChange>
        </w:rPr>
        <w:t>, ui</w:t>
      </w:r>
      <w:r w:rsidR="004B153C" w:rsidRPr="00CA09EA">
        <w:rPr>
          <w:rFonts w:ascii="Calibri" w:eastAsia="Times New Roman" w:hAnsi="Calibri" w:cs="Calibri"/>
          <w:shd w:val="clear" w:color="auto" w:fill="FFFFFF"/>
          <w:lang w:val="en-US"/>
          <w:rPrChange w:id="1443" w:author="Denis Engemann" w:date="2018-04-19T23:07:00Z">
            <w:rPr>
              <w:rFonts w:ascii="Calibri" w:eastAsia="Times New Roman" w:hAnsi="Calibri"/>
              <w:shd w:val="clear" w:color="auto" w:fill="FFFFFF"/>
              <w:lang w:val="en-US"/>
            </w:rPr>
          </w:rPrChange>
        </w:rPr>
        <w:t>)</w:t>
      </w:r>
      <w:r w:rsidR="00FB446F" w:rsidRPr="00CA09EA">
        <w:rPr>
          <w:rFonts w:ascii="Calibri" w:eastAsia="Times New Roman" w:hAnsi="Calibri" w:cs="Calibri"/>
          <w:shd w:val="clear" w:color="auto" w:fill="FFFFFF"/>
          <w:lang w:val="en-US"/>
          <w:rPrChange w:id="1444" w:author="Denis Engemann" w:date="2018-04-19T23:07:00Z">
            <w:rPr>
              <w:rFonts w:ascii="Calibri" w:eastAsia="Times New Roman" w:hAnsi="Calibri"/>
              <w:shd w:val="clear" w:color="auto" w:fill="FFFFFF"/>
              <w:lang w:val="en-US"/>
            </w:rPr>
          </w:rPrChange>
        </w:rPr>
        <w:t>.</w:t>
      </w:r>
      <w:r w:rsidR="00E848C1" w:rsidRPr="00CA09EA">
        <w:rPr>
          <w:rFonts w:ascii="Calibri" w:eastAsia="Times New Roman" w:hAnsi="Calibri" w:cs="Calibri"/>
          <w:shd w:val="clear" w:color="auto" w:fill="FFFFFF"/>
          <w:lang w:val="en-US"/>
          <w:rPrChange w:id="1445" w:author="Denis Engemann" w:date="2018-04-19T23:07:00Z">
            <w:rPr>
              <w:rFonts w:ascii="Calibri" w:eastAsia="Times New Roman" w:hAnsi="Calibri"/>
              <w:shd w:val="clear" w:color="auto" w:fill="FFFFFF"/>
              <w:lang w:val="en-US"/>
            </w:rPr>
          </w:rPrChange>
        </w:rPr>
        <w:t xml:space="preserve"> The in-sample model fit amounted to </w:t>
      </w:r>
      <w:r w:rsidR="00E848C1" w:rsidRPr="00CA09EA">
        <w:rPr>
          <w:rFonts w:ascii="Calibri" w:hAnsi="Calibri" w:cs="Calibri"/>
          <w:color w:val="000000" w:themeColor="text1"/>
          <w:lang w:val="en-US"/>
          <w:rPrChange w:id="1446" w:author="Denis Engemann" w:date="2018-04-19T23:07:00Z">
            <w:rPr>
              <w:rFonts w:ascii="Calibri" w:hAnsi="Calibri"/>
              <w:color w:val="000000" w:themeColor="text1"/>
              <w:lang w:val="en-US"/>
            </w:rPr>
          </w:rPrChange>
        </w:rPr>
        <w:t>R</w:t>
      </w:r>
      <w:r w:rsidR="00E848C1" w:rsidRPr="00CA09EA">
        <w:rPr>
          <w:rFonts w:ascii="Calibri" w:hAnsi="Calibri" w:cs="Calibri"/>
          <w:color w:val="000000" w:themeColor="text1"/>
          <w:vertAlign w:val="superscript"/>
          <w:lang w:val="en-US"/>
          <w:rPrChange w:id="1447" w:author="Denis Engemann" w:date="2018-04-19T23:07:00Z">
            <w:rPr>
              <w:rFonts w:ascii="Calibri" w:hAnsi="Calibri"/>
              <w:color w:val="000000" w:themeColor="text1"/>
              <w:vertAlign w:val="superscript"/>
              <w:lang w:val="en-US"/>
            </w:rPr>
          </w:rPrChange>
        </w:rPr>
        <w:t>2</w:t>
      </w:r>
      <w:r w:rsidR="00E848C1" w:rsidRPr="00CA09EA">
        <w:rPr>
          <w:rFonts w:ascii="Calibri" w:hAnsi="Calibri" w:cs="Calibri"/>
          <w:color w:val="000000" w:themeColor="text1"/>
          <w:lang w:val="en-US"/>
          <w:rPrChange w:id="1448" w:author="Denis Engemann" w:date="2018-04-19T23:07:00Z">
            <w:rPr>
              <w:rFonts w:ascii="Calibri" w:hAnsi="Calibri"/>
              <w:color w:val="000000" w:themeColor="text1"/>
              <w:lang w:val="en-US"/>
            </w:rPr>
          </w:rPrChange>
        </w:rPr>
        <w:t>=0.141.</w:t>
      </w:r>
      <w:r w:rsidR="005308A7" w:rsidRPr="00CA09EA">
        <w:rPr>
          <w:rFonts w:ascii="Calibri" w:hAnsi="Calibri" w:cs="Calibri"/>
          <w:color w:val="000000" w:themeColor="text1"/>
          <w:lang w:val="en-US"/>
          <w:rPrChange w:id="1449" w:author="Denis Engemann" w:date="2018-04-19T23:07:00Z">
            <w:rPr>
              <w:rFonts w:ascii="Calibri" w:hAnsi="Calibri"/>
              <w:color w:val="000000" w:themeColor="text1"/>
              <w:lang w:val="en-US"/>
            </w:rPr>
          </w:rPrChange>
        </w:rPr>
        <w:t xml:space="preserve"> In the prediction setting, linear models were trained </w:t>
      </w:r>
      <w:r w:rsidR="00924076" w:rsidRPr="00CA09EA">
        <w:rPr>
          <w:rFonts w:ascii="Calibri" w:hAnsi="Calibri" w:cs="Calibri"/>
          <w:color w:val="000000" w:themeColor="text1"/>
          <w:lang w:val="en-US"/>
          <w:rPrChange w:id="1450" w:author="Denis Engemann" w:date="2018-04-19T23:07:00Z">
            <w:rPr>
              <w:rFonts w:ascii="Calibri" w:hAnsi="Calibri"/>
              <w:color w:val="000000" w:themeColor="text1"/>
              <w:lang w:val="en-US"/>
            </w:rPr>
          </w:rPrChange>
        </w:rPr>
        <w:t xml:space="preserve">and evaluated </w:t>
      </w:r>
      <w:r w:rsidR="005308A7" w:rsidRPr="00CA09EA">
        <w:rPr>
          <w:rFonts w:ascii="Calibri" w:hAnsi="Calibri" w:cs="Calibri"/>
          <w:color w:val="000000" w:themeColor="text1"/>
          <w:lang w:val="en-US"/>
          <w:rPrChange w:id="1451" w:author="Denis Engemann" w:date="2018-04-19T23:07:00Z">
            <w:rPr>
              <w:rFonts w:ascii="Calibri" w:hAnsi="Calibri"/>
              <w:color w:val="000000" w:themeColor="text1"/>
              <w:lang w:val="en-US"/>
            </w:rPr>
          </w:rPrChange>
        </w:rPr>
        <w:t>on the same data</w:t>
      </w:r>
      <w:r w:rsidR="007F4D3E" w:rsidRPr="00CA09EA">
        <w:rPr>
          <w:rFonts w:ascii="Calibri" w:hAnsi="Calibri" w:cs="Calibri"/>
          <w:color w:val="000000" w:themeColor="text1"/>
          <w:lang w:val="en-US"/>
          <w:rPrChange w:id="1452" w:author="Denis Engemann" w:date="2018-04-19T23:07:00Z">
            <w:rPr>
              <w:rFonts w:ascii="Calibri" w:hAnsi="Calibri"/>
              <w:color w:val="000000" w:themeColor="text1"/>
              <w:lang w:val="en-US"/>
            </w:rPr>
          </w:rPrChange>
        </w:rPr>
        <w:t>. The best estimate of the explained variance expected in other babies from the same population reached only R</w:t>
      </w:r>
      <w:r w:rsidR="007F4D3E" w:rsidRPr="00CA09EA">
        <w:rPr>
          <w:rFonts w:ascii="Calibri" w:hAnsi="Calibri" w:cs="Calibri"/>
          <w:color w:val="000000" w:themeColor="text1"/>
          <w:vertAlign w:val="superscript"/>
          <w:lang w:val="en-US"/>
          <w:rPrChange w:id="1453" w:author="Denis Engemann" w:date="2018-04-19T23:07:00Z">
            <w:rPr>
              <w:rFonts w:ascii="Calibri" w:hAnsi="Calibri"/>
              <w:color w:val="000000" w:themeColor="text1"/>
              <w:vertAlign w:val="superscript"/>
              <w:lang w:val="en-US"/>
            </w:rPr>
          </w:rPrChange>
        </w:rPr>
        <w:t>2</w:t>
      </w:r>
      <w:r w:rsidR="007F4D3E" w:rsidRPr="00CA09EA">
        <w:rPr>
          <w:rFonts w:ascii="Calibri" w:hAnsi="Calibri" w:cs="Calibri"/>
          <w:color w:val="000000" w:themeColor="text1"/>
          <w:lang w:val="en-US"/>
          <w:rPrChange w:id="1454" w:author="Denis Engemann" w:date="2018-04-19T23:07:00Z">
            <w:rPr>
              <w:rFonts w:ascii="Calibri" w:hAnsi="Calibri"/>
              <w:color w:val="000000" w:themeColor="text1"/>
              <w:lang w:val="en-US"/>
            </w:rPr>
          </w:rPrChange>
        </w:rPr>
        <w:t xml:space="preserve">=0.08 </w:t>
      </w:r>
      <w:r w:rsidR="00DE3A79" w:rsidRPr="00CA09EA">
        <w:rPr>
          <w:rFonts w:ascii="Calibri" w:hAnsi="Calibri" w:cs="Calibri"/>
          <w:color w:val="000000" w:themeColor="text1"/>
          <w:lang w:val="en-US"/>
          <w:rPrChange w:id="1455" w:author="Denis Engemann" w:date="2018-04-19T23:07:00Z">
            <w:rPr>
              <w:rFonts w:ascii="Calibri" w:hAnsi="Calibri"/>
              <w:color w:val="000000" w:themeColor="text1"/>
              <w:lang w:val="en-US"/>
            </w:rPr>
          </w:rPrChange>
        </w:rPr>
        <w:t>(</w:t>
      </w:r>
      <w:r w:rsidR="002D08DA" w:rsidRPr="00CA09EA">
        <w:rPr>
          <w:rFonts w:ascii="Calibri" w:hAnsi="Calibri" w:cs="Calibri"/>
          <w:color w:val="000000" w:themeColor="text1"/>
          <w:lang w:val="en-US"/>
          <w:rPrChange w:id="1456" w:author="Denis Engemann" w:date="2018-04-19T23:07:00Z">
            <w:rPr>
              <w:rFonts w:ascii="Calibri" w:hAnsi="Calibri"/>
              <w:color w:val="000000" w:themeColor="text1"/>
              <w:lang w:val="en-US"/>
            </w:rPr>
          </w:rPrChange>
        </w:rPr>
        <w:t>as measured by</w:t>
      </w:r>
      <w:r w:rsidR="00DE3A79" w:rsidRPr="00CA09EA">
        <w:rPr>
          <w:rFonts w:ascii="Calibri" w:hAnsi="Calibri" w:cs="Calibri"/>
          <w:color w:val="000000" w:themeColor="text1"/>
          <w:lang w:val="en-US"/>
          <w:rPrChange w:id="1457" w:author="Denis Engemann" w:date="2018-04-19T23:07:00Z">
            <w:rPr>
              <w:rFonts w:ascii="Calibri" w:hAnsi="Calibri"/>
              <w:color w:val="000000" w:themeColor="text1"/>
              <w:lang w:val="en-US"/>
            </w:rPr>
          </w:rPrChange>
        </w:rPr>
        <w:t xml:space="preserve"> </w:t>
      </w:r>
      <w:r w:rsidR="00B051FE" w:rsidRPr="00CA09EA">
        <w:rPr>
          <w:rFonts w:ascii="Calibri" w:hAnsi="Calibri" w:cs="Calibri"/>
          <w:color w:val="000000" w:themeColor="text1"/>
          <w:lang w:val="en-US"/>
          <w:rPrChange w:id="1458" w:author="Denis Engemann" w:date="2018-04-19T23:07:00Z">
            <w:rPr>
              <w:rFonts w:ascii="Calibri" w:hAnsi="Calibri"/>
              <w:color w:val="000000" w:themeColor="text1"/>
              <w:lang w:val="en-US"/>
            </w:rPr>
          </w:rPrChange>
        </w:rPr>
        <w:t xml:space="preserve">unbiased </w:t>
      </w:r>
      <w:r w:rsidR="00DE3A79" w:rsidRPr="00CA09EA">
        <w:rPr>
          <w:rFonts w:ascii="Calibri" w:hAnsi="Calibri" w:cs="Calibri"/>
          <w:color w:val="000000" w:themeColor="text1"/>
          <w:lang w:val="en-US"/>
          <w:rPrChange w:id="1459" w:author="Denis Engemann" w:date="2018-04-19T23:07:00Z">
            <w:rPr>
              <w:rFonts w:ascii="Calibri" w:hAnsi="Calibri"/>
              <w:color w:val="000000" w:themeColor="text1"/>
              <w:lang w:val="en-US"/>
            </w:rPr>
          </w:rPrChange>
        </w:rPr>
        <w:t xml:space="preserve">out-of-sample prediction accuracy) </w:t>
      </w:r>
      <w:r w:rsidR="007F4D3E" w:rsidRPr="00CA09EA">
        <w:rPr>
          <w:rFonts w:ascii="Calibri" w:hAnsi="Calibri" w:cs="Calibri"/>
          <w:color w:val="000000" w:themeColor="text1"/>
          <w:lang w:val="en-US"/>
          <w:rPrChange w:id="1460" w:author="Denis Engemann" w:date="2018-04-19T23:07:00Z">
            <w:rPr>
              <w:rFonts w:ascii="Calibri" w:hAnsi="Calibri"/>
              <w:color w:val="000000" w:themeColor="text1"/>
              <w:lang w:val="en-US"/>
            </w:rPr>
          </w:rPrChange>
        </w:rPr>
        <w:t xml:space="preserve">based on </w:t>
      </w:r>
      <w:r w:rsidR="00DE3A79" w:rsidRPr="00CA09EA">
        <w:rPr>
          <w:rFonts w:ascii="Calibri" w:hAnsi="Calibri" w:cs="Calibri"/>
          <w:color w:val="000000" w:themeColor="text1"/>
          <w:lang w:val="en-US"/>
          <w:rPrChange w:id="1461" w:author="Denis Engemann" w:date="2018-04-19T23:07:00Z">
            <w:rPr>
              <w:rFonts w:ascii="Calibri" w:hAnsi="Calibri"/>
              <w:color w:val="000000" w:themeColor="text1"/>
              <w:lang w:val="en-US"/>
            </w:rPr>
          </w:rPrChange>
        </w:rPr>
        <w:t xml:space="preserve">the full set of </w:t>
      </w:r>
      <w:r w:rsidR="007F4D3E" w:rsidRPr="00CA09EA">
        <w:rPr>
          <w:rFonts w:ascii="Calibri" w:hAnsi="Calibri" w:cs="Calibri"/>
          <w:color w:val="000000" w:themeColor="text1"/>
          <w:lang w:val="en-US"/>
          <w:rPrChange w:id="1462" w:author="Denis Engemann" w:date="2018-04-19T23:07:00Z">
            <w:rPr>
              <w:rFonts w:ascii="Calibri" w:hAnsi="Calibri"/>
              <w:color w:val="000000" w:themeColor="text1"/>
              <w:lang w:val="en-US"/>
            </w:rPr>
          </w:rPrChange>
        </w:rPr>
        <w:t>8 input measures.</w:t>
      </w:r>
      <w:r w:rsidR="002931C3" w:rsidRPr="00CA09EA">
        <w:rPr>
          <w:rFonts w:ascii="Calibri" w:hAnsi="Calibri" w:cs="Calibri"/>
          <w:color w:val="000000" w:themeColor="text1"/>
          <w:lang w:val="en-US"/>
          <w:rPrChange w:id="1463" w:author="Denis Engemann" w:date="2018-04-19T23:07:00Z">
            <w:rPr>
              <w:rFonts w:ascii="Calibri" w:hAnsi="Calibri"/>
              <w:color w:val="000000" w:themeColor="text1"/>
              <w:lang w:val="en-US"/>
            </w:rPr>
          </w:rPrChange>
        </w:rPr>
        <w:t xml:space="preserve"> </w:t>
      </w:r>
      <w:r w:rsidR="00AF26B5" w:rsidRPr="00CA09EA">
        <w:rPr>
          <w:rFonts w:ascii="Calibri" w:hAnsi="Calibri" w:cs="Calibri"/>
          <w:color w:val="000000" w:themeColor="text1"/>
          <w:lang w:val="en-US"/>
          <w:rPrChange w:id="1464" w:author="Denis Engemann" w:date="2018-04-19T23:07:00Z">
            <w:rPr>
              <w:rFonts w:ascii="Calibri" w:hAnsi="Calibri"/>
              <w:color w:val="000000" w:themeColor="text1"/>
              <w:lang w:val="en-US"/>
            </w:rPr>
          </w:rPrChange>
        </w:rPr>
        <w:t xml:space="preserve">After automatically silencing the influence of the age of the mother and </w:t>
      </w:r>
      <w:r w:rsidR="00AF26B5" w:rsidRPr="00CA09EA">
        <w:rPr>
          <w:rFonts w:ascii="Calibri" w:eastAsia="Times New Roman" w:hAnsi="Calibri" w:cs="Calibri"/>
          <w:shd w:val="clear" w:color="auto" w:fill="FFFFFF"/>
          <w:lang w:val="en-US"/>
          <w:rPrChange w:id="1465" w:author="Denis Engemann" w:date="2018-04-19T23:07:00Z">
            <w:rPr>
              <w:rFonts w:ascii="Calibri" w:eastAsia="Times New Roman" w:hAnsi="Calibri"/>
              <w:shd w:val="clear" w:color="auto" w:fill="FFFFFF"/>
              <w:lang w:val="en-US"/>
            </w:rPr>
          </w:rPrChange>
        </w:rPr>
        <w:t>number of physician visits during the first trimester</w:t>
      </w:r>
      <w:r w:rsidR="00AF26B5" w:rsidRPr="00CA09EA">
        <w:rPr>
          <w:rFonts w:ascii="Calibri" w:eastAsia="Times New Roman" w:hAnsi="Calibri" w:cs="Calibri"/>
          <w:lang w:val="en-US"/>
          <w:rPrChange w:id="1466" w:author="Denis Engemann" w:date="2018-04-19T23:07:00Z">
            <w:rPr>
              <w:rFonts w:ascii="Calibri" w:eastAsia="Times New Roman" w:hAnsi="Calibri"/>
              <w:lang w:val="en-US"/>
            </w:rPr>
          </w:rPrChange>
        </w:rPr>
        <w:t xml:space="preserve"> (</w:t>
      </w:r>
      <w:r w:rsidR="00AF26B5" w:rsidRPr="00CA09EA">
        <w:rPr>
          <w:rFonts w:ascii="Calibri" w:hAnsi="Calibri" w:cs="Calibri"/>
          <w:color w:val="000000" w:themeColor="text1"/>
          <w:lang w:val="en-US"/>
          <w:rPrChange w:id="1467" w:author="Denis Engemann" w:date="2018-04-19T23:07:00Z">
            <w:rPr>
              <w:rFonts w:ascii="Calibri" w:hAnsi="Calibri"/>
              <w:color w:val="000000" w:themeColor="text1"/>
              <w:lang w:val="en-US"/>
            </w:rPr>
          </w:rPrChange>
        </w:rPr>
        <w:t xml:space="preserve">ftv), the remaining 6 active measures </w:t>
      </w:r>
      <w:r w:rsidR="00456D75" w:rsidRPr="00CA09EA">
        <w:rPr>
          <w:rFonts w:ascii="Calibri" w:eastAsia="Times New Roman" w:hAnsi="Calibri" w:cs="Calibri"/>
          <w:lang w:val="en-US"/>
          <w:rPrChange w:id="1468" w:author="Denis Engemann" w:date="2018-04-19T23:07:00Z">
            <w:rPr>
              <w:rFonts w:ascii="Calibri" w:eastAsia="Times New Roman" w:hAnsi="Calibri"/>
              <w:lang w:val="en-US"/>
            </w:rPr>
          </w:rPrChange>
        </w:rPr>
        <w:t xml:space="preserve">still </w:t>
      </w:r>
      <w:r w:rsidR="008B6F4E" w:rsidRPr="00CA09EA">
        <w:rPr>
          <w:rFonts w:ascii="Calibri" w:eastAsia="Times New Roman" w:hAnsi="Calibri" w:cs="Calibri"/>
          <w:lang w:val="en-US"/>
          <w:rPrChange w:id="1469" w:author="Denis Engemann" w:date="2018-04-19T23:07:00Z">
            <w:rPr>
              <w:rFonts w:ascii="Calibri" w:eastAsia="Times New Roman" w:hAnsi="Calibri"/>
              <w:lang w:val="en-US"/>
            </w:rPr>
          </w:rPrChange>
        </w:rPr>
        <w:t>allowed for</w:t>
      </w:r>
      <w:r w:rsidR="00456D75" w:rsidRPr="00CA09EA">
        <w:rPr>
          <w:rFonts w:ascii="Calibri" w:eastAsia="Times New Roman" w:hAnsi="Calibri" w:cs="Calibri"/>
          <w:lang w:val="en-US"/>
          <w:rPrChange w:id="1470" w:author="Denis Engemann" w:date="2018-04-19T23:07:00Z">
            <w:rPr>
              <w:rFonts w:ascii="Calibri" w:eastAsia="Times New Roman" w:hAnsi="Calibri"/>
              <w:lang w:val="en-US"/>
            </w:rPr>
          </w:rPrChange>
        </w:rPr>
        <w:t xml:space="preserve"> a prediction performance of </w:t>
      </w:r>
      <w:r w:rsidR="00884D71" w:rsidRPr="00CA09EA">
        <w:rPr>
          <w:rFonts w:ascii="Calibri" w:hAnsi="Calibri" w:cs="Calibri"/>
          <w:color w:val="000000" w:themeColor="text1"/>
          <w:lang w:val="en-US"/>
          <w:rPrChange w:id="1471" w:author="Denis Engemann" w:date="2018-04-19T23:07:00Z">
            <w:rPr>
              <w:rFonts w:ascii="Calibri" w:hAnsi="Calibri"/>
              <w:color w:val="000000" w:themeColor="text1"/>
              <w:lang w:val="en-US"/>
            </w:rPr>
          </w:rPrChange>
        </w:rPr>
        <w:t>R</w:t>
      </w:r>
      <w:r w:rsidR="00884D71" w:rsidRPr="00CA09EA">
        <w:rPr>
          <w:rFonts w:ascii="Calibri" w:hAnsi="Calibri" w:cs="Calibri"/>
          <w:color w:val="000000" w:themeColor="text1"/>
          <w:vertAlign w:val="superscript"/>
          <w:lang w:val="en-US"/>
          <w:rPrChange w:id="1472" w:author="Denis Engemann" w:date="2018-04-19T23:07:00Z">
            <w:rPr>
              <w:rFonts w:ascii="Calibri" w:hAnsi="Calibri"/>
              <w:color w:val="000000" w:themeColor="text1"/>
              <w:vertAlign w:val="superscript"/>
              <w:lang w:val="en-US"/>
            </w:rPr>
          </w:rPrChange>
        </w:rPr>
        <w:t>2</w:t>
      </w:r>
      <w:r w:rsidR="00686084" w:rsidRPr="00CA09EA">
        <w:rPr>
          <w:rFonts w:ascii="Calibri" w:hAnsi="Calibri" w:cs="Calibri"/>
          <w:color w:val="000000" w:themeColor="text1"/>
          <w:lang w:val="en-US"/>
          <w:rPrChange w:id="1473" w:author="Denis Engemann" w:date="2018-04-19T23:07:00Z">
            <w:rPr>
              <w:rFonts w:ascii="Calibri" w:hAnsi="Calibri"/>
              <w:color w:val="000000" w:themeColor="text1"/>
              <w:lang w:val="en-US"/>
            </w:rPr>
          </w:rPrChange>
        </w:rPr>
        <w:t>=0.06</w:t>
      </w:r>
      <w:r w:rsidR="00456D75" w:rsidRPr="00CA09EA">
        <w:rPr>
          <w:rFonts w:ascii="Calibri" w:hAnsi="Calibri" w:cs="Calibri"/>
          <w:color w:val="000000" w:themeColor="text1"/>
          <w:lang w:val="en-US"/>
          <w:rPrChange w:id="1474" w:author="Denis Engemann" w:date="2018-04-19T23:07:00Z">
            <w:rPr>
              <w:rFonts w:ascii="Calibri" w:hAnsi="Calibri"/>
              <w:color w:val="000000" w:themeColor="text1"/>
              <w:lang w:val="en-US"/>
            </w:rPr>
          </w:rPrChange>
        </w:rPr>
        <w:t xml:space="preserve">. These appeared to be a predictive core subset among the input measures because at 5 out of </w:t>
      </w:r>
      <w:r w:rsidR="004A3F34" w:rsidRPr="00CA09EA">
        <w:rPr>
          <w:rFonts w:ascii="Calibri" w:hAnsi="Calibri" w:cs="Calibri"/>
          <w:color w:val="000000" w:themeColor="text1"/>
          <w:lang w:val="en-US"/>
          <w:rPrChange w:id="1475" w:author="Denis Engemann" w:date="2018-04-19T23:07:00Z">
            <w:rPr>
              <w:rFonts w:ascii="Calibri" w:hAnsi="Calibri"/>
              <w:color w:val="000000" w:themeColor="text1"/>
              <w:lang w:val="en-US"/>
            </w:rPr>
          </w:rPrChange>
        </w:rPr>
        <w:t>8 coeff</w:t>
      </w:r>
      <w:r w:rsidR="00456D75" w:rsidRPr="00CA09EA">
        <w:rPr>
          <w:rFonts w:ascii="Calibri" w:hAnsi="Calibri" w:cs="Calibri"/>
          <w:color w:val="000000" w:themeColor="text1"/>
          <w:lang w:val="en-US"/>
          <w:rPrChange w:id="1476" w:author="Denis Engemann" w:date="2018-04-19T23:07:00Z">
            <w:rPr>
              <w:rFonts w:ascii="Calibri" w:hAnsi="Calibri"/>
              <w:color w:val="000000" w:themeColor="text1"/>
              <w:lang w:val="en-US"/>
            </w:rPr>
          </w:rPrChange>
        </w:rPr>
        <w:t>icients</w:t>
      </w:r>
      <w:r w:rsidR="004A3F34" w:rsidRPr="00CA09EA">
        <w:rPr>
          <w:rFonts w:ascii="Calibri" w:hAnsi="Calibri" w:cs="Calibri"/>
          <w:color w:val="000000" w:themeColor="text1"/>
          <w:lang w:val="en-US"/>
          <w:rPrChange w:id="1477" w:author="Denis Engemann" w:date="2018-04-19T23:07:00Z">
            <w:rPr>
              <w:rFonts w:ascii="Calibri" w:hAnsi="Calibri"/>
              <w:color w:val="000000" w:themeColor="text1"/>
              <w:lang w:val="en-US"/>
            </w:rPr>
          </w:rPrChange>
        </w:rPr>
        <w:t xml:space="preserve"> the </w:t>
      </w:r>
      <w:r w:rsidR="00456D75" w:rsidRPr="00CA09EA">
        <w:rPr>
          <w:rFonts w:ascii="Calibri" w:hAnsi="Calibri" w:cs="Calibri"/>
          <w:color w:val="000000" w:themeColor="text1"/>
          <w:lang w:val="en-US"/>
          <w:rPrChange w:id="1478" w:author="Denis Engemann" w:date="2018-04-19T23:07:00Z">
            <w:rPr>
              <w:rFonts w:ascii="Calibri" w:hAnsi="Calibri"/>
              <w:color w:val="000000" w:themeColor="text1"/>
              <w:lang w:val="en-US"/>
            </w:rPr>
          </w:rPrChange>
        </w:rPr>
        <w:t xml:space="preserve">linear </w:t>
      </w:r>
      <w:r w:rsidR="004A3F34" w:rsidRPr="00CA09EA">
        <w:rPr>
          <w:rFonts w:ascii="Calibri" w:hAnsi="Calibri" w:cs="Calibri"/>
          <w:color w:val="000000" w:themeColor="text1"/>
          <w:lang w:val="en-US"/>
          <w:rPrChange w:id="1479" w:author="Denis Engemann" w:date="2018-04-19T23:07:00Z">
            <w:rPr>
              <w:rFonts w:ascii="Calibri" w:hAnsi="Calibri"/>
              <w:color w:val="000000" w:themeColor="text1"/>
              <w:lang w:val="en-US"/>
            </w:rPr>
          </w:rPrChange>
        </w:rPr>
        <w:t xml:space="preserve">model </w:t>
      </w:r>
      <w:r w:rsidR="006C24B7" w:rsidRPr="00CA09EA">
        <w:rPr>
          <w:rFonts w:ascii="Calibri" w:hAnsi="Calibri" w:cs="Calibri"/>
          <w:color w:val="000000" w:themeColor="text1"/>
          <w:lang w:val="en-US"/>
          <w:rPrChange w:id="1480" w:author="Denis Engemann" w:date="2018-04-19T23:07:00Z">
            <w:rPr>
              <w:rFonts w:ascii="Calibri" w:hAnsi="Calibri"/>
              <w:color w:val="000000" w:themeColor="text1"/>
              <w:lang w:val="en-US"/>
            </w:rPr>
          </w:rPrChange>
        </w:rPr>
        <w:t xml:space="preserve">prediction </w:t>
      </w:r>
      <w:r w:rsidR="00456D75" w:rsidRPr="00CA09EA">
        <w:rPr>
          <w:rFonts w:ascii="Calibri" w:hAnsi="Calibri" w:cs="Calibri"/>
          <w:color w:val="000000" w:themeColor="text1"/>
          <w:lang w:val="en-US"/>
          <w:rPrChange w:id="1481" w:author="Denis Engemann" w:date="2018-04-19T23:07:00Z">
            <w:rPr>
              <w:rFonts w:ascii="Calibri" w:hAnsi="Calibri"/>
              <w:color w:val="000000" w:themeColor="text1"/>
              <w:lang w:val="en-US"/>
            </w:rPr>
          </w:rPrChange>
        </w:rPr>
        <w:t xml:space="preserve">deteriorated to </w:t>
      </w:r>
      <w:r w:rsidR="006C24B7" w:rsidRPr="00CA09EA">
        <w:rPr>
          <w:rFonts w:ascii="Calibri" w:hAnsi="Calibri" w:cs="Calibri"/>
          <w:color w:val="000000" w:themeColor="text1"/>
          <w:lang w:val="en-US"/>
          <w:rPrChange w:id="1482" w:author="Denis Engemann" w:date="2018-04-19T23:07:00Z">
            <w:rPr>
              <w:rFonts w:ascii="Calibri" w:hAnsi="Calibri"/>
              <w:color w:val="000000" w:themeColor="text1"/>
              <w:lang w:val="en-US"/>
            </w:rPr>
          </w:rPrChange>
        </w:rPr>
        <w:t xml:space="preserve">be </w:t>
      </w:r>
      <w:r w:rsidR="004A3F34" w:rsidRPr="00CA09EA">
        <w:rPr>
          <w:rFonts w:ascii="Calibri" w:hAnsi="Calibri" w:cs="Calibri"/>
          <w:color w:val="000000" w:themeColor="text1"/>
          <w:lang w:val="en-US"/>
          <w:rPrChange w:id="1483" w:author="Denis Engemann" w:date="2018-04-19T23:07:00Z">
            <w:rPr>
              <w:rFonts w:ascii="Calibri" w:hAnsi="Calibri"/>
              <w:color w:val="000000" w:themeColor="text1"/>
              <w:lang w:val="en-US"/>
            </w:rPr>
          </w:rPrChange>
        </w:rPr>
        <w:t>worse than the average model</w:t>
      </w:r>
      <w:r w:rsidR="00456D75" w:rsidRPr="00CA09EA">
        <w:rPr>
          <w:rFonts w:ascii="Calibri" w:hAnsi="Calibri" w:cs="Calibri"/>
          <w:color w:val="000000" w:themeColor="text1"/>
          <w:lang w:val="en-US"/>
          <w:rPrChange w:id="1484" w:author="Denis Engemann" w:date="2018-04-19T23:07:00Z">
            <w:rPr>
              <w:rFonts w:ascii="Calibri" w:hAnsi="Calibri"/>
              <w:color w:val="000000" w:themeColor="text1"/>
              <w:lang w:val="en-US"/>
            </w:rPr>
          </w:rPrChange>
        </w:rPr>
        <w:t>.</w:t>
      </w:r>
      <w:r w:rsidR="002D08DA" w:rsidRPr="00CA09EA">
        <w:rPr>
          <w:rFonts w:ascii="Calibri" w:hAnsi="Calibri" w:cs="Calibri"/>
          <w:color w:val="000000" w:themeColor="text1"/>
          <w:lang w:val="en-US"/>
          <w:rPrChange w:id="1485" w:author="Denis Engemann" w:date="2018-04-19T23:07:00Z">
            <w:rPr>
              <w:rFonts w:ascii="Calibri" w:hAnsi="Calibri"/>
              <w:color w:val="000000" w:themeColor="text1"/>
              <w:lang w:val="en-US"/>
            </w:rPr>
          </w:rPrChange>
        </w:rPr>
        <w:t xml:space="preserve"> </w:t>
      </w:r>
      <w:r w:rsidR="008F32ED" w:rsidRPr="00CA09EA">
        <w:rPr>
          <w:rFonts w:ascii="Calibri" w:hAnsi="Calibri" w:cs="Calibri"/>
          <w:color w:val="000000" w:themeColor="text1"/>
          <w:lang w:val="en-US"/>
          <w:rPrChange w:id="1486" w:author="Denis Engemann" w:date="2018-04-19T23:07:00Z">
            <w:rPr>
              <w:rFonts w:ascii="Calibri" w:hAnsi="Calibri"/>
              <w:color w:val="000000" w:themeColor="text1"/>
              <w:lang w:val="en-US"/>
            </w:rPr>
          </w:rPrChange>
        </w:rPr>
        <w:t xml:space="preserve">Comparing the </w:t>
      </w:r>
      <w:r w:rsidR="00BF2C63" w:rsidRPr="00CA09EA">
        <w:rPr>
          <w:rFonts w:ascii="Calibri" w:hAnsi="Calibri" w:cs="Calibri"/>
          <w:color w:val="000000" w:themeColor="text1"/>
          <w:lang w:val="en-US"/>
          <w:rPrChange w:id="1487" w:author="Denis Engemann" w:date="2018-04-19T23:07:00Z">
            <w:rPr>
              <w:rFonts w:ascii="Calibri" w:hAnsi="Calibri"/>
              <w:color w:val="000000" w:themeColor="text1"/>
              <w:lang w:val="en-US"/>
            </w:rPr>
          </w:rPrChange>
        </w:rPr>
        <w:t xml:space="preserve">identification of </w:t>
      </w:r>
      <w:r w:rsidR="008F32ED" w:rsidRPr="00CA09EA">
        <w:rPr>
          <w:rFonts w:ascii="Calibri" w:hAnsi="Calibri" w:cs="Calibri"/>
          <w:color w:val="000000" w:themeColor="text1"/>
          <w:lang w:val="en-US"/>
          <w:rPrChange w:id="1488" w:author="Denis Engemann" w:date="2018-04-19T23:07:00Z">
            <w:rPr>
              <w:rFonts w:ascii="Calibri" w:hAnsi="Calibri"/>
              <w:color w:val="000000" w:themeColor="text1"/>
              <w:lang w:val="en-US"/>
            </w:rPr>
          </w:rPrChange>
        </w:rPr>
        <w:t xml:space="preserve">strongest </w:t>
      </w:r>
      <w:r w:rsidR="00584E9D" w:rsidRPr="00CA09EA">
        <w:rPr>
          <w:rFonts w:ascii="Calibri" w:hAnsi="Calibri" w:cs="Calibri"/>
          <w:color w:val="000000" w:themeColor="text1"/>
          <w:lang w:val="en-US"/>
          <w:rPrChange w:id="1489" w:author="Denis Engemann" w:date="2018-04-19T23:07:00Z">
            <w:rPr>
              <w:rFonts w:ascii="Calibri" w:hAnsi="Calibri"/>
              <w:color w:val="000000" w:themeColor="text1"/>
              <w:lang w:val="en-US"/>
            </w:rPr>
          </w:rPrChange>
        </w:rPr>
        <w:t>measures</w:t>
      </w:r>
      <w:r w:rsidR="008F32ED" w:rsidRPr="00CA09EA">
        <w:rPr>
          <w:rFonts w:ascii="Calibri" w:hAnsi="Calibri" w:cs="Calibri"/>
          <w:color w:val="000000" w:themeColor="text1"/>
          <w:lang w:val="en-US"/>
          <w:rPrChange w:id="1490" w:author="Denis Engemann" w:date="2018-04-19T23:07:00Z">
            <w:rPr>
              <w:rFonts w:ascii="Calibri" w:hAnsi="Calibri"/>
              <w:color w:val="000000" w:themeColor="text1"/>
              <w:lang w:val="en-US"/>
            </w:rPr>
          </w:rPrChange>
        </w:rPr>
        <w:t xml:space="preserve"> by classical inference and prediction on </w:t>
      </w:r>
      <w:r w:rsidR="002D08DA" w:rsidRPr="00CA09EA">
        <w:rPr>
          <w:rFonts w:ascii="Calibri" w:hAnsi="Calibri" w:cs="Calibri"/>
          <w:color w:val="000000" w:themeColor="text1"/>
          <w:lang w:val="en-US"/>
          <w:rPrChange w:id="1491" w:author="Denis Engemann" w:date="2018-04-19T23:07:00Z">
            <w:rPr>
              <w:rFonts w:ascii="Calibri" w:hAnsi="Calibri"/>
              <w:color w:val="000000" w:themeColor="text1"/>
              <w:lang w:val="en-US"/>
            </w:rPr>
          </w:rPrChange>
        </w:rPr>
        <w:t xml:space="preserve">the birthweight data, a few </w:t>
      </w:r>
      <w:r w:rsidR="00F362C3" w:rsidRPr="00CA09EA">
        <w:rPr>
          <w:rFonts w:ascii="Calibri" w:hAnsi="Calibri" w:cs="Calibri"/>
          <w:color w:val="000000" w:themeColor="text1"/>
          <w:lang w:val="en-US"/>
          <w:rPrChange w:id="1492" w:author="Denis Engemann" w:date="2018-04-19T23:07:00Z">
            <w:rPr>
              <w:rFonts w:ascii="Calibri" w:hAnsi="Calibri"/>
              <w:color w:val="000000" w:themeColor="text1"/>
              <w:lang w:val="en-US"/>
            </w:rPr>
          </w:rPrChange>
        </w:rPr>
        <w:t xml:space="preserve">variables </w:t>
      </w:r>
      <w:r w:rsidR="002D08DA" w:rsidRPr="00CA09EA">
        <w:rPr>
          <w:rFonts w:ascii="Calibri" w:hAnsi="Calibri" w:cs="Calibri"/>
          <w:color w:val="000000" w:themeColor="text1"/>
          <w:lang w:val="en-US"/>
          <w:rPrChange w:id="1493" w:author="Denis Engemann" w:date="2018-04-19T23:07:00Z">
            <w:rPr>
              <w:rFonts w:ascii="Calibri" w:hAnsi="Calibri"/>
              <w:color w:val="000000" w:themeColor="text1"/>
              <w:lang w:val="en-US"/>
            </w:rPr>
          </w:rPrChange>
        </w:rPr>
        <w:t xml:space="preserve">easily reached </w:t>
      </w:r>
      <w:r w:rsidR="008F32ED" w:rsidRPr="00CA09EA">
        <w:rPr>
          <w:rFonts w:ascii="Calibri" w:hAnsi="Calibri" w:cs="Calibri"/>
          <w:color w:val="000000" w:themeColor="text1"/>
          <w:lang w:val="en-US"/>
          <w:rPrChange w:id="1494" w:author="Denis Engemann" w:date="2018-04-19T23:07:00Z">
            <w:rPr>
              <w:rFonts w:ascii="Calibri" w:hAnsi="Calibri"/>
              <w:color w:val="000000" w:themeColor="text1"/>
              <w:lang w:val="en-US"/>
            </w:rPr>
          </w:rPrChange>
        </w:rPr>
        <w:t>significance.</w:t>
      </w:r>
      <w:r w:rsidR="002D08DA" w:rsidRPr="00CA09EA">
        <w:rPr>
          <w:rFonts w:ascii="Calibri" w:hAnsi="Calibri" w:cs="Calibri"/>
          <w:color w:val="000000" w:themeColor="text1"/>
          <w:lang w:val="en-US"/>
          <w:rPrChange w:id="1495" w:author="Denis Engemann" w:date="2018-04-19T23:07:00Z">
            <w:rPr>
              <w:rFonts w:ascii="Calibri" w:hAnsi="Calibri"/>
              <w:color w:val="000000" w:themeColor="text1"/>
              <w:lang w:val="en-US"/>
            </w:rPr>
          </w:rPrChange>
        </w:rPr>
        <w:t xml:space="preserve"> </w:t>
      </w:r>
      <w:r w:rsidR="008F32ED" w:rsidRPr="00CA09EA">
        <w:rPr>
          <w:rFonts w:ascii="Calibri" w:hAnsi="Calibri" w:cs="Calibri"/>
          <w:color w:val="000000" w:themeColor="text1"/>
          <w:lang w:val="en-US"/>
          <w:rPrChange w:id="1496" w:author="Denis Engemann" w:date="2018-04-19T23:07:00Z">
            <w:rPr>
              <w:rFonts w:ascii="Calibri" w:hAnsi="Calibri"/>
              <w:color w:val="000000" w:themeColor="text1"/>
              <w:lang w:val="en-US"/>
            </w:rPr>
          </w:rPrChange>
        </w:rPr>
        <w:t xml:space="preserve">However, </w:t>
      </w:r>
      <w:r w:rsidR="00F0716A" w:rsidRPr="00CA09EA">
        <w:rPr>
          <w:rFonts w:ascii="Calibri" w:hAnsi="Calibri" w:cs="Calibri"/>
          <w:color w:val="000000" w:themeColor="text1"/>
          <w:lang w:val="en-US"/>
          <w:rPrChange w:id="1497" w:author="Denis Engemann" w:date="2018-04-19T23:07:00Z">
            <w:rPr>
              <w:rFonts w:ascii="Calibri" w:hAnsi="Calibri"/>
              <w:color w:val="000000" w:themeColor="text1"/>
              <w:lang w:val="en-US"/>
            </w:rPr>
          </w:rPrChange>
        </w:rPr>
        <w:t xml:space="preserve">based on the same data, </w:t>
      </w:r>
      <w:r w:rsidR="002D08DA" w:rsidRPr="00CA09EA">
        <w:rPr>
          <w:rFonts w:ascii="Calibri" w:hAnsi="Calibri" w:cs="Calibri"/>
          <w:color w:val="000000" w:themeColor="text1"/>
          <w:lang w:val="en-US"/>
          <w:rPrChange w:id="1498" w:author="Denis Engemann" w:date="2018-04-19T23:07:00Z">
            <w:rPr>
              <w:rFonts w:ascii="Calibri" w:hAnsi="Calibri"/>
              <w:color w:val="000000" w:themeColor="text1"/>
              <w:lang w:val="en-US"/>
            </w:rPr>
          </w:rPrChange>
        </w:rPr>
        <w:t xml:space="preserve">it was </w:t>
      </w:r>
      <w:r w:rsidR="00F362C3" w:rsidRPr="00CA09EA">
        <w:rPr>
          <w:rFonts w:ascii="Calibri" w:hAnsi="Calibri" w:cs="Calibri"/>
          <w:color w:val="000000" w:themeColor="text1"/>
          <w:lang w:val="en-US"/>
          <w:rPrChange w:id="1499" w:author="Denis Engemann" w:date="2018-04-19T23:07:00Z">
            <w:rPr>
              <w:rFonts w:ascii="Calibri" w:hAnsi="Calibri"/>
              <w:color w:val="000000" w:themeColor="text1"/>
              <w:lang w:val="en-US"/>
            </w:rPr>
          </w:rPrChange>
        </w:rPr>
        <w:t xml:space="preserve">challenging to </w:t>
      </w:r>
      <w:r w:rsidR="002D08DA" w:rsidRPr="00CA09EA">
        <w:rPr>
          <w:rFonts w:ascii="Calibri" w:hAnsi="Calibri" w:cs="Calibri"/>
          <w:color w:val="000000" w:themeColor="text1"/>
          <w:lang w:val="en-US"/>
          <w:rPrChange w:id="1500" w:author="Denis Engemann" w:date="2018-04-19T23:07:00Z">
            <w:rPr>
              <w:rFonts w:ascii="Calibri" w:hAnsi="Calibri"/>
              <w:color w:val="000000" w:themeColor="text1"/>
              <w:lang w:val="en-US"/>
            </w:rPr>
          </w:rPrChange>
        </w:rPr>
        <w:t xml:space="preserve">obtain a </w:t>
      </w:r>
      <w:r w:rsidR="00F362C3" w:rsidRPr="00CA09EA">
        <w:rPr>
          <w:rFonts w:ascii="Calibri" w:hAnsi="Calibri" w:cs="Calibri"/>
          <w:color w:val="000000" w:themeColor="text1"/>
          <w:lang w:val="en-US"/>
          <w:rPrChange w:id="1501" w:author="Denis Engemann" w:date="2018-04-19T23:07:00Z">
            <w:rPr>
              <w:rFonts w:ascii="Calibri" w:hAnsi="Calibri"/>
              <w:color w:val="000000" w:themeColor="text1"/>
              <w:lang w:val="en-US"/>
            </w:rPr>
          </w:rPrChange>
        </w:rPr>
        <w:t>predict</w:t>
      </w:r>
      <w:r w:rsidR="002D08DA" w:rsidRPr="00CA09EA">
        <w:rPr>
          <w:rFonts w:ascii="Calibri" w:hAnsi="Calibri" w:cs="Calibri"/>
          <w:color w:val="000000" w:themeColor="text1"/>
          <w:lang w:val="en-US"/>
          <w:rPrChange w:id="1502" w:author="Denis Engemann" w:date="2018-04-19T23:07:00Z">
            <w:rPr>
              <w:rFonts w:ascii="Calibri" w:hAnsi="Calibri"/>
              <w:color w:val="000000" w:themeColor="text1"/>
              <w:lang w:val="en-US"/>
            </w:rPr>
          </w:rPrChange>
        </w:rPr>
        <w:t xml:space="preserve">ive model with convincing </w:t>
      </w:r>
      <w:r w:rsidR="008F32ED" w:rsidRPr="00CA09EA">
        <w:rPr>
          <w:rFonts w:ascii="Calibri" w:hAnsi="Calibri" w:cs="Calibri"/>
          <w:color w:val="000000" w:themeColor="text1"/>
          <w:lang w:val="en-US"/>
          <w:rPrChange w:id="1503" w:author="Denis Engemann" w:date="2018-04-19T23:07:00Z">
            <w:rPr>
              <w:rFonts w:ascii="Calibri" w:hAnsi="Calibri"/>
              <w:color w:val="000000" w:themeColor="text1"/>
              <w:lang w:val="en-US"/>
            </w:rPr>
          </w:rPrChange>
        </w:rPr>
        <w:t xml:space="preserve">pattern </w:t>
      </w:r>
      <w:r w:rsidR="002D08DA" w:rsidRPr="00CA09EA">
        <w:rPr>
          <w:rFonts w:ascii="Calibri" w:hAnsi="Calibri" w:cs="Calibri"/>
          <w:color w:val="000000" w:themeColor="text1"/>
          <w:lang w:val="en-US"/>
          <w:rPrChange w:id="1504" w:author="Denis Engemann" w:date="2018-04-19T23:07:00Z">
            <w:rPr>
              <w:rFonts w:ascii="Calibri" w:hAnsi="Calibri"/>
              <w:color w:val="000000" w:themeColor="text1"/>
              <w:lang w:val="en-US"/>
            </w:rPr>
          </w:rPrChange>
        </w:rPr>
        <w:t>generalization to new data</w:t>
      </w:r>
      <w:r w:rsidR="004D15AA" w:rsidRPr="00CA09EA">
        <w:rPr>
          <w:rFonts w:ascii="Calibri" w:hAnsi="Calibri" w:cs="Calibri"/>
          <w:color w:val="000000" w:themeColor="text1"/>
          <w:lang w:val="en-US"/>
          <w:rPrChange w:id="1505" w:author="Denis Engemann" w:date="2018-04-19T23:07:00Z">
            <w:rPr>
              <w:rFonts w:ascii="Calibri" w:hAnsi="Calibri"/>
              <w:color w:val="000000" w:themeColor="text1"/>
              <w:lang w:val="en-US"/>
            </w:rPr>
          </w:rPrChange>
        </w:rPr>
        <w:t xml:space="preserve">, despite </w:t>
      </w:r>
      <w:r w:rsidR="002D08DA" w:rsidRPr="00CA09EA">
        <w:rPr>
          <w:rFonts w:ascii="Calibri" w:hAnsi="Calibri" w:cs="Calibri"/>
          <w:color w:val="000000" w:themeColor="text1"/>
          <w:lang w:val="en-US"/>
          <w:rPrChange w:id="1506" w:author="Denis Engemann" w:date="2018-04-19T23:07:00Z">
            <w:rPr>
              <w:rFonts w:ascii="Calibri" w:hAnsi="Calibri"/>
              <w:color w:val="000000" w:themeColor="text1"/>
              <w:lang w:val="en-US"/>
            </w:rPr>
          </w:rPrChange>
        </w:rPr>
        <w:t>the reasonable sample size.</w:t>
      </w:r>
    </w:p>
    <w:p w14:paraId="24CC4988" w14:textId="05734217" w:rsidR="004D6EDE" w:rsidRPr="00CA09EA" w:rsidRDefault="001556C0" w:rsidP="00C074F8">
      <w:pPr>
        <w:ind w:firstLine="708"/>
        <w:contextualSpacing/>
        <w:jc w:val="both"/>
        <w:rPr>
          <w:rFonts w:ascii="Calibri" w:hAnsi="Calibri" w:cs="Calibri"/>
          <w:color w:val="000000" w:themeColor="text1"/>
          <w:lang w:val="en-US"/>
          <w:rPrChange w:id="1507"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508" w:author="Denis Engemann" w:date="2018-04-19T23:07:00Z">
            <w:rPr>
              <w:rFonts w:ascii="Calibri" w:hAnsi="Calibri"/>
              <w:color w:val="000000" w:themeColor="text1"/>
              <w:lang w:val="en-US"/>
            </w:rPr>
          </w:rPrChange>
        </w:rPr>
        <w:t xml:space="preserve">In the </w:t>
      </w:r>
      <w:r w:rsidRPr="00CA09EA">
        <w:rPr>
          <w:rFonts w:ascii="Calibri" w:hAnsi="Calibri" w:cs="Calibri"/>
          <w:color w:val="000000" w:themeColor="text1"/>
          <w:u w:val="single"/>
          <w:lang w:val="en-US"/>
          <w:rPrChange w:id="1509" w:author="Denis Engemann" w:date="2018-04-19T23:07:00Z">
            <w:rPr>
              <w:rFonts w:ascii="Calibri" w:hAnsi="Calibri"/>
              <w:color w:val="000000" w:themeColor="text1"/>
              <w:u w:val="single"/>
              <w:lang w:val="en-US"/>
            </w:rPr>
          </w:rPrChange>
        </w:rPr>
        <w:t>p</w:t>
      </w:r>
      <w:r w:rsidR="00DF7546" w:rsidRPr="00CA09EA">
        <w:rPr>
          <w:rFonts w:ascii="Calibri" w:hAnsi="Calibri" w:cs="Calibri"/>
          <w:color w:val="000000" w:themeColor="text1"/>
          <w:u w:val="single"/>
          <w:lang w:val="en-US"/>
          <w:rPrChange w:id="1510" w:author="Denis Engemann" w:date="2018-04-19T23:07:00Z">
            <w:rPr>
              <w:rFonts w:ascii="Calibri" w:hAnsi="Calibri"/>
              <w:color w:val="000000" w:themeColor="text1"/>
              <w:u w:val="single"/>
              <w:lang w:val="en-US"/>
            </w:rPr>
          </w:rPrChange>
        </w:rPr>
        <w:t>rostate</w:t>
      </w:r>
      <w:r w:rsidR="00B5392F" w:rsidRPr="00CA09EA">
        <w:rPr>
          <w:rFonts w:ascii="Calibri" w:hAnsi="Calibri" w:cs="Calibri"/>
          <w:color w:val="000000" w:themeColor="text1"/>
          <w:u w:val="single"/>
          <w:lang w:val="en-US"/>
          <w:rPrChange w:id="1511" w:author="Denis Engemann" w:date="2018-04-19T23:07:00Z">
            <w:rPr>
              <w:rFonts w:ascii="Calibri" w:hAnsi="Calibri"/>
              <w:color w:val="000000" w:themeColor="text1"/>
              <w:u w:val="single"/>
              <w:lang w:val="en-US"/>
            </w:rPr>
          </w:rPrChange>
        </w:rPr>
        <w:t xml:space="preserve"> </w:t>
      </w:r>
      <w:r w:rsidR="00DF7546" w:rsidRPr="00CA09EA">
        <w:rPr>
          <w:rFonts w:ascii="Calibri" w:hAnsi="Calibri" w:cs="Calibri"/>
          <w:color w:val="000000" w:themeColor="text1"/>
          <w:u w:val="single"/>
          <w:lang w:val="en-US"/>
          <w:rPrChange w:id="1512" w:author="Denis Engemann" w:date="2018-04-19T23:07:00Z">
            <w:rPr>
              <w:rFonts w:ascii="Calibri" w:hAnsi="Calibri"/>
              <w:color w:val="000000" w:themeColor="text1"/>
              <w:u w:val="single"/>
              <w:lang w:val="en-US"/>
            </w:rPr>
          </w:rPrChange>
        </w:rPr>
        <w:t xml:space="preserve">cancer </w:t>
      </w:r>
      <w:r w:rsidR="00B5392F" w:rsidRPr="00CA09EA">
        <w:rPr>
          <w:rFonts w:ascii="Calibri" w:hAnsi="Calibri" w:cs="Calibri"/>
          <w:color w:val="000000" w:themeColor="text1"/>
          <w:u w:val="single"/>
          <w:lang w:val="en-US"/>
          <w:rPrChange w:id="1513" w:author="Denis Engemann" w:date="2018-04-19T23:07:00Z">
            <w:rPr>
              <w:rFonts w:ascii="Calibri" w:hAnsi="Calibri"/>
              <w:color w:val="000000" w:themeColor="text1"/>
              <w:u w:val="single"/>
              <w:lang w:val="en-US"/>
            </w:rPr>
          </w:rPrChange>
        </w:rPr>
        <w:t>data</w:t>
      </w:r>
      <w:r w:rsidRPr="00CA09EA">
        <w:rPr>
          <w:rFonts w:ascii="Calibri" w:hAnsi="Calibri" w:cs="Calibri"/>
          <w:color w:val="000000" w:themeColor="text1"/>
          <w:u w:val="single"/>
          <w:lang w:val="en-US"/>
          <w:rPrChange w:id="1514" w:author="Denis Engemann" w:date="2018-04-19T23:07:00Z">
            <w:rPr>
              <w:rFonts w:ascii="Calibri" w:hAnsi="Calibri"/>
              <w:color w:val="000000" w:themeColor="text1"/>
              <w:u w:val="single"/>
              <w:lang w:val="en-US"/>
            </w:rPr>
          </w:rPrChange>
        </w:rPr>
        <w:t>set,</w:t>
      </w:r>
      <w:r w:rsidR="009D3961" w:rsidRPr="00CA09EA">
        <w:rPr>
          <w:rFonts w:ascii="Calibri" w:hAnsi="Calibri" w:cs="Calibri"/>
          <w:color w:val="000000" w:themeColor="text1"/>
          <w:lang w:val="en-US"/>
          <w:rPrChange w:id="1515" w:author="Denis Engemann" w:date="2018-04-19T23:07:00Z">
            <w:rPr>
              <w:rFonts w:ascii="Calibri" w:hAnsi="Calibri"/>
              <w:color w:val="000000" w:themeColor="text1"/>
              <w:lang w:val="en-US"/>
            </w:rPr>
          </w:rPrChange>
        </w:rPr>
        <w:t xml:space="preserve"> none of 8 input </w:t>
      </w:r>
      <w:r w:rsidR="00F06E8F" w:rsidRPr="00CA09EA">
        <w:rPr>
          <w:rFonts w:ascii="Calibri" w:hAnsi="Calibri" w:cs="Calibri"/>
          <w:color w:val="000000" w:themeColor="text1"/>
          <w:lang w:val="en-US"/>
          <w:rPrChange w:id="1516" w:author="Denis Engemann" w:date="2018-04-19T23:07:00Z">
            <w:rPr>
              <w:rFonts w:ascii="Calibri" w:hAnsi="Calibri"/>
              <w:color w:val="000000" w:themeColor="text1"/>
              <w:lang w:val="en-US"/>
            </w:rPr>
          </w:rPrChange>
        </w:rPr>
        <w:t>measures</w:t>
      </w:r>
      <w:r w:rsidR="009D3961" w:rsidRPr="00CA09EA">
        <w:rPr>
          <w:rFonts w:ascii="Calibri" w:hAnsi="Calibri" w:cs="Calibri"/>
          <w:color w:val="000000" w:themeColor="text1"/>
          <w:lang w:val="en-US"/>
          <w:rPrChange w:id="1517" w:author="Denis Engemann" w:date="2018-04-19T23:07:00Z">
            <w:rPr>
              <w:rFonts w:ascii="Calibri" w:hAnsi="Calibri"/>
              <w:color w:val="000000" w:themeColor="text1"/>
              <w:lang w:val="en-US"/>
            </w:rPr>
          </w:rPrChange>
        </w:rPr>
        <w:t xml:space="preserve"> </w:t>
      </w:r>
      <w:r w:rsidR="00A77C36" w:rsidRPr="00CA09EA">
        <w:rPr>
          <w:rFonts w:ascii="Calibri" w:hAnsi="Calibri" w:cs="Calibri"/>
          <w:color w:val="000000" w:themeColor="text1"/>
          <w:lang w:val="en-US"/>
          <w:rPrChange w:id="1518" w:author="Denis Engemann" w:date="2018-04-19T23:07:00Z">
            <w:rPr>
              <w:rFonts w:ascii="Calibri" w:hAnsi="Calibri"/>
              <w:color w:val="000000" w:themeColor="text1"/>
              <w:lang w:val="en-US"/>
            </w:rPr>
          </w:rPrChange>
        </w:rPr>
        <w:t>turned out</w:t>
      </w:r>
      <w:r w:rsidR="00DF7546" w:rsidRPr="00CA09EA">
        <w:rPr>
          <w:rFonts w:ascii="Calibri" w:hAnsi="Calibri" w:cs="Calibri"/>
          <w:color w:val="000000" w:themeColor="text1"/>
          <w:lang w:val="en-US"/>
          <w:rPrChange w:id="1519" w:author="Denis Engemann" w:date="2018-04-19T23:07:00Z">
            <w:rPr>
              <w:rFonts w:ascii="Calibri" w:hAnsi="Calibri"/>
              <w:color w:val="000000" w:themeColor="text1"/>
              <w:lang w:val="en-US"/>
            </w:rPr>
          </w:rPrChange>
        </w:rPr>
        <w:t xml:space="preserve"> to be</w:t>
      </w:r>
      <w:r w:rsidR="009D3961" w:rsidRPr="00CA09EA">
        <w:rPr>
          <w:rFonts w:ascii="Calibri" w:hAnsi="Calibri" w:cs="Calibri"/>
          <w:color w:val="000000" w:themeColor="text1"/>
          <w:lang w:val="en-US"/>
          <w:rPrChange w:id="1520" w:author="Denis Engemann" w:date="2018-04-19T23:07:00Z">
            <w:rPr>
              <w:rFonts w:ascii="Calibri" w:hAnsi="Calibri"/>
              <w:color w:val="000000" w:themeColor="text1"/>
              <w:lang w:val="en-US"/>
            </w:rPr>
          </w:rPrChange>
        </w:rPr>
        <w:t xml:space="preserve"> statistically significantly associated with </w:t>
      </w:r>
      <w:r w:rsidR="00DF7546" w:rsidRPr="00CA09EA">
        <w:rPr>
          <w:rFonts w:ascii="Calibri" w:hAnsi="Calibri" w:cs="Calibri"/>
          <w:color w:val="000000" w:themeColor="text1"/>
          <w:lang w:val="en-US"/>
          <w:rPrChange w:id="1521" w:author="Denis Engemann" w:date="2018-04-19T23:07:00Z">
            <w:rPr>
              <w:rFonts w:ascii="Calibri" w:hAnsi="Calibri"/>
              <w:color w:val="000000" w:themeColor="text1"/>
              <w:lang w:val="en-US"/>
            </w:rPr>
          </w:rPrChange>
        </w:rPr>
        <w:t>prostate-specific antigen (</w:t>
      </w:r>
      <w:r w:rsidR="009D3961" w:rsidRPr="00CA09EA">
        <w:rPr>
          <w:rFonts w:ascii="Calibri" w:hAnsi="Calibri" w:cs="Calibri"/>
          <w:color w:val="000000" w:themeColor="text1"/>
          <w:lang w:val="en-US"/>
          <w:rPrChange w:id="1522" w:author="Denis Engemann" w:date="2018-04-19T23:07:00Z">
            <w:rPr>
              <w:rFonts w:ascii="Calibri" w:hAnsi="Calibri"/>
              <w:color w:val="000000" w:themeColor="text1"/>
              <w:lang w:val="en-US"/>
            </w:rPr>
          </w:rPrChange>
        </w:rPr>
        <w:t>PSA</w:t>
      </w:r>
      <w:r w:rsidR="00DF7546" w:rsidRPr="00CA09EA">
        <w:rPr>
          <w:rFonts w:ascii="Calibri" w:hAnsi="Calibri" w:cs="Calibri"/>
          <w:color w:val="000000" w:themeColor="text1"/>
          <w:lang w:val="en-US"/>
          <w:rPrChange w:id="1523" w:author="Denis Engemann" w:date="2018-04-19T23:07:00Z">
            <w:rPr>
              <w:rFonts w:ascii="Calibri" w:hAnsi="Calibri"/>
              <w:color w:val="000000" w:themeColor="text1"/>
              <w:lang w:val="en-US"/>
            </w:rPr>
          </w:rPrChange>
        </w:rPr>
        <w:t>)</w:t>
      </w:r>
      <w:r w:rsidR="00C31DA3" w:rsidRPr="00CA09EA">
        <w:rPr>
          <w:rFonts w:ascii="Calibri" w:hAnsi="Calibri" w:cs="Calibri"/>
          <w:color w:val="000000" w:themeColor="text1"/>
          <w:lang w:val="en-US"/>
          <w:rPrChange w:id="1524" w:author="Denis Engemann" w:date="2018-04-19T23:07:00Z">
            <w:rPr>
              <w:rFonts w:ascii="Calibri" w:hAnsi="Calibri"/>
              <w:color w:val="000000" w:themeColor="text1"/>
              <w:lang w:val="en-US"/>
            </w:rPr>
          </w:rPrChange>
        </w:rPr>
        <w:t xml:space="preserve"> </w:t>
      </w:r>
      <w:r w:rsidR="00C31DA3" w:rsidRPr="00CA09EA">
        <w:rPr>
          <w:rFonts w:ascii="Calibri" w:hAnsi="Calibri" w:cs="Calibri"/>
          <w:color w:val="000000" w:themeColor="text1"/>
          <w:sz w:val="22"/>
          <w:szCs w:val="22"/>
          <w:lang w:val="en-US"/>
          <w:rPrChange w:id="1525" w:author="Denis Engemann" w:date="2018-04-19T23:07:00Z">
            <w:rPr>
              <w:rFonts w:ascii="Calibri" w:hAnsi="Calibri"/>
              <w:color w:val="000000" w:themeColor="text1"/>
              <w:sz w:val="22"/>
              <w:szCs w:val="22"/>
              <w:lang w:val="en-US"/>
            </w:rPr>
          </w:rPrChange>
        </w:rPr>
        <w:t>in 87 men</w:t>
      </w:r>
      <w:r w:rsidR="00DF7546" w:rsidRPr="00CA09EA">
        <w:rPr>
          <w:rFonts w:ascii="Calibri" w:hAnsi="Calibri" w:cs="Calibri"/>
          <w:color w:val="000000" w:themeColor="text1"/>
          <w:lang w:val="en-US"/>
          <w:rPrChange w:id="1526" w:author="Denis Engemann" w:date="2018-04-19T23:07:00Z">
            <w:rPr>
              <w:rFonts w:ascii="Calibri" w:hAnsi="Calibri"/>
              <w:color w:val="000000" w:themeColor="text1"/>
              <w:lang w:val="en-US"/>
            </w:rPr>
          </w:rPrChange>
        </w:rPr>
        <w:t>.</w:t>
      </w:r>
      <w:r w:rsidR="00DC605F" w:rsidRPr="00CA09EA">
        <w:rPr>
          <w:rFonts w:ascii="Calibri" w:hAnsi="Calibri" w:cs="Calibri"/>
          <w:color w:val="000000" w:themeColor="text1"/>
          <w:lang w:val="en-US"/>
          <w:rPrChange w:id="1527" w:author="Denis Engemann" w:date="2018-04-19T23:07:00Z">
            <w:rPr>
              <w:rFonts w:ascii="Calibri" w:hAnsi="Calibri"/>
              <w:color w:val="000000" w:themeColor="text1"/>
              <w:lang w:val="en-US"/>
            </w:rPr>
          </w:rPrChange>
        </w:rPr>
        <w:t xml:space="preserve"> </w:t>
      </w:r>
      <w:r w:rsidR="00FC0291" w:rsidRPr="00CA09EA">
        <w:rPr>
          <w:rFonts w:ascii="Calibri" w:hAnsi="Calibri" w:cs="Calibri"/>
          <w:color w:val="000000" w:themeColor="text1"/>
          <w:lang w:val="en-US"/>
          <w:rPrChange w:id="1528" w:author="Denis Engemann" w:date="2018-04-19T23:07:00Z">
            <w:rPr>
              <w:rFonts w:ascii="Calibri" w:hAnsi="Calibri"/>
              <w:color w:val="000000" w:themeColor="text1"/>
              <w:lang w:val="en-US"/>
            </w:rPr>
          </w:rPrChange>
        </w:rPr>
        <w:t xml:space="preserve">This molecule is </w:t>
      </w:r>
      <w:r w:rsidR="00440EB2" w:rsidRPr="00CA09EA">
        <w:rPr>
          <w:rFonts w:ascii="Calibri" w:hAnsi="Calibri" w:cs="Calibri"/>
          <w:color w:val="000000" w:themeColor="text1"/>
          <w:lang w:val="en-US"/>
          <w:rPrChange w:id="1529" w:author="Denis Engemann" w:date="2018-04-19T23:07:00Z">
            <w:rPr>
              <w:rFonts w:ascii="Calibri" w:hAnsi="Calibri"/>
              <w:color w:val="000000" w:themeColor="text1"/>
              <w:lang w:val="en-US"/>
            </w:rPr>
          </w:rPrChange>
        </w:rPr>
        <w:t>widely</w:t>
      </w:r>
      <w:r w:rsidR="00FC0291" w:rsidRPr="00CA09EA">
        <w:rPr>
          <w:rFonts w:ascii="Calibri" w:hAnsi="Calibri" w:cs="Calibri"/>
          <w:color w:val="000000" w:themeColor="text1"/>
          <w:lang w:val="en-US"/>
          <w:rPrChange w:id="1530" w:author="Denis Engemann" w:date="2018-04-19T23:07:00Z">
            <w:rPr>
              <w:rFonts w:ascii="Calibri" w:hAnsi="Calibri"/>
              <w:color w:val="000000" w:themeColor="text1"/>
              <w:lang w:val="en-US"/>
            </w:rPr>
          </w:rPrChange>
        </w:rPr>
        <w:t xml:space="preserve"> used </w:t>
      </w:r>
      <w:r w:rsidR="00440EB2" w:rsidRPr="00CA09EA">
        <w:rPr>
          <w:rFonts w:ascii="Calibri" w:hAnsi="Calibri" w:cs="Calibri"/>
          <w:color w:val="000000" w:themeColor="text1"/>
          <w:lang w:val="en-US"/>
          <w:rPrChange w:id="1531" w:author="Denis Engemann" w:date="2018-04-19T23:07:00Z">
            <w:rPr>
              <w:rFonts w:ascii="Calibri" w:hAnsi="Calibri"/>
              <w:color w:val="000000" w:themeColor="text1"/>
              <w:lang w:val="en-US"/>
            </w:rPr>
          </w:rPrChange>
        </w:rPr>
        <w:t xml:space="preserve">by medical doctors </w:t>
      </w:r>
      <w:r w:rsidR="00FC0291" w:rsidRPr="00CA09EA">
        <w:rPr>
          <w:rFonts w:ascii="Calibri" w:hAnsi="Calibri" w:cs="Calibri"/>
          <w:color w:val="000000" w:themeColor="text1"/>
          <w:lang w:val="en-US"/>
          <w:rPrChange w:id="1532" w:author="Denis Engemann" w:date="2018-04-19T23:07:00Z">
            <w:rPr>
              <w:rFonts w:ascii="Calibri" w:hAnsi="Calibri"/>
              <w:color w:val="000000" w:themeColor="text1"/>
              <w:lang w:val="en-US"/>
            </w:rPr>
          </w:rPrChange>
        </w:rPr>
        <w:t xml:space="preserve">for screening and monitoring of </w:t>
      </w:r>
      <w:r w:rsidR="00594EA3" w:rsidRPr="00CA09EA">
        <w:rPr>
          <w:rFonts w:ascii="Calibri" w:hAnsi="Calibri" w:cs="Calibri"/>
          <w:color w:val="000000" w:themeColor="text1"/>
          <w:lang w:val="en-US"/>
          <w:rPrChange w:id="1533" w:author="Denis Engemann" w:date="2018-04-19T23:07:00Z">
            <w:rPr>
              <w:rFonts w:ascii="Calibri" w:hAnsi="Calibri"/>
              <w:color w:val="000000" w:themeColor="text1"/>
              <w:lang w:val="en-US"/>
            </w:rPr>
          </w:rPrChange>
        </w:rPr>
        <w:t xml:space="preserve">cancer to guide whether or not to </w:t>
      </w:r>
      <w:r w:rsidR="00F0265A" w:rsidRPr="00CA09EA">
        <w:rPr>
          <w:rFonts w:ascii="Calibri" w:hAnsi="Calibri" w:cs="Calibri"/>
          <w:color w:val="000000" w:themeColor="text1"/>
          <w:lang w:val="en-US"/>
          <w:rPrChange w:id="1534" w:author="Denis Engemann" w:date="2018-04-19T23:07:00Z">
            <w:rPr>
              <w:rFonts w:ascii="Calibri" w:hAnsi="Calibri"/>
              <w:color w:val="000000" w:themeColor="text1"/>
              <w:lang w:val="en-US"/>
            </w:rPr>
          </w:rPrChange>
        </w:rPr>
        <w:t xml:space="preserve">surgically </w:t>
      </w:r>
      <w:r w:rsidR="00594EA3" w:rsidRPr="00CA09EA">
        <w:rPr>
          <w:rFonts w:ascii="Calibri" w:hAnsi="Calibri" w:cs="Calibri"/>
          <w:color w:val="000000" w:themeColor="text1"/>
          <w:lang w:val="en-US"/>
          <w:rPrChange w:id="1535" w:author="Denis Engemann" w:date="2018-04-19T23:07:00Z">
            <w:rPr>
              <w:rFonts w:ascii="Calibri" w:hAnsi="Calibri"/>
              <w:color w:val="000000" w:themeColor="text1"/>
              <w:lang w:val="en-US"/>
            </w:rPr>
          </w:rPrChange>
        </w:rPr>
        <w:t xml:space="preserve">remove </w:t>
      </w:r>
      <w:r w:rsidR="003C337E" w:rsidRPr="00CA09EA">
        <w:rPr>
          <w:rFonts w:ascii="Calibri" w:hAnsi="Calibri" w:cs="Calibri"/>
          <w:color w:val="000000" w:themeColor="text1"/>
          <w:lang w:val="en-US"/>
          <w:rPrChange w:id="1536" w:author="Denis Engemann" w:date="2018-04-19T23:07:00Z">
            <w:rPr>
              <w:rFonts w:ascii="Calibri" w:hAnsi="Calibri"/>
              <w:color w:val="000000" w:themeColor="text1"/>
              <w:lang w:val="en-US"/>
            </w:rPr>
          </w:rPrChange>
        </w:rPr>
        <w:t xml:space="preserve">the </w:t>
      </w:r>
      <w:r w:rsidR="00FC0291" w:rsidRPr="00CA09EA">
        <w:rPr>
          <w:rFonts w:ascii="Calibri" w:hAnsi="Calibri" w:cs="Calibri"/>
          <w:color w:val="000000" w:themeColor="text1"/>
          <w:lang w:val="en-US"/>
          <w:rPrChange w:id="1537" w:author="Denis Engemann" w:date="2018-04-19T23:07:00Z">
            <w:rPr>
              <w:rFonts w:ascii="Calibri" w:hAnsi="Calibri"/>
              <w:color w:val="000000" w:themeColor="text1"/>
              <w:lang w:val="en-US"/>
            </w:rPr>
          </w:rPrChange>
        </w:rPr>
        <w:t>prostate</w:t>
      </w:r>
      <w:r w:rsidR="00C275F5" w:rsidRPr="00CA09EA">
        <w:rPr>
          <w:rFonts w:ascii="Calibri" w:hAnsi="Calibri" w:cs="Calibri"/>
          <w:color w:val="000000" w:themeColor="text1"/>
          <w:lang w:val="en-US"/>
          <w:rPrChange w:id="1538" w:author="Denis Engemann" w:date="2018-04-19T23:07:00Z">
            <w:rPr>
              <w:rFonts w:ascii="Calibri" w:hAnsi="Calibri"/>
              <w:color w:val="000000" w:themeColor="text1"/>
              <w:lang w:val="en-US"/>
            </w:rPr>
          </w:rPrChange>
        </w:rPr>
        <w:t xml:space="preserve"> gland</w:t>
      </w:r>
      <w:r w:rsidR="00FC0291" w:rsidRPr="00CA09EA">
        <w:rPr>
          <w:rFonts w:ascii="Calibri" w:hAnsi="Calibri" w:cs="Calibri"/>
          <w:color w:val="000000" w:themeColor="text1"/>
          <w:lang w:val="en-US"/>
          <w:rPrChange w:id="1539" w:author="Denis Engemann" w:date="2018-04-19T23:07:00Z">
            <w:rPr>
              <w:rFonts w:ascii="Calibri" w:hAnsi="Calibri"/>
              <w:color w:val="000000" w:themeColor="text1"/>
              <w:lang w:val="en-US"/>
            </w:rPr>
          </w:rPrChange>
        </w:rPr>
        <w:t xml:space="preserve">. </w:t>
      </w:r>
      <w:r w:rsidR="00F06E8F" w:rsidRPr="00CA09EA">
        <w:rPr>
          <w:rFonts w:ascii="Calibri" w:hAnsi="Calibri" w:cs="Calibri"/>
          <w:color w:val="000000" w:themeColor="text1"/>
          <w:lang w:val="en-US"/>
          <w:rPrChange w:id="1540" w:author="Denis Engemann" w:date="2018-04-19T23:07:00Z">
            <w:rPr>
              <w:rFonts w:ascii="Calibri" w:hAnsi="Calibri"/>
              <w:color w:val="000000" w:themeColor="text1"/>
              <w:lang w:val="en-US"/>
            </w:rPr>
          </w:rPrChange>
        </w:rPr>
        <w:t xml:space="preserve">Cancer volume (lcavol) </w:t>
      </w:r>
      <w:r w:rsidR="00DC605F" w:rsidRPr="00CA09EA">
        <w:rPr>
          <w:rFonts w:ascii="Calibri" w:hAnsi="Calibri" w:cs="Calibri"/>
          <w:color w:val="000000" w:themeColor="text1"/>
          <w:lang w:val="en-US"/>
          <w:rPrChange w:id="1541" w:author="Denis Engemann" w:date="2018-04-19T23:07:00Z">
            <w:rPr>
              <w:rFonts w:ascii="Calibri" w:hAnsi="Calibri"/>
              <w:color w:val="000000" w:themeColor="text1"/>
              <w:lang w:val="en-US"/>
            </w:rPr>
          </w:rPrChange>
        </w:rPr>
        <w:t xml:space="preserve">was </w:t>
      </w:r>
      <w:r w:rsidR="00F06E8F" w:rsidRPr="00CA09EA">
        <w:rPr>
          <w:rFonts w:ascii="Calibri" w:hAnsi="Calibri" w:cs="Calibri"/>
          <w:color w:val="000000" w:themeColor="text1"/>
          <w:lang w:val="en-US"/>
          <w:rPrChange w:id="1542" w:author="Denis Engemann" w:date="2018-04-19T23:07:00Z">
            <w:rPr>
              <w:rFonts w:ascii="Calibri" w:hAnsi="Calibri"/>
              <w:color w:val="000000" w:themeColor="text1"/>
              <w:lang w:val="en-US"/>
            </w:rPr>
          </w:rPrChange>
        </w:rPr>
        <w:t xml:space="preserve">closest to being judged important with </w:t>
      </w:r>
      <w:r w:rsidR="00DC605F" w:rsidRPr="00CA09EA">
        <w:rPr>
          <w:rFonts w:ascii="Calibri" w:hAnsi="Calibri" w:cs="Calibri"/>
          <w:color w:val="000000" w:themeColor="text1"/>
          <w:lang w:val="en-US"/>
          <w:rPrChange w:id="1543" w:author="Denis Engemann" w:date="2018-04-19T23:07:00Z">
            <w:rPr>
              <w:rFonts w:ascii="Calibri" w:hAnsi="Calibri"/>
              <w:color w:val="000000" w:themeColor="text1"/>
              <w:lang w:val="en-US"/>
            </w:rPr>
          </w:rPrChange>
        </w:rPr>
        <w:t>p=0.081</w:t>
      </w:r>
      <w:r w:rsidR="00F06E8F" w:rsidRPr="00CA09EA">
        <w:rPr>
          <w:rFonts w:ascii="Calibri" w:hAnsi="Calibri" w:cs="Calibri"/>
          <w:color w:val="000000" w:themeColor="text1"/>
          <w:lang w:val="en-US"/>
          <w:rPrChange w:id="1544" w:author="Denis Engemann" w:date="2018-04-19T23:07:00Z">
            <w:rPr>
              <w:rFonts w:ascii="Calibri" w:hAnsi="Calibri"/>
              <w:color w:val="000000" w:themeColor="text1"/>
              <w:lang w:val="en-US"/>
            </w:rPr>
          </w:rPrChange>
        </w:rPr>
        <w:t>.</w:t>
      </w:r>
      <w:r w:rsidR="009A3209" w:rsidRPr="00CA09EA">
        <w:rPr>
          <w:rFonts w:ascii="Calibri" w:hAnsi="Calibri" w:cs="Calibri"/>
          <w:color w:val="000000" w:themeColor="text1"/>
          <w:lang w:val="en-US"/>
          <w:rPrChange w:id="1545" w:author="Denis Engemann" w:date="2018-04-19T23:07:00Z">
            <w:rPr>
              <w:rFonts w:ascii="Calibri" w:hAnsi="Calibri"/>
              <w:color w:val="000000" w:themeColor="text1"/>
              <w:lang w:val="en-US"/>
            </w:rPr>
          </w:rPrChange>
        </w:rPr>
        <w:t xml:space="preserve"> In contrast, </w:t>
      </w:r>
      <w:r w:rsidR="00D37278" w:rsidRPr="00CA09EA">
        <w:rPr>
          <w:rFonts w:ascii="Calibri" w:hAnsi="Calibri" w:cs="Calibri"/>
          <w:color w:val="000000" w:themeColor="text1"/>
          <w:lang w:val="en-US"/>
          <w:rPrChange w:id="1546" w:author="Denis Engemann" w:date="2018-04-19T23:07:00Z">
            <w:rPr>
              <w:rFonts w:ascii="Calibri" w:hAnsi="Calibri"/>
              <w:color w:val="000000" w:themeColor="text1"/>
              <w:lang w:val="en-US"/>
            </w:rPr>
          </w:rPrChange>
        </w:rPr>
        <w:t>the estimated</w:t>
      </w:r>
      <w:r w:rsidR="00B5392F" w:rsidRPr="00CA09EA">
        <w:rPr>
          <w:rFonts w:ascii="Calibri" w:hAnsi="Calibri" w:cs="Calibri"/>
          <w:color w:val="000000" w:themeColor="text1"/>
          <w:lang w:val="en-US"/>
          <w:rPrChange w:id="1547" w:author="Denis Engemann" w:date="2018-04-19T23:07:00Z">
            <w:rPr>
              <w:rFonts w:ascii="Calibri" w:hAnsi="Calibri"/>
              <w:color w:val="000000" w:themeColor="text1"/>
              <w:lang w:val="en-US"/>
            </w:rPr>
          </w:rPrChange>
        </w:rPr>
        <w:t xml:space="preserve"> prediction</w:t>
      </w:r>
      <w:r w:rsidR="00D37278" w:rsidRPr="00CA09EA">
        <w:rPr>
          <w:rFonts w:ascii="Calibri" w:hAnsi="Calibri" w:cs="Calibri"/>
          <w:color w:val="000000" w:themeColor="text1"/>
          <w:lang w:val="en-US"/>
          <w:rPrChange w:id="1548" w:author="Denis Engemann" w:date="2018-04-19T23:07:00Z">
            <w:rPr>
              <w:rFonts w:ascii="Calibri" w:hAnsi="Calibri"/>
              <w:color w:val="000000" w:themeColor="text1"/>
              <w:lang w:val="en-US"/>
            </w:rPr>
          </w:rPrChange>
        </w:rPr>
        <w:t xml:space="preserve"> accuracy</w:t>
      </w:r>
      <w:r w:rsidR="00DC605F" w:rsidRPr="00CA09EA">
        <w:rPr>
          <w:rFonts w:ascii="Calibri" w:hAnsi="Calibri" w:cs="Calibri"/>
          <w:color w:val="000000" w:themeColor="text1"/>
          <w:lang w:val="en-US"/>
          <w:rPrChange w:id="1549" w:author="Denis Engemann" w:date="2018-04-19T23:07:00Z">
            <w:rPr>
              <w:rFonts w:ascii="Calibri" w:hAnsi="Calibri"/>
              <w:color w:val="000000" w:themeColor="text1"/>
              <w:lang w:val="en-US"/>
            </w:rPr>
          </w:rPrChange>
        </w:rPr>
        <w:t xml:space="preserve"> </w:t>
      </w:r>
      <w:r w:rsidR="00D37278" w:rsidRPr="00CA09EA">
        <w:rPr>
          <w:rFonts w:ascii="Calibri" w:hAnsi="Calibri" w:cs="Calibri"/>
          <w:color w:val="000000" w:themeColor="text1"/>
          <w:lang w:val="en-US"/>
          <w:rPrChange w:id="1550" w:author="Denis Engemann" w:date="2018-04-19T23:07:00Z">
            <w:rPr>
              <w:rFonts w:ascii="Calibri" w:hAnsi="Calibri"/>
              <w:color w:val="000000" w:themeColor="text1"/>
              <w:lang w:val="en-US"/>
            </w:rPr>
          </w:rPrChange>
        </w:rPr>
        <w:t xml:space="preserve">achieved </w:t>
      </w:r>
      <w:r w:rsidR="00DC605F" w:rsidRPr="00CA09EA">
        <w:rPr>
          <w:rFonts w:ascii="Calibri" w:hAnsi="Calibri" w:cs="Calibri"/>
          <w:color w:val="000000" w:themeColor="text1"/>
          <w:lang w:val="en-US"/>
          <w:rPrChange w:id="1551"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52"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53" w:author="Denis Engemann" w:date="2018-04-19T23:07:00Z">
            <w:rPr>
              <w:rFonts w:ascii="Calibri" w:hAnsi="Calibri"/>
              <w:color w:val="000000" w:themeColor="text1"/>
              <w:lang w:val="en-US"/>
            </w:rPr>
          </w:rPrChange>
        </w:rPr>
        <w:t xml:space="preserve">=0.42 with 8/8 </w:t>
      </w:r>
      <w:r w:rsidR="009A08F7" w:rsidRPr="00CA09EA">
        <w:rPr>
          <w:rFonts w:ascii="Calibri" w:hAnsi="Calibri" w:cs="Calibri"/>
          <w:color w:val="000000" w:themeColor="text1"/>
          <w:lang w:val="en-US"/>
          <w:rPrChange w:id="1554" w:author="Denis Engemann" w:date="2018-04-19T23:07:00Z">
            <w:rPr>
              <w:rFonts w:ascii="Calibri" w:hAnsi="Calibri"/>
              <w:color w:val="000000" w:themeColor="text1"/>
              <w:lang w:val="en-US"/>
            </w:rPr>
          </w:rPrChange>
        </w:rPr>
        <w:t>coefficients,</w:t>
      </w:r>
      <w:r w:rsidR="00DC605F" w:rsidRPr="00CA09EA">
        <w:rPr>
          <w:rFonts w:ascii="Calibri" w:hAnsi="Calibri" w:cs="Calibri"/>
          <w:color w:val="000000" w:themeColor="text1"/>
          <w:lang w:val="en-US"/>
          <w:rPrChange w:id="1555" w:author="Denis Engemann" w:date="2018-04-19T23:07:00Z">
            <w:rPr>
              <w:rFonts w:ascii="Calibri" w:hAnsi="Calibri"/>
              <w:color w:val="000000" w:themeColor="text1"/>
              <w:lang w:val="en-US"/>
            </w:rPr>
          </w:rPrChange>
        </w:rPr>
        <w:t xml:space="preserve"> R</w:t>
      </w:r>
      <w:r w:rsidR="00DC605F" w:rsidRPr="00CA09EA">
        <w:rPr>
          <w:rFonts w:ascii="Calibri" w:hAnsi="Calibri" w:cs="Calibri"/>
          <w:color w:val="000000" w:themeColor="text1"/>
          <w:vertAlign w:val="superscript"/>
          <w:lang w:val="en-US"/>
          <w:rPrChange w:id="1556"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57" w:author="Denis Engemann" w:date="2018-04-19T23:07:00Z">
            <w:rPr>
              <w:rFonts w:ascii="Calibri" w:hAnsi="Calibri"/>
              <w:color w:val="000000" w:themeColor="text1"/>
              <w:lang w:val="en-US"/>
            </w:rPr>
          </w:rPrChange>
        </w:rPr>
        <w:t>=0.42 with 5/8 coefficients, R</w:t>
      </w:r>
      <w:r w:rsidR="00DC605F" w:rsidRPr="00CA09EA">
        <w:rPr>
          <w:rFonts w:ascii="Calibri" w:hAnsi="Calibri" w:cs="Calibri"/>
          <w:color w:val="000000" w:themeColor="text1"/>
          <w:vertAlign w:val="superscript"/>
          <w:lang w:val="en-US"/>
          <w:rPrChange w:id="1558"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59" w:author="Denis Engemann" w:date="2018-04-19T23:07:00Z">
            <w:rPr>
              <w:rFonts w:ascii="Calibri" w:hAnsi="Calibri"/>
              <w:color w:val="000000" w:themeColor="text1"/>
              <w:lang w:val="en-US"/>
            </w:rPr>
          </w:rPrChange>
        </w:rPr>
        <w:t xml:space="preserve">=0.38 with 3/8 coefficients, </w:t>
      </w:r>
      <w:r w:rsidR="009A08F7" w:rsidRPr="00CA09EA">
        <w:rPr>
          <w:rFonts w:ascii="Calibri" w:hAnsi="Calibri" w:cs="Calibri"/>
          <w:color w:val="000000" w:themeColor="text1"/>
          <w:lang w:val="en-US"/>
          <w:rPrChange w:id="1560" w:author="Denis Engemann" w:date="2018-04-19T23:07:00Z">
            <w:rPr>
              <w:rFonts w:ascii="Calibri" w:hAnsi="Calibri"/>
              <w:color w:val="000000" w:themeColor="text1"/>
              <w:lang w:val="en-US"/>
            </w:rPr>
          </w:rPrChange>
        </w:rPr>
        <w:t xml:space="preserve">and </w:t>
      </w:r>
      <w:r w:rsidR="00043C4B" w:rsidRPr="00CA09EA">
        <w:rPr>
          <w:rFonts w:ascii="Calibri" w:hAnsi="Calibri" w:cs="Calibri"/>
          <w:color w:val="000000" w:themeColor="text1"/>
          <w:lang w:val="en-US"/>
          <w:rPrChange w:id="1561" w:author="Denis Engemann" w:date="2018-04-19T23:07:00Z">
            <w:rPr>
              <w:rFonts w:ascii="Calibri" w:hAnsi="Calibri"/>
              <w:color w:val="000000" w:themeColor="text1"/>
              <w:lang w:val="en-US"/>
            </w:rPr>
          </w:rPrChange>
        </w:rPr>
        <w:t xml:space="preserve">still </w:t>
      </w:r>
      <w:r w:rsidR="00DC605F" w:rsidRPr="00CA09EA">
        <w:rPr>
          <w:rFonts w:ascii="Calibri" w:hAnsi="Calibri" w:cs="Calibri"/>
          <w:color w:val="000000" w:themeColor="text1"/>
          <w:lang w:val="en-US"/>
          <w:rPrChange w:id="1562"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63" w:author="Denis Engemann" w:date="2018-04-19T23:07:00Z">
            <w:rPr>
              <w:rFonts w:ascii="Calibri" w:hAnsi="Calibri"/>
              <w:color w:val="000000" w:themeColor="text1"/>
              <w:vertAlign w:val="superscript"/>
              <w:lang w:val="en-US"/>
            </w:rPr>
          </w:rPrChange>
        </w:rPr>
        <w:t>2</w:t>
      </w:r>
      <w:r w:rsidR="009A08F7" w:rsidRPr="00CA09EA">
        <w:rPr>
          <w:rFonts w:ascii="Calibri" w:hAnsi="Calibri" w:cs="Calibri"/>
          <w:color w:val="000000" w:themeColor="text1"/>
          <w:lang w:val="en-US"/>
          <w:rPrChange w:id="1564" w:author="Denis Engemann" w:date="2018-04-19T23:07:00Z">
            <w:rPr>
              <w:rFonts w:ascii="Calibri" w:hAnsi="Calibri"/>
              <w:color w:val="000000" w:themeColor="text1"/>
              <w:lang w:val="en-US"/>
            </w:rPr>
          </w:rPrChange>
        </w:rPr>
        <w:t>=0.35 with 2/8 coefficients.</w:t>
      </w:r>
      <w:r w:rsidR="00DC605F" w:rsidRPr="00CA09EA">
        <w:rPr>
          <w:rFonts w:ascii="Calibri" w:hAnsi="Calibri" w:cs="Calibri"/>
          <w:color w:val="000000" w:themeColor="text1"/>
          <w:lang w:val="en-US"/>
          <w:rPrChange w:id="1565"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566" w:author="Denis Engemann" w:date="2018-04-19T23:07:00Z">
            <w:rPr>
              <w:rFonts w:ascii="Calibri" w:hAnsi="Calibri"/>
              <w:color w:val="000000" w:themeColor="text1"/>
              <w:lang w:val="en-US"/>
            </w:rPr>
          </w:rPrChange>
        </w:rPr>
        <w:t xml:space="preserve">Notably, the single most useful measure to predict the PSA </w:t>
      </w:r>
      <w:r w:rsidR="009A08F7" w:rsidRPr="00CA09EA">
        <w:rPr>
          <w:rFonts w:ascii="Calibri" w:hAnsi="Calibri" w:cs="Calibri"/>
          <w:color w:val="000000" w:themeColor="text1"/>
          <w:lang w:val="en-US"/>
          <w:rPrChange w:id="1567" w:author="Denis Engemann" w:date="2018-04-19T23:07:00Z">
            <w:rPr>
              <w:rFonts w:ascii="Calibri" w:hAnsi="Calibri"/>
              <w:color w:val="000000" w:themeColor="text1"/>
              <w:lang w:val="en-US"/>
            </w:rPr>
          </w:rPrChange>
        </w:rPr>
        <w:lastRenderedPageBreak/>
        <w:t xml:space="preserve">concentration in a given man was the cancer volume with an explained population variance of </w:t>
      </w:r>
      <w:r w:rsidR="00DC605F" w:rsidRPr="00CA09EA">
        <w:rPr>
          <w:rFonts w:ascii="Calibri" w:hAnsi="Calibri" w:cs="Calibri"/>
          <w:color w:val="000000" w:themeColor="text1"/>
          <w:lang w:val="en-US"/>
          <w:rPrChange w:id="1568" w:author="Denis Engemann" w:date="2018-04-19T23:07:00Z">
            <w:rPr>
              <w:rFonts w:ascii="Calibri" w:hAnsi="Calibri"/>
              <w:color w:val="000000" w:themeColor="text1"/>
              <w:lang w:val="en-US"/>
            </w:rPr>
          </w:rPrChange>
        </w:rPr>
        <w:t>R</w:t>
      </w:r>
      <w:r w:rsidR="00DC605F" w:rsidRPr="00CA09EA">
        <w:rPr>
          <w:rFonts w:ascii="Calibri" w:hAnsi="Calibri" w:cs="Calibri"/>
          <w:color w:val="000000" w:themeColor="text1"/>
          <w:vertAlign w:val="superscript"/>
          <w:lang w:val="en-US"/>
          <w:rPrChange w:id="1569" w:author="Denis Engemann" w:date="2018-04-19T23:07:00Z">
            <w:rPr>
              <w:rFonts w:ascii="Calibri" w:hAnsi="Calibri"/>
              <w:color w:val="000000" w:themeColor="text1"/>
              <w:vertAlign w:val="superscript"/>
              <w:lang w:val="en-US"/>
            </w:rPr>
          </w:rPrChange>
        </w:rPr>
        <w:t>2</w:t>
      </w:r>
      <w:r w:rsidR="00DC605F" w:rsidRPr="00CA09EA">
        <w:rPr>
          <w:rFonts w:ascii="Calibri" w:hAnsi="Calibri" w:cs="Calibri"/>
          <w:color w:val="000000" w:themeColor="text1"/>
          <w:lang w:val="en-US"/>
          <w:rPrChange w:id="1570" w:author="Denis Engemann" w:date="2018-04-19T23:07:00Z">
            <w:rPr>
              <w:rFonts w:ascii="Calibri" w:hAnsi="Calibri"/>
              <w:color w:val="000000" w:themeColor="text1"/>
              <w:lang w:val="en-US"/>
            </w:rPr>
          </w:rPrChange>
        </w:rPr>
        <w:t>=0.25 with 1/8 coefficients</w:t>
      </w:r>
      <w:r w:rsidR="000E6B51" w:rsidRPr="00CA09EA">
        <w:rPr>
          <w:rFonts w:ascii="Calibri" w:hAnsi="Calibri" w:cs="Calibri"/>
          <w:color w:val="000000" w:themeColor="text1"/>
          <w:lang w:val="en-US"/>
          <w:rPrChange w:id="1571" w:author="Denis Engemann" w:date="2018-04-19T23:07:00Z">
            <w:rPr>
              <w:rFonts w:ascii="Calibri" w:hAnsi="Calibri"/>
              <w:color w:val="000000" w:themeColor="text1"/>
              <w:lang w:val="en-US"/>
            </w:rPr>
          </w:rPrChange>
        </w:rPr>
        <w:t xml:space="preserve"> (lcavol)</w:t>
      </w:r>
      <w:r w:rsidR="009A08F7" w:rsidRPr="00CA09EA">
        <w:rPr>
          <w:rFonts w:ascii="Calibri" w:hAnsi="Calibri" w:cs="Calibri"/>
          <w:color w:val="000000" w:themeColor="text1"/>
          <w:lang w:val="en-US"/>
          <w:rPrChange w:id="1572" w:author="Denis Engemann" w:date="2018-04-19T23:07:00Z">
            <w:rPr>
              <w:rFonts w:ascii="Calibri" w:hAnsi="Calibri"/>
              <w:color w:val="000000" w:themeColor="text1"/>
              <w:lang w:val="en-US"/>
            </w:rPr>
          </w:rPrChange>
        </w:rPr>
        <w:t xml:space="preserve">. That is, despite lacking statistical significance, </w:t>
      </w:r>
      <w:r w:rsidR="00043C4B" w:rsidRPr="00CA09EA">
        <w:rPr>
          <w:rFonts w:ascii="Calibri" w:hAnsi="Calibri" w:cs="Calibri"/>
          <w:color w:val="000000" w:themeColor="text1"/>
          <w:lang w:val="en-US"/>
          <w:rPrChange w:id="1573" w:author="Denis Engemann" w:date="2018-04-19T23:07:00Z">
            <w:rPr>
              <w:rFonts w:ascii="Calibri" w:hAnsi="Calibri"/>
              <w:color w:val="000000" w:themeColor="text1"/>
              <w:lang w:val="en-US"/>
            </w:rPr>
          </w:rPrChange>
        </w:rPr>
        <w:t xml:space="preserve">there </w:t>
      </w:r>
      <w:r w:rsidR="009A08F7" w:rsidRPr="00CA09EA">
        <w:rPr>
          <w:rFonts w:ascii="Calibri" w:hAnsi="Calibri" w:cs="Calibri"/>
          <w:color w:val="000000" w:themeColor="text1"/>
          <w:lang w:val="en-US"/>
          <w:rPrChange w:id="1574" w:author="Denis Engemann" w:date="2018-04-19T23:07:00Z">
            <w:rPr>
              <w:rFonts w:ascii="Calibri" w:hAnsi="Calibri"/>
              <w:color w:val="000000" w:themeColor="text1"/>
              <w:lang w:val="en-US"/>
            </w:rPr>
          </w:rPrChange>
        </w:rPr>
        <w:t>were</w:t>
      </w:r>
      <w:r w:rsidR="00043C4B" w:rsidRPr="00CA09EA">
        <w:rPr>
          <w:rFonts w:ascii="Calibri" w:hAnsi="Calibri" w:cs="Calibri"/>
          <w:color w:val="000000" w:themeColor="text1"/>
          <w:lang w:val="en-US"/>
          <w:rPrChange w:id="1575" w:author="Denis Engemann" w:date="2018-04-19T23:07:00Z">
            <w:rPr>
              <w:rFonts w:ascii="Calibri" w:hAnsi="Calibri"/>
              <w:color w:val="000000" w:themeColor="text1"/>
              <w:lang w:val="en-US"/>
            </w:rPr>
          </w:rPrChange>
        </w:rPr>
        <w:t xml:space="preserve"> coherent </w:t>
      </w:r>
      <w:r w:rsidR="009A08F7" w:rsidRPr="00CA09EA">
        <w:rPr>
          <w:rFonts w:ascii="Calibri" w:hAnsi="Calibri" w:cs="Calibri"/>
          <w:color w:val="000000" w:themeColor="text1"/>
          <w:lang w:val="en-US"/>
          <w:rPrChange w:id="1576" w:author="Denis Engemann" w:date="2018-04-19T23:07:00Z">
            <w:rPr>
              <w:rFonts w:ascii="Calibri" w:hAnsi="Calibri"/>
              <w:color w:val="000000" w:themeColor="text1"/>
              <w:lang w:val="en-US"/>
            </w:rPr>
          </w:rPrChange>
        </w:rPr>
        <w:t xml:space="preserve">predictive </w:t>
      </w:r>
      <w:r w:rsidR="00043C4B" w:rsidRPr="00CA09EA">
        <w:rPr>
          <w:rFonts w:ascii="Calibri" w:hAnsi="Calibri" w:cs="Calibri"/>
          <w:color w:val="000000" w:themeColor="text1"/>
          <w:lang w:val="en-US"/>
          <w:rPrChange w:id="1577" w:author="Denis Engemann" w:date="2018-04-19T23:07:00Z">
            <w:rPr>
              <w:rFonts w:ascii="Calibri" w:hAnsi="Calibri"/>
              <w:color w:val="000000" w:themeColor="text1"/>
              <w:lang w:val="en-US"/>
            </w:rPr>
          </w:rPrChange>
        </w:rPr>
        <w:t xml:space="preserve">patterns in the data that </w:t>
      </w:r>
      <w:r w:rsidR="009A08F7" w:rsidRPr="00CA09EA">
        <w:rPr>
          <w:rFonts w:ascii="Calibri" w:hAnsi="Calibri" w:cs="Calibri"/>
          <w:color w:val="000000" w:themeColor="text1"/>
          <w:lang w:val="en-US"/>
          <w:rPrChange w:id="1578" w:author="Denis Engemann" w:date="2018-04-19T23:07:00Z">
            <w:rPr>
              <w:rFonts w:ascii="Calibri" w:hAnsi="Calibri"/>
              <w:color w:val="000000" w:themeColor="text1"/>
              <w:lang w:val="en-US"/>
            </w:rPr>
          </w:rPrChange>
        </w:rPr>
        <w:t>were</w:t>
      </w:r>
      <w:r w:rsidR="00043C4B" w:rsidRPr="00CA09EA">
        <w:rPr>
          <w:rFonts w:ascii="Calibri" w:hAnsi="Calibri" w:cs="Calibri"/>
          <w:color w:val="000000" w:themeColor="text1"/>
          <w:lang w:val="en-US"/>
          <w:rPrChange w:id="1579" w:author="Denis Engemann" w:date="2018-04-19T23:07:00Z">
            <w:rPr>
              <w:rFonts w:ascii="Calibri" w:hAnsi="Calibri"/>
              <w:color w:val="000000" w:themeColor="text1"/>
              <w:lang w:val="en-US"/>
            </w:rPr>
          </w:rPrChange>
        </w:rPr>
        <w:t xml:space="preserve"> reliably extracted</w:t>
      </w:r>
      <w:r w:rsidR="009A08F7" w:rsidRPr="00CA09EA">
        <w:rPr>
          <w:rFonts w:ascii="Calibri" w:hAnsi="Calibri" w:cs="Calibri"/>
          <w:color w:val="000000" w:themeColor="text1"/>
          <w:lang w:val="en-US"/>
          <w:rPrChange w:id="1580" w:author="Denis Engemann" w:date="2018-04-19T23:07:00Z">
            <w:rPr>
              <w:rFonts w:ascii="Calibri" w:hAnsi="Calibri"/>
              <w:color w:val="000000" w:themeColor="text1"/>
              <w:lang w:val="en-US"/>
            </w:rPr>
          </w:rPrChange>
        </w:rPr>
        <w:t xml:space="preserve"> across several input variables.</w:t>
      </w:r>
      <w:r w:rsidR="00043C4B" w:rsidRPr="00CA09EA">
        <w:rPr>
          <w:rFonts w:ascii="Calibri" w:hAnsi="Calibri" w:cs="Calibri"/>
          <w:color w:val="000000" w:themeColor="text1"/>
          <w:lang w:val="en-US"/>
          <w:rPrChange w:id="1581"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582" w:author="Denis Engemann" w:date="2018-04-19T23:07:00Z">
            <w:rPr>
              <w:rFonts w:ascii="Calibri" w:hAnsi="Calibri"/>
              <w:color w:val="000000" w:themeColor="text1"/>
              <w:lang w:val="en-US"/>
            </w:rPr>
          </w:rPrChange>
        </w:rPr>
        <w:t>T</w:t>
      </w:r>
      <w:r w:rsidR="00E05C7C" w:rsidRPr="00CA09EA">
        <w:rPr>
          <w:rFonts w:ascii="Calibri" w:hAnsi="Calibri" w:cs="Calibri"/>
          <w:color w:val="000000" w:themeColor="text1"/>
          <w:lang w:val="en-US"/>
          <w:rPrChange w:id="1583" w:author="Denis Engemann" w:date="2018-04-19T23:07:00Z">
            <w:rPr>
              <w:rFonts w:ascii="Calibri" w:hAnsi="Calibri"/>
              <w:color w:val="000000" w:themeColor="text1"/>
              <w:lang w:val="en-US"/>
            </w:rPr>
          </w:rPrChange>
        </w:rPr>
        <w:t xml:space="preserve">he </w:t>
      </w:r>
      <w:r w:rsidR="00C31453" w:rsidRPr="00CA09EA">
        <w:rPr>
          <w:rFonts w:ascii="Calibri" w:hAnsi="Calibri" w:cs="Calibri"/>
          <w:color w:val="000000" w:themeColor="text1"/>
          <w:lang w:val="en-US"/>
          <w:rPrChange w:id="1584" w:author="Denis Engemann" w:date="2018-04-19T23:07:00Z">
            <w:rPr>
              <w:rFonts w:ascii="Calibri" w:hAnsi="Calibri"/>
              <w:color w:val="000000" w:themeColor="text1"/>
              <w:lang w:val="en-US"/>
            </w:rPr>
          </w:rPrChange>
        </w:rPr>
        <w:t>combined</w:t>
      </w:r>
      <w:r w:rsidR="00E05C7C" w:rsidRPr="00CA09EA">
        <w:rPr>
          <w:rFonts w:ascii="Calibri" w:hAnsi="Calibri" w:cs="Calibri"/>
          <w:color w:val="000000" w:themeColor="text1"/>
          <w:lang w:val="en-US"/>
          <w:rPrChange w:id="1585" w:author="Denis Engemann" w:date="2018-04-19T23:07:00Z">
            <w:rPr>
              <w:rFonts w:ascii="Calibri" w:hAnsi="Calibri"/>
              <w:color w:val="000000" w:themeColor="text1"/>
              <w:lang w:val="en-US"/>
            </w:rPr>
          </w:rPrChange>
        </w:rPr>
        <w:t xml:space="preserve"> input from several variables was required to achieve the </w:t>
      </w:r>
      <w:r w:rsidR="009A08F7" w:rsidRPr="00CA09EA">
        <w:rPr>
          <w:rFonts w:ascii="Calibri" w:hAnsi="Calibri" w:cs="Calibri"/>
          <w:color w:val="000000" w:themeColor="text1"/>
          <w:lang w:val="en-US"/>
          <w:rPrChange w:id="1586" w:author="Denis Engemann" w:date="2018-04-19T23:07:00Z">
            <w:rPr>
              <w:rFonts w:ascii="Calibri" w:hAnsi="Calibri"/>
              <w:color w:val="000000" w:themeColor="text1"/>
              <w:lang w:val="en-US"/>
            </w:rPr>
          </w:rPrChange>
        </w:rPr>
        <w:t>highest prediction performances.</w:t>
      </w:r>
      <w:r w:rsidR="00E05C7C" w:rsidRPr="00CA09EA">
        <w:rPr>
          <w:rFonts w:ascii="Calibri" w:hAnsi="Calibri" w:cs="Calibri"/>
          <w:color w:val="000000" w:themeColor="text1"/>
          <w:lang w:val="en-US"/>
          <w:rPrChange w:id="1587" w:author="Denis Engemann" w:date="2018-04-19T23:07:00Z">
            <w:rPr>
              <w:rFonts w:ascii="Calibri" w:hAnsi="Calibri"/>
              <w:color w:val="000000" w:themeColor="text1"/>
              <w:lang w:val="en-US"/>
            </w:rPr>
          </w:rPrChange>
        </w:rPr>
        <w:t xml:space="preserve"> </w:t>
      </w:r>
      <w:r w:rsidR="009A08F7" w:rsidRPr="00CA09EA">
        <w:rPr>
          <w:rFonts w:ascii="Calibri" w:hAnsi="Calibri" w:cs="Calibri"/>
          <w:color w:val="000000" w:themeColor="text1"/>
          <w:lang w:val="en-US"/>
          <w:rPrChange w:id="1588" w:author="Denis Engemann" w:date="2018-04-19T23:07:00Z">
            <w:rPr>
              <w:rFonts w:ascii="Calibri" w:hAnsi="Calibri"/>
              <w:color w:val="000000" w:themeColor="text1"/>
              <w:lang w:val="en-US"/>
            </w:rPr>
          </w:rPrChange>
        </w:rPr>
        <w:t>T</w:t>
      </w:r>
      <w:r w:rsidR="00D90216" w:rsidRPr="00CA09EA">
        <w:rPr>
          <w:rFonts w:ascii="Calibri" w:hAnsi="Calibri" w:cs="Calibri"/>
          <w:color w:val="000000" w:themeColor="text1"/>
          <w:lang w:val="en-US"/>
          <w:rPrChange w:id="1589" w:author="Denis Engemann" w:date="2018-04-19T23:07:00Z">
            <w:rPr>
              <w:rFonts w:ascii="Calibri" w:hAnsi="Calibri"/>
              <w:color w:val="000000" w:themeColor="text1"/>
              <w:lang w:val="en-US"/>
            </w:rPr>
          </w:rPrChange>
        </w:rPr>
        <w:t>he prediction approach also detailed that lcavol &gt; svi &gt; lweight</w:t>
      </w:r>
      <w:r w:rsidR="00E05C7C" w:rsidRPr="00CA09EA">
        <w:rPr>
          <w:rFonts w:ascii="Calibri" w:hAnsi="Calibri" w:cs="Calibri"/>
          <w:color w:val="000000" w:themeColor="text1"/>
          <w:lang w:val="en-US"/>
          <w:rPrChange w:id="1590" w:author="Denis Engemann" w:date="2018-04-19T23:07:00Z">
            <w:rPr>
              <w:rFonts w:ascii="Calibri" w:hAnsi="Calibri"/>
              <w:color w:val="000000" w:themeColor="text1"/>
              <w:lang w:val="en-US"/>
            </w:rPr>
          </w:rPrChange>
        </w:rPr>
        <w:t xml:space="preserve"> </w:t>
      </w:r>
      <w:r w:rsidR="006C5AD2" w:rsidRPr="00CA09EA">
        <w:rPr>
          <w:rFonts w:ascii="Calibri" w:hAnsi="Calibri" w:cs="Calibri"/>
          <w:color w:val="000000" w:themeColor="text1"/>
          <w:lang w:val="en-US"/>
          <w:rPrChange w:id="1591" w:author="Denis Engemann" w:date="2018-04-19T23:07:00Z">
            <w:rPr>
              <w:rFonts w:ascii="Calibri" w:hAnsi="Calibri"/>
              <w:color w:val="000000" w:themeColor="text1"/>
              <w:lang w:val="en-US"/>
            </w:rPr>
          </w:rPrChange>
        </w:rPr>
        <w:t>carry the most relevant information to forecast a man’s PSA level.</w:t>
      </w:r>
      <w:r w:rsidR="00E05C7C" w:rsidRPr="00CA09EA">
        <w:rPr>
          <w:rFonts w:ascii="Calibri" w:hAnsi="Calibri" w:cs="Calibri"/>
          <w:color w:val="000000" w:themeColor="text1"/>
          <w:lang w:val="en-US"/>
          <w:rPrChange w:id="1592" w:author="Denis Engemann" w:date="2018-04-19T23:07:00Z">
            <w:rPr>
              <w:rFonts w:ascii="Calibri" w:hAnsi="Calibri"/>
              <w:color w:val="000000" w:themeColor="text1"/>
              <w:lang w:val="en-US"/>
            </w:rPr>
          </w:rPrChange>
        </w:rPr>
        <w:t xml:space="preserve"> </w:t>
      </w:r>
      <w:r w:rsidR="006C5AD2" w:rsidRPr="00CA09EA">
        <w:rPr>
          <w:rFonts w:ascii="Calibri" w:hAnsi="Calibri" w:cs="Calibri"/>
          <w:color w:val="000000" w:themeColor="text1"/>
          <w:lang w:val="en-US"/>
          <w:rPrChange w:id="1593" w:author="Denis Engemann" w:date="2018-04-19T23:07:00Z">
            <w:rPr>
              <w:rFonts w:ascii="Calibri" w:hAnsi="Calibri"/>
              <w:color w:val="000000" w:themeColor="text1"/>
              <w:lang w:val="en-US"/>
            </w:rPr>
          </w:rPrChange>
        </w:rPr>
        <w:t xml:space="preserve">The ordered ranking </w:t>
      </w:r>
      <w:r w:rsidR="009A72D1" w:rsidRPr="00CA09EA">
        <w:rPr>
          <w:rFonts w:ascii="Calibri" w:hAnsi="Calibri" w:cs="Calibri"/>
          <w:color w:val="000000" w:themeColor="text1"/>
          <w:lang w:val="en-US"/>
          <w:rPrChange w:id="1594" w:author="Denis Engemann" w:date="2018-04-19T23:07:00Z">
            <w:rPr>
              <w:rFonts w:ascii="Calibri" w:hAnsi="Calibri"/>
              <w:color w:val="000000" w:themeColor="text1"/>
              <w:lang w:val="en-US"/>
            </w:rPr>
          </w:rPrChange>
        </w:rPr>
        <w:t>coincided with</w:t>
      </w:r>
      <w:r w:rsidR="008C68DC" w:rsidRPr="00CA09EA">
        <w:rPr>
          <w:rFonts w:ascii="Calibri" w:hAnsi="Calibri" w:cs="Calibri"/>
          <w:color w:val="000000" w:themeColor="text1"/>
          <w:lang w:val="en-US"/>
          <w:rPrChange w:id="1595" w:author="Denis Engemann" w:date="2018-04-19T23:07:00Z">
            <w:rPr>
              <w:rFonts w:ascii="Calibri" w:hAnsi="Calibri"/>
              <w:color w:val="000000" w:themeColor="text1"/>
              <w:lang w:val="en-US"/>
            </w:rPr>
          </w:rPrChange>
        </w:rPr>
        <w:t xml:space="preserve"> the absolute beta coefficients </w:t>
      </w:r>
      <w:r w:rsidR="00C44C1D" w:rsidRPr="00CA09EA">
        <w:rPr>
          <w:rFonts w:ascii="Calibri" w:hAnsi="Calibri" w:cs="Calibri"/>
          <w:color w:val="000000" w:themeColor="text1"/>
          <w:lang w:val="en-US"/>
          <w:rPrChange w:id="1596" w:author="Denis Engemann" w:date="2018-04-19T23:07:00Z">
            <w:rPr>
              <w:rFonts w:ascii="Calibri" w:hAnsi="Calibri"/>
              <w:color w:val="000000" w:themeColor="text1"/>
              <w:lang w:val="en-US"/>
            </w:rPr>
          </w:rPrChange>
        </w:rPr>
        <w:t>obtained using</w:t>
      </w:r>
      <w:r w:rsidR="008C68DC" w:rsidRPr="00CA09EA">
        <w:rPr>
          <w:rFonts w:ascii="Calibri" w:hAnsi="Calibri" w:cs="Calibri"/>
          <w:color w:val="000000" w:themeColor="text1"/>
          <w:lang w:val="en-US"/>
          <w:rPrChange w:id="1597" w:author="Denis Engemann" w:date="2018-04-19T23:07:00Z">
            <w:rPr>
              <w:rFonts w:ascii="Calibri" w:hAnsi="Calibri"/>
              <w:color w:val="000000" w:themeColor="text1"/>
              <w:lang w:val="en-US"/>
            </w:rPr>
          </w:rPrChange>
        </w:rPr>
        <w:t xml:space="preserve"> </w:t>
      </w:r>
      <w:r w:rsidR="00C570F2" w:rsidRPr="00CA09EA">
        <w:rPr>
          <w:rFonts w:ascii="Calibri" w:hAnsi="Calibri" w:cs="Calibri"/>
          <w:color w:val="000000" w:themeColor="text1"/>
          <w:lang w:val="en-US"/>
          <w:rPrChange w:id="1598" w:author="Denis Engemann" w:date="2018-04-19T23:07:00Z">
            <w:rPr>
              <w:rFonts w:ascii="Calibri" w:hAnsi="Calibri"/>
              <w:color w:val="000000" w:themeColor="text1"/>
              <w:lang w:val="en-US"/>
            </w:rPr>
          </w:rPrChange>
        </w:rPr>
        <w:t>linear regression. I</w:t>
      </w:r>
      <w:r w:rsidR="000B6DCB" w:rsidRPr="00CA09EA">
        <w:rPr>
          <w:rFonts w:ascii="Calibri" w:hAnsi="Calibri" w:cs="Calibri"/>
          <w:color w:val="000000" w:themeColor="text1"/>
          <w:lang w:val="en-US"/>
          <w:rPrChange w:id="1599" w:author="Denis Engemann" w:date="2018-04-19T23:07:00Z">
            <w:rPr>
              <w:rFonts w:ascii="Calibri" w:hAnsi="Calibri"/>
              <w:color w:val="000000" w:themeColor="text1"/>
              <w:lang w:val="en-US"/>
            </w:rPr>
          </w:rPrChange>
        </w:rPr>
        <w:t xml:space="preserve">n </w:t>
      </w:r>
      <w:r w:rsidR="00C570F2" w:rsidRPr="00CA09EA">
        <w:rPr>
          <w:rFonts w:ascii="Calibri" w:hAnsi="Calibri" w:cs="Calibri"/>
          <w:color w:val="000000" w:themeColor="text1"/>
          <w:lang w:val="en-US"/>
          <w:rPrChange w:id="1600" w:author="Denis Engemann" w:date="2018-04-19T23:07:00Z">
            <w:rPr>
              <w:rFonts w:ascii="Calibri" w:hAnsi="Calibri"/>
              <w:color w:val="000000" w:themeColor="text1"/>
              <w:lang w:val="en-US"/>
            </w:rPr>
          </w:rPrChange>
        </w:rPr>
        <w:t xml:space="preserve">the prostate cancer </w:t>
      </w:r>
      <w:r w:rsidR="000B6DCB" w:rsidRPr="00CA09EA">
        <w:rPr>
          <w:rFonts w:ascii="Calibri" w:hAnsi="Calibri" w:cs="Calibri"/>
          <w:color w:val="000000" w:themeColor="text1"/>
          <w:lang w:val="en-US"/>
          <w:rPrChange w:id="1601" w:author="Denis Engemann" w:date="2018-04-19T23:07:00Z">
            <w:rPr>
              <w:rFonts w:ascii="Calibri" w:hAnsi="Calibri"/>
              <w:color w:val="000000" w:themeColor="text1"/>
              <w:lang w:val="en-US"/>
            </w:rPr>
          </w:rPrChange>
        </w:rPr>
        <w:t>dataset, in-samp</w:t>
      </w:r>
      <w:r w:rsidR="00BC54C2" w:rsidRPr="00CA09EA">
        <w:rPr>
          <w:rFonts w:ascii="Calibri" w:hAnsi="Calibri" w:cs="Calibri"/>
          <w:color w:val="000000" w:themeColor="text1"/>
          <w:lang w:val="en-US"/>
          <w:rPrChange w:id="1602" w:author="Denis Engemann" w:date="2018-04-19T23:07:00Z">
            <w:rPr>
              <w:rFonts w:ascii="Calibri" w:hAnsi="Calibri"/>
              <w:color w:val="000000" w:themeColor="text1"/>
              <w:lang w:val="en-US"/>
            </w:rPr>
          </w:rPrChange>
        </w:rPr>
        <w:t>le model estimation reverberated</w:t>
      </w:r>
      <w:r w:rsidR="000B6DCB" w:rsidRPr="00CA09EA">
        <w:rPr>
          <w:rFonts w:ascii="Calibri" w:hAnsi="Calibri" w:cs="Calibri"/>
          <w:color w:val="000000" w:themeColor="text1"/>
          <w:lang w:val="en-US"/>
          <w:rPrChange w:id="1603" w:author="Denis Engemann" w:date="2018-04-19T23:07:00Z">
            <w:rPr>
              <w:rFonts w:ascii="Calibri" w:hAnsi="Calibri"/>
              <w:color w:val="000000" w:themeColor="text1"/>
              <w:lang w:val="en-US"/>
            </w:rPr>
          </w:rPrChange>
        </w:rPr>
        <w:t xml:space="preserve"> with </w:t>
      </w:r>
      <w:r w:rsidR="00400BE8" w:rsidRPr="00CA09EA">
        <w:rPr>
          <w:rFonts w:ascii="Calibri" w:hAnsi="Calibri" w:cs="Calibri"/>
          <w:color w:val="000000" w:themeColor="text1"/>
          <w:lang w:val="en-US"/>
          <w:rPrChange w:id="1604" w:author="Denis Engemann" w:date="2018-04-19T23:07:00Z">
            <w:rPr>
              <w:rFonts w:ascii="Calibri" w:hAnsi="Calibri"/>
              <w:color w:val="000000" w:themeColor="text1"/>
              <w:lang w:val="en-US"/>
            </w:rPr>
          </w:rPrChange>
        </w:rPr>
        <w:t xml:space="preserve">(all three positive) </w:t>
      </w:r>
      <w:r w:rsidR="000B6DCB" w:rsidRPr="00CA09EA">
        <w:rPr>
          <w:rFonts w:ascii="Calibri" w:hAnsi="Calibri" w:cs="Calibri"/>
          <w:color w:val="000000" w:themeColor="text1"/>
          <w:lang w:val="en-US"/>
          <w:rPrChange w:id="1605" w:author="Denis Engemann" w:date="2018-04-19T23:07:00Z">
            <w:rPr>
              <w:rFonts w:ascii="Calibri" w:hAnsi="Calibri"/>
              <w:color w:val="000000" w:themeColor="text1"/>
              <w:lang w:val="en-US"/>
            </w:rPr>
          </w:rPrChange>
        </w:rPr>
        <w:t>variable importance in out-of-samp</w:t>
      </w:r>
      <w:r w:rsidR="00BC54C2" w:rsidRPr="00CA09EA">
        <w:rPr>
          <w:rFonts w:ascii="Calibri" w:hAnsi="Calibri" w:cs="Calibri"/>
          <w:color w:val="000000" w:themeColor="text1"/>
          <w:lang w:val="en-US"/>
          <w:rPrChange w:id="1606" w:author="Denis Engemann" w:date="2018-04-19T23:07:00Z">
            <w:rPr>
              <w:rFonts w:ascii="Calibri" w:hAnsi="Calibri"/>
              <w:color w:val="000000" w:themeColor="text1"/>
              <w:lang w:val="en-US"/>
            </w:rPr>
          </w:rPrChange>
        </w:rPr>
        <w:t>le prediction performance, but wa</w:t>
      </w:r>
      <w:r w:rsidR="000B6DCB" w:rsidRPr="00CA09EA">
        <w:rPr>
          <w:rFonts w:ascii="Calibri" w:hAnsi="Calibri" w:cs="Calibri"/>
          <w:color w:val="000000" w:themeColor="text1"/>
          <w:lang w:val="en-US"/>
          <w:rPrChange w:id="1607" w:author="Denis Engemann" w:date="2018-04-19T23:07:00Z">
            <w:rPr>
              <w:rFonts w:ascii="Calibri" w:hAnsi="Calibri"/>
              <w:color w:val="000000" w:themeColor="text1"/>
              <w:lang w:val="en-US"/>
            </w:rPr>
          </w:rPrChange>
        </w:rPr>
        <w:t>s at odds with</w:t>
      </w:r>
      <w:r w:rsidR="00C31DA3" w:rsidRPr="00CA09EA">
        <w:rPr>
          <w:rFonts w:ascii="Calibri" w:hAnsi="Calibri" w:cs="Calibri"/>
          <w:color w:val="000000" w:themeColor="text1"/>
          <w:lang w:val="en-US"/>
          <w:rPrChange w:id="1608" w:author="Denis Engemann" w:date="2018-04-19T23:07:00Z">
            <w:rPr>
              <w:rFonts w:ascii="Calibri" w:hAnsi="Calibri"/>
              <w:color w:val="000000" w:themeColor="text1"/>
              <w:lang w:val="en-US"/>
            </w:rPr>
          </w:rPrChange>
        </w:rPr>
        <w:t xml:space="preserve"> the obtained</w:t>
      </w:r>
      <w:r w:rsidR="000B6DCB" w:rsidRPr="00CA09EA">
        <w:rPr>
          <w:rFonts w:ascii="Calibri" w:hAnsi="Calibri" w:cs="Calibri"/>
          <w:color w:val="000000" w:themeColor="text1"/>
          <w:lang w:val="en-US"/>
          <w:rPrChange w:id="1609" w:author="Denis Engemann" w:date="2018-04-19T23:07:00Z">
            <w:rPr>
              <w:rFonts w:ascii="Calibri" w:hAnsi="Calibri"/>
              <w:color w:val="000000" w:themeColor="text1"/>
              <w:lang w:val="en-US"/>
            </w:rPr>
          </w:rPrChange>
        </w:rPr>
        <w:t xml:space="preserve"> </w:t>
      </w:r>
      <w:r w:rsidR="00BC54C2" w:rsidRPr="00CA09EA">
        <w:rPr>
          <w:rFonts w:ascii="Calibri" w:hAnsi="Calibri" w:cs="Calibri"/>
          <w:color w:val="000000" w:themeColor="text1"/>
          <w:lang w:val="en-US"/>
          <w:rPrChange w:id="1610" w:author="Denis Engemann" w:date="2018-04-19T23:07:00Z">
            <w:rPr>
              <w:rFonts w:ascii="Calibri" w:hAnsi="Calibri"/>
              <w:color w:val="000000" w:themeColor="text1"/>
              <w:lang w:val="en-US"/>
            </w:rPr>
          </w:rPrChange>
        </w:rPr>
        <w:t xml:space="preserve">insignificant </w:t>
      </w:r>
      <w:r w:rsidR="000B6DCB" w:rsidRPr="00CA09EA">
        <w:rPr>
          <w:rFonts w:ascii="Calibri" w:hAnsi="Calibri" w:cs="Calibri"/>
          <w:color w:val="000000" w:themeColor="text1"/>
          <w:lang w:val="en-US"/>
          <w:rPrChange w:id="1611" w:author="Denis Engemann" w:date="2018-04-19T23:07:00Z">
            <w:rPr>
              <w:rFonts w:ascii="Calibri" w:hAnsi="Calibri"/>
              <w:color w:val="000000" w:themeColor="text1"/>
              <w:lang w:val="en-US"/>
            </w:rPr>
          </w:rPrChange>
        </w:rPr>
        <w:t>p-value</w:t>
      </w:r>
      <w:r w:rsidR="00BC54C2" w:rsidRPr="00CA09EA">
        <w:rPr>
          <w:rFonts w:ascii="Calibri" w:hAnsi="Calibri" w:cs="Calibri"/>
          <w:color w:val="000000" w:themeColor="text1"/>
          <w:lang w:val="en-US"/>
          <w:rPrChange w:id="1612" w:author="Denis Engemann" w:date="2018-04-19T23:07:00Z">
            <w:rPr>
              <w:rFonts w:ascii="Calibri" w:hAnsi="Calibri"/>
              <w:color w:val="000000" w:themeColor="text1"/>
              <w:lang w:val="en-US"/>
            </w:rPr>
          </w:rPrChange>
        </w:rPr>
        <w:t>s.</w:t>
      </w:r>
    </w:p>
    <w:p w14:paraId="3BD40553" w14:textId="1A8CAE48" w:rsidR="004D6EDE" w:rsidRPr="00CA09EA" w:rsidRDefault="009B58D4" w:rsidP="00C074F8">
      <w:pPr>
        <w:pStyle w:val="HTMLPreformatted"/>
        <w:shd w:val="clear" w:color="auto" w:fill="FFFFFF"/>
        <w:jc w:val="both"/>
        <w:textAlignment w:val="baseline"/>
        <w:rPr>
          <w:rFonts w:ascii="Calibri" w:hAnsi="Calibri" w:cs="Calibri"/>
          <w:color w:val="000000"/>
          <w:sz w:val="24"/>
          <w:szCs w:val="24"/>
          <w:lang w:val="en-US"/>
          <w:rPrChange w:id="1613" w:author="Denis Engemann" w:date="2018-04-19T23:07:00Z">
            <w:rPr>
              <w:rFonts w:ascii="Calibri" w:hAnsi="Calibri"/>
              <w:color w:val="000000"/>
              <w:sz w:val="24"/>
              <w:szCs w:val="24"/>
              <w:lang w:val="en-US"/>
            </w:rPr>
          </w:rPrChange>
        </w:rPr>
      </w:pPr>
      <w:r w:rsidRPr="00CA09EA">
        <w:rPr>
          <w:rFonts w:ascii="Calibri" w:hAnsi="Calibri" w:cs="Calibri"/>
          <w:color w:val="000000" w:themeColor="text1"/>
          <w:sz w:val="24"/>
          <w:szCs w:val="24"/>
          <w:lang w:val="en-US"/>
          <w:rPrChange w:id="1614" w:author="Denis Engemann" w:date="2018-04-19T23:07:00Z">
            <w:rPr>
              <w:rFonts w:ascii="Calibri" w:hAnsi="Calibri"/>
              <w:color w:val="000000" w:themeColor="text1"/>
              <w:sz w:val="24"/>
              <w:szCs w:val="24"/>
              <w:lang w:val="en-US"/>
            </w:rPr>
          </w:rPrChange>
        </w:rPr>
        <w:tab/>
      </w:r>
      <w:r w:rsidR="00C44C1D" w:rsidRPr="00CA09EA">
        <w:rPr>
          <w:rFonts w:ascii="Calibri" w:hAnsi="Calibri" w:cs="Calibri"/>
          <w:color w:val="000000" w:themeColor="text1"/>
          <w:sz w:val="24"/>
          <w:szCs w:val="24"/>
          <w:lang w:val="en-US"/>
          <w:rPrChange w:id="1615" w:author="Denis Engemann" w:date="2018-04-19T23:07:00Z">
            <w:rPr>
              <w:rFonts w:ascii="Calibri" w:hAnsi="Calibri"/>
              <w:color w:val="000000" w:themeColor="text1"/>
              <w:sz w:val="24"/>
              <w:szCs w:val="24"/>
              <w:lang w:val="en-US"/>
            </w:rPr>
          </w:rPrChange>
        </w:rPr>
        <w:t>In the</w:t>
      </w:r>
      <w:r w:rsidR="00C44C1D" w:rsidRPr="00CA09EA">
        <w:rPr>
          <w:rFonts w:ascii="Calibri" w:hAnsi="Calibri" w:cs="Calibri"/>
          <w:color w:val="000000" w:themeColor="text1"/>
          <w:sz w:val="24"/>
          <w:szCs w:val="24"/>
          <w:u w:val="single"/>
          <w:lang w:val="en-US"/>
          <w:rPrChange w:id="1616" w:author="Denis Engemann" w:date="2018-04-19T23:07:00Z">
            <w:rPr>
              <w:rFonts w:ascii="Calibri" w:hAnsi="Calibri"/>
              <w:color w:val="000000" w:themeColor="text1"/>
              <w:sz w:val="24"/>
              <w:szCs w:val="24"/>
              <w:u w:val="single"/>
              <w:lang w:val="en-US"/>
            </w:rPr>
          </w:rPrChange>
        </w:rPr>
        <w:t xml:space="preserve"> d</w:t>
      </w:r>
      <w:r w:rsidR="004D6EDE" w:rsidRPr="00CA09EA">
        <w:rPr>
          <w:rFonts w:ascii="Calibri" w:hAnsi="Calibri" w:cs="Calibri"/>
          <w:color w:val="000000" w:themeColor="text1"/>
          <w:sz w:val="24"/>
          <w:szCs w:val="24"/>
          <w:u w:val="single"/>
          <w:lang w:val="en-US"/>
          <w:rPrChange w:id="1617" w:author="Denis Engemann" w:date="2018-04-19T23:07:00Z">
            <w:rPr>
              <w:rFonts w:ascii="Calibri" w:hAnsi="Calibri"/>
              <w:color w:val="000000" w:themeColor="text1"/>
              <w:sz w:val="24"/>
              <w:szCs w:val="24"/>
              <w:u w:val="single"/>
              <w:lang w:val="en-US"/>
            </w:rPr>
          </w:rPrChange>
        </w:rPr>
        <w:t>iabetes</w:t>
      </w:r>
      <w:r w:rsidR="00C44C1D" w:rsidRPr="00CA09EA">
        <w:rPr>
          <w:rFonts w:ascii="Calibri" w:hAnsi="Calibri" w:cs="Calibri"/>
          <w:color w:val="000000" w:themeColor="text1"/>
          <w:sz w:val="24"/>
          <w:szCs w:val="24"/>
          <w:u w:val="single"/>
          <w:lang w:val="en-US"/>
          <w:rPrChange w:id="1618" w:author="Denis Engemann" w:date="2018-04-19T23:07:00Z">
            <w:rPr>
              <w:rFonts w:ascii="Calibri" w:hAnsi="Calibri"/>
              <w:color w:val="000000" w:themeColor="text1"/>
              <w:sz w:val="24"/>
              <w:szCs w:val="24"/>
              <w:u w:val="single"/>
              <w:lang w:val="en-US"/>
            </w:rPr>
          </w:rPrChange>
        </w:rPr>
        <w:t xml:space="preserve"> dataset</w:t>
      </w:r>
      <w:r w:rsidR="00C44C1D" w:rsidRPr="00CA09EA">
        <w:rPr>
          <w:rFonts w:ascii="Calibri" w:hAnsi="Calibri" w:cs="Calibri"/>
          <w:color w:val="000000" w:themeColor="text1"/>
          <w:sz w:val="24"/>
          <w:szCs w:val="24"/>
          <w:lang w:val="en-US"/>
          <w:rPrChange w:id="1619" w:author="Denis Engemann" w:date="2018-04-19T23:07:00Z">
            <w:rPr>
              <w:rFonts w:ascii="Calibri" w:hAnsi="Calibri"/>
              <w:color w:val="000000" w:themeColor="text1"/>
              <w:sz w:val="24"/>
              <w:szCs w:val="24"/>
              <w:lang w:val="en-US"/>
            </w:rPr>
          </w:rPrChange>
        </w:rPr>
        <w:t>,</w:t>
      </w:r>
      <w:r w:rsidR="004336D3" w:rsidRPr="00CA09EA">
        <w:rPr>
          <w:rFonts w:ascii="Calibri" w:hAnsi="Calibri" w:cs="Calibri"/>
          <w:color w:val="000000" w:themeColor="text1"/>
          <w:sz w:val="24"/>
          <w:szCs w:val="24"/>
          <w:lang w:val="en-US"/>
          <w:rPrChange w:id="1620" w:author="Denis Engemann" w:date="2018-04-19T23:07:00Z">
            <w:rPr>
              <w:rFonts w:ascii="Calibri" w:hAnsi="Calibri"/>
              <w:color w:val="000000" w:themeColor="text1"/>
              <w:sz w:val="24"/>
              <w:szCs w:val="24"/>
              <w:lang w:val="en-US"/>
            </w:rPr>
          </w:rPrChange>
        </w:rPr>
        <w:t xml:space="preserve"> disease progression after one year</w:t>
      </w:r>
      <w:r w:rsidR="004336D3" w:rsidRPr="00CA09EA">
        <w:rPr>
          <w:rFonts w:ascii="Calibri" w:hAnsi="Calibri" w:cs="Calibri"/>
          <w:b/>
          <w:color w:val="000000" w:themeColor="text1"/>
          <w:sz w:val="24"/>
          <w:szCs w:val="24"/>
          <w:lang w:val="en-US"/>
          <w:rPrChange w:id="1621" w:author="Denis Engemann" w:date="2018-04-19T23:07:00Z">
            <w:rPr>
              <w:rFonts w:ascii="Calibri" w:hAnsi="Calibri"/>
              <w:b/>
              <w:color w:val="000000" w:themeColor="text1"/>
              <w:sz w:val="24"/>
              <w:szCs w:val="24"/>
              <w:lang w:val="en-US"/>
            </w:rPr>
          </w:rPrChange>
        </w:rPr>
        <w:t xml:space="preserve"> </w:t>
      </w:r>
      <w:r w:rsidR="00980766" w:rsidRPr="00CA09EA">
        <w:rPr>
          <w:rFonts w:ascii="Calibri" w:hAnsi="Calibri" w:cs="Calibri"/>
          <w:color w:val="000000" w:themeColor="text1"/>
          <w:sz w:val="24"/>
          <w:szCs w:val="24"/>
          <w:lang w:val="en-US"/>
          <w:rPrChange w:id="1622" w:author="Denis Engemann" w:date="2018-04-19T23:07:00Z">
            <w:rPr>
              <w:rFonts w:ascii="Calibri" w:hAnsi="Calibri"/>
              <w:color w:val="000000" w:themeColor="text1"/>
              <w:sz w:val="24"/>
              <w:szCs w:val="24"/>
              <w:lang w:val="en-US"/>
            </w:rPr>
          </w:rPrChange>
        </w:rPr>
        <w:t>was</w:t>
      </w:r>
      <w:r w:rsidR="00980766" w:rsidRPr="00CA09EA">
        <w:rPr>
          <w:rFonts w:ascii="Calibri" w:hAnsi="Calibri" w:cs="Calibri"/>
          <w:b/>
          <w:color w:val="000000" w:themeColor="text1"/>
          <w:sz w:val="24"/>
          <w:szCs w:val="24"/>
          <w:lang w:val="en-US"/>
          <w:rPrChange w:id="1623"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24" w:author="Denis Engemann" w:date="2018-04-19T23:07:00Z">
            <w:rPr>
              <w:rFonts w:ascii="Calibri" w:hAnsi="Calibri"/>
              <w:color w:val="000000" w:themeColor="text1"/>
              <w:sz w:val="24"/>
              <w:szCs w:val="24"/>
              <w:lang w:val="en-US"/>
            </w:rPr>
          </w:rPrChange>
        </w:rPr>
        <w:t>to be derived from 10 measures in</w:t>
      </w:r>
      <w:r w:rsidR="004336D3" w:rsidRPr="00CA09EA">
        <w:rPr>
          <w:rFonts w:ascii="Calibri" w:hAnsi="Calibri" w:cs="Calibri"/>
          <w:b/>
          <w:color w:val="000000" w:themeColor="text1"/>
          <w:sz w:val="24"/>
          <w:szCs w:val="24"/>
          <w:lang w:val="en-US"/>
          <w:rPrChange w:id="1625"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26" w:author="Denis Engemann" w:date="2018-04-19T23:07:00Z">
            <w:rPr>
              <w:rFonts w:ascii="Calibri" w:hAnsi="Calibri"/>
              <w:color w:val="000000" w:themeColor="text1"/>
              <w:sz w:val="24"/>
              <w:szCs w:val="24"/>
              <w:lang w:val="en-US"/>
            </w:rPr>
          </w:rPrChange>
        </w:rPr>
        <w:t>442</w:t>
      </w:r>
      <w:r w:rsidR="004336D3" w:rsidRPr="00CA09EA">
        <w:rPr>
          <w:rFonts w:ascii="Calibri" w:hAnsi="Calibri" w:cs="Calibri"/>
          <w:b/>
          <w:color w:val="000000" w:themeColor="text1"/>
          <w:sz w:val="24"/>
          <w:szCs w:val="24"/>
          <w:lang w:val="en-US"/>
          <w:rPrChange w:id="1627" w:author="Denis Engemann" w:date="2018-04-19T23:07:00Z">
            <w:rPr>
              <w:rFonts w:ascii="Calibri" w:hAnsi="Calibri"/>
              <w:b/>
              <w:color w:val="000000" w:themeColor="text1"/>
              <w:sz w:val="24"/>
              <w:szCs w:val="24"/>
              <w:lang w:val="en-US"/>
            </w:rPr>
          </w:rPrChange>
        </w:rPr>
        <w:t xml:space="preserve"> </w:t>
      </w:r>
      <w:r w:rsidR="004336D3" w:rsidRPr="00CA09EA">
        <w:rPr>
          <w:rFonts w:ascii="Calibri" w:hAnsi="Calibri" w:cs="Calibri"/>
          <w:color w:val="000000" w:themeColor="text1"/>
          <w:sz w:val="24"/>
          <w:szCs w:val="24"/>
          <w:lang w:val="en-US"/>
          <w:rPrChange w:id="1628" w:author="Denis Engemann" w:date="2018-04-19T23:07:00Z">
            <w:rPr>
              <w:rFonts w:ascii="Calibri" w:hAnsi="Calibri"/>
              <w:color w:val="000000" w:themeColor="text1"/>
              <w:sz w:val="24"/>
              <w:szCs w:val="24"/>
              <w:lang w:val="en-US"/>
            </w:rPr>
          </w:rPrChange>
        </w:rPr>
        <w:t>patients.</w:t>
      </w:r>
      <w:r w:rsidR="008F38A6" w:rsidRPr="00CA09EA">
        <w:rPr>
          <w:rFonts w:ascii="Calibri" w:hAnsi="Calibri" w:cs="Calibri"/>
          <w:color w:val="000000" w:themeColor="text1"/>
          <w:sz w:val="24"/>
          <w:szCs w:val="24"/>
          <w:lang w:val="en-US"/>
          <w:rPrChange w:id="1629" w:author="Denis Engemann" w:date="2018-04-19T23:07:00Z">
            <w:rPr>
              <w:rFonts w:ascii="Calibri" w:hAnsi="Calibri"/>
              <w:color w:val="000000" w:themeColor="text1"/>
              <w:sz w:val="24"/>
              <w:szCs w:val="24"/>
              <w:lang w:val="en-US"/>
            </w:rPr>
          </w:rPrChange>
        </w:rPr>
        <w:t xml:space="preserve"> In modeling for inference, </w:t>
      </w:r>
      <w:r w:rsidR="005C444B" w:rsidRPr="00CA09EA">
        <w:rPr>
          <w:rFonts w:ascii="Calibri" w:hAnsi="Calibri" w:cs="Calibri"/>
          <w:color w:val="000000" w:themeColor="text1"/>
          <w:sz w:val="24"/>
          <w:szCs w:val="24"/>
          <w:lang w:val="en-US"/>
          <w:rPrChange w:id="1630" w:author="Denis Engemann" w:date="2018-04-19T23:07:00Z">
            <w:rPr>
              <w:rFonts w:ascii="Calibri" w:hAnsi="Calibri"/>
              <w:color w:val="000000" w:themeColor="text1"/>
              <w:sz w:val="24"/>
              <w:szCs w:val="24"/>
              <w:lang w:val="en-US"/>
            </w:rPr>
          </w:rPrChange>
        </w:rPr>
        <w:t xml:space="preserve">only the </w:t>
      </w:r>
      <w:r w:rsidR="00980766" w:rsidRPr="00CA09EA">
        <w:rPr>
          <w:rFonts w:ascii="Calibri" w:hAnsi="Calibri" w:cs="Calibri"/>
          <w:color w:val="000000" w:themeColor="text1"/>
          <w:sz w:val="24"/>
          <w:szCs w:val="24"/>
          <w:lang w:val="en-US"/>
          <w:rPrChange w:id="1631" w:author="Denis Engemann" w:date="2018-04-19T23:07:00Z">
            <w:rPr>
              <w:rFonts w:ascii="Calibri" w:hAnsi="Calibri"/>
              <w:color w:val="000000" w:themeColor="text1"/>
              <w:sz w:val="24"/>
              <w:szCs w:val="24"/>
              <w:lang w:val="en-US"/>
            </w:rPr>
          </w:rPrChange>
        </w:rPr>
        <w:t>b</w:t>
      </w:r>
      <w:r w:rsidR="005C444B" w:rsidRPr="00CA09EA">
        <w:rPr>
          <w:rFonts w:ascii="Calibri" w:hAnsi="Calibri" w:cs="Calibri"/>
          <w:color w:val="000000" w:themeColor="text1"/>
          <w:sz w:val="24"/>
          <w:szCs w:val="24"/>
          <w:lang w:val="en-US"/>
          <w:rPrChange w:id="1632" w:author="Denis Engemann" w:date="2018-04-19T23:07:00Z">
            <w:rPr>
              <w:rFonts w:ascii="Calibri" w:hAnsi="Calibri"/>
              <w:color w:val="000000" w:themeColor="text1"/>
              <w:sz w:val="24"/>
              <w:szCs w:val="24"/>
              <w:lang w:val="en-US"/>
            </w:rPr>
          </w:rPrChange>
        </w:rPr>
        <w:t>ody mass index (bmi) was deemed significant at p=0.01 among all input variables.</w:t>
      </w:r>
      <w:r w:rsidR="00A52067" w:rsidRPr="00CA09EA">
        <w:rPr>
          <w:rFonts w:ascii="Calibri" w:hAnsi="Calibri" w:cs="Calibri"/>
          <w:color w:val="000000" w:themeColor="text1"/>
          <w:sz w:val="24"/>
          <w:szCs w:val="24"/>
          <w:lang w:val="en-US"/>
          <w:rPrChange w:id="1633" w:author="Denis Engemann" w:date="2018-04-19T23:07:00Z">
            <w:rPr>
              <w:rFonts w:ascii="Calibri" w:hAnsi="Calibri"/>
              <w:color w:val="000000" w:themeColor="text1"/>
              <w:sz w:val="24"/>
              <w:szCs w:val="24"/>
              <w:lang w:val="en-US"/>
            </w:rPr>
          </w:rPrChange>
        </w:rPr>
        <w:t xml:space="preserve"> This single measure, however, only accounted for 3% of explained disease progression in the population in modeling for prediction. Adding the second most predictive variable</w:t>
      </w:r>
      <w:r w:rsidR="00443F50" w:rsidRPr="00CA09EA">
        <w:rPr>
          <w:rFonts w:ascii="Calibri" w:hAnsi="Calibri" w:cs="Calibri"/>
          <w:color w:val="000000" w:themeColor="text1"/>
          <w:sz w:val="24"/>
          <w:szCs w:val="24"/>
          <w:lang w:val="en-US"/>
          <w:rPrChange w:id="1634" w:author="Denis Engemann" w:date="2018-04-19T23:07:00Z">
            <w:rPr>
              <w:rFonts w:ascii="Calibri" w:hAnsi="Calibri"/>
              <w:color w:val="000000" w:themeColor="text1"/>
              <w:sz w:val="24"/>
              <w:szCs w:val="24"/>
              <w:lang w:val="en-US"/>
            </w:rPr>
          </w:rPrChange>
        </w:rPr>
        <w:t xml:space="preserve"> - s5 - to the linear model with bmi, </w:t>
      </w:r>
      <w:r w:rsidR="003D452C" w:rsidRPr="00CA09EA">
        <w:rPr>
          <w:rFonts w:ascii="Calibri" w:hAnsi="Calibri" w:cs="Calibri"/>
          <w:color w:val="000000" w:themeColor="text1"/>
          <w:sz w:val="24"/>
          <w:szCs w:val="24"/>
          <w:lang w:val="en-US"/>
          <w:rPrChange w:id="1635" w:author="Denis Engemann" w:date="2018-04-19T23:07:00Z">
            <w:rPr>
              <w:rFonts w:ascii="Calibri" w:hAnsi="Calibri"/>
              <w:color w:val="000000" w:themeColor="text1"/>
              <w:sz w:val="24"/>
              <w:szCs w:val="24"/>
              <w:lang w:val="en-US"/>
            </w:rPr>
          </w:rPrChange>
        </w:rPr>
        <w:t xml:space="preserve">boosted the prediction accuracy to </w:t>
      </w:r>
      <w:r w:rsidR="003D452C" w:rsidRPr="00CA09EA">
        <w:rPr>
          <w:rFonts w:ascii="Calibri" w:hAnsi="Calibri" w:cs="Calibri"/>
          <w:color w:val="000000"/>
          <w:sz w:val="24"/>
          <w:szCs w:val="24"/>
          <w:lang w:val="en-US"/>
          <w:rPrChange w:id="1636" w:author="Denis Engemann" w:date="2018-04-19T23:07:00Z">
            <w:rPr>
              <w:rFonts w:ascii="Calibri" w:hAnsi="Calibri"/>
              <w:color w:val="000000"/>
              <w:sz w:val="24"/>
              <w:szCs w:val="24"/>
              <w:lang w:val="en-US"/>
            </w:rPr>
          </w:rPrChange>
        </w:rPr>
        <w:t>R</w:t>
      </w:r>
      <w:r w:rsidR="003D452C" w:rsidRPr="00CA09EA">
        <w:rPr>
          <w:rFonts w:ascii="Calibri" w:hAnsi="Calibri" w:cs="Calibri"/>
          <w:color w:val="000000"/>
          <w:sz w:val="24"/>
          <w:szCs w:val="24"/>
          <w:vertAlign w:val="superscript"/>
          <w:lang w:val="en-US"/>
          <w:rPrChange w:id="1637" w:author="Denis Engemann" w:date="2018-04-19T23:07:00Z">
            <w:rPr>
              <w:rFonts w:ascii="Calibri" w:hAnsi="Calibri"/>
              <w:color w:val="000000"/>
              <w:sz w:val="24"/>
              <w:szCs w:val="24"/>
              <w:vertAlign w:val="superscript"/>
              <w:lang w:val="en-US"/>
            </w:rPr>
          </w:rPrChange>
        </w:rPr>
        <w:t>2</w:t>
      </w:r>
      <w:r w:rsidR="003D452C" w:rsidRPr="00CA09EA">
        <w:rPr>
          <w:rFonts w:ascii="Calibri" w:hAnsi="Calibri" w:cs="Calibri"/>
          <w:color w:val="000000"/>
          <w:sz w:val="24"/>
          <w:szCs w:val="24"/>
          <w:lang w:val="en-US"/>
          <w:rPrChange w:id="1638" w:author="Denis Engemann" w:date="2018-04-19T23:07:00Z">
            <w:rPr>
              <w:rFonts w:ascii="Calibri" w:hAnsi="Calibri"/>
              <w:color w:val="000000"/>
              <w:sz w:val="24"/>
              <w:szCs w:val="24"/>
              <w:lang w:val="en-US"/>
            </w:rPr>
          </w:rPrChange>
        </w:rPr>
        <w:t>=0.42.</w:t>
      </w:r>
      <w:r w:rsidR="006B43CE" w:rsidRPr="00CA09EA">
        <w:rPr>
          <w:rFonts w:ascii="Calibri" w:hAnsi="Calibri" w:cs="Calibri"/>
          <w:color w:val="000000" w:themeColor="text1"/>
          <w:sz w:val="24"/>
          <w:szCs w:val="24"/>
          <w:lang w:val="en-US"/>
          <w:rPrChange w:id="1639" w:author="Denis Engemann" w:date="2018-04-19T23:07:00Z">
            <w:rPr>
              <w:rFonts w:ascii="Calibri" w:hAnsi="Calibri"/>
              <w:color w:val="000000" w:themeColor="text1"/>
              <w:sz w:val="24"/>
              <w:szCs w:val="24"/>
              <w:lang w:val="en-US"/>
            </w:rPr>
          </w:rPrChange>
        </w:rPr>
        <w:t xml:space="preserve"> Adding more and ultimately all input variables into the model led to small additional improvements in prediction performance (R</w:t>
      </w:r>
      <w:r w:rsidR="006B43CE" w:rsidRPr="00CA09EA">
        <w:rPr>
          <w:rFonts w:ascii="Calibri" w:hAnsi="Calibri" w:cs="Calibri"/>
          <w:color w:val="000000" w:themeColor="text1"/>
          <w:sz w:val="24"/>
          <w:szCs w:val="24"/>
          <w:vertAlign w:val="superscript"/>
          <w:lang w:val="en-US"/>
          <w:rPrChange w:id="1640" w:author="Denis Engemann" w:date="2018-04-19T23:07:00Z">
            <w:rPr>
              <w:rFonts w:ascii="Calibri" w:hAnsi="Calibri"/>
              <w:color w:val="000000" w:themeColor="text1"/>
              <w:sz w:val="24"/>
              <w:szCs w:val="24"/>
              <w:vertAlign w:val="superscript"/>
              <w:lang w:val="en-US"/>
            </w:rPr>
          </w:rPrChange>
        </w:rPr>
        <w:t>2</w:t>
      </w:r>
      <w:r w:rsidR="006B43CE" w:rsidRPr="00CA09EA">
        <w:rPr>
          <w:rFonts w:ascii="Calibri" w:hAnsi="Calibri" w:cs="Calibri"/>
          <w:color w:val="000000" w:themeColor="text1"/>
          <w:sz w:val="24"/>
          <w:szCs w:val="24"/>
          <w:lang w:val="en-US"/>
          <w:rPrChange w:id="1641" w:author="Denis Engemann" w:date="2018-04-19T23:07:00Z">
            <w:rPr>
              <w:rFonts w:ascii="Calibri" w:hAnsi="Calibri"/>
              <w:color w:val="000000" w:themeColor="text1"/>
              <w:sz w:val="24"/>
              <w:szCs w:val="24"/>
              <w:lang w:val="en-US"/>
            </w:rPr>
          </w:rPrChange>
        </w:rPr>
        <w:t>=</w:t>
      </w:r>
      <w:r w:rsidR="006B43CE" w:rsidRPr="00CA09EA">
        <w:rPr>
          <w:rFonts w:ascii="Calibri" w:hAnsi="Calibri" w:cs="Calibri"/>
          <w:color w:val="000000"/>
          <w:sz w:val="24"/>
          <w:szCs w:val="24"/>
          <w:lang w:val="en-US"/>
          <w:rPrChange w:id="1642" w:author="Denis Engemann" w:date="2018-04-19T23:07:00Z">
            <w:rPr>
              <w:rFonts w:ascii="Calibri" w:hAnsi="Calibri"/>
              <w:color w:val="000000"/>
              <w:sz w:val="24"/>
              <w:szCs w:val="24"/>
              <w:lang w:val="en-US"/>
            </w:rPr>
          </w:rPrChange>
        </w:rPr>
        <w:t>0.46)</w:t>
      </w:r>
      <w:r w:rsidR="004E7F3C" w:rsidRPr="00CA09EA">
        <w:rPr>
          <w:rFonts w:ascii="Calibri" w:hAnsi="Calibri" w:cs="Calibri"/>
          <w:color w:val="000000"/>
          <w:sz w:val="24"/>
          <w:szCs w:val="24"/>
          <w:lang w:val="en-US"/>
          <w:rPrChange w:id="1643" w:author="Denis Engemann" w:date="2018-04-19T23:07:00Z">
            <w:rPr>
              <w:rFonts w:ascii="Calibri" w:hAnsi="Calibri"/>
              <w:color w:val="000000"/>
              <w:sz w:val="24"/>
              <w:szCs w:val="24"/>
              <w:lang w:val="en-US"/>
            </w:rPr>
          </w:rPrChange>
        </w:rPr>
        <w:t xml:space="preserve">. In fact, s5 showed the highest positive beta coefficient (at the beginning of the regularization path, where small sparsity was imposed) but </w:t>
      </w:r>
      <w:r w:rsidR="00CE5FE7" w:rsidRPr="00CA09EA">
        <w:rPr>
          <w:rFonts w:ascii="Calibri" w:hAnsi="Calibri" w:cs="Calibri"/>
          <w:color w:val="000000"/>
          <w:sz w:val="24"/>
          <w:szCs w:val="24"/>
          <w:lang w:val="en-US"/>
          <w:rPrChange w:id="1644" w:author="Denis Engemann" w:date="2018-04-19T23:07:00Z">
            <w:rPr>
              <w:rFonts w:ascii="Calibri" w:hAnsi="Calibri"/>
              <w:color w:val="000000"/>
              <w:sz w:val="24"/>
              <w:szCs w:val="24"/>
              <w:lang w:val="en-US"/>
            </w:rPr>
          </w:rPrChange>
        </w:rPr>
        <w:t>did</w:t>
      </w:r>
      <w:r w:rsidR="004E7F3C" w:rsidRPr="00CA09EA">
        <w:rPr>
          <w:rFonts w:ascii="Calibri" w:hAnsi="Calibri" w:cs="Calibri"/>
          <w:color w:val="000000"/>
          <w:sz w:val="24"/>
          <w:szCs w:val="24"/>
          <w:lang w:val="en-US"/>
          <w:rPrChange w:id="1645" w:author="Denis Engemann" w:date="2018-04-19T23:07:00Z">
            <w:rPr>
              <w:rFonts w:ascii="Calibri" w:hAnsi="Calibri"/>
              <w:color w:val="000000"/>
              <w:sz w:val="24"/>
              <w:szCs w:val="24"/>
              <w:lang w:val="en-US"/>
            </w:rPr>
          </w:rPrChange>
        </w:rPr>
        <w:t xml:space="preserve"> not turn out as the final variable remaining in the model.</w:t>
      </w:r>
      <w:r w:rsidR="00006323" w:rsidRPr="00CA09EA">
        <w:rPr>
          <w:rFonts w:ascii="Calibri" w:hAnsi="Calibri" w:cs="Calibri"/>
          <w:color w:val="000000"/>
          <w:sz w:val="24"/>
          <w:szCs w:val="24"/>
          <w:lang w:val="en-US"/>
          <w:rPrChange w:id="1646" w:author="Denis Engemann" w:date="2018-04-19T23:07:00Z">
            <w:rPr>
              <w:rFonts w:ascii="Calibri" w:hAnsi="Calibri"/>
              <w:color w:val="000000"/>
              <w:sz w:val="24"/>
              <w:szCs w:val="24"/>
              <w:lang w:val="en-US"/>
            </w:rPr>
          </w:rPrChange>
        </w:rPr>
        <w:t xml:space="preserve"> </w:t>
      </w:r>
      <w:r w:rsidR="00C074F8" w:rsidRPr="00CA09EA">
        <w:rPr>
          <w:rFonts w:ascii="Calibri" w:hAnsi="Calibri" w:cs="Calibri"/>
          <w:color w:val="000000"/>
          <w:sz w:val="24"/>
          <w:szCs w:val="24"/>
          <w:lang w:val="en-US"/>
          <w:rPrChange w:id="1647" w:author="Denis Engemann" w:date="2018-04-19T23:07:00Z">
            <w:rPr>
              <w:rFonts w:ascii="Calibri" w:hAnsi="Calibri"/>
              <w:color w:val="000000"/>
              <w:sz w:val="24"/>
              <w:szCs w:val="24"/>
              <w:lang w:val="en-US"/>
            </w:rPr>
          </w:rPrChange>
        </w:rPr>
        <w:t xml:space="preserve">In fact, the coefficient for the s1 measure showed a high absolute weight in the beginning of the path, but is automatically silenced in the middle of it. </w:t>
      </w:r>
      <w:r w:rsidR="00006323" w:rsidRPr="00CA09EA">
        <w:rPr>
          <w:rFonts w:ascii="Calibri" w:hAnsi="Calibri" w:cs="Calibri"/>
          <w:color w:val="000000"/>
          <w:sz w:val="24"/>
          <w:szCs w:val="24"/>
          <w:lang w:val="en-US"/>
          <w:rPrChange w:id="1648" w:author="Denis Engemann" w:date="2018-04-19T23:07:00Z">
            <w:rPr>
              <w:rFonts w:ascii="Calibri" w:hAnsi="Calibri"/>
              <w:color w:val="000000"/>
              <w:sz w:val="24"/>
              <w:szCs w:val="24"/>
              <w:lang w:val="en-US"/>
            </w:rPr>
          </w:rPrChange>
        </w:rPr>
        <w:t xml:space="preserve">Summing up the results on the diabetes data, </w:t>
      </w:r>
      <w:r w:rsidRPr="00CA09EA">
        <w:rPr>
          <w:rFonts w:ascii="Calibri" w:hAnsi="Calibri" w:cs="Calibri"/>
          <w:color w:val="000000" w:themeColor="text1"/>
          <w:sz w:val="24"/>
          <w:szCs w:val="24"/>
          <w:lang w:val="en-US"/>
          <w:rPrChange w:id="1649" w:author="Denis Engemann" w:date="2018-04-19T23:07:00Z">
            <w:rPr>
              <w:rFonts w:ascii="Calibri" w:hAnsi="Calibri"/>
              <w:color w:val="000000" w:themeColor="text1"/>
              <w:sz w:val="24"/>
              <w:szCs w:val="24"/>
              <w:lang w:val="en-US"/>
            </w:rPr>
          </w:rPrChange>
        </w:rPr>
        <w:t>the single significant variable carries neg</w:t>
      </w:r>
      <w:r w:rsidR="00980766" w:rsidRPr="00CA09EA">
        <w:rPr>
          <w:rFonts w:ascii="Calibri" w:hAnsi="Calibri" w:cs="Calibri"/>
          <w:color w:val="000000" w:themeColor="text1"/>
          <w:sz w:val="24"/>
          <w:szCs w:val="24"/>
          <w:lang w:val="en-US"/>
          <w:rPrChange w:id="1650" w:author="Denis Engemann" w:date="2018-04-19T23:07:00Z">
            <w:rPr>
              <w:rFonts w:ascii="Calibri" w:hAnsi="Calibri"/>
              <w:color w:val="000000" w:themeColor="text1"/>
              <w:sz w:val="24"/>
              <w:szCs w:val="24"/>
              <w:lang w:val="en-US"/>
            </w:rPr>
          </w:rPrChange>
        </w:rPr>
        <w:t>l</w:t>
      </w:r>
      <w:r w:rsidRPr="00CA09EA">
        <w:rPr>
          <w:rFonts w:ascii="Calibri" w:hAnsi="Calibri" w:cs="Calibri"/>
          <w:color w:val="000000" w:themeColor="text1"/>
          <w:sz w:val="24"/>
          <w:szCs w:val="24"/>
          <w:lang w:val="en-US"/>
          <w:rPrChange w:id="1651" w:author="Denis Engemann" w:date="2018-04-19T23:07:00Z">
            <w:rPr>
              <w:rFonts w:ascii="Calibri" w:hAnsi="Calibri"/>
              <w:color w:val="000000" w:themeColor="text1"/>
              <w:sz w:val="24"/>
              <w:szCs w:val="24"/>
              <w:lang w:val="en-US"/>
            </w:rPr>
          </w:rPrChange>
        </w:rPr>
        <w:t>igible information to achieve reliable prediction in new data; only when s5 is incorporated in the predictive model, when suddenly achieve very good predictions</w:t>
      </w:r>
      <w:r w:rsidRPr="00CA09EA">
        <w:rPr>
          <w:rFonts w:ascii="Calibri" w:hAnsi="Calibri" w:cs="Calibri"/>
          <w:color w:val="000000"/>
          <w:sz w:val="24"/>
          <w:szCs w:val="24"/>
          <w:lang w:val="en-US"/>
          <w:rPrChange w:id="1652" w:author="Denis Engemann" w:date="2018-04-19T23:07:00Z">
            <w:rPr>
              <w:rFonts w:ascii="Calibri" w:hAnsi="Calibri"/>
              <w:color w:val="000000"/>
              <w:sz w:val="24"/>
              <w:szCs w:val="24"/>
              <w:lang w:val="en-US"/>
            </w:rPr>
          </w:rPrChange>
        </w:rPr>
        <w:t xml:space="preserve"> in new patients not seen the model.</w:t>
      </w:r>
    </w:p>
    <w:p w14:paraId="29B37F39" w14:textId="2F41C67D" w:rsidR="00D076FA" w:rsidRPr="00CA09EA" w:rsidRDefault="00C074F8" w:rsidP="00BC54C2">
      <w:pPr>
        <w:contextualSpacing/>
        <w:jc w:val="both"/>
        <w:rPr>
          <w:rFonts w:ascii="Calibri" w:hAnsi="Calibri" w:cs="Calibri"/>
          <w:color w:val="000000" w:themeColor="text1"/>
          <w:lang w:val="en-US"/>
          <w:rPrChange w:id="1653"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654" w:author="Denis Engemann" w:date="2018-04-19T23:07:00Z">
            <w:rPr>
              <w:rFonts w:ascii="Calibri" w:hAnsi="Calibri"/>
              <w:color w:val="000000" w:themeColor="text1"/>
              <w:lang w:val="en-US"/>
            </w:rPr>
          </w:rPrChange>
        </w:rPr>
        <w:tab/>
        <w:t xml:space="preserve">Finally, in the </w:t>
      </w:r>
      <w:r w:rsidR="00A513F7" w:rsidRPr="00CA09EA">
        <w:rPr>
          <w:rFonts w:ascii="Calibri" w:hAnsi="Calibri" w:cs="Calibri"/>
          <w:color w:val="000000" w:themeColor="text1"/>
          <w:u w:val="single"/>
          <w:lang w:val="en-US"/>
          <w:rPrChange w:id="1655" w:author="Denis Engemann" w:date="2018-04-19T23:07:00Z">
            <w:rPr>
              <w:rFonts w:ascii="Calibri" w:hAnsi="Calibri"/>
              <w:color w:val="000000" w:themeColor="text1"/>
              <w:u w:val="single"/>
              <w:lang w:val="en-US"/>
            </w:rPr>
          </w:rPrChange>
        </w:rPr>
        <w:t>FEV</w:t>
      </w:r>
      <w:r w:rsidRPr="00CA09EA">
        <w:rPr>
          <w:rFonts w:ascii="Calibri" w:hAnsi="Calibri" w:cs="Calibri"/>
          <w:color w:val="000000" w:themeColor="text1"/>
          <w:u w:val="single"/>
          <w:lang w:val="en-US"/>
          <w:rPrChange w:id="1656" w:author="Denis Engemann" w:date="2018-04-19T23:07:00Z">
            <w:rPr>
              <w:rFonts w:ascii="Calibri" w:hAnsi="Calibri"/>
              <w:color w:val="000000" w:themeColor="text1"/>
              <w:u w:val="single"/>
              <w:lang w:val="en-US"/>
            </w:rPr>
          </w:rPrChange>
        </w:rPr>
        <w:t xml:space="preserve"> dataset</w:t>
      </w:r>
      <w:r w:rsidRPr="00CA09EA">
        <w:rPr>
          <w:rFonts w:ascii="Calibri" w:hAnsi="Calibri" w:cs="Calibri"/>
          <w:color w:val="000000" w:themeColor="text1"/>
          <w:lang w:val="en-US"/>
          <w:rPrChange w:id="1657" w:author="Denis Engemann" w:date="2018-04-19T23:07:00Z">
            <w:rPr>
              <w:rFonts w:ascii="Calibri" w:hAnsi="Calibri"/>
              <w:color w:val="000000" w:themeColor="text1"/>
              <w:lang w:val="en-US"/>
            </w:rPr>
          </w:rPrChange>
        </w:rPr>
        <w:t xml:space="preserve">, the </w:t>
      </w:r>
      <w:r w:rsidRPr="00CA09EA">
        <w:rPr>
          <w:rFonts w:ascii="Calibri" w:hAnsi="Calibri" w:cs="Calibri"/>
          <w:color w:val="000000" w:themeColor="text1"/>
          <w:sz w:val="22"/>
          <w:szCs w:val="22"/>
          <w:lang w:val="en-US"/>
          <w:rPrChange w:id="1658" w:author="Denis Engemann" w:date="2018-04-19T23:07:00Z">
            <w:rPr>
              <w:rFonts w:ascii="Calibri" w:hAnsi="Calibri"/>
              <w:color w:val="000000" w:themeColor="text1"/>
              <w:sz w:val="22"/>
              <w:szCs w:val="22"/>
              <w:lang w:val="en-US"/>
            </w:rPr>
          </w:rPrChange>
        </w:rPr>
        <w:t xml:space="preserve">lung capacity captured as </w:t>
      </w:r>
      <w:r w:rsidR="009905F4" w:rsidRPr="00CA09EA">
        <w:rPr>
          <w:rFonts w:ascii="Calibri" w:hAnsi="Calibri" w:cs="Calibri"/>
          <w:color w:val="000000" w:themeColor="text1"/>
          <w:sz w:val="22"/>
          <w:szCs w:val="22"/>
          <w:lang w:val="en-US"/>
          <w:rPrChange w:id="1659" w:author="Denis Engemann" w:date="2018-04-19T23:07:00Z">
            <w:rPr>
              <w:rFonts w:ascii="Calibri" w:hAnsi="Calibri"/>
              <w:color w:val="000000" w:themeColor="text1"/>
              <w:sz w:val="22"/>
              <w:szCs w:val="22"/>
              <w:lang w:val="en-US"/>
            </w:rPr>
          </w:rPrChange>
        </w:rPr>
        <w:t>forced expiratory volume (FEV) wa</w:t>
      </w:r>
      <w:r w:rsidRPr="00CA09EA">
        <w:rPr>
          <w:rFonts w:ascii="Calibri" w:hAnsi="Calibri" w:cs="Calibri"/>
          <w:color w:val="000000" w:themeColor="text1"/>
          <w:sz w:val="22"/>
          <w:szCs w:val="22"/>
          <w:lang w:val="en-US"/>
          <w:rPrChange w:id="1660" w:author="Denis Engemann" w:date="2018-04-19T23:07:00Z">
            <w:rPr>
              <w:rFonts w:ascii="Calibri" w:hAnsi="Calibri"/>
              <w:color w:val="000000" w:themeColor="text1"/>
              <w:sz w:val="22"/>
              <w:szCs w:val="22"/>
              <w:lang w:val="en-US"/>
            </w:rPr>
          </w:rPrChange>
        </w:rPr>
        <w:t>s to be derived from 4 measures</w:t>
      </w:r>
      <w:r w:rsidRPr="00CA09EA">
        <w:rPr>
          <w:rFonts w:ascii="Calibri" w:hAnsi="Calibri" w:cs="Calibri"/>
          <w:b/>
          <w:color w:val="000000" w:themeColor="text1"/>
          <w:sz w:val="22"/>
          <w:szCs w:val="22"/>
          <w:lang w:val="en-US"/>
          <w:rPrChange w:id="1661" w:author="Denis Engemann" w:date="2018-04-19T23:07:00Z">
            <w:rPr>
              <w:rFonts w:ascii="Calibri" w:hAnsi="Calibri"/>
              <w:b/>
              <w:color w:val="000000" w:themeColor="text1"/>
              <w:sz w:val="22"/>
              <w:szCs w:val="22"/>
              <w:lang w:val="en-US"/>
            </w:rPr>
          </w:rPrChange>
        </w:rPr>
        <w:t xml:space="preserve"> </w:t>
      </w:r>
      <w:r w:rsidRPr="00CA09EA">
        <w:rPr>
          <w:rFonts w:ascii="Calibri" w:hAnsi="Calibri" w:cs="Calibri"/>
          <w:color w:val="000000" w:themeColor="text1"/>
          <w:sz w:val="22"/>
          <w:szCs w:val="22"/>
          <w:lang w:val="en-US"/>
          <w:rPrChange w:id="1662" w:author="Denis Engemann" w:date="2018-04-19T23:07:00Z">
            <w:rPr>
              <w:rFonts w:ascii="Calibri" w:hAnsi="Calibri"/>
              <w:color w:val="000000" w:themeColor="text1"/>
              <w:sz w:val="22"/>
              <w:szCs w:val="22"/>
              <w:lang w:val="en-US"/>
            </w:rPr>
          </w:rPrChange>
        </w:rPr>
        <w:t xml:space="preserve">in 654 healthy individuals. All </w:t>
      </w:r>
      <w:r w:rsidR="009905F4" w:rsidRPr="00CA09EA">
        <w:rPr>
          <w:rFonts w:ascii="Calibri" w:hAnsi="Calibri" w:cs="Calibri"/>
          <w:color w:val="000000" w:themeColor="text1"/>
          <w:sz w:val="22"/>
          <w:szCs w:val="22"/>
          <w:lang w:val="en-US"/>
          <w:rPrChange w:id="1663" w:author="Denis Engemann" w:date="2018-04-19T23:07:00Z">
            <w:rPr>
              <w:rFonts w:ascii="Calibri" w:hAnsi="Calibri"/>
              <w:color w:val="000000" w:themeColor="text1"/>
              <w:sz w:val="22"/>
              <w:szCs w:val="22"/>
              <w:lang w:val="en-US"/>
            </w:rPr>
          </w:rPrChange>
        </w:rPr>
        <w:t xml:space="preserve">input variables </w:t>
      </w:r>
      <w:r w:rsidRPr="00CA09EA">
        <w:rPr>
          <w:rFonts w:ascii="Calibri" w:hAnsi="Calibri" w:cs="Calibri"/>
          <w:color w:val="000000" w:themeColor="text1"/>
          <w:sz w:val="22"/>
          <w:szCs w:val="22"/>
          <w:lang w:val="en-US"/>
          <w:rPrChange w:id="1664" w:author="Denis Engemann" w:date="2018-04-19T23:07:00Z">
            <w:rPr>
              <w:rFonts w:ascii="Calibri" w:hAnsi="Calibri"/>
              <w:color w:val="000000" w:themeColor="text1"/>
              <w:sz w:val="22"/>
              <w:szCs w:val="22"/>
              <w:lang w:val="en-US"/>
            </w:rPr>
          </w:rPrChange>
        </w:rPr>
        <w:t xml:space="preserve">easily </w:t>
      </w:r>
      <w:r w:rsidR="009905F4" w:rsidRPr="00CA09EA">
        <w:rPr>
          <w:rFonts w:ascii="Calibri" w:hAnsi="Calibri" w:cs="Calibri"/>
          <w:color w:val="000000" w:themeColor="text1"/>
          <w:sz w:val="22"/>
          <w:szCs w:val="22"/>
          <w:lang w:val="en-US"/>
          <w:rPrChange w:id="1665" w:author="Denis Engemann" w:date="2018-04-19T23:07:00Z">
            <w:rPr>
              <w:rFonts w:ascii="Calibri" w:hAnsi="Calibri"/>
              <w:color w:val="000000" w:themeColor="text1"/>
              <w:sz w:val="22"/>
              <w:szCs w:val="22"/>
              <w:lang w:val="en-US"/>
            </w:rPr>
          </w:rPrChange>
        </w:rPr>
        <w:t xml:space="preserve">successfully </w:t>
      </w:r>
      <w:r w:rsidRPr="00CA09EA">
        <w:rPr>
          <w:rFonts w:ascii="Calibri" w:hAnsi="Calibri" w:cs="Calibri"/>
          <w:color w:val="000000" w:themeColor="text1"/>
          <w:sz w:val="22"/>
          <w:szCs w:val="22"/>
          <w:lang w:val="en-US"/>
          <w:rPrChange w:id="1666" w:author="Denis Engemann" w:date="2018-04-19T23:07:00Z">
            <w:rPr>
              <w:rFonts w:ascii="Calibri" w:hAnsi="Calibri"/>
              <w:color w:val="000000" w:themeColor="text1"/>
              <w:sz w:val="22"/>
              <w:szCs w:val="22"/>
              <w:lang w:val="en-US"/>
            </w:rPr>
          </w:rPrChange>
        </w:rPr>
        <w:t>exceed</w:t>
      </w:r>
      <w:r w:rsidR="009905F4" w:rsidRPr="00CA09EA">
        <w:rPr>
          <w:rFonts w:ascii="Calibri" w:hAnsi="Calibri" w:cs="Calibri"/>
          <w:color w:val="000000" w:themeColor="text1"/>
          <w:sz w:val="22"/>
          <w:szCs w:val="22"/>
          <w:lang w:val="en-US"/>
          <w:rPrChange w:id="1667" w:author="Denis Engemann" w:date="2018-04-19T23:07:00Z">
            <w:rPr>
              <w:rFonts w:ascii="Calibri" w:hAnsi="Calibri"/>
              <w:color w:val="000000" w:themeColor="text1"/>
              <w:sz w:val="22"/>
              <w:szCs w:val="22"/>
              <w:lang w:val="en-US"/>
            </w:rPr>
          </w:rPrChange>
        </w:rPr>
        <w:t>ed</w:t>
      </w:r>
      <w:r w:rsidRPr="00CA09EA">
        <w:rPr>
          <w:rFonts w:ascii="Calibri" w:hAnsi="Calibri" w:cs="Calibri"/>
          <w:color w:val="000000" w:themeColor="text1"/>
          <w:sz w:val="22"/>
          <w:szCs w:val="22"/>
          <w:lang w:val="en-US"/>
          <w:rPrChange w:id="1668" w:author="Denis Engemann" w:date="2018-04-19T23:07:00Z">
            <w:rPr>
              <w:rFonts w:ascii="Calibri" w:hAnsi="Calibri"/>
              <w:color w:val="000000" w:themeColor="text1"/>
              <w:sz w:val="22"/>
              <w:szCs w:val="22"/>
              <w:lang w:val="en-US"/>
            </w:rPr>
          </w:rPrChange>
        </w:rPr>
        <w:t xml:space="preserve"> the statistical significance threshold. </w:t>
      </w:r>
      <w:r w:rsidR="009905F4" w:rsidRPr="00CA09EA">
        <w:rPr>
          <w:rFonts w:ascii="Calibri" w:hAnsi="Calibri" w:cs="Calibri"/>
          <w:color w:val="000000" w:themeColor="text1"/>
          <w:sz w:val="22"/>
          <w:szCs w:val="22"/>
          <w:lang w:val="en-US"/>
          <w:rPrChange w:id="1669" w:author="Denis Engemann" w:date="2018-04-19T23:07:00Z">
            <w:rPr>
              <w:rFonts w:ascii="Calibri" w:hAnsi="Calibri"/>
              <w:color w:val="000000" w:themeColor="text1"/>
              <w:sz w:val="22"/>
              <w:szCs w:val="22"/>
              <w:lang w:val="en-US"/>
            </w:rPr>
          </w:rPrChange>
        </w:rPr>
        <w:t>Yet</w:t>
      </w:r>
      <w:r w:rsidRPr="00CA09EA">
        <w:rPr>
          <w:rFonts w:ascii="Calibri" w:hAnsi="Calibri" w:cs="Calibri"/>
          <w:color w:val="000000" w:themeColor="text1"/>
          <w:sz w:val="22"/>
          <w:szCs w:val="22"/>
          <w:lang w:val="en-US"/>
          <w:rPrChange w:id="1670" w:author="Denis Engemann" w:date="2018-04-19T23:07:00Z">
            <w:rPr>
              <w:rFonts w:ascii="Calibri" w:hAnsi="Calibri"/>
              <w:color w:val="000000" w:themeColor="text1"/>
              <w:sz w:val="22"/>
              <w:szCs w:val="22"/>
              <w:lang w:val="en-US"/>
            </w:rPr>
          </w:rPrChange>
        </w:rPr>
        <w:t xml:space="preserve">, a predictive model </w:t>
      </w:r>
      <w:r w:rsidR="009905F4" w:rsidRPr="00CA09EA">
        <w:rPr>
          <w:rFonts w:ascii="Calibri" w:hAnsi="Calibri" w:cs="Calibri"/>
          <w:color w:val="000000" w:themeColor="text1"/>
          <w:sz w:val="22"/>
          <w:szCs w:val="22"/>
          <w:lang w:val="en-US"/>
          <w:rPrChange w:id="1671" w:author="Denis Engemann" w:date="2018-04-19T23:07:00Z">
            <w:rPr>
              <w:rFonts w:ascii="Calibri" w:hAnsi="Calibri"/>
              <w:color w:val="000000" w:themeColor="text1"/>
              <w:sz w:val="22"/>
              <w:szCs w:val="22"/>
              <w:lang w:val="en-US"/>
            </w:rPr>
          </w:rPrChange>
        </w:rPr>
        <w:t xml:space="preserve">built on the same data revealed that considering </w:t>
      </w:r>
      <w:r w:rsidRPr="00CA09EA">
        <w:rPr>
          <w:rFonts w:ascii="Calibri" w:hAnsi="Calibri" w:cs="Calibri"/>
          <w:color w:val="000000" w:themeColor="text1"/>
          <w:sz w:val="22"/>
          <w:szCs w:val="22"/>
          <w:lang w:val="en-US"/>
          <w:rPrChange w:id="1672" w:author="Denis Engemann" w:date="2018-04-19T23:07:00Z">
            <w:rPr>
              <w:rFonts w:ascii="Calibri" w:hAnsi="Calibri"/>
              <w:color w:val="000000" w:themeColor="text1"/>
              <w:sz w:val="22"/>
              <w:szCs w:val="22"/>
              <w:lang w:val="en-US"/>
            </w:rPr>
          </w:rPrChange>
        </w:rPr>
        <w:t>body height alone perfo</w:t>
      </w:r>
      <w:r w:rsidR="009905F4" w:rsidRPr="00CA09EA">
        <w:rPr>
          <w:rFonts w:ascii="Calibri" w:hAnsi="Calibri" w:cs="Calibri"/>
          <w:color w:val="000000" w:themeColor="text1"/>
          <w:sz w:val="22"/>
          <w:szCs w:val="22"/>
          <w:lang w:val="en-US"/>
          <w:rPrChange w:id="1673" w:author="Denis Engemann" w:date="2018-04-19T23:07:00Z">
            <w:rPr>
              <w:rFonts w:ascii="Calibri" w:hAnsi="Calibri"/>
              <w:color w:val="000000" w:themeColor="text1"/>
              <w:sz w:val="22"/>
              <w:szCs w:val="22"/>
              <w:lang w:val="en-US"/>
            </w:rPr>
          </w:rPrChange>
        </w:rPr>
        <w:t>rmed</w:t>
      </w:r>
      <w:r w:rsidRPr="00CA09EA">
        <w:rPr>
          <w:rFonts w:ascii="Calibri" w:hAnsi="Calibri" w:cs="Calibri"/>
          <w:color w:val="000000" w:themeColor="text1"/>
          <w:sz w:val="22"/>
          <w:szCs w:val="22"/>
          <w:lang w:val="en-US"/>
          <w:rPrChange w:id="1674" w:author="Denis Engemann" w:date="2018-04-19T23:07:00Z">
            <w:rPr>
              <w:rFonts w:ascii="Calibri" w:hAnsi="Calibri"/>
              <w:color w:val="000000" w:themeColor="text1"/>
              <w:sz w:val="22"/>
              <w:szCs w:val="22"/>
              <w:lang w:val="en-US"/>
            </w:rPr>
          </w:rPrChange>
        </w:rPr>
        <w:t xml:space="preserve"> virtually on par with predictions based on all 4 coefficients (R</w:t>
      </w:r>
      <w:r w:rsidRPr="00CA09EA">
        <w:rPr>
          <w:rFonts w:ascii="Calibri" w:hAnsi="Calibri" w:cs="Calibri"/>
          <w:color w:val="000000" w:themeColor="text1"/>
          <w:sz w:val="22"/>
          <w:szCs w:val="22"/>
          <w:vertAlign w:val="superscript"/>
          <w:lang w:val="en-US"/>
          <w:rPrChange w:id="1675" w:author="Denis Engemann" w:date="2018-04-19T23:07:00Z">
            <w:rPr>
              <w:rFonts w:ascii="Calibri" w:hAnsi="Calibri"/>
              <w:color w:val="000000" w:themeColor="text1"/>
              <w:sz w:val="22"/>
              <w:szCs w:val="22"/>
              <w:vertAlign w:val="superscript"/>
              <w:lang w:val="en-US"/>
            </w:rPr>
          </w:rPrChange>
        </w:rPr>
        <w:t>2</w:t>
      </w:r>
      <w:r w:rsidRPr="00CA09EA">
        <w:rPr>
          <w:rFonts w:ascii="Calibri" w:hAnsi="Calibri" w:cs="Calibri"/>
          <w:color w:val="000000" w:themeColor="text1"/>
          <w:sz w:val="22"/>
          <w:szCs w:val="22"/>
          <w:lang w:val="en-US"/>
          <w:rPrChange w:id="1676" w:author="Denis Engemann" w:date="2018-04-19T23:07:00Z">
            <w:rPr>
              <w:rFonts w:ascii="Calibri" w:hAnsi="Calibri"/>
              <w:color w:val="000000" w:themeColor="text1"/>
              <w:sz w:val="22"/>
              <w:szCs w:val="22"/>
              <w:lang w:val="en-US"/>
            </w:rPr>
          </w:rPrChange>
        </w:rPr>
        <w:t>=0.74 versus R</w:t>
      </w:r>
      <w:r w:rsidRPr="00CA09EA">
        <w:rPr>
          <w:rFonts w:ascii="Calibri" w:hAnsi="Calibri" w:cs="Calibri"/>
          <w:color w:val="000000" w:themeColor="text1"/>
          <w:sz w:val="22"/>
          <w:szCs w:val="22"/>
          <w:vertAlign w:val="superscript"/>
          <w:lang w:val="en-US"/>
          <w:rPrChange w:id="1677" w:author="Denis Engemann" w:date="2018-04-19T23:07:00Z">
            <w:rPr>
              <w:rFonts w:ascii="Calibri" w:hAnsi="Calibri"/>
              <w:color w:val="000000" w:themeColor="text1"/>
              <w:sz w:val="22"/>
              <w:szCs w:val="22"/>
              <w:vertAlign w:val="superscript"/>
              <w:lang w:val="en-US"/>
            </w:rPr>
          </w:rPrChange>
        </w:rPr>
        <w:t>2</w:t>
      </w:r>
      <w:r w:rsidRPr="00CA09EA">
        <w:rPr>
          <w:rFonts w:ascii="Calibri" w:hAnsi="Calibri" w:cs="Calibri"/>
          <w:color w:val="000000" w:themeColor="text1"/>
          <w:sz w:val="22"/>
          <w:szCs w:val="22"/>
          <w:lang w:val="en-US"/>
          <w:rPrChange w:id="1678" w:author="Denis Engemann" w:date="2018-04-19T23:07:00Z">
            <w:rPr>
              <w:rFonts w:ascii="Calibri" w:hAnsi="Calibri"/>
              <w:color w:val="000000" w:themeColor="text1"/>
              <w:sz w:val="22"/>
              <w:szCs w:val="22"/>
              <w:lang w:val="en-US"/>
            </w:rPr>
          </w:rPrChange>
        </w:rPr>
        <w:t>=0.76).</w:t>
      </w:r>
      <w:r w:rsidR="009905F4" w:rsidRPr="00CA09EA">
        <w:rPr>
          <w:rFonts w:ascii="Calibri" w:hAnsi="Calibri" w:cs="Calibri"/>
          <w:color w:val="000000" w:themeColor="text1"/>
          <w:sz w:val="22"/>
          <w:szCs w:val="22"/>
          <w:lang w:val="en-US"/>
          <w:rPrChange w:id="1679" w:author="Denis Engemann" w:date="2018-04-19T23:07:00Z">
            <w:rPr>
              <w:rFonts w:ascii="Calibri" w:hAnsi="Calibri"/>
              <w:color w:val="000000" w:themeColor="text1"/>
              <w:sz w:val="22"/>
              <w:szCs w:val="22"/>
              <w:lang w:val="en-US"/>
            </w:rPr>
          </w:rPrChange>
        </w:rPr>
        <w:t xml:space="preserve"> That is, </w:t>
      </w:r>
      <w:r w:rsidR="002B77D9" w:rsidRPr="00CA09EA">
        <w:rPr>
          <w:rFonts w:ascii="Calibri" w:hAnsi="Calibri" w:cs="Calibri"/>
          <w:color w:val="000000" w:themeColor="text1"/>
          <w:lang w:val="en-US"/>
          <w:rPrChange w:id="1680" w:author="Denis Engemann" w:date="2018-04-19T23:07:00Z">
            <w:rPr>
              <w:rFonts w:ascii="Calibri" w:hAnsi="Calibri"/>
              <w:color w:val="000000" w:themeColor="text1"/>
              <w:lang w:val="en-US"/>
            </w:rPr>
          </w:rPrChange>
        </w:rPr>
        <w:t xml:space="preserve">age, gender and </w:t>
      </w:r>
      <w:r w:rsidR="009905F4" w:rsidRPr="00CA09EA">
        <w:rPr>
          <w:rFonts w:ascii="Calibri" w:hAnsi="Calibri" w:cs="Calibri"/>
          <w:color w:val="000000" w:themeColor="text1"/>
          <w:lang w:val="en-US"/>
          <w:rPrChange w:id="1681" w:author="Denis Engemann" w:date="2018-04-19T23:07:00Z">
            <w:rPr>
              <w:rFonts w:ascii="Calibri" w:hAnsi="Calibri"/>
              <w:color w:val="000000" w:themeColor="text1"/>
              <w:lang w:val="en-US"/>
            </w:rPr>
          </w:rPrChange>
        </w:rPr>
        <w:t>smoking habits</w:t>
      </w:r>
      <w:r w:rsidR="002B77D9" w:rsidRPr="00CA09EA">
        <w:rPr>
          <w:rFonts w:ascii="Calibri" w:hAnsi="Calibri" w:cs="Calibri"/>
          <w:color w:val="000000" w:themeColor="text1"/>
          <w:lang w:val="en-US"/>
          <w:rPrChange w:id="1682" w:author="Denis Engemann" w:date="2018-04-19T23:07:00Z">
            <w:rPr>
              <w:rFonts w:ascii="Calibri" w:hAnsi="Calibri"/>
              <w:color w:val="000000" w:themeColor="text1"/>
              <w:lang w:val="en-US"/>
            </w:rPr>
          </w:rPrChange>
        </w:rPr>
        <w:t xml:space="preserve"> all easily </w:t>
      </w:r>
      <w:r w:rsidR="009905F4" w:rsidRPr="00CA09EA">
        <w:rPr>
          <w:rFonts w:ascii="Calibri" w:hAnsi="Calibri" w:cs="Calibri"/>
          <w:color w:val="000000" w:themeColor="text1"/>
          <w:lang w:val="en-US"/>
          <w:rPrChange w:id="1683" w:author="Denis Engemann" w:date="2018-04-19T23:07:00Z">
            <w:rPr>
              <w:rFonts w:ascii="Calibri" w:hAnsi="Calibri"/>
              <w:color w:val="000000" w:themeColor="text1"/>
              <w:lang w:val="en-US"/>
            </w:rPr>
          </w:rPrChange>
        </w:rPr>
        <w:t>reached statistical</w:t>
      </w:r>
      <w:r w:rsidR="002B77D9" w:rsidRPr="00CA09EA">
        <w:rPr>
          <w:rFonts w:ascii="Calibri" w:hAnsi="Calibri" w:cs="Calibri"/>
          <w:color w:val="000000" w:themeColor="text1"/>
          <w:lang w:val="en-US"/>
          <w:rPrChange w:id="1684" w:author="Denis Engemann" w:date="2018-04-19T23:07:00Z">
            <w:rPr>
              <w:rFonts w:ascii="Calibri" w:hAnsi="Calibri"/>
              <w:color w:val="000000" w:themeColor="text1"/>
              <w:lang w:val="en-US"/>
            </w:rPr>
          </w:rPrChange>
        </w:rPr>
        <w:t xml:space="preserve"> significan</w:t>
      </w:r>
      <w:r w:rsidR="009905F4" w:rsidRPr="00CA09EA">
        <w:rPr>
          <w:rFonts w:ascii="Calibri" w:hAnsi="Calibri" w:cs="Calibri"/>
          <w:color w:val="000000" w:themeColor="text1"/>
          <w:lang w:val="en-US"/>
          <w:rPrChange w:id="1685" w:author="Denis Engemann" w:date="2018-04-19T23:07:00Z">
            <w:rPr>
              <w:rFonts w:ascii="Calibri" w:hAnsi="Calibri"/>
              <w:color w:val="000000" w:themeColor="text1"/>
              <w:lang w:val="en-US"/>
            </w:rPr>
          </w:rPrChange>
        </w:rPr>
        <w:t>ce, but offered little value for the purpose of prediction.</w:t>
      </w:r>
      <w:r w:rsidR="003963E8" w:rsidRPr="00CA09EA">
        <w:rPr>
          <w:rFonts w:ascii="Calibri" w:hAnsi="Calibri" w:cs="Calibri"/>
          <w:color w:val="000000" w:themeColor="text1"/>
          <w:lang w:val="en-US"/>
          <w:rPrChange w:id="1686" w:author="Denis Engemann" w:date="2018-04-19T23:07:00Z">
            <w:rPr>
              <w:rFonts w:ascii="Calibri" w:hAnsi="Calibri"/>
              <w:color w:val="000000" w:themeColor="text1"/>
              <w:lang w:val="en-US"/>
            </w:rPr>
          </w:rPrChange>
        </w:rPr>
        <w:t xml:space="preserve"> </w:t>
      </w:r>
      <w:r w:rsidR="003963E8" w:rsidRPr="00CA09EA">
        <w:rPr>
          <w:rFonts w:ascii="Calibri" w:hAnsi="Calibri" w:cs="Calibri"/>
          <w:color w:val="000000"/>
          <w:lang w:val="en-US"/>
          <w:rPrChange w:id="1687" w:author="Denis Engemann" w:date="2018-04-19T23:07:00Z">
            <w:rPr>
              <w:rFonts w:ascii="Calibri" w:hAnsi="Calibri"/>
              <w:color w:val="000000"/>
              <w:lang w:val="en-US"/>
            </w:rPr>
          </w:rPrChange>
        </w:rPr>
        <w:t>In the</w:t>
      </w:r>
      <w:r w:rsidR="009129D9" w:rsidRPr="00CA09EA">
        <w:rPr>
          <w:rFonts w:ascii="Calibri" w:hAnsi="Calibri" w:cs="Calibri"/>
          <w:color w:val="000000"/>
          <w:lang w:val="en-US"/>
          <w:rPrChange w:id="1688" w:author="Denis Engemann" w:date="2018-04-19T23:07:00Z">
            <w:rPr>
              <w:rFonts w:ascii="Calibri" w:hAnsi="Calibri"/>
              <w:color w:val="000000"/>
              <w:lang w:val="en-US"/>
            </w:rPr>
          </w:rPrChange>
        </w:rPr>
        <w:t xml:space="preserve"> case</w:t>
      </w:r>
      <w:r w:rsidR="003963E8" w:rsidRPr="00CA09EA">
        <w:rPr>
          <w:rFonts w:ascii="Calibri" w:hAnsi="Calibri" w:cs="Calibri"/>
          <w:color w:val="000000"/>
          <w:lang w:val="en-US"/>
          <w:rPrChange w:id="1689" w:author="Denis Engemann" w:date="2018-04-19T23:07:00Z">
            <w:rPr>
              <w:rFonts w:ascii="Calibri" w:hAnsi="Calibri"/>
              <w:color w:val="000000"/>
              <w:lang w:val="en-US"/>
            </w:rPr>
          </w:rPrChange>
        </w:rPr>
        <w:t xml:space="preserve"> of lung capacity prediction</w:t>
      </w:r>
      <w:r w:rsidR="009129D9" w:rsidRPr="00CA09EA">
        <w:rPr>
          <w:rFonts w:ascii="Calibri" w:hAnsi="Calibri" w:cs="Calibri"/>
          <w:color w:val="000000"/>
          <w:lang w:val="en-US"/>
          <w:rPrChange w:id="1690" w:author="Denis Engemann" w:date="2018-04-19T23:07:00Z">
            <w:rPr>
              <w:rFonts w:ascii="Calibri" w:hAnsi="Calibri"/>
              <w:color w:val="000000"/>
              <w:lang w:val="en-US"/>
            </w:rPr>
          </w:rPrChange>
        </w:rPr>
        <w:t>, the predictive variable se</w:t>
      </w:r>
      <w:r w:rsidR="003963E8" w:rsidRPr="00CA09EA">
        <w:rPr>
          <w:rFonts w:ascii="Calibri" w:hAnsi="Calibri" w:cs="Calibri"/>
          <w:color w:val="000000"/>
          <w:lang w:val="en-US"/>
          <w:rPrChange w:id="1691" w:author="Denis Engemann" w:date="2018-04-19T23:07:00Z">
            <w:rPr>
              <w:rFonts w:ascii="Calibri" w:hAnsi="Calibri"/>
              <w:color w:val="000000"/>
              <w:lang w:val="en-US"/>
            </w:rPr>
          </w:rPrChange>
        </w:rPr>
        <w:t>lection concurred with highest</w:t>
      </w:r>
      <w:r w:rsidR="009129D9" w:rsidRPr="00CA09EA">
        <w:rPr>
          <w:rFonts w:ascii="Calibri" w:hAnsi="Calibri" w:cs="Calibri"/>
          <w:color w:val="000000"/>
          <w:lang w:val="en-US"/>
          <w:rPrChange w:id="1692" w:author="Denis Engemann" w:date="2018-04-19T23:07:00Z">
            <w:rPr>
              <w:rFonts w:ascii="Calibri" w:hAnsi="Calibri"/>
              <w:color w:val="000000"/>
              <w:lang w:val="en-US"/>
            </w:rPr>
          </w:rPrChange>
        </w:rPr>
        <w:t xml:space="preserve"> absolute coefficient in both approaches to determined importance</w:t>
      </w:r>
      <w:r w:rsidR="003963E8" w:rsidRPr="00CA09EA">
        <w:rPr>
          <w:rFonts w:ascii="Calibri" w:hAnsi="Calibri" w:cs="Calibri"/>
          <w:color w:val="000000"/>
          <w:lang w:val="en-US"/>
          <w:rPrChange w:id="1693" w:author="Denis Engemann" w:date="2018-04-19T23:07:00Z">
            <w:rPr>
              <w:rFonts w:ascii="Calibri" w:hAnsi="Calibri"/>
              <w:color w:val="000000"/>
              <w:lang w:val="en-US"/>
            </w:rPr>
          </w:rPrChange>
        </w:rPr>
        <w:t>.</w:t>
      </w:r>
      <w:r w:rsidR="00D076FA" w:rsidRPr="00CA09EA">
        <w:rPr>
          <w:rFonts w:ascii="Calibri" w:hAnsi="Calibri" w:cs="Calibri"/>
          <w:color w:val="000000"/>
          <w:lang w:val="en-US"/>
          <w:rPrChange w:id="1694" w:author="Denis Engemann" w:date="2018-04-19T23:07:00Z">
            <w:rPr>
              <w:rFonts w:ascii="Calibri" w:hAnsi="Calibri"/>
              <w:color w:val="000000"/>
              <w:lang w:val="en-US"/>
            </w:rPr>
          </w:rPrChange>
        </w:rPr>
        <w:t xml:space="preserve"> </w:t>
      </w:r>
      <w:r w:rsidR="003963E8" w:rsidRPr="00CA09EA">
        <w:rPr>
          <w:rFonts w:ascii="Calibri" w:eastAsia="Times New Roman" w:hAnsi="Calibri" w:cs="Calibri"/>
          <w:color w:val="000000"/>
          <w:lang w:val="en-US"/>
          <w:rPrChange w:id="1695" w:author="Denis Engemann" w:date="2018-04-19T23:07:00Z">
            <w:rPr>
              <w:rFonts w:ascii="Calibri" w:eastAsia="Times New Roman" w:hAnsi="Calibri"/>
              <w:color w:val="000000"/>
              <w:lang w:val="en-US"/>
            </w:rPr>
          </w:rPrChange>
        </w:rPr>
        <w:t>T</w:t>
      </w:r>
      <w:r w:rsidR="00D076FA" w:rsidRPr="00CA09EA">
        <w:rPr>
          <w:rFonts w:ascii="Calibri" w:eastAsia="Times New Roman" w:hAnsi="Calibri" w:cs="Calibri"/>
          <w:color w:val="000000"/>
          <w:lang w:val="en-US"/>
          <w:rPrChange w:id="1696" w:author="Denis Engemann" w:date="2018-04-19T23:07:00Z">
            <w:rPr>
              <w:rFonts w:ascii="Calibri" w:eastAsia="Times New Roman" w:hAnsi="Calibri"/>
              <w:color w:val="000000"/>
              <w:lang w:val="en-US"/>
            </w:rPr>
          </w:rPrChange>
        </w:rPr>
        <w:t xml:space="preserve">he prediction regime may </w:t>
      </w:r>
      <w:r w:rsidR="003963E8" w:rsidRPr="00CA09EA">
        <w:rPr>
          <w:rFonts w:ascii="Calibri" w:eastAsia="Times New Roman" w:hAnsi="Calibri" w:cs="Calibri"/>
          <w:color w:val="000000"/>
          <w:lang w:val="en-US"/>
          <w:rPrChange w:id="1697" w:author="Denis Engemann" w:date="2018-04-19T23:07:00Z">
            <w:rPr>
              <w:rFonts w:ascii="Calibri" w:eastAsia="Times New Roman" w:hAnsi="Calibri"/>
              <w:color w:val="000000"/>
              <w:lang w:val="en-US"/>
            </w:rPr>
          </w:rPrChange>
        </w:rPr>
        <w:t xml:space="preserve">here </w:t>
      </w:r>
      <w:r w:rsidR="00D076FA" w:rsidRPr="00CA09EA">
        <w:rPr>
          <w:rFonts w:ascii="Calibri" w:eastAsia="Times New Roman" w:hAnsi="Calibri" w:cs="Calibri"/>
          <w:color w:val="000000"/>
          <w:lang w:val="en-US"/>
          <w:rPrChange w:id="1698" w:author="Denis Engemann" w:date="2018-04-19T23:07:00Z">
            <w:rPr>
              <w:rFonts w:ascii="Calibri" w:eastAsia="Times New Roman" w:hAnsi="Calibri"/>
              <w:color w:val="000000"/>
              <w:lang w:val="en-US"/>
            </w:rPr>
          </w:rPrChange>
        </w:rPr>
        <w:t xml:space="preserve">miss the </w:t>
      </w:r>
      <w:r w:rsidR="003963E8" w:rsidRPr="00CA09EA">
        <w:rPr>
          <w:rFonts w:ascii="Calibri" w:eastAsia="Times New Roman" w:hAnsi="Calibri" w:cs="Calibri"/>
          <w:color w:val="000000"/>
          <w:lang w:val="en-US"/>
          <w:rPrChange w:id="1699" w:author="Denis Engemann" w:date="2018-04-19T23:07:00Z">
            <w:rPr>
              <w:rFonts w:ascii="Calibri" w:eastAsia="Times New Roman" w:hAnsi="Calibri"/>
              <w:color w:val="000000"/>
              <w:lang w:val="en-US"/>
            </w:rPr>
          </w:rPrChange>
        </w:rPr>
        <w:t xml:space="preserve">potentially </w:t>
      </w:r>
      <w:r w:rsidR="00D076FA" w:rsidRPr="00CA09EA">
        <w:rPr>
          <w:rFonts w:ascii="Calibri" w:eastAsia="Times New Roman" w:hAnsi="Calibri" w:cs="Calibri"/>
          <w:color w:val="000000"/>
          <w:lang w:val="en-US"/>
          <w:rPrChange w:id="1700" w:author="Denis Engemann" w:date="2018-04-19T23:07:00Z">
            <w:rPr>
              <w:rFonts w:ascii="Calibri" w:eastAsia="Times New Roman" w:hAnsi="Calibri"/>
              <w:color w:val="000000"/>
              <w:lang w:val="en-US"/>
            </w:rPr>
          </w:rPrChange>
        </w:rPr>
        <w:t>mechanistic</w:t>
      </w:r>
      <w:r w:rsidR="003963E8" w:rsidRPr="00CA09EA">
        <w:rPr>
          <w:rFonts w:ascii="Calibri" w:eastAsia="Times New Roman" w:hAnsi="Calibri" w:cs="Calibri"/>
          <w:color w:val="000000"/>
          <w:lang w:val="en-US"/>
          <w:rPrChange w:id="1701" w:author="Denis Engemann" w:date="2018-04-19T23:07:00Z">
            <w:rPr>
              <w:rFonts w:ascii="Calibri" w:eastAsia="Times New Roman" w:hAnsi="Calibri"/>
              <w:color w:val="000000"/>
              <w:lang w:val="en-US"/>
            </w:rPr>
          </w:rPrChange>
        </w:rPr>
        <w:t>ally relevant</w:t>
      </w:r>
      <w:r w:rsidR="00D076FA" w:rsidRPr="00CA09EA">
        <w:rPr>
          <w:rFonts w:ascii="Calibri" w:eastAsia="Times New Roman" w:hAnsi="Calibri" w:cs="Calibri"/>
          <w:color w:val="000000"/>
          <w:lang w:val="en-US"/>
          <w:rPrChange w:id="1702" w:author="Denis Engemann" w:date="2018-04-19T23:07:00Z">
            <w:rPr>
              <w:rFonts w:ascii="Calibri" w:eastAsia="Times New Roman" w:hAnsi="Calibri"/>
              <w:color w:val="000000"/>
              <w:lang w:val="en-US"/>
            </w:rPr>
          </w:rPrChange>
        </w:rPr>
        <w:t xml:space="preserve"> of </w:t>
      </w:r>
      <w:r w:rsidR="003963E8" w:rsidRPr="00CA09EA">
        <w:rPr>
          <w:rFonts w:ascii="Calibri" w:eastAsia="Times New Roman" w:hAnsi="Calibri" w:cs="Calibri"/>
          <w:color w:val="000000"/>
          <w:lang w:val="en-US"/>
          <w:rPrChange w:id="1703" w:author="Denis Engemann" w:date="2018-04-19T23:07:00Z">
            <w:rPr>
              <w:rFonts w:ascii="Calibri" w:eastAsia="Times New Roman" w:hAnsi="Calibri"/>
              <w:color w:val="000000"/>
              <w:lang w:val="en-US"/>
            </w:rPr>
          </w:rPrChange>
        </w:rPr>
        <w:t xml:space="preserve">influence of </w:t>
      </w:r>
      <w:r w:rsidR="00D076FA" w:rsidRPr="00CA09EA">
        <w:rPr>
          <w:rFonts w:ascii="Calibri" w:eastAsia="Times New Roman" w:hAnsi="Calibri" w:cs="Calibri"/>
          <w:color w:val="000000"/>
          <w:lang w:val="en-US"/>
          <w:rPrChange w:id="1704" w:author="Denis Engemann" w:date="2018-04-19T23:07:00Z">
            <w:rPr>
              <w:rFonts w:ascii="Calibri" w:eastAsia="Times New Roman" w:hAnsi="Calibri"/>
              <w:color w:val="000000"/>
              <w:lang w:val="en-US"/>
            </w:rPr>
          </w:rPrChange>
        </w:rPr>
        <w:t xml:space="preserve">smoking </w:t>
      </w:r>
      <w:r w:rsidR="003963E8" w:rsidRPr="00CA09EA">
        <w:rPr>
          <w:rFonts w:ascii="Calibri" w:eastAsia="Times New Roman" w:hAnsi="Calibri" w:cs="Calibri"/>
          <w:color w:val="000000"/>
          <w:lang w:val="en-US"/>
          <w:rPrChange w:id="1705" w:author="Denis Engemann" w:date="2018-04-19T23:07:00Z">
            <w:rPr>
              <w:rFonts w:ascii="Calibri" w:eastAsia="Times New Roman" w:hAnsi="Calibri"/>
              <w:color w:val="000000"/>
              <w:lang w:val="en-US"/>
            </w:rPr>
          </w:rPrChange>
        </w:rPr>
        <w:t>by being much more</w:t>
      </w:r>
      <w:r w:rsidR="00D076FA" w:rsidRPr="00CA09EA">
        <w:rPr>
          <w:rFonts w:ascii="Calibri" w:eastAsia="Times New Roman" w:hAnsi="Calibri" w:cs="Calibri"/>
          <w:color w:val="000000"/>
          <w:lang w:val="en-US"/>
          <w:rPrChange w:id="1706" w:author="Denis Engemann" w:date="2018-04-19T23:07:00Z">
            <w:rPr>
              <w:rFonts w:ascii="Calibri" w:eastAsia="Times New Roman" w:hAnsi="Calibri"/>
              <w:color w:val="000000"/>
              <w:lang w:val="en-US"/>
            </w:rPr>
          </w:rPrChange>
        </w:rPr>
        <w:t xml:space="preserve"> pragmatic</w:t>
      </w:r>
      <w:r w:rsidR="003963E8" w:rsidRPr="00CA09EA">
        <w:rPr>
          <w:rFonts w:ascii="Calibri" w:eastAsia="Times New Roman" w:hAnsi="Calibri" w:cs="Calibri"/>
          <w:color w:val="000000"/>
          <w:lang w:val="en-US"/>
          <w:rPrChange w:id="1707" w:author="Denis Engemann" w:date="2018-04-19T23:07:00Z">
            <w:rPr>
              <w:rFonts w:ascii="Calibri" w:eastAsia="Times New Roman" w:hAnsi="Calibri"/>
              <w:color w:val="000000"/>
              <w:lang w:val="en-US"/>
            </w:rPr>
          </w:rPrChange>
        </w:rPr>
        <w:t>.</w:t>
      </w:r>
      <w:r w:rsidR="00AC217A" w:rsidRPr="00CA09EA">
        <w:rPr>
          <w:rFonts w:ascii="Calibri" w:eastAsia="Times New Roman" w:hAnsi="Calibri" w:cs="Calibri"/>
          <w:color w:val="000000"/>
          <w:lang w:val="en-US"/>
          <w:rPrChange w:id="1708" w:author="Denis Engemann" w:date="2018-04-19T23:07:00Z">
            <w:rPr>
              <w:rFonts w:ascii="Calibri" w:eastAsia="Times New Roman" w:hAnsi="Calibri"/>
              <w:color w:val="000000"/>
              <w:lang w:val="en-US"/>
            </w:rPr>
          </w:rPrChange>
        </w:rPr>
        <w:t xml:space="preserve"> The </w:t>
      </w:r>
      <w:r w:rsidR="00D076FA" w:rsidRPr="00CA09EA">
        <w:rPr>
          <w:rFonts w:ascii="Calibri" w:eastAsia="Times New Roman" w:hAnsi="Calibri" w:cs="Calibri"/>
          <w:color w:val="000000"/>
          <w:lang w:val="en-US"/>
          <w:rPrChange w:id="1709" w:author="Denis Engemann" w:date="2018-04-19T23:07:00Z">
            <w:rPr>
              <w:rFonts w:ascii="Calibri" w:eastAsia="Times New Roman" w:hAnsi="Calibri"/>
              <w:color w:val="000000"/>
              <w:lang w:val="en-US"/>
            </w:rPr>
          </w:rPrChange>
        </w:rPr>
        <w:t>high signif</w:t>
      </w:r>
      <w:r w:rsidR="00AC217A" w:rsidRPr="00CA09EA">
        <w:rPr>
          <w:rFonts w:ascii="Calibri" w:eastAsia="Times New Roman" w:hAnsi="Calibri" w:cs="Calibri"/>
          <w:color w:val="000000"/>
          <w:lang w:val="en-US"/>
          <w:rPrChange w:id="1710" w:author="Denis Engemann" w:date="2018-04-19T23:07:00Z">
            <w:rPr>
              <w:rFonts w:ascii="Calibri" w:eastAsia="Times New Roman" w:hAnsi="Calibri"/>
              <w:color w:val="000000"/>
              <w:lang w:val="en-US"/>
            </w:rPr>
          </w:rPrChange>
        </w:rPr>
        <w:t>icance of all input variables may</w:t>
      </w:r>
      <w:r w:rsidR="00D076FA" w:rsidRPr="00CA09EA">
        <w:rPr>
          <w:rFonts w:ascii="Calibri" w:eastAsia="Times New Roman" w:hAnsi="Calibri" w:cs="Calibri"/>
          <w:color w:val="000000"/>
          <w:lang w:val="en-US"/>
          <w:rPrChange w:id="1711" w:author="Denis Engemann" w:date="2018-04-19T23:07:00Z">
            <w:rPr>
              <w:rFonts w:ascii="Calibri" w:eastAsia="Times New Roman" w:hAnsi="Calibri"/>
              <w:color w:val="000000"/>
              <w:lang w:val="en-US"/>
            </w:rPr>
          </w:rPrChange>
        </w:rPr>
        <w:t xml:space="preserve"> </w:t>
      </w:r>
      <w:r w:rsidR="00AC217A" w:rsidRPr="00CA09EA">
        <w:rPr>
          <w:rFonts w:ascii="Calibri" w:eastAsia="Times New Roman" w:hAnsi="Calibri" w:cs="Calibri"/>
          <w:color w:val="000000"/>
          <w:lang w:val="en-US"/>
          <w:rPrChange w:id="1712" w:author="Denis Engemann" w:date="2018-04-19T23:07:00Z">
            <w:rPr>
              <w:rFonts w:ascii="Calibri" w:eastAsia="Times New Roman" w:hAnsi="Calibri"/>
              <w:color w:val="000000"/>
              <w:lang w:val="en-US"/>
            </w:rPr>
          </w:rPrChange>
        </w:rPr>
        <w:t>have been facilitated by the</w:t>
      </w:r>
      <w:r w:rsidR="00D076FA" w:rsidRPr="00CA09EA">
        <w:rPr>
          <w:rFonts w:ascii="Calibri" w:eastAsia="Times New Roman" w:hAnsi="Calibri" w:cs="Calibri"/>
          <w:color w:val="000000"/>
          <w:lang w:val="en-US"/>
          <w:rPrChange w:id="1713" w:author="Denis Engemann" w:date="2018-04-19T23:07:00Z">
            <w:rPr>
              <w:rFonts w:ascii="Calibri" w:eastAsia="Times New Roman" w:hAnsi="Calibri"/>
              <w:color w:val="000000"/>
              <w:lang w:val="en-US"/>
            </w:rPr>
          </w:rPrChange>
        </w:rPr>
        <w:t xml:space="preserve"> comparably high sample sizes</w:t>
      </w:r>
      <w:r w:rsidR="00AC217A" w:rsidRPr="00CA09EA">
        <w:rPr>
          <w:rFonts w:ascii="Calibri" w:eastAsia="Times New Roman" w:hAnsi="Calibri" w:cs="Calibri"/>
          <w:color w:val="000000"/>
          <w:lang w:val="en-US"/>
          <w:rPrChange w:id="1714" w:author="Denis Engemann" w:date="2018-04-19T23:07:00Z">
            <w:rPr>
              <w:rFonts w:ascii="Calibri" w:eastAsia="Times New Roman" w:hAnsi="Calibri"/>
              <w:color w:val="000000"/>
              <w:lang w:val="en-US"/>
            </w:rPr>
          </w:rPrChange>
        </w:rPr>
        <w:t>.</w:t>
      </w:r>
    </w:p>
    <w:p w14:paraId="7935DB1B" w14:textId="1CD997D5" w:rsidR="00A513F7" w:rsidRPr="00CA09EA" w:rsidRDefault="00A513F7" w:rsidP="002B77D9">
      <w:pPr>
        <w:pStyle w:val="HTMLPreformatted"/>
        <w:shd w:val="clear" w:color="auto" w:fill="FFFFFF"/>
        <w:wordWrap w:val="0"/>
        <w:textAlignment w:val="baseline"/>
        <w:rPr>
          <w:rFonts w:ascii="Calibri" w:hAnsi="Calibri" w:cs="Calibri"/>
          <w:color w:val="000000"/>
          <w:sz w:val="21"/>
          <w:szCs w:val="21"/>
          <w:lang w:val="en-US"/>
          <w:rPrChange w:id="1715" w:author="Denis Engemann" w:date="2018-04-19T23:07:00Z">
            <w:rPr>
              <w:rFonts w:ascii="Courier" w:hAnsi="Courier"/>
              <w:color w:val="000000"/>
              <w:sz w:val="21"/>
              <w:szCs w:val="21"/>
              <w:lang w:val="en-US"/>
            </w:rPr>
          </w:rPrChange>
        </w:rPr>
      </w:pPr>
    </w:p>
    <w:p w14:paraId="4F171EC2" w14:textId="77777777" w:rsidR="00E62A88" w:rsidRPr="00CA09EA" w:rsidRDefault="00E62A88" w:rsidP="00E62A88">
      <w:pPr>
        <w:spacing w:line="360" w:lineRule="auto"/>
        <w:contextualSpacing/>
        <w:jc w:val="both"/>
        <w:rPr>
          <w:rFonts w:ascii="Calibri" w:hAnsi="Calibri" w:cs="Calibri"/>
          <w:color w:val="000000" w:themeColor="text1"/>
          <w:lang w:val="en-US"/>
        </w:rPr>
      </w:pPr>
    </w:p>
    <w:p w14:paraId="24BE9952" w14:textId="77777777" w:rsidR="00F056F8" w:rsidRPr="001F0B68" w:rsidRDefault="007F0D06" w:rsidP="00CB2DA0">
      <w:pPr>
        <w:spacing w:line="360" w:lineRule="auto"/>
        <w:contextualSpacing/>
        <w:jc w:val="both"/>
        <w:rPr>
          <w:rFonts w:ascii="Calibri" w:hAnsi="Calibri" w:cs="Calibri"/>
          <w:b/>
          <w:color w:val="000000" w:themeColor="text1"/>
          <w:lang w:val="en-US"/>
        </w:rPr>
      </w:pPr>
      <w:r w:rsidRPr="001F0B68">
        <w:rPr>
          <w:rFonts w:ascii="Calibri" w:hAnsi="Calibri" w:cs="Calibri"/>
          <w:b/>
          <w:color w:val="000000" w:themeColor="text1"/>
          <w:lang w:val="en-US"/>
        </w:rPr>
        <w:br/>
      </w:r>
    </w:p>
    <w:p w14:paraId="0FE58351" w14:textId="3F0CAE6E" w:rsidR="00CB2DA0" w:rsidRPr="00CA09EA" w:rsidRDefault="00F056F8" w:rsidP="00C76687">
      <w:pPr>
        <w:contextualSpacing/>
        <w:jc w:val="both"/>
        <w:rPr>
          <w:rFonts w:ascii="Calibri" w:hAnsi="Calibri" w:cs="Calibri"/>
          <w:b/>
          <w:color w:val="000000" w:themeColor="text1"/>
          <w:lang w:val="en-US"/>
          <w:rPrChange w:id="1716"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1717" w:author="Denis Engemann" w:date="2018-04-19T23:07:00Z">
            <w:rPr>
              <w:rFonts w:ascii="Calibri" w:hAnsi="Calibri"/>
              <w:b/>
              <w:color w:val="000000" w:themeColor="text1"/>
              <w:lang w:val="en-US"/>
            </w:rPr>
          </w:rPrChange>
        </w:rPr>
        <w:br w:type="column"/>
      </w:r>
      <w:r w:rsidR="00634E4B" w:rsidRPr="00CA09EA">
        <w:rPr>
          <w:rFonts w:ascii="Calibri" w:hAnsi="Calibri" w:cs="Calibri"/>
          <w:b/>
          <w:color w:val="000000" w:themeColor="text1"/>
          <w:lang w:val="en-US"/>
          <w:rPrChange w:id="1718" w:author="Denis Engemann" w:date="2018-04-19T23:07:00Z">
            <w:rPr>
              <w:rFonts w:ascii="Calibri" w:hAnsi="Calibri"/>
              <w:b/>
              <w:color w:val="000000" w:themeColor="text1"/>
              <w:lang w:val="en-US"/>
            </w:rPr>
          </w:rPrChange>
        </w:rPr>
        <w:lastRenderedPageBreak/>
        <w:t>Discussion</w:t>
      </w:r>
    </w:p>
    <w:p w14:paraId="2E1CECCA" w14:textId="77777777" w:rsidR="000F478A" w:rsidRPr="00CA09EA" w:rsidRDefault="000F478A" w:rsidP="00C76687">
      <w:pPr>
        <w:contextualSpacing/>
        <w:jc w:val="both"/>
        <w:rPr>
          <w:rFonts w:ascii="Calibri" w:hAnsi="Calibri" w:cs="Calibri"/>
          <w:color w:val="000000" w:themeColor="text1"/>
          <w:lang w:val="en-US"/>
          <w:rPrChange w:id="1719" w:author="Denis Engemann" w:date="2018-04-19T23:07:00Z">
            <w:rPr>
              <w:rFonts w:ascii="Calibri" w:hAnsi="Calibri"/>
              <w:color w:val="000000" w:themeColor="text1"/>
              <w:lang w:val="en-US"/>
            </w:rPr>
          </w:rPrChange>
        </w:rPr>
      </w:pPr>
    </w:p>
    <w:p w14:paraId="26B4D5E7" w14:textId="77777777" w:rsidR="000F478A" w:rsidRPr="00CA09EA" w:rsidRDefault="000F478A" w:rsidP="00C76687">
      <w:pPr>
        <w:contextualSpacing/>
        <w:jc w:val="both"/>
        <w:rPr>
          <w:rFonts w:ascii="Calibri" w:hAnsi="Calibri" w:cs="Calibri"/>
          <w:color w:val="000000" w:themeColor="text1"/>
          <w:lang w:val="en-US"/>
          <w:rPrChange w:id="1720" w:author="Denis Engemann" w:date="2018-04-19T23:07:00Z">
            <w:rPr>
              <w:rFonts w:ascii="Calibri" w:hAnsi="Calibri"/>
              <w:color w:val="000000" w:themeColor="text1"/>
              <w:lang w:val="en-US"/>
            </w:rPr>
          </w:rPrChange>
        </w:rPr>
      </w:pPr>
    </w:p>
    <w:p w14:paraId="0333930B" w14:textId="236FDFD7" w:rsidR="000F478A" w:rsidRPr="00CA09EA" w:rsidRDefault="0020405A" w:rsidP="00F317EE">
      <w:pPr>
        <w:ind w:firstLine="708"/>
        <w:contextualSpacing/>
        <w:jc w:val="both"/>
        <w:rPr>
          <w:rFonts w:ascii="Calibri" w:hAnsi="Calibri" w:cs="Calibri"/>
          <w:color w:val="000000" w:themeColor="text1"/>
          <w:lang w:val="en-US"/>
          <w:rPrChange w:id="1721"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22" w:author="Denis Engemann" w:date="2018-04-19T23:07:00Z">
            <w:rPr>
              <w:rFonts w:ascii="Calibri" w:hAnsi="Calibri"/>
              <w:color w:val="000000" w:themeColor="text1"/>
              <w:lang w:val="en-US"/>
            </w:rPr>
          </w:rPrChange>
        </w:rPr>
        <w:t>Conducting &gt;</w:t>
      </w:r>
      <w:r w:rsidR="000F478A" w:rsidRPr="00CA09EA">
        <w:rPr>
          <w:rFonts w:ascii="Calibri" w:hAnsi="Calibri" w:cs="Calibri"/>
          <w:color w:val="000000" w:themeColor="text1"/>
          <w:lang w:val="en-US"/>
          <w:rPrChange w:id="1723" w:author="Denis Engemann" w:date="2018-04-19T23:07:00Z">
            <w:rPr>
              <w:rFonts w:ascii="Calibri" w:hAnsi="Calibri"/>
              <w:color w:val="000000" w:themeColor="text1"/>
              <w:lang w:val="en-US"/>
            </w:rPr>
          </w:rPrChange>
        </w:rPr>
        <w:t xml:space="preserve">100,000 </w:t>
      </w:r>
      <w:r w:rsidRPr="00CA09EA">
        <w:rPr>
          <w:rFonts w:ascii="Calibri" w:hAnsi="Calibri" w:cs="Calibri"/>
          <w:color w:val="000000" w:themeColor="text1"/>
          <w:lang w:val="en-US"/>
          <w:rPrChange w:id="1724" w:author="Denis Engemann" w:date="2018-04-19T23:07:00Z">
            <w:rPr>
              <w:rFonts w:ascii="Calibri" w:hAnsi="Calibri"/>
              <w:color w:val="000000" w:themeColor="text1"/>
              <w:lang w:val="en-US"/>
            </w:rPr>
          </w:rPrChange>
        </w:rPr>
        <w:t>empirical simulations was instructive</w:t>
      </w:r>
      <w:r w:rsidR="000F478A" w:rsidRPr="00CA09EA">
        <w:rPr>
          <w:rFonts w:ascii="Calibri" w:hAnsi="Calibri" w:cs="Calibri"/>
          <w:color w:val="000000" w:themeColor="text1"/>
          <w:lang w:val="en-US"/>
          <w:rPrChange w:id="1725"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lang w:val="en-US"/>
          <w:rPrChange w:id="1726" w:author="Denis Engemann" w:date="2018-04-19T23:07:00Z">
            <w:rPr>
              <w:rFonts w:ascii="Calibri" w:hAnsi="Calibri"/>
              <w:color w:val="000000" w:themeColor="text1"/>
              <w:lang w:val="en-US"/>
            </w:rPr>
          </w:rPrChange>
        </w:rPr>
        <w:t>in providing</w:t>
      </w:r>
      <w:r w:rsidR="000F478A" w:rsidRPr="00CA09EA">
        <w:rPr>
          <w:rFonts w:ascii="Calibri" w:hAnsi="Calibri" w:cs="Calibri"/>
          <w:color w:val="000000" w:themeColor="text1"/>
          <w:lang w:val="en-US"/>
          <w:rPrChange w:id="1727" w:author="Denis Engemann" w:date="2018-04-19T23:07:00Z">
            <w:rPr>
              <w:rFonts w:ascii="Calibri" w:hAnsi="Calibri"/>
              <w:color w:val="000000" w:themeColor="text1"/>
              <w:lang w:val="en-US"/>
            </w:rPr>
          </w:rPrChange>
        </w:rPr>
        <w:t xml:space="preserve"> some quantitative insight into how achieving accurate predictions in new individuals can depart from </w:t>
      </w:r>
      <w:r w:rsidR="00D908A9" w:rsidRPr="00CA09EA">
        <w:rPr>
          <w:rFonts w:ascii="Calibri" w:hAnsi="Calibri" w:cs="Calibri"/>
          <w:color w:val="000000" w:themeColor="text1"/>
          <w:lang w:val="en-US"/>
          <w:rPrChange w:id="1728" w:author="Denis Engemann" w:date="2018-04-19T23:07:00Z">
            <w:rPr>
              <w:rFonts w:ascii="Calibri" w:hAnsi="Calibri"/>
              <w:color w:val="000000" w:themeColor="text1"/>
              <w:lang w:val="en-US"/>
            </w:rPr>
          </w:rPrChange>
        </w:rPr>
        <w:t>identifying</w:t>
      </w:r>
      <w:r w:rsidR="000F478A" w:rsidRPr="00CA09EA">
        <w:rPr>
          <w:rFonts w:ascii="Calibri" w:hAnsi="Calibri" w:cs="Calibri"/>
          <w:color w:val="000000" w:themeColor="text1"/>
          <w:lang w:val="en-US"/>
          <w:rPrChange w:id="1729" w:author="Denis Engemann" w:date="2018-04-19T23:07:00Z">
            <w:rPr>
              <w:rFonts w:ascii="Calibri" w:hAnsi="Calibri"/>
              <w:color w:val="000000" w:themeColor="text1"/>
              <w:lang w:val="en-US"/>
            </w:rPr>
          </w:rPrChange>
        </w:rPr>
        <w:t xml:space="preserve"> </w:t>
      </w:r>
      <w:r w:rsidR="00D908A9" w:rsidRPr="00CA09EA">
        <w:rPr>
          <w:rFonts w:ascii="Calibri" w:hAnsi="Calibri" w:cs="Calibri"/>
          <w:color w:val="000000" w:themeColor="text1"/>
          <w:lang w:val="en-US"/>
          <w:rPrChange w:id="1730" w:author="Denis Engemann" w:date="2018-04-19T23:07:00Z">
            <w:rPr>
              <w:rFonts w:ascii="Calibri" w:hAnsi="Calibri"/>
              <w:color w:val="000000" w:themeColor="text1"/>
              <w:lang w:val="en-US"/>
            </w:rPr>
          </w:rPrChange>
        </w:rPr>
        <w:t xml:space="preserve">statistically significant effects across individuals. </w:t>
      </w:r>
      <w:r w:rsidR="00EA0AD4" w:rsidRPr="00CA09EA">
        <w:rPr>
          <w:rFonts w:ascii="Calibri" w:hAnsi="Calibri" w:cs="Calibri"/>
          <w:color w:val="000000" w:themeColor="text1"/>
          <w:lang w:val="en-US"/>
          <w:rPrChange w:id="1731" w:author="Denis Engemann" w:date="2018-04-19T23:07:00Z">
            <w:rPr>
              <w:rFonts w:ascii="Calibri" w:hAnsi="Calibri"/>
              <w:color w:val="000000" w:themeColor="text1"/>
              <w:lang w:val="en-US"/>
            </w:rPr>
          </w:rPrChange>
        </w:rPr>
        <w:t>As o</w:t>
      </w:r>
      <w:r w:rsidR="0004126D" w:rsidRPr="00CA09EA">
        <w:rPr>
          <w:rFonts w:ascii="Calibri" w:hAnsi="Calibri" w:cs="Calibri"/>
          <w:color w:val="000000" w:themeColor="text1"/>
          <w:lang w:val="en-US"/>
          <w:rPrChange w:id="1732" w:author="Denis Engemann" w:date="2018-04-19T23:07:00Z">
            <w:rPr>
              <w:rFonts w:ascii="Calibri" w:hAnsi="Calibri"/>
              <w:color w:val="000000" w:themeColor="text1"/>
              <w:lang w:val="en-US"/>
            </w:rPr>
          </w:rPrChange>
        </w:rPr>
        <w:t xml:space="preserve">ur main </w:t>
      </w:r>
      <w:r w:rsidR="00EA0AD4" w:rsidRPr="00CA09EA">
        <w:rPr>
          <w:rFonts w:ascii="Calibri" w:hAnsi="Calibri" w:cs="Calibri"/>
          <w:color w:val="000000" w:themeColor="text1"/>
          <w:lang w:val="en-US"/>
          <w:rPrChange w:id="1733" w:author="Denis Engemann" w:date="2018-04-19T23:07:00Z">
            <w:rPr>
              <w:rFonts w:ascii="Calibri" w:hAnsi="Calibri"/>
              <w:color w:val="000000" w:themeColor="text1"/>
              <w:lang w:val="en-US"/>
            </w:rPr>
          </w:rPrChange>
        </w:rPr>
        <w:t xml:space="preserve">conclusion, we discovered </w:t>
      </w:r>
      <w:r w:rsidR="0004126D" w:rsidRPr="00CA09EA">
        <w:rPr>
          <w:rFonts w:ascii="Calibri" w:hAnsi="Calibri" w:cs="Calibri"/>
          <w:color w:val="000000" w:themeColor="text1"/>
          <w:lang w:val="en-US"/>
          <w:rPrChange w:id="1734" w:author="Denis Engemann" w:date="2018-04-19T23:07:00Z">
            <w:rPr>
              <w:rFonts w:ascii="Calibri" w:hAnsi="Calibri"/>
              <w:color w:val="000000" w:themeColor="text1"/>
              <w:lang w:val="en-US"/>
            </w:rPr>
          </w:rPrChange>
        </w:rPr>
        <w:t xml:space="preserve">an asymmetry in how relevant effects are established in modelling prediction and modelling for inference. </w:t>
      </w:r>
      <w:r w:rsidR="008F04C6" w:rsidRPr="00CA09EA">
        <w:rPr>
          <w:rFonts w:ascii="Calibri" w:hAnsi="Calibri" w:cs="Calibri"/>
          <w:color w:val="000000" w:themeColor="text1"/>
          <w:lang w:val="en-US"/>
          <w:rPrChange w:id="1735" w:author="Denis Engemann" w:date="2018-04-19T23:07:00Z">
            <w:rPr>
              <w:rFonts w:ascii="Calibri" w:hAnsi="Calibri"/>
              <w:color w:val="000000" w:themeColor="text1"/>
              <w:lang w:val="en-US"/>
            </w:rPr>
          </w:rPrChange>
        </w:rPr>
        <w:t>Throughout a diver</w:t>
      </w:r>
      <w:r w:rsidR="002649F5" w:rsidRPr="00CA09EA">
        <w:rPr>
          <w:rFonts w:ascii="Calibri" w:hAnsi="Calibri" w:cs="Calibri"/>
          <w:color w:val="000000" w:themeColor="text1"/>
          <w:lang w:val="en-US"/>
          <w:rPrChange w:id="1736" w:author="Denis Engemann" w:date="2018-04-19T23:07:00Z">
            <w:rPr>
              <w:rFonts w:ascii="Calibri" w:hAnsi="Calibri"/>
              <w:color w:val="000000" w:themeColor="text1"/>
              <w:lang w:val="en-US"/>
            </w:rPr>
          </w:rPrChange>
        </w:rPr>
        <w:t>sity of data analysis scenarios</w:t>
      </w:r>
      <w:r w:rsidR="008F04C6" w:rsidRPr="00CA09EA">
        <w:rPr>
          <w:rFonts w:ascii="Calibri" w:hAnsi="Calibri" w:cs="Calibri"/>
          <w:color w:val="000000" w:themeColor="text1"/>
          <w:lang w:val="en-US"/>
          <w:rPrChange w:id="1737" w:author="Denis Engemann" w:date="2018-04-19T23:07:00Z">
            <w:rPr>
              <w:rFonts w:ascii="Calibri" w:hAnsi="Calibri"/>
              <w:color w:val="000000" w:themeColor="text1"/>
              <w:lang w:val="en-US"/>
            </w:rPr>
          </w:rPrChange>
        </w:rPr>
        <w:t xml:space="preserve"> possible in everyday research, statistically significant </w:t>
      </w:r>
      <w:r w:rsidR="002649F5" w:rsidRPr="00CA09EA">
        <w:rPr>
          <w:rFonts w:ascii="Calibri" w:hAnsi="Calibri" w:cs="Calibri"/>
          <w:color w:val="000000" w:themeColor="text1"/>
          <w:lang w:val="en-US"/>
          <w:rPrChange w:id="1738" w:author="Denis Engemann" w:date="2018-04-19T23:07:00Z">
            <w:rPr>
              <w:rFonts w:ascii="Calibri" w:hAnsi="Calibri"/>
              <w:color w:val="000000" w:themeColor="text1"/>
              <w:lang w:val="en-US"/>
            </w:rPr>
          </w:rPrChange>
        </w:rPr>
        <w:t xml:space="preserve">relationships were not </w:t>
      </w:r>
      <w:r w:rsidR="008400EE" w:rsidRPr="00CA09EA">
        <w:rPr>
          <w:rFonts w:ascii="Calibri" w:hAnsi="Calibri" w:cs="Calibri"/>
          <w:color w:val="000000" w:themeColor="text1"/>
          <w:lang w:val="en-US"/>
          <w:rPrChange w:id="1739" w:author="Denis Engemann" w:date="2018-04-19T23:07:00Z">
            <w:rPr>
              <w:rFonts w:ascii="Calibri" w:hAnsi="Calibri"/>
              <w:color w:val="000000" w:themeColor="text1"/>
              <w:lang w:val="en-US"/>
            </w:rPr>
          </w:rPrChange>
        </w:rPr>
        <w:t xml:space="preserve">always </w:t>
      </w:r>
      <w:r w:rsidR="002649F5" w:rsidRPr="00CA09EA">
        <w:rPr>
          <w:rFonts w:ascii="Calibri" w:hAnsi="Calibri" w:cs="Calibri"/>
          <w:color w:val="000000" w:themeColor="text1"/>
          <w:lang w:val="en-US"/>
          <w:rPrChange w:id="1740" w:author="Denis Engemann" w:date="2018-04-19T23:07:00Z">
            <w:rPr>
              <w:rFonts w:ascii="Calibri" w:hAnsi="Calibri"/>
              <w:color w:val="000000" w:themeColor="text1"/>
              <w:lang w:val="en-US"/>
            </w:rPr>
          </w:rPrChange>
        </w:rPr>
        <w:t xml:space="preserve">guaranteed to </w:t>
      </w:r>
      <w:r w:rsidR="006C54CF" w:rsidRPr="00CA09EA">
        <w:rPr>
          <w:rFonts w:ascii="Calibri" w:hAnsi="Calibri" w:cs="Calibri"/>
          <w:color w:val="000000" w:themeColor="text1"/>
          <w:lang w:val="en-US"/>
          <w:rPrChange w:id="1741" w:author="Denis Engemann" w:date="2018-04-19T23:07:00Z">
            <w:rPr>
              <w:rFonts w:ascii="Calibri" w:hAnsi="Calibri"/>
              <w:color w:val="000000" w:themeColor="text1"/>
              <w:lang w:val="en-US"/>
            </w:rPr>
          </w:rPrChange>
        </w:rPr>
        <w:t xml:space="preserve">also </w:t>
      </w:r>
      <w:r w:rsidR="000C72F4" w:rsidRPr="00CA09EA">
        <w:rPr>
          <w:rFonts w:ascii="Calibri" w:hAnsi="Calibri" w:cs="Calibri"/>
          <w:color w:val="000000" w:themeColor="text1"/>
          <w:lang w:val="en-US"/>
          <w:rPrChange w:id="1742" w:author="Denis Engemann" w:date="2018-04-19T23:07:00Z">
            <w:rPr>
              <w:rFonts w:ascii="Calibri" w:hAnsi="Calibri"/>
              <w:color w:val="000000" w:themeColor="text1"/>
              <w:lang w:val="en-US"/>
            </w:rPr>
          </w:rPrChange>
        </w:rPr>
        <w:t>enable successful predictions</w:t>
      </w:r>
      <w:r w:rsidR="0071488F" w:rsidRPr="00CA09EA">
        <w:rPr>
          <w:rFonts w:ascii="Calibri" w:hAnsi="Calibri" w:cs="Calibri"/>
          <w:color w:val="000000" w:themeColor="text1"/>
          <w:lang w:val="en-US"/>
          <w:rPrChange w:id="1743" w:author="Denis Engemann" w:date="2018-04-19T23:07:00Z">
            <w:rPr>
              <w:rFonts w:ascii="Calibri" w:hAnsi="Calibri"/>
              <w:color w:val="000000" w:themeColor="text1"/>
              <w:lang w:val="en-US"/>
            </w:rPr>
          </w:rPrChange>
        </w:rPr>
        <w:t xml:space="preserve"> when applying the model to other individuals. Effects robust </w:t>
      </w:r>
      <w:r w:rsidR="006C54CF" w:rsidRPr="00CA09EA">
        <w:rPr>
          <w:rFonts w:ascii="Calibri" w:hAnsi="Calibri" w:cs="Calibri"/>
          <w:color w:val="000000" w:themeColor="text1"/>
          <w:lang w:val="en-US"/>
          <w:rPrChange w:id="1744" w:author="Denis Engemann" w:date="2018-04-19T23:07:00Z">
            <w:rPr>
              <w:rFonts w:ascii="Calibri" w:hAnsi="Calibri"/>
              <w:color w:val="000000" w:themeColor="text1"/>
              <w:lang w:val="en-US"/>
            </w:rPr>
          </w:rPrChange>
        </w:rPr>
        <w:t xml:space="preserve">at </w:t>
      </w:r>
      <w:r w:rsidR="0071488F" w:rsidRPr="00CA09EA">
        <w:rPr>
          <w:rFonts w:ascii="Calibri" w:hAnsi="Calibri" w:cs="Calibri"/>
          <w:color w:val="000000" w:themeColor="text1"/>
          <w:lang w:val="en-US"/>
          <w:rPrChange w:id="1745" w:author="Denis Engemann" w:date="2018-04-19T23:07:00Z">
            <w:rPr>
              <w:rFonts w:ascii="Calibri" w:hAnsi="Calibri"/>
              <w:color w:val="000000" w:themeColor="text1"/>
              <w:lang w:val="en-US"/>
            </w:rPr>
          </w:rPrChange>
        </w:rPr>
        <w:t xml:space="preserve">the common significance level of p &lt; 0.05 varied between </w:t>
      </w:r>
      <w:r w:rsidR="00504A34" w:rsidRPr="00CA09EA">
        <w:rPr>
          <w:rFonts w:ascii="Calibri" w:hAnsi="Calibri" w:cs="Calibri"/>
          <w:color w:val="000000" w:themeColor="text1"/>
          <w:lang w:val="en-US"/>
          <w:rPrChange w:id="1746" w:author="Denis Engemann" w:date="2018-04-19T23:07:00Z">
            <w:rPr>
              <w:rFonts w:ascii="Calibri" w:hAnsi="Calibri"/>
              <w:color w:val="000000" w:themeColor="text1"/>
              <w:lang w:val="en-US"/>
            </w:rPr>
          </w:rPrChange>
        </w:rPr>
        <w:t xml:space="preserve">virtually </w:t>
      </w:r>
      <w:r w:rsidR="0071488F" w:rsidRPr="00CA09EA">
        <w:rPr>
          <w:rFonts w:ascii="Calibri" w:hAnsi="Calibri" w:cs="Calibri"/>
          <w:color w:val="000000" w:themeColor="text1"/>
          <w:lang w:val="en-US"/>
          <w:rPrChange w:id="1747" w:author="Denis Engemann" w:date="2018-04-19T23:07:00Z">
            <w:rPr>
              <w:rFonts w:ascii="Calibri" w:hAnsi="Calibri"/>
              <w:color w:val="000000" w:themeColor="text1"/>
              <w:lang w:val="en-US"/>
            </w:rPr>
          </w:rPrChange>
        </w:rPr>
        <w:t xml:space="preserve">no and almost 100% </w:t>
      </w:r>
      <w:r w:rsidR="00504A34" w:rsidRPr="00CA09EA">
        <w:rPr>
          <w:rFonts w:ascii="Calibri" w:hAnsi="Calibri" w:cs="Calibri"/>
          <w:color w:val="000000" w:themeColor="text1"/>
          <w:lang w:val="en-US"/>
          <w:rPrChange w:id="1748" w:author="Denis Engemann" w:date="2018-04-19T23:07:00Z">
            <w:rPr>
              <w:rFonts w:ascii="Calibri" w:hAnsi="Calibri"/>
              <w:color w:val="000000" w:themeColor="text1"/>
              <w:lang w:val="en-US"/>
            </w:rPr>
          </w:rPrChange>
        </w:rPr>
        <w:t>explained variance in fresh data.</w:t>
      </w:r>
      <w:r w:rsidR="008A470C" w:rsidRPr="00CA09EA">
        <w:rPr>
          <w:rFonts w:ascii="Calibri" w:hAnsi="Calibri" w:cs="Calibri"/>
          <w:color w:val="000000" w:themeColor="text1"/>
          <w:lang w:val="en-US"/>
          <w:rPrChange w:id="1749" w:author="Denis Engemann" w:date="2018-04-19T23:07:00Z">
            <w:rPr>
              <w:rFonts w:ascii="Calibri" w:hAnsi="Calibri"/>
              <w:color w:val="000000" w:themeColor="text1"/>
              <w:lang w:val="en-US"/>
            </w:rPr>
          </w:rPrChange>
        </w:rPr>
        <w:t xml:space="preserve"> By contrast, effects not significant at p &lt; 0.05 </w:t>
      </w:r>
      <w:r w:rsidR="006C54CF" w:rsidRPr="00CA09EA">
        <w:rPr>
          <w:rFonts w:ascii="Calibri" w:hAnsi="Calibri" w:cs="Calibri"/>
          <w:color w:val="000000" w:themeColor="text1"/>
          <w:lang w:val="en-US"/>
          <w:rPrChange w:id="1750" w:author="Denis Engemann" w:date="2018-04-19T23:07:00Z">
            <w:rPr>
              <w:rFonts w:ascii="Calibri" w:hAnsi="Calibri"/>
              <w:color w:val="000000" w:themeColor="text1"/>
              <w:lang w:val="en-US"/>
            </w:rPr>
          </w:rPrChange>
        </w:rPr>
        <w:t>mostly</w:t>
      </w:r>
      <w:r w:rsidR="008A470C" w:rsidRPr="00CA09EA">
        <w:rPr>
          <w:rFonts w:ascii="Calibri" w:hAnsi="Calibri" w:cs="Calibri"/>
          <w:color w:val="000000" w:themeColor="text1"/>
          <w:lang w:val="en-US"/>
          <w:rPrChange w:id="1751" w:author="Denis Engemann" w:date="2018-04-19T23:07:00Z">
            <w:rPr>
              <w:rFonts w:ascii="Calibri" w:hAnsi="Calibri"/>
              <w:color w:val="000000" w:themeColor="text1"/>
              <w:lang w:val="en-US"/>
            </w:rPr>
          </w:rPrChange>
        </w:rPr>
        <w:t xml:space="preserve"> failed to deliver useful predictions. In short, </w:t>
      </w:r>
      <w:r w:rsidR="00130822" w:rsidRPr="00CA09EA">
        <w:rPr>
          <w:rFonts w:ascii="Calibri" w:hAnsi="Calibri" w:cs="Calibri"/>
          <w:color w:val="000000" w:themeColor="text1"/>
          <w:lang w:val="en-US"/>
          <w:rPrChange w:id="1752" w:author="Denis Engemann" w:date="2018-04-19T23:07:00Z">
            <w:rPr>
              <w:rFonts w:ascii="Calibri" w:hAnsi="Calibri"/>
              <w:color w:val="000000" w:themeColor="text1"/>
              <w:lang w:val="en-US"/>
            </w:rPr>
          </w:rPrChange>
        </w:rPr>
        <w:t xml:space="preserve">even small predictive </w:t>
      </w:r>
      <w:r w:rsidR="00BE6ADC" w:rsidRPr="00CA09EA">
        <w:rPr>
          <w:rFonts w:ascii="Calibri" w:hAnsi="Calibri" w:cs="Calibri"/>
          <w:color w:val="000000" w:themeColor="text1"/>
          <w:lang w:val="en-US"/>
          <w:rPrChange w:id="1753" w:author="Denis Engemann" w:date="2018-04-19T23:07:00Z">
            <w:rPr>
              <w:rFonts w:ascii="Calibri" w:hAnsi="Calibri"/>
              <w:color w:val="000000" w:themeColor="text1"/>
              <w:lang w:val="en-US"/>
            </w:rPr>
          </w:rPrChange>
        </w:rPr>
        <w:t>performances</w:t>
      </w:r>
      <w:r w:rsidR="00130822" w:rsidRPr="00CA09EA">
        <w:rPr>
          <w:rFonts w:ascii="Calibri" w:hAnsi="Calibri" w:cs="Calibri"/>
          <w:color w:val="000000" w:themeColor="text1"/>
          <w:lang w:val="en-US"/>
          <w:rPrChange w:id="1754" w:author="Denis Engemann" w:date="2018-04-19T23:07:00Z">
            <w:rPr>
              <w:rFonts w:ascii="Calibri" w:hAnsi="Calibri"/>
              <w:color w:val="000000" w:themeColor="text1"/>
              <w:lang w:val="en-US"/>
            </w:rPr>
          </w:rPrChange>
        </w:rPr>
        <w:t xml:space="preserve"> </w:t>
      </w:r>
      <w:r w:rsidR="006C54CF" w:rsidRPr="00CA09EA">
        <w:rPr>
          <w:rFonts w:ascii="Calibri" w:hAnsi="Calibri" w:cs="Calibri"/>
          <w:color w:val="000000" w:themeColor="text1"/>
          <w:lang w:val="en-US"/>
          <w:rPrChange w:id="1755" w:author="Denis Engemann" w:date="2018-04-19T23:07:00Z">
            <w:rPr>
              <w:rFonts w:ascii="Calibri" w:hAnsi="Calibri"/>
              <w:color w:val="000000" w:themeColor="text1"/>
              <w:lang w:val="en-US"/>
            </w:rPr>
          </w:rPrChange>
        </w:rPr>
        <w:t xml:space="preserve">typically </w:t>
      </w:r>
      <w:r w:rsidR="00130822" w:rsidRPr="00CA09EA">
        <w:rPr>
          <w:rFonts w:ascii="Calibri" w:hAnsi="Calibri" w:cs="Calibri"/>
          <w:color w:val="000000" w:themeColor="text1"/>
          <w:lang w:val="en-US"/>
          <w:rPrChange w:id="1756" w:author="Denis Engemann" w:date="2018-04-19T23:07:00Z">
            <w:rPr>
              <w:rFonts w:ascii="Calibri" w:hAnsi="Calibri"/>
              <w:color w:val="000000" w:themeColor="text1"/>
              <w:lang w:val="en-US"/>
            </w:rPr>
          </w:rPrChange>
        </w:rPr>
        <w:t>coincided with finding underlying significant statistical relationships</w:t>
      </w:r>
      <w:r w:rsidR="00403B29" w:rsidRPr="00CA09EA">
        <w:rPr>
          <w:rFonts w:ascii="Calibri" w:hAnsi="Calibri" w:cs="Calibri"/>
          <w:color w:val="000000" w:themeColor="text1"/>
          <w:lang w:val="en-US"/>
          <w:rPrChange w:id="1757" w:author="Denis Engemann" w:date="2018-04-19T23:07:00Z">
            <w:rPr>
              <w:rFonts w:ascii="Calibri" w:hAnsi="Calibri"/>
              <w:color w:val="000000" w:themeColor="text1"/>
              <w:lang w:val="en-US"/>
            </w:rPr>
          </w:rPrChange>
        </w:rPr>
        <w:t xml:space="preserve"> in almost all cases.</w:t>
      </w:r>
      <w:r w:rsidR="00130822" w:rsidRPr="00CA09EA">
        <w:rPr>
          <w:rFonts w:ascii="Calibri" w:hAnsi="Calibri" w:cs="Calibri"/>
          <w:color w:val="000000" w:themeColor="text1"/>
          <w:lang w:val="en-US"/>
          <w:rPrChange w:id="1758" w:author="Denis Engemann" w:date="2018-04-19T23:07:00Z">
            <w:rPr>
              <w:rFonts w:ascii="Calibri" w:hAnsi="Calibri"/>
              <w:color w:val="000000" w:themeColor="text1"/>
              <w:lang w:val="en-US"/>
            </w:rPr>
          </w:rPrChange>
        </w:rPr>
        <w:t xml:space="preserve"> </w:t>
      </w:r>
      <w:r w:rsidR="00403B29" w:rsidRPr="00CA09EA">
        <w:rPr>
          <w:rFonts w:ascii="Calibri" w:hAnsi="Calibri" w:cs="Calibri"/>
          <w:color w:val="000000" w:themeColor="text1"/>
          <w:lang w:val="en-US"/>
          <w:rPrChange w:id="1759" w:author="Denis Engemann" w:date="2018-04-19T23:07:00Z">
            <w:rPr>
              <w:rFonts w:ascii="Calibri" w:hAnsi="Calibri"/>
              <w:color w:val="000000" w:themeColor="text1"/>
              <w:lang w:val="en-US"/>
            </w:rPr>
          </w:rPrChange>
        </w:rPr>
        <w:t xml:space="preserve">However, </w:t>
      </w:r>
      <w:r w:rsidR="00130822" w:rsidRPr="00CA09EA">
        <w:rPr>
          <w:rFonts w:ascii="Calibri" w:hAnsi="Calibri" w:cs="Calibri"/>
          <w:color w:val="000000" w:themeColor="text1"/>
          <w:lang w:val="en-US"/>
          <w:rPrChange w:id="1760" w:author="Denis Engemann" w:date="2018-04-19T23:07:00Z">
            <w:rPr>
              <w:rFonts w:ascii="Calibri" w:hAnsi="Calibri"/>
              <w:color w:val="000000" w:themeColor="text1"/>
              <w:lang w:val="en-US"/>
            </w:rPr>
          </w:rPrChange>
        </w:rPr>
        <w:t xml:space="preserve">even </w:t>
      </w:r>
      <w:r w:rsidR="009132A1" w:rsidRPr="00CA09EA">
        <w:rPr>
          <w:rFonts w:ascii="Calibri" w:hAnsi="Calibri" w:cs="Calibri"/>
          <w:color w:val="000000" w:themeColor="text1"/>
          <w:lang w:val="en-US"/>
          <w:rPrChange w:id="1761" w:author="Denis Engemann" w:date="2018-04-19T23:07:00Z">
            <w:rPr>
              <w:rFonts w:ascii="Calibri" w:hAnsi="Calibri"/>
              <w:color w:val="000000" w:themeColor="text1"/>
              <w:lang w:val="en-US"/>
            </w:rPr>
          </w:rPrChange>
        </w:rPr>
        <w:t xml:space="preserve">statistically </w:t>
      </w:r>
      <w:r w:rsidR="00F55694" w:rsidRPr="00CA09EA">
        <w:rPr>
          <w:rFonts w:ascii="Calibri" w:hAnsi="Calibri" w:cs="Calibri"/>
          <w:color w:val="000000" w:themeColor="text1"/>
          <w:lang w:val="en-US"/>
          <w:rPrChange w:id="1762" w:author="Denis Engemann" w:date="2018-04-19T23:07:00Z">
            <w:rPr>
              <w:rFonts w:ascii="Calibri" w:hAnsi="Calibri"/>
              <w:color w:val="000000" w:themeColor="text1"/>
              <w:lang w:val="en-US"/>
            </w:rPr>
          </w:rPrChange>
        </w:rPr>
        <w:t>strong</w:t>
      </w:r>
      <w:r w:rsidR="00BE6ADC" w:rsidRPr="00CA09EA">
        <w:rPr>
          <w:rFonts w:ascii="Calibri" w:hAnsi="Calibri" w:cs="Calibri"/>
          <w:color w:val="000000" w:themeColor="text1"/>
          <w:lang w:val="en-US"/>
          <w:rPrChange w:id="1763" w:author="Denis Engemann" w:date="2018-04-19T23:07:00Z">
            <w:rPr>
              <w:rFonts w:ascii="Calibri" w:hAnsi="Calibri"/>
              <w:color w:val="000000" w:themeColor="text1"/>
              <w:lang w:val="en-US"/>
            </w:rPr>
          </w:rPrChange>
        </w:rPr>
        <w:t xml:space="preserve"> </w:t>
      </w:r>
      <w:r w:rsidR="009132A1" w:rsidRPr="00CA09EA">
        <w:rPr>
          <w:rFonts w:ascii="Calibri" w:hAnsi="Calibri" w:cs="Calibri"/>
          <w:color w:val="000000" w:themeColor="text1"/>
          <w:lang w:val="en-US"/>
          <w:rPrChange w:id="1764" w:author="Denis Engemann" w:date="2018-04-19T23:07:00Z">
            <w:rPr>
              <w:rFonts w:ascii="Calibri" w:hAnsi="Calibri"/>
              <w:color w:val="000000" w:themeColor="text1"/>
              <w:lang w:val="en-US"/>
            </w:rPr>
          </w:rPrChange>
        </w:rPr>
        <w:t xml:space="preserve">findings </w:t>
      </w:r>
      <w:r w:rsidR="00130822" w:rsidRPr="00CA09EA">
        <w:rPr>
          <w:rFonts w:ascii="Calibri" w:hAnsi="Calibri" w:cs="Calibri"/>
          <w:color w:val="000000" w:themeColor="text1"/>
          <w:lang w:val="en-US"/>
          <w:rPrChange w:id="1765" w:author="Denis Engemann" w:date="2018-04-19T23:07:00Z">
            <w:rPr>
              <w:rFonts w:ascii="Calibri" w:hAnsi="Calibri"/>
              <w:color w:val="000000" w:themeColor="text1"/>
              <w:lang w:val="en-US"/>
            </w:rPr>
          </w:rPrChange>
        </w:rPr>
        <w:t>with very low p-values</w:t>
      </w:r>
      <w:r w:rsidR="00B46373" w:rsidRPr="00CA09EA">
        <w:rPr>
          <w:rFonts w:ascii="Calibri" w:hAnsi="Calibri" w:cs="Calibri"/>
          <w:color w:val="000000" w:themeColor="text1"/>
          <w:lang w:val="en-US"/>
          <w:rPrChange w:id="1766" w:author="Denis Engemann" w:date="2018-04-19T23:07:00Z">
            <w:rPr>
              <w:rFonts w:ascii="Calibri" w:hAnsi="Calibri"/>
              <w:color w:val="000000" w:themeColor="text1"/>
              <w:lang w:val="en-US"/>
            </w:rPr>
          </w:rPrChange>
        </w:rPr>
        <w:t xml:space="preserve"> shed only modest light on its value for </w:t>
      </w:r>
      <w:r w:rsidR="00BE6ADC" w:rsidRPr="00CA09EA">
        <w:rPr>
          <w:rFonts w:ascii="Calibri" w:hAnsi="Calibri" w:cs="Calibri"/>
          <w:color w:val="000000" w:themeColor="text1"/>
          <w:lang w:val="en-US"/>
          <w:rPrChange w:id="1767" w:author="Denis Engemann" w:date="2018-04-19T23:07:00Z">
            <w:rPr>
              <w:rFonts w:ascii="Calibri" w:hAnsi="Calibri"/>
              <w:color w:val="000000" w:themeColor="text1"/>
              <w:lang w:val="en-US"/>
            </w:rPr>
          </w:rPrChange>
        </w:rPr>
        <w:t xml:space="preserve">goal of </w:t>
      </w:r>
      <w:r w:rsidR="00B46373" w:rsidRPr="00CA09EA">
        <w:rPr>
          <w:rFonts w:ascii="Calibri" w:hAnsi="Calibri" w:cs="Calibri"/>
          <w:color w:val="000000" w:themeColor="text1"/>
          <w:lang w:val="en-US"/>
          <w:rPrChange w:id="1768" w:author="Denis Engemann" w:date="2018-04-19T23:07:00Z">
            <w:rPr>
              <w:rFonts w:ascii="Calibri" w:hAnsi="Calibri"/>
              <w:color w:val="000000" w:themeColor="text1"/>
              <w:lang w:val="en-US"/>
            </w:rPr>
          </w:rPrChange>
        </w:rPr>
        <w:t>prediction</w:t>
      </w:r>
      <w:r w:rsidR="00A82CF0" w:rsidRPr="00CA09EA">
        <w:rPr>
          <w:rFonts w:ascii="Calibri" w:hAnsi="Calibri" w:cs="Calibri"/>
          <w:color w:val="000000" w:themeColor="text1"/>
          <w:lang w:val="en-US"/>
          <w:rPrChange w:id="1769" w:author="Denis Engemann" w:date="2018-04-19T23:07:00Z">
            <w:rPr>
              <w:rFonts w:ascii="Calibri" w:hAnsi="Calibri"/>
              <w:color w:val="000000" w:themeColor="text1"/>
              <w:lang w:val="en-US"/>
            </w:rPr>
          </w:rPrChange>
        </w:rPr>
        <w:t xml:space="preserve"> based on the </w:t>
      </w:r>
      <w:r w:rsidR="00346270" w:rsidRPr="00CA09EA">
        <w:rPr>
          <w:rFonts w:ascii="Calibri" w:hAnsi="Calibri" w:cs="Calibri"/>
          <w:color w:val="000000" w:themeColor="text1"/>
          <w:lang w:val="en-US"/>
          <w:rPrChange w:id="1770" w:author="Denis Engemann" w:date="2018-04-19T23:07:00Z">
            <w:rPr>
              <w:rFonts w:ascii="Calibri" w:hAnsi="Calibri"/>
              <w:color w:val="000000" w:themeColor="text1"/>
              <w:lang w:val="en-US"/>
            </w:rPr>
          </w:rPrChange>
        </w:rPr>
        <w:t>same data</w:t>
      </w:r>
      <w:r w:rsidR="00B46373" w:rsidRPr="00CA09EA">
        <w:rPr>
          <w:rFonts w:ascii="Calibri" w:hAnsi="Calibri" w:cs="Calibri"/>
          <w:color w:val="000000" w:themeColor="text1"/>
          <w:lang w:val="en-US"/>
          <w:rPrChange w:id="1771" w:author="Denis Engemann" w:date="2018-04-19T23:07:00Z">
            <w:rPr>
              <w:rFonts w:ascii="Calibri" w:hAnsi="Calibri"/>
              <w:color w:val="000000" w:themeColor="text1"/>
              <w:lang w:val="en-US"/>
            </w:rPr>
          </w:rPrChange>
        </w:rPr>
        <w:t>.</w:t>
      </w:r>
    </w:p>
    <w:p w14:paraId="665059A2" w14:textId="77777777" w:rsidR="008740B0" w:rsidRPr="00CA09EA" w:rsidRDefault="008740B0" w:rsidP="00C76687">
      <w:pPr>
        <w:contextualSpacing/>
        <w:jc w:val="both"/>
        <w:rPr>
          <w:rFonts w:ascii="Calibri" w:hAnsi="Calibri" w:cs="Calibri"/>
          <w:color w:val="000000" w:themeColor="text1"/>
          <w:lang w:val="en-US"/>
          <w:rPrChange w:id="1772" w:author="Denis Engemann" w:date="2018-04-19T23:07:00Z">
            <w:rPr>
              <w:rFonts w:ascii="Calibri" w:hAnsi="Calibri"/>
              <w:color w:val="000000" w:themeColor="text1"/>
              <w:lang w:val="en-US"/>
            </w:rPr>
          </w:rPrChange>
        </w:rPr>
      </w:pPr>
    </w:p>
    <w:p w14:paraId="1A69414C" w14:textId="43593029" w:rsidR="0007509B" w:rsidRPr="00CA09EA" w:rsidRDefault="0007509B" w:rsidP="00C76687">
      <w:pPr>
        <w:contextualSpacing/>
        <w:jc w:val="both"/>
        <w:rPr>
          <w:rFonts w:ascii="Calibri" w:hAnsi="Calibri" w:cs="Calibri"/>
          <w:color w:val="000000" w:themeColor="text1"/>
          <w:lang w:val="en-US"/>
          <w:rPrChange w:id="1773"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74" w:author="Denis Engemann" w:date="2018-04-19T23:07:00Z">
            <w:rPr>
              <w:rFonts w:ascii="Calibri" w:hAnsi="Calibri"/>
              <w:color w:val="000000" w:themeColor="text1"/>
              <w:lang w:val="en-US"/>
            </w:rPr>
          </w:rPrChange>
        </w:rPr>
        <w:t>Real world settings</w:t>
      </w:r>
    </w:p>
    <w:p w14:paraId="51E77248" w14:textId="77777777" w:rsidR="000F478A" w:rsidRPr="00CA09EA" w:rsidRDefault="000F478A" w:rsidP="00C76687">
      <w:pPr>
        <w:contextualSpacing/>
        <w:jc w:val="both"/>
        <w:rPr>
          <w:rFonts w:ascii="Calibri" w:hAnsi="Calibri" w:cs="Calibri"/>
          <w:color w:val="000000" w:themeColor="text1"/>
          <w:lang w:val="en-US"/>
          <w:rPrChange w:id="1775" w:author="Denis Engemann" w:date="2018-04-19T23:07:00Z">
            <w:rPr>
              <w:rFonts w:ascii="Calibri" w:hAnsi="Calibri"/>
              <w:color w:val="000000" w:themeColor="text1"/>
              <w:lang w:val="en-US"/>
            </w:rPr>
          </w:rPrChange>
        </w:rPr>
      </w:pPr>
    </w:p>
    <w:p w14:paraId="20F34D24" w14:textId="722E7676" w:rsidR="004527DF" w:rsidRPr="00CA09EA" w:rsidRDefault="004527DF" w:rsidP="00C76687">
      <w:pPr>
        <w:contextualSpacing/>
        <w:jc w:val="both"/>
        <w:rPr>
          <w:rFonts w:ascii="Calibri" w:hAnsi="Calibri" w:cs="Calibri"/>
          <w:color w:val="000000" w:themeColor="text1"/>
          <w:lang w:val="en-US"/>
          <w:rPrChange w:id="1776"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77" w:author="Denis Engemann" w:date="2018-04-19T23:07:00Z">
            <w:rPr>
              <w:rFonts w:ascii="Calibri" w:hAnsi="Calibri"/>
              <w:color w:val="000000" w:themeColor="text1"/>
              <w:lang w:val="en-US"/>
            </w:rPr>
          </w:rPrChange>
        </w:rPr>
        <w:t>Desire to isolate true effects and extending biomedical knowledge</w:t>
      </w:r>
    </w:p>
    <w:p w14:paraId="59FE402D" w14:textId="77777777" w:rsidR="00ED1481" w:rsidRPr="00CA09EA" w:rsidRDefault="00ED1481" w:rsidP="00C76687">
      <w:pPr>
        <w:contextualSpacing/>
        <w:jc w:val="both"/>
        <w:rPr>
          <w:rFonts w:ascii="Calibri" w:hAnsi="Calibri" w:cs="Calibri"/>
          <w:color w:val="000000" w:themeColor="text1"/>
          <w:lang w:val="en-US"/>
          <w:rPrChange w:id="1778" w:author="Denis Engemann" w:date="2018-04-19T23:07:00Z">
            <w:rPr>
              <w:rFonts w:ascii="Calibri" w:hAnsi="Calibri"/>
              <w:color w:val="000000" w:themeColor="text1"/>
              <w:lang w:val="en-US"/>
            </w:rPr>
          </w:rPrChange>
        </w:rPr>
      </w:pPr>
    </w:p>
    <w:p w14:paraId="5FE81B3F" w14:textId="77777777" w:rsidR="00ED1481" w:rsidRPr="00CA09EA" w:rsidRDefault="00ED1481" w:rsidP="00ED1481">
      <w:pPr>
        <w:contextualSpacing/>
        <w:jc w:val="both"/>
        <w:rPr>
          <w:rFonts w:ascii="Calibri" w:hAnsi="Calibri" w:cs="Calibri"/>
          <w:color w:val="000000" w:themeColor="text1"/>
          <w:lang w:val="en-US"/>
          <w:rPrChange w:id="1779"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80" w:author="Denis Engemann" w:date="2018-04-19T23:07:00Z">
            <w:rPr>
              <w:rFonts w:ascii="Calibri" w:hAnsi="Calibri"/>
              <w:color w:val="000000" w:themeColor="text1"/>
              <w:lang w:val="en-US"/>
            </w:rPr>
          </w:rPrChange>
        </w:rPr>
        <w:t>all four possible cases occur in practice:</w:t>
      </w:r>
    </w:p>
    <w:p w14:paraId="666A3B5E" w14:textId="77777777" w:rsidR="00ED1481" w:rsidRPr="00CA09EA" w:rsidRDefault="00ED1481" w:rsidP="00ED1481">
      <w:pPr>
        <w:contextualSpacing/>
        <w:jc w:val="both"/>
        <w:rPr>
          <w:rFonts w:ascii="Calibri" w:hAnsi="Calibri" w:cs="Calibri"/>
          <w:color w:val="000000" w:themeColor="text1"/>
          <w:lang w:val="en-US"/>
          <w:rPrChange w:id="1781"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82" w:author="Denis Engemann" w:date="2018-04-19T23:07:00Z">
            <w:rPr>
              <w:rFonts w:ascii="Calibri" w:hAnsi="Calibri"/>
              <w:color w:val="000000" w:themeColor="text1"/>
              <w:lang w:val="en-US"/>
            </w:rPr>
          </w:rPrChange>
        </w:rPr>
        <w:t xml:space="preserve">  * significant and predictive</w:t>
      </w:r>
    </w:p>
    <w:p w14:paraId="14746C2E" w14:textId="77777777" w:rsidR="00ED1481" w:rsidRPr="00CA09EA" w:rsidRDefault="00ED1481" w:rsidP="00ED1481">
      <w:pPr>
        <w:contextualSpacing/>
        <w:jc w:val="both"/>
        <w:rPr>
          <w:rFonts w:ascii="Calibri" w:hAnsi="Calibri" w:cs="Calibri"/>
          <w:color w:val="000000" w:themeColor="text1"/>
          <w:lang w:val="en-US"/>
          <w:rPrChange w:id="1783"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84" w:author="Denis Engemann" w:date="2018-04-19T23:07:00Z">
            <w:rPr>
              <w:rFonts w:ascii="Calibri" w:hAnsi="Calibri"/>
              <w:color w:val="000000" w:themeColor="text1"/>
              <w:lang w:val="en-US"/>
            </w:rPr>
          </w:rPrChange>
        </w:rPr>
        <w:t xml:space="preserve">  * significant but not predictive</w:t>
      </w:r>
    </w:p>
    <w:p w14:paraId="5166CAD2" w14:textId="77777777" w:rsidR="00ED1481" w:rsidRPr="00CA09EA" w:rsidRDefault="00ED1481" w:rsidP="00ED1481">
      <w:pPr>
        <w:contextualSpacing/>
        <w:jc w:val="both"/>
        <w:rPr>
          <w:rFonts w:ascii="Calibri" w:hAnsi="Calibri" w:cs="Calibri"/>
          <w:color w:val="000000" w:themeColor="text1"/>
          <w:lang w:val="en-US"/>
          <w:rPrChange w:id="1785"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86" w:author="Denis Engemann" w:date="2018-04-19T23:07:00Z">
            <w:rPr>
              <w:rFonts w:ascii="Calibri" w:hAnsi="Calibri"/>
              <w:color w:val="000000" w:themeColor="text1"/>
              <w:lang w:val="en-US"/>
            </w:rPr>
          </w:rPrChange>
        </w:rPr>
        <w:t xml:space="preserve">  * not significant but predictive</w:t>
      </w:r>
    </w:p>
    <w:p w14:paraId="09F0ED8B" w14:textId="6F7FB746" w:rsidR="00ED1481" w:rsidRPr="00CA09EA" w:rsidRDefault="00ED1481" w:rsidP="00ED1481">
      <w:pPr>
        <w:contextualSpacing/>
        <w:jc w:val="both"/>
        <w:rPr>
          <w:rFonts w:ascii="Calibri" w:hAnsi="Calibri" w:cs="Calibri"/>
          <w:color w:val="000000" w:themeColor="text1"/>
          <w:lang w:val="en-US"/>
          <w:rPrChange w:id="1787" w:author="Denis Engemann" w:date="2018-04-19T23:07:00Z">
            <w:rPr>
              <w:rFonts w:ascii="Calibri" w:hAnsi="Calibri"/>
              <w:color w:val="000000" w:themeColor="text1"/>
              <w:lang w:val="en-US"/>
            </w:rPr>
          </w:rPrChange>
        </w:rPr>
      </w:pPr>
      <w:r w:rsidRPr="00CA09EA">
        <w:rPr>
          <w:rFonts w:ascii="Calibri" w:hAnsi="Calibri" w:cs="Calibri"/>
          <w:color w:val="000000" w:themeColor="text1"/>
          <w:lang w:val="en-US"/>
          <w:rPrChange w:id="1788" w:author="Denis Engemann" w:date="2018-04-19T23:07:00Z">
            <w:rPr>
              <w:rFonts w:ascii="Calibri" w:hAnsi="Calibri"/>
              <w:color w:val="000000" w:themeColor="text1"/>
              <w:lang w:val="en-US"/>
            </w:rPr>
          </w:rPrChange>
        </w:rPr>
        <w:t xml:space="preserve">  * not significant and not predictive</w:t>
      </w:r>
    </w:p>
    <w:p w14:paraId="51285661" w14:textId="77777777" w:rsidR="004527DF" w:rsidRPr="00CA09EA" w:rsidRDefault="004527DF" w:rsidP="00C76687">
      <w:pPr>
        <w:contextualSpacing/>
        <w:jc w:val="both"/>
        <w:rPr>
          <w:rFonts w:ascii="Calibri" w:hAnsi="Calibri" w:cs="Calibri"/>
          <w:color w:val="000000" w:themeColor="text1"/>
          <w:lang w:val="en-US"/>
          <w:rPrChange w:id="1789" w:author="Denis Engemann" w:date="2018-04-19T23:07:00Z">
            <w:rPr>
              <w:rFonts w:ascii="Calibri" w:hAnsi="Calibri"/>
              <w:color w:val="000000" w:themeColor="text1"/>
              <w:lang w:val="en-US"/>
            </w:rPr>
          </w:rPrChange>
        </w:rPr>
      </w:pPr>
    </w:p>
    <w:p w14:paraId="53643BB3" w14:textId="77777777" w:rsidR="00F317EE" w:rsidRPr="00CA09EA" w:rsidRDefault="00F317EE" w:rsidP="00C76687">
      <w:pPr>
        <w:contextualSpacing/>
        <w:jc w:val="both"/>
        <w:rPr>
          <w:rFonts w:ascii="Calibri" w:hAnsi="Calibri" w:cs="Calibri"/>
          <w:color w:val="000000" w:themeColor="text1"/>
          <w:lang w:val="en-US"/>
          <w:rPrChange w:id="1790" w:author="Denis Engemann" w:date="2018-04-19T23:07:00Z">
            <w:rPr>
              <w:rFonts w:ascii="Calibri" w:hAnsi="Calibri"/>
              <w:color w:val="000000" w:themeColor="text1"/>
              <w:lang w:val="en-US"/>
            </w:rPr>
          </w:rPrChange>
        </w:rPr>
      </w:pPr>
    </w:p>
    <w:p w14:paraId="37180FCB" w14:textId="49D4F82D" w:rsidR="000F478A" w:rsidRPr="00CA09EA" w:rsidRDefault="00F317EE" w:rsidP="00C76687">
      <w:pPr>
        <w:contextualSpacing/>
        <w:jc w:val="both"/>
        <w:rPr>
          <w:rFonts w:ascii="Calibri" w:hAnsi="Calibri" w:cs="Calibri"/>
          <w:color w:val="000000" w:themeColor="text1"/>
          <w:u w:val="single"/>
          <w:lang w:val="en-US"/>
          <w:rPrChange w:id="1791" w:author="Denis Engemann" w:date="2018-04-19T23:07:00Z">
            <w:rPr>
              <w:rFonts w:ascii="Calibri" w:hAnsi="Calibri"/>
              <w:color w:val="000000" w:themeColor="text1"/>
              <w:u w:val="single"/>
              <w:lang w:val="en-US"/>
            </w:rPr>
          </w:rPrChange>
        </w:rPr>
      </w:pPr>
      <w:r w:rsidRPr="00CA09EA">
        <w:rPr>
          <w:rFonts w:ascii="Calibri" w:hAnsi="Calibri" w:cs="Calibri"/>
          <w:color w:val="000000" w:themeColor="text1"/>
          <w:u w:val="single"/>
          <w:lang w:val="en-US"/>
          <w:rPrChange w:id="1792" w:author="Denis Engemann" w:date="2018-04-19T23:07:00Z">
            <w:rPr>
              <w:rFonts w:ascii="Calibri" w:hAnsi="Calibri"/>
              <w:color w:val="000000" w:themeColor="text1"/>
              <w:u w:val="single"/>
              <w:lang w:val="en-US"/>
            </w:rPr>
          </w:rPrChange>
        </w:rPr>
        <w:t>IMPORTANCE</w:t>
      </w:r>
    </w:p>
    <w:p w14:paraId="3FF36711" w14:textId="026FCD78" w:rsidR="00332360" w:rsidRPr="001F0B68" w:rsidRDefault="000A2CE7" w:rsidP="00F207D7">
      <w:pPr>
        <w:ind w:firstLine="708"/>
        <w:contextualSpacing/>
        <w:jc w:val="both"/>
        <w:rPr>
          <w:rFonts w:ascii="Calibri" w:hAnsi="Calibri" w:cs="Calibri"/>
          <w:color w:val="000000" w:themeColor="text1"/>
          <w:lang w:val="en-US"/>
        </w:rPr>
      </w:pPr>
      <w:r w:rsidRPr="00CA09EA">
        <w:rPr>
          <w:rFonts w:ascii="Calibri" w:hAnsi="Calibri" w:cs="Calibri"/>
          <w:color w:val="000000" w:themeColor="text1"/>
          <w:lang w:val="en-US"/>
          <w:rPrChange w:id="1793" w:author="Denis Engemann" w:date="2018-04-19T23:07:00Z">
            <w:rPr>
              <w:rFonts w:ascii="Calibri" w:hAnsi="Calibri"/>
              <w:color w:val="000000" w:themeColor="text1"/>
              <w:lang w:val="en-US"/>
            </w:rPr>
          </w:rPrChange>
        </w:rPr>
        <w:t>Most researchers in biology and medicine face questions of data analysis. What does it mean that a v</w:t>
      </w:r>
      <w:r w:rsidR="008C36B9" w:rsidRPr="00CA09EA">
        <w:rPr>
          <w:rFonts w:ascii="Calibri" w:hAnsi="Calibri" w:cs="Calibri"/>
          <w:color w:val="000000" w:themeColor="text1"/>
          <w:lang w:val="en-US"/>
          <w:rPrChange w:id="1794" w:author="Denis Engemann" w:date="2018-04-19T23:07:00Z">
            <w:rPr>
              <w:rFonts w:ascii="Calibri" w:hAnsi="Calibri"/>
              <w:color w:val="000000" w:themeColor="text1"/>
              <w:lang w:val="en-US"/>
            </w:rPr>
          </w:rPrChange>
        </w:rPr>
        <w:t>ariable</w:t>
      </w:r>
      <w:r w:rsidRPr="00CA09EA">
        <w:rPr>
          <w:rFonts w:ascii="Calibri" w:hAnsi="Calibri" w:cs="Calibri"/>
          <w:color w:val="000000" w:themeColor="text1"/>
          <w:lang w:val="en-US"/>
          <w:rPrChange w:id="1795" w:author="Denis Engemann" w:date="2018-04-19T23:07:00Z">
            <w:rPr>
              <w:rFonts w:ascii="Calibri" w:hAnsi="Calibri"/>
              <w:color w:val="000000" w:themeColor="text1"/>
              <w:lang w:val="en-US"/>
            </w:rPr>
          </w:rPrChange>
        </w:rPr>
        <w:t xml:space="preserve"> is ‘important’</w:t>
      </w:r>
      <w:r w:rsidR="00F207D7" w:rsidRPr="00CA09EA">
        <w:rPr>
          <w:rFonts w:ascii="Calibri" w:hAnsi="Calibri" w:cs="Calibri"/>
          <w:color w:val="000000" w:themeColor="text1"/>
          <w:lang w:val="en-US"/>
          <w:rPrChange w:id="1796" w:author="Denis Engemann" w:date="2018-04-19T23:07:00Z">
            <w:rPr>
              <w:rFonts w:ascii="Calibri" w:hAnsi="Calibri"/>
              <w:color w:val="000000" w:themeColor="text1"/>
              <w:lang w:val="en-US"/>
            </w:rPr>
          </w:rPrChange>
        </w:rPr>
        <w:t xml:space="preserve"> or not</w:t>
      </w:r>
      <w:r w:rsidRPr="00CA09EA">
        <w:rPr>
          <w:rFonts w:ascii="Calibri" w:hAnsi="Calibri" w:cs="Calibri"/>
          <w:color w:val="000000" w:themeColor="text1"/>
          <w:lang w:val="en-US"/>
          <w:rPrChange w:id="1797" w:author="Denis Engemann" w:date="2018-04-19T23:07:00Z">
            <w:rPr>
              <w:rFonts w:ascii="Calibri" w:hAnsi="Calibri"/>
              <w:color w:val="000000" w:themeColor="text1"/>
              <w:lang w:val="en-US"/>
            </w:rPr>
          </w:rPrChange>
        </w:rPr>
        <w:t>?</w:t>
      </w:r>
      <w:r w:rsidR="00F207D7" w:rsidRPr="00CA09EA">
        <w:rPr>
          <w:rFonts w:ascii="Calibri" w:hAnsi="Calibri" w:cs="Calibri"/>
          <w:color w:val="000000" w:themeColor="text1"/>
          <w:lang w:val="en-US"/>
          <w:rPrChange w:id="1798" w:author="Denis Engemann" w:date="2018-04-19T23:07:00Z">
            <w:rPr>
              <w:rFonts w:ascii="Calibri" w:hAnsi="Calibri"/>
              <w:color w:val="000000" w:themeColor="text1"/>
              <w:lang w:val="en-US"/>
            </w:rPr>
          </w:rPrChange>
        </w:rPr>
        <w:t xml:space="preserve"> </w:t>
      </w:r>
      <w:r w:rsidR="006400B3" w:rsidRPr="00CA09EA">
        <w:rPr>
          <w:rFonts w:ascii="Calibri" w:hAnsi="Calibri" w:cs="Calibri"/>
          <w:color w:val="000000" w:themeColor="text1"/>
          <w:lang w:val="en-US"/>
          <w:rPrChange w:id="1799" w:author="Denis Engemann" w:date="2018-04-19T23:07:00Z">
            <w:rPr>
              <w:rFonts w:ascii="Calibri" w:hAnsi="Calibri"/>
              <w:color w:val="000000" w:themeColor="text1"/>
              <w:lang w:val="en-US"/>
            </w:rPr>
          </w:rPrChange>
        </w:rPr>
        <w:t>S</w:t>
      </w:r>
      <w:r w:rsidR="008D1056" w:rsidRPr="00CA09EA">
        <w:rPr>
          <w:rFonts w:ascii="Calibri" w:hAnsi="Calibri" w:cs="Calibri"/>
          <w:color w:val="000000" w:themeColor="text1"/>
          <w:lang w:val="en-US"/>
          <w:rPrChange w:id="1800" w:author="Denis Engemann" w:date="2018-04-19T23:07:00Z">
            <w:rPr>
              <w:rFonts w:ascii="Calibri" w:hAnsi="Calibri"/>
              <w:color w:val="000000" w:themeColor="text1"/>
              <w:lang w:val="en-US"/>
            </w:rPr>
          </w:rPrChange>
        </w:rPr>
        <w:t>tatistical s</w:t>
      </w:r>
      <w:r w:rsidR="006400B3" w:rsidRPr="00CA09EA">
        <w:rPr>
          <w:rFonts w:ascii="Calibri" w:hAnsi="Calibri" w:cs="Calibri"/>
          <w:color w:val="000000" w:themeColor="text1"/>
          <w:lang w:val="en-US"/>
          <w:rPrChange w:id="1801" w:author="Denis Engemann" w:date="2018-04-19T23:07:00Z">
            <w:rPr>
              <w:rFonts w:ascii="Calibri" w:hAnsi="Calibri"/>
              <w:color w:val="000000" w:themeColor="text1"/>
              <w:lang w:val="en-US"/>
            </w:rPr>
          </w:rPrChange>
        </w:rPr>
        <w:t>ignifi</w:t>
      </w:r>
      <w:r w:rsidR="008D1056" w:rsidRPr="00CA09EA">
        <w:rPr>
          <w:rFonts w:ascii="Calibri" w:hAnsi="Calibri" w:cs="Calibri"/>
          <w:color w:val="000000" w:themeColor="text1"/>
          <w:lang w:val="en-US"/>
          <w:rPrChange w:id="1802" w:author="Denis Engemann" w:date="2018-04-19T23:07:00Z">
            <w:rPr>
              <w:rFonts w:ascii="Calibri" w:hAnsi="Calibri"/>
              <w:color w:val="000000" w:themeColor="text1"/>
              <w:lang w:val="en-US"/>
            </w:rPr>
          </w:rPrChange>
        </w:rPr>
        <w:t xml:space="preserve">cance </w:t>
      </w:r>
      <w:r w:rsidR="0042596B" w:rsidRPr="00CA09EA">
        <w:rPr>
          <w:rFonts w:ascii="Calibri" w:hAnsi="Calibri" w:cs="Calibri"/>
          <w:color w:val="000000" w:themeColor="text1"/>
          <w:lang w:val="en-US"/>
          <w:rPrChange w:id="1803" w:author="Denis Engemann" w:date="2018-04-19T23:07:00Z">
            <w:rPr>
              <w:rFonts w:ascii="Calibri" w:hAnsi="Calibri"/>
              <w:color w:val="000000" w:themeColor="text1"/>
              <w:lang w:val="en-US"/>
            </w:rPr>
          </w:rPrChange>
        </w:rPr>
        <w:t>was determined by whether an input measure</w:t>
      </w:r>
      <w:r w:rsidR="0060599A" w:rsidRPr="00CA09EA">
        <w:rPr>
          <w:rFonts w:ascii="Calibri" w:hAnsi="Calibri" w:cs="Calibri"/>
          <w:color w:val="000000" w:themeColor="text1"/>
          <w:lang w:val="en-US"/>
          <w:rPrChange w:id="1804" w:author="Denis Engemann" w:date="2018-04-19T23:07:00Z">
            <w:rPr>
              <w:rFonts w:ascii="Calibri" w:hAnsi="Calibri"/>
              <w:color w:val="000000" w:themeColor="text1"/>
              <w:lang w:val="en-US"/>
            </w:rPr>
          </w:rPrChange>
        </w:rPr>
        <w:t xml:space="preserve"> </w:t>
      </w:r>
      <w:r w:rsidR="0042596B" w:rsidRPr="00CA09EA">
        <w:rPr>
          <w:rFonts w:ascii="Calibri" w:hAnsi="Calibri" w:cs="Calibri"/>
          <w:color w:val="000000" w:themeColor="text1"/>
          <w:lang w:val="en-US"/>
          <w:rPrChange w:id="1805" w:author="Denis Engemann" w:date="2018-04-19T23:07:00Z">
            <w:rPr>
              <w:rFonts w:ascii="Calibri" w:hAnsi="Calibri"/>
              <w:color w:val="000000" w:themeColor="text1"/>
              <w:lang w:val="en-US"/>
            </w:rPr>
          </w:rPrChange>
        </w:rPr>
        <w:t xml:space="preserve">would take the </w:t>
      </w:r>
      <w:r w:rsidR="0060599A" w:rsidRPr="00CA09EA">
        <w:rPr>
          <w:rFonts w:ascii="Calibri" w:hAnsi="Calibri" w:cs="Calibri"/>
          <w:color w:val="000000" w:themeColor="text1"/>
          <w:lang w:val="en-US"/>
          <w:rPrChange w:id="1806" w:author="Denis Engemann" w:date="2018-04-19T23:07:00Z">
            <w:rPr>
              <w:rFonts w:ascii="Calibri" w:hAnsi="Calibri"/>
              <w:color w:val="000000" w:themeColor="text1"/>
              <w:lang w:val="en-US"/>
            </w:rPr>
          </w:rPrChange>
        </w:rPr>
        <w:t xml:space="preserve">actually </w:t>
      </w:r>
      <w:r w:rsidR="0042596B" w:rsidRPr="00CA09EA">
        <w:rPr>
          <w:rFonts w:ascii="Calibri" w:hAnsi="Calibri" w:cs="Calibri"/>
          <w:color w:val="000000" w:themeColor="text1"/>
          <w:lang w:val="en-US"/>
          <w:rPrChange w:id="1807" w:author="Denis Engemann" w:date="2018-04-19T23:07:00Z">
            <w:rPr>
              <w:rFonts w:ascii="Calibri" w:hAnsi="Calibri"/>
              <w:color w:val="000000" w:themeColor="text1"/>
              <w:lang w:val="en-US"/>
            </w:rPr>
          </w:rPrChange>
        </w:rPr>
        <w:t xml:space="preserve">obtained value </w:t>
      </w:r>
      <w:r w:rsidR="001172A2" w:rsidRPr="00CA09EA">
        <w:rPr>
          <w:rFonts w:ascii="Calibri" w:hAnsi="Calibri" w:cs="Calibri"/>
          <w:color w:val="000000" w:themeColor="text1"/>
          <w:lang w:val="en-US"/>
          <w:rPrChange w:id="1808" w:author="Denis Engemann" w:date="2018-04-19T23:07:00Z">
            <w:rPr>
              <w:rFonts w:ascii="Calibri" w:hAnsi="Calibri"/>
              <w:color w:val="000000" w:themeColor="text1"/>
              <w:lang w:val="en-US"/>
            </w:rPr>
          </w:rPrChange>
        </w:rPr>
        <w:t xml:space="preserve">at least </w:t>
      </w:r>
      <w:r w:rsidR="0042596B" w:rsidRPr="00CA09EA">
        <w:rPr>
          <w:rFonts w:ascii="Calibri" w:hAnsi="Calibri" w:cs="Calibri"/>
          <w:color w:val="000000" w:themeColor="text1"/>
          <w:lang w:val="en-US"/>
          <w:rPrChange w:id="1809" w:author="Denis Engemann" w:date="2018-04-19T23:07:00Z">
            <w:rPr>
              <w:rFonts w:ascii="Calibri" w:hAnsi="Calibri"/>
              <w:color w:val="000000" w:themeColor="text1"/>
              <w:lang w:val="en-US"/>
            </w:rPr>
          </w:rPrChange>
        </w:rPr>
        <w:t>19 out of 20 times</w:t>
      </w:r>
      <w:r w:rsidR="0060599A" w:rsidRPr="00CA09EA">
        <w:rPr>
          <w:rFonts w:ascii="Calibri" w:hAnsi="Calibri" w:cs="Calibri"/>
          <w:color w:val="000000" w:themeColor="text1"/>
          <w:lang w:val="en-US"/>
          <w:rPrChange w:id="1810" w:author="Denis Engemann" w:date="2018-04-19T23:07:00Z">
            <w:rPr>
              <w:rFonts w:ascii="Calibri" w:hAnsi="Calibri"/>
              <w:color w:val="000000" w:themeColor="text1"/>
              <w:lang w:val="en-US"/>
            </w:rPr>
          </w:rPrChange>
        </w:rPr>
        <w:t xml:space="preserve"> if its impact on the outcome is not important</w:t>
      </w:r>
      <w:r w:rsidR="006400B3" w:rsidRPr="00CA09EA">
        <w:rPr>
          <w:rFonts w:ascii="Calibri" w:hAnsi="Calibri" w:cs="Calibri"/>
          <w:color w:val="000000" w:themeColor="text1"/>
          <w:lang w:val="en-US"/>
          <w:rPrChange w:id="1811" w:author="Denis Engemann" w:date="2018-04-19T23:07:00Z">
            <w:rPr>
              <w:rFonts w:ascii="Calibri" w:hAnsi="Calibri"/>
              <w:color w:val="000000" w:themeColor="text1"/>
              <w:lang w:val="en-US"/>
            </w:rPr>
          </w:rPrChange>
        </w:rPr>
        <w:t>.</w:t>
      </w:r>
      <w:r w:rsidR="00134417" w:rsidRPr="00CA09EA">
        <w:rPr>
          <w:rFonts w:ascii="Calibri" w:hAnsi="Calibri" w:cs="Calibri"/>
          <w:color w:val="000000" w:themeColor="text1"/>
          <w:lang w:val="en-US"/>
          <w:rPrChange w:id="1812" w:author="Denis Engemann" w:date="2018-04-19T23:07:00Z">
            <w:rPr>
              <w:rFonts w:ascii="Calibri" w:hAnsi="Calibri"/>
              <w:color w:val="000000" w:themeColor="text1"/>
              <w:lang w:val="en-US"/>
            </w:rPr>
          </w:rPrChange>
        </w:rPr>
        <w:t xml:space="preserve"> </w:t>
      </w:r>
      <w:r w:rsidR="008478D1" w:rsidRPr="00CA09EA">
        <w:rPr>
          <w:rFonts w:ascii="Calibri" w:hAnsi="Calibri" w:cs="Calibri"/>
          <w:color w:val="000000" w:themeColor="text1"/>
          <w:lang w:val="en-US"/>
          <w:rPrChange w:id="1813" w:author="Denis Engemann" w:date="2018-04-19T23:07:00Z">
            <w:rPr>
              <w:rFonts w:ascii="Calibri" w:hAnsi="Calibri"/>
              <w:color w:val="000000" w:themeColor="text1"/>
              <w:lang w:val="en-US"/>
            </w:rPr>
          </w:rPrChange>
        </w:rPr>
        <w:t>A</w:t>
      </w:r>
      <w:r w:rsidR="008F4632" w:rsidRPr="00CA09EA">
        <w:rPr>
          <w:rFonts w:ascii="Calibri" w:hAnsi="Calibri" w:cs="Calibri"/>
          <w:color w:val="000000" w:themeColor="text1"/>
          <w:lang w:val="en-US"/>
          <w:rPrChange w:id="1814" w:author="Denis Engemann" w:date="2018-04-19T23:07:00Z">
            <w:rPr>
              <w:rFonts w:ascii="Calibri" w:hAnsi="Calibri"/>
              <w:color w:val="000000" w:themeColor="text1"/>
              <w:lang w:val="en-US"/>
            </w:rPr>
          </w:rPrChange>
        </w:rPr>
        <w:t>n</w:t>
      </w:r>
      <w:r w:rsidR="008478D1" w:rsidRPr="00CA09EA">
        <w:rPr>
          <w:rFonts w:ascii="Calibri" w:hAnsi="Calibri" w:cs="Calibri"/>
          <w:color w:val="000000" w:themeColor="text1"/>
          <w:lang w:val="en-US"/>
          <w:rPrChange w:id="1815" w:author="Denis Engemann" w:date="2018-04-19T23:07:00Z">
            <w:rPr>
              <w:rFonts w:ascii="Calibri" w:hAnsi="Calibri"/>
              <w:color w:val="000000" w:themeColor="text1"/>
              <w:lang w:val="en-US"/>
            </w:rPr>
          </w:rPrChange>
        </w:rPr>
        <w:t xml:space="preserve"> </w:t>
      </w:r>
      <w:r w:rsidR="008F4632" w:rsidRPr="00CA09EA">
        <w:rPr>
          <w:rFonts w:ascii="Calibri" w:hAnsi="Calibri" w:cs="Calibri"/>
          <w:color w:val="000000" w:themeColor="text1"/>
          <w:lang w:val="en-US"/>
          <w:rPrChange w:id="1816" w:author="Denis Engemann" w:date="2018-04-19T23:07:00Z">
            <w:rPr>
              <w:rFonts w:ascii="Calibri" w:hAnsi="Calibri"/>
              <w:color w:val="000000" w:themeColor="text1"/>
              <w:lang w:val="en-US"/>
            </w:rPr>
          </w:rPrChange>
        </w:rPr>
        <w:t>official</w:t>
      </w:r>
      <w:r w:rsidR="008478D1" w:rsidRPr="00CA09EA">
        <w:rPr>
          <w:rFonts w:ascii="Calibri" w:hAnsi="Calibri" w:cs="Calibri"/>
          <w:color w:val="000000" w:themeColor="text1"/>
          <w:lang w:val="en-US"/>
          <w:rPrChange w:id="1817" w:author="Denis Engemann" w:date="2018-04-19T23:07:00Z">
            <w:rPr>
              <w:rFonts w:ascii="Calibri" w:hAnsi="Calibri"/>
              <w:color w:val="000000" w:themeColor="text1"/>
              <w:lang w:val="en-US"/>
            </w:rPr>
          </w:rPrChange>
        </w:rPr>
        <w:t xml:space="preserve"> report of the American Statistical Association </w:t>
      </w:r>
      <w:r w:rsidR="00103EF4" w:rsidRPr="00CA09EA">
        <w:rPr>
          <w:rFonts w:ascii="Calibri" w:hAnsi="Calibri" w:cs="Calibri"/>
          <w:color w:val="000000" w:themeColor="text1"/>
          <w:lang w:val="en-US"/>
          <w:rPrChange w:id="1818" w:author="Denis Engemann" w:date="2018-04-19T23:07:00Z">
            <w:rPr>
              <w:rFonts w:ascii="Calibri" w:hAnsi="Calibri"/>
              <w:color w:val="000000" w:themeColor="text1"/>
              <w:lang w:val="en-US"/>
            </w:rPr>
          </w:rPrChange>
        </w:rPr>
        <w:t xml:space="preserve">(ASA) </w:t>
      </w:r>
      <w:r w:rsidR="008478D1" w:rsidRPr="00CA09EA">
        <w:rPr>
          <w:rFonts w:ascii="Calibri" w:hAnsi="Calibri" w:cs="Calibri"/>
          <w:color w:val="000000" w:themeColor="text1"/>
          <w:lang w:val="en-US"/>
          <w:rPrChange w:id="1819" w:author="Denis Engemann" w:date="2018-04-19T23:07:00Z">
            <w:rPr>
              <w:rFonts w:ascii="Calibri" w:hAnsi="Calibri"/>
              <w:color w:val="000000" w:themeColor="text1"/>
              <w:lang w:val="en-US"/>
            </w:rPr>
          </w:rPrChange>
        </w:rPr>
        <w:t xml:space="preserve">emphasized that “Statistical significance is not equivalent to scientific, human, or economic significance” </w:t>
      </w:r>
      <w:r w:rsidR="00834D68"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820" w:author="Denis Engemann" w:date="2018-04-19T23:07:00Z">
            <w:rPr>
              <w:rFonts w:ascii="Calibri" w:hAnsi="Calibri"/>
              <w:color w:val="000000" w:themeColor="text1"/>
              <w:lang w:val="en-US"/>
            </w:rPr>
          </w:rPrChange>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CA09EA">
        <w:rPr>
          <w:rFonts w:ascii="Calibri" w:hAnsi="Calibri" w:cs="Calibri"/>
          <w:color w:val="000000" w:themeColor="text1"/>
          <w:lang w:val="en-US"/>
          <w:rPrChange w:id="1821"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822" w:author="Denis Engemann" w:date="2018-04-19T23:07:00Z">
            <w:rPr/>
          </w:rPrChange>
        </w:rPr>
        <w:fldChar w:fldCharType="begin"/>
      </w:r>
      <w:r w:rsidR="00690732" w:rsidRPr="00CA09EA">
        <w:rPr>
          <w:rFonts w:ascii="Calibri" w:hAnsi="Calibri" w:cs="Calibri"/>
          <w:lang w:val="en-US"/>
          <w:rPrChange w:id="1823" w:author="Denis Engemann" w:date="2018-04-19T23:07:00Z">
            <w:rPr/>
          </w:rPrChange>
        </w:rPr>
        <w:instrText xml:space="preserve"> HYPERLINK \l "_ENREF_29" \o "Wasserstein, 2016 #6823" </w:instrText>
      </w:r>
      <w:r w:rsidR="00690732" w:rsidRPr="00CA09EA">
        <w:rPr>
          <w:rFonts w:ascii="Calibri" w:hAnsi="Calibri" w:cs="Calibri"/>
          <w:rPrChange w:id="1824" w:author="Denis Engemann" w:date="2018-04-19T23:07:00Z">
            <w:rPr/>
          </w:rPrChange>
        </w:rPr>
        <w:fldChar w:fldCharType="separate"/>
      </w:r>
      <w:r w:rsidR="007646E0" w:rsidRPr="00CA09EA">
        <w:rPr>
          <w:rFonts w:ascii="Calibri" w:hAnsi="Calibri" w:cs="Calibri"/>
          <w:noProof/>
          <w:color w:val="000000" w:themeColor="text1"/>
          <w:lang w:val="en-US"/>
          <w:rPrChange w:id="1825" w:author="Denis Engemann" w:date="2018-04-19T23:07:00Z">
            <w:rPr>
              <w:rFonts w:ascii="Calibri" w:hAnsi="Calibri"/>
              <w:noProof/>
              <w:color w:val="000000" w:themeColor="text1"/>
              <w:lang w:val="en-US"/>
            </w:rPr>
          </w:rPrChange>
        </w:rPr>
        <w:t>29</w:t>
      </w:r>
      <w:r w:rsidR="00690732" w:rsidRPr="00CA09EA">
        <w:rPr>
          <w:rFonts w:ascii="Calibri" w:hAnsi="Calibri" w:cs="Calibri"/>
          <w:noProof/>
          <w:color w:val="000000" w:themeColor="text1"/>
          <w:lang w:val="en-US"/>
          <w:rPrChange w:id="1826"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834D68" w:rsidRPr="001F0B68">
        <w:rPr>
          <w:rFonts w:ascii="Calibri" w:hAnsi="Calibri" w:cs="Calibri"/>
          <w:color w:val="000000" w:themeColor="text1"/>
          <w:lang w:val="en-US"/>
        </w:rPr>
        <w:fldChar w:fldCharType="end"/>
      </w:r>
      <w:r w:rsidR="008478D1" w:rsidRPr="00CA09EA">
        <w:rPr>
          <w:rFonts w:ascii="Calibri" w:hAnsi="Calibri" w:cs="Calibri"/>
          <w:color w:val="000000" w:themeColor="text1"/>
          <w:lang w:val="en-US"/>
        </w:rPr>
        <w:t>.</w:t>
      </w:r>
      <w:r w:rsidR="00146E41" w:rsidRPr="001F0B68">
        <w:rPr>
          <w:rFonts w:ascii="Calibri" w:hAnsi="Calibri" w:cs="Calibri"/>
          <w:color w:val="000000" w:themeColor="text1"/>
          <w:lang w:val="en-US"/>
        </w:rPr>
        <w:t xml:space="preserve"> </w:t>
      </w:r>
      <w:r w:rsidR="008F4632" w:rsidRPr="001F0B68">
        <w:rPr>
          <w:rFonts w:ascii="Calibri" w:hAnsi="Calibri" w:cs="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sidRPr="007E1A4E">
        <w:rPr>
          <w:rFonts w:ascii="Calibri" w:hAnsi="Calibri" w:cs="Calibri"/>
          <w:color w:val="000000" w:themeColor="text1"/>
          <w:lang w:val="en-US"/>
        </w:rPr>
        <w:t xml:space="preserve"> </w:t>
      </w:r>
      <w:r w:rsidR="00DE7261" w:rsidRPr="007E1A4E">
        <w:rPr>
          <w:rFonts w:ascii="Calibri" w:eastAsia="Times New Roman" w:hAnsi="Calibri" w:cs="Calibri"/>
          <w:bCs/>
          <w:color w:val="000000" w:themeColor="text1"/>
          <w:shd w:val="clear" w:color="auto" w:fill="FFFFFF"/>
          <w:lang w:val="en-US"/>
        </w:rPr>
        <w:t xml:space="preserve">In </w:t>
      </w:r>
      <w:r w:rsidR="00A67824" w:rsidRPr="00E40B1A">
        <w:rPr>
          <w:rFonts w:ascii="Calibri" w:eastAsia="Times New Roman" w:hAnsi="Calibri" w:cs="Calibri"/>
          <w:bCs/>
          <w:color w:val="000000" w:themeColor="text1"/>
          <w:shd w:val="clear" w:color="auto" w:fill="FFFFFF"/>
          <w:lang w:val="en-US"/>
        </w:rPr>
        <w:t>a similar</w:t>
      </w:r>
      <w:r w:rsidR="00DE7261" w:rsidRPr="00E40B1A">
        <w:rPr>
          <w:rFonts w:ascii="Calibri" w:eastAsia="Times New Roman" w:hAnsi="Calibri" w:cs="Calibri"/>
          <w:bCs/>
          <w:color w:val="000000" w:themeColor="text1"/>
          <w:shd w:val="clear" w:color="auto" w:fill="FFFFFF"/>
          <w:lang w:val="en-US"/>
        </w:rPr>
        <w:t xml:space="preserve"> vein</w:t>
      </w:r>
      <w:r w:rsidR="00D50052" w:rsidRPr="00D65718">
        <w:rPr>
          <w:rFonts w:ascii="Calibri" w:eastAsia="Times New Roman" w:hAnsi="Calibri" w:cs="Calibri"/>
          <w:bCs/>
          <w:color w:val="000000" w:themeColor="text1"/>
          <w:shd w:val="clear" w:color="auto" w:fill="FFFFFF"/>
          <w:lang w:val="en-US"/>
        </w:rPr>
        <w:t xml:space="preserve">, there is </w:t>
      </w:r>
      <w:r w:rsidR="00D50052" w:rsidRPr="00CA09EA">
        <w:rPr>
          <w:rFonts w:ascii="Calibri" w:eastAsia="Times New Roman" w:hAnsi="Calibri" w:cs="Calibri"/>
          <w:bCs/>
          <w:color w:val="000000" w:themeColor="text1"/>
          <w:shd w:val="clear" w:color="auto" w:fill="FFFFFF"/>
          <w:lang w:val="en-US"/>
          <w:rPrChange w:id="1827" w:author="Denis Engemann" w:date="2018-04-19T23:07:00Z">
            <w:rPr>
              <w:rFonts w:ascii="Calibri" w:eastAsia="Times New Roman" w:hAnsi="Calibri" w:cs="Arial"/>
              <w:bCs/>
              <w:color w:val="000000" w:themeColor="text1"/>
              <w:shd w:val="clear" w:color="auto" w:fill="FFFFFF"/>
              <w:lang w:val="en-US"/>
            </w:rPr>
          </w:rPrChange>
        </w:rPr>
        <w:t xml:space="preserve">accumulating evidence from the </w:t>
      </w:r>
      <w:r w:rsidR="00DE7261" w:rsidRPr="00CA09EA">
        <w:rPr>
          <w:rFonts w:ascii="Calibri" w:eastAsia="Times New Roman" w:hAnsi="Calibri" w:cs="Calibri"/>
          <w:bCs/>
          <w:color w:val="000000" w:themeColor="text1"/>
          <w:shd w:val="clear" w:color="auto" w:fill="FFFFFF"/>
          <w:lang w:val="en-US"/>
          <w:rPrChange w:id="1828" w:author="Denis Engemann" w:date="2018-04-19T23:07:00Z">
            <w:rPr>
              <w:rFonts w:ascii="Calibri" w:eastAsia="Times New Roman" w:hAnsi="Calibri" w:cs="Arial"/>
              <w:bCs/>
              <w:color w:val="000000" w:themeColor="text1"/>
              <w:shd w:val="clear" w:color="auto" w:fill="FFFFFF"/>
              <w:lang w:val="en-US"/>
            </w:rPr>
          </w:rPrChange>
        </w:rPr>
        <w:t>current</w:t>
      </w:r>
      <w:r w:rsidR="00D50052" w:rsidRPr="00CA09EA">
        <w:rPr>
          <w:rFonts w:ascii="Calibri" w:eastAsia="Times New Roman" w:hAnsi="Calibri" w:cs="Calibri"/>
          <w:bCs/>
          <w:color w:val="000000" w:themeColor="text1"/>
          <w:shd w:val="clear" w:color="auto" w:fill="FFFFFF"/>
          <w:lang w:val="en-US"/>
          <w:rPrChange w:id="1829" w:author="Denis Engemann" w:date="2018-04-19T23:07:00Z">
            <w:rPr>
              <w:rFonts w:ascii="Calibri" w:eastAsia="Times New Roman" w:hAnsi="Calibri" w:cs="Arial"/>
              <w:bCs/>
              <w:color w:val="000000" w:themeColor="text1"/>
              <w:shd w:val="clear" w:color="auto" w:fill="FFFFFF"/>
              <w:lang w:val="en-US"/>
            </w:rPr>
          </w:rPrChange>
        </w:rPr>
        <w:t xml:space="preserve"> replication crisis in psychology that </w:t>
      </w:r>
      <w:r w:rsidR="00DE7261" w:rsidRPr="00CA09EA">
        <w:rPr>
          <w:rFonts w:ascii="Calibri" w:eastAsia="Times New Roman" w:hAnsi="Calibri" w:cs="Calibri"/>
          <w:bCs/>
          <w:color w:val="000000" w:themeColor="text1"/>
          <w:shd w:val="clear" w:color="auto" w:fill="FFFFFF"/>
          <w:lang w:val="en-US"/>
          <w:rPrChange w:id="1830" w:author="Denis Engemann" w:date="2018-04-19T23:07:00Z">
            <w:rPr>
              <w:rFonts w:ascii="Calibri" w:eastAsia="Times New Roman" w:hAnsi="Calibri" w:cs="Arial"/>
              <w:bCs/>
              <w:color w:val="000000" w:themeColor="text1"/>
              <w:shd w:val="clear" w:color="auto" w:fill="FFFFFF"/>
              <w:lang w:val="en-US"/>
            </w:rPr>
          </w:rPrChange>
        </w:rPr>
        <w:t>significant</w:t>
      </w:r>
      <w:r w:rsidR="00D50052" w:rsidRPr="00CA09EA">
        <w:rPr>
          <w:rFonts w:ascii="Calibri" w:eastAsia="Times New Roman" w:hAnsi="Calibri" w:cs="Calibri"/>
          <w:bCs/>
          <w:color w:val="000000" w:themeColor="text1"/>
          <w:shd w:val="clear" w:color="auto" w:fill="FFFFFF"/>
          <w:lang w:val="en-US"/>
          <w:rPrChange w:id="1831" w:author="Denis Engemann" w:date="2018-04-19T23:07:00Z">
            <w:rPr>
              <w:rFonts w:ascii="Calibri" w:eastAsia="Times New Roman" w:hAnsi="Calibri" w:cs="Arial"/>
              <w:bCs/>
              <w:color w:val="000000" w:themeColor="text1"/>
              <w:shd w:val="clear" w:color="auto" w:fill="FFFFFF"/>
              <w:lang w:val="en-US"/>
            </w:rPr>
          </w:rPrChange>
        </w:rPr>
        <w:t xml:space="preserve"> results </w:t>
      </w:r>
      <w:r w:rsidR="00DE7261" w:rsidRPr="00CA09EA">
        <w:rPr>
          <w:rFonts w:ascii="Calibri" w:eastAsia="Times New Roman" w:hAnsi="Calibri" w:cs="Calibri"/>
          <w:bCs/>
          <w:color w:val="000000" w:themeColor="text1"/>
          <w:shd w:val="clear" w:color="auto" w:fill="FFFFFF"/>
          <w:lang w:val="en-US"/>
          <w:rPrChange w:id="1832" w:author="Denis Engemann" w:date="2018-04-19T23:07:00Z">
            <w:rPr>
              <w:rFonts w:ascii="Calibri" w:eastAsia="Times New Roman" w:hAnsi="Calibri" w:cs="Arial"/>
              <w:bCs/>
              <w:color w:val="000000" w:themeColor="text1"/>
              <w:shd w:val="clear" w:color="auto" w:fill="FFFFFF"/>
              <w:lang w:val="en-US"/>
            </w:rPr>
          </w:rPrChange>
        </w:rPr>
        <w:t xml:space="preserve">published in a scientific paper </w:t>
      </w:r>
      <w:r w:rsidR="00F207D7" w:rsidRPr="00CA09EA">
        <w:rPr>
          <w:rFonts w:ascii="Calibri" w:eastAsia="Times New Roman" w:hAnsi="Calibri" w:cs="Calibri"/>
          <w:bCs/>
          <w:color w:val="000000" w:themeColor="text1"/>
          <w:shd w:val="clear" w:color="auto" w:fill="FFFFFF"/>
          <w:lang w:val="en-US"/>
          <w:rPrChange w:id="1833" w:author="Denis Engemann" w:date="2018-04-19T23:07:00Z">
            <w:rPr>
              <w:rFonts w:ascii="Calibri" w:eastAsia="Times New Roman" w:hAnsi="Calibri" w:cs="Arial"/>
              <w:bCs/>
              <w:color w:val="000000" w:themeColor="text1"/>
              <w:shd w:val="clear" w:color="auto" w:fill="FFFFFF"/>
              <w:lang w:val="en-US"/>
            </w:rPr>
          </w:rPrChange>
        </w:rPr>
        <w:t xml:space="preserve">are </w:t>
      </w:r>
      <w:r w:rsidR="00A67824" w:rsidRPr="00CA09EA">
        <w:rPr>
          <w:rFonts w:ascii="Calibri" w:eastAsia="Times New Roman" w:hAnsi="Calibri" w:cs="Calibri"/>
          <w:bCs/>
          <w:color w:val="000000" w:themeColor="text1"/>
          <w:shd w:val="clear" w:color="auto" w:fill="FFFFFF"/>
          <w:lang w:val="en-US"/>
          <w:rPrChange w:id="1834" w:author="Denis Engemann" w:date="2018-04-19T23:07:00Z">
            <w:rPr>
              <w:rFonts w:ascii="Calibri" w:eastAsia="Times New Roman" w:hAnsi="Calibri" w:cs="Arial"/>
              <w:bCs/>
              <w:color w:val="000000" w:themeColor="text1"/>
              <w:shd w:val="clear" w:color="auto" w:fill="FFFFFF"/>
              <w:lang w:val="en-US"/>
            </w:rPr>
          </w:rPrChange>
        </w:rPr>
        <w:t>in many cases</w:t>
      </w:r>
      <w:r w:rsidR="00F207D7" w:rsidRPr="00CA09EA">
        <w:rPr>
          <w:rFonts w:ascii="Calibri" w:eastAsia="Times New Roman" w:hAnsi="Calibri" w:cs="Calibri"/>
          <w:bCs/>
          <w:color w:val="000000" w:themeColor="text1"/>
          <w:shd w:val="clear" w:color="auto" w:fill="FFFFFF"/>
          <w:lang w:val="en-US"/>
          <w:rPrChange w:id="1835" w:author="Denis Engemann" w:date="2018-04-19T23:07:00Z">
            <w:rPr>
              <w:rFonts w:ascii="Calibri" w:eastAsia="Times New Roman" w:hAnsi="Calibri" w:cs="Arial"/>
              <w:bCs/>
              <w:color w:val="000000" w:themeColor="text1"/>
              <w:shd w:val="clear" w:color="auto" w:fill="FFFFFF"/>
              <w:lang w:val="en-US"/>
            </w:rPr>
          </w:rPrChange>
        </w:rPr>
        <w:t xml:space="preserve"> not substantiated </w:t>
      </w:r>
      <w:r w:rsidR="00D50052" w:rsidRPr="00CA09EA">
        <w:rPr>
          <w:rFonts w:ascii="Calibri" w:eastAsia="Times New Roman" w:hAnsi="Calibri" w:cs="Calibri"/>
          <w:bCs/>
          <w:color w:val="000000" w:themeColor="text1"/>
          <w:shd w:val="clear" w:color="auto" w:fill="FFFFFF"/>
          <w:lang w:val="en-US"/>
          <w:rPrChange w:id="1836" w:author="Denis Engemann" w:date="2018-04-19T23:07:00Z">
            <w:rPr>
              <w:rFonts w:ascii="Calibri" w:eastAsia="Times New Roman" w:hAnsi="Calibri" w:cs="Arial"/>
              <w:bCs/>
              <w:color w:val="000000" w:themeColor="text1"/>
              <w:shd w:val="clear" w:color="auto" w:fill="FFFFFF"/>
              <w:lang w:val="en-US"/>
            </w:rPr>
          </w:rPrChange>
        </w:rPr>
        <w:t xml:space="preserve">when the </w:t>
      </w:r>
      <w:r w:rsidR="00F207D7" w:rsidRPr="00CA09EA">
        <w:rPr>
          <w:rFonts w:ascii="Calibri" w:eastAsia="Times New Roman" w:hAnsi="Calibri" w:cs="Calibri"/>
          <w:bCs/>
          <w:color w:val="000000" w:themeColor="text1"/>
          <w:shd w:val="clear" w:color="auto" w:fill="FFFFFF"/>
          <w:lang w:val="en-US"/>
          <w:rPrChange w:id="1837" w:author="Denis Engemann" w:date="2018-04-19T23:07:00Z">
            <w:rPr>
              <w:rFonts w:ascii="Calibri" w:eastAsia="Times New Roman" w:hAnsi="Calibri" w:cs="Arial"/>
              <w:bCs/>
              <w:color w:val="000000" w:themeColor="text1"/>
              <w:shd w:val="clear" w:color="auto" w:fill="FFFFFF"/>
              <w:lang w:val="en-US"/>
            </w:rPr>
          </w:rPrChange>
        </w:rPr>
        <w:t>identical</w:t>
      </w:r>
      <w:r w:rsidR="00D50052" w:rsidRPr="00CA09EA">
        <w:rPr>
          <w:rFonts w:ascii="Calibri" w:eastAsia="Times New Roman" w:hAnsi="Calibri" w:cs="Calibri"/>
          <w:bCs/>
          <w:color w:val="000000" w:themeColor="text1"/>
          <w:shd w:val="clear" w:color="auto" w:fill="FFFFFF"/>
          <w:lang w:val="en-US"/>
          <w:rPrChange w:id="1838" w:author="Denis Engemann" w:date="2018-04-19T23:07:00Z">
            <w:rPr>
              <w:rFonts w:ascii="Calibri" w:eastAsia="Times New Roman" w:hAnsi="Calibri" w:cs="Arial"/>
              <w:bCs/>
              <w:color w:val="000000" w:themeColor="text1"/>
              <w:shd w:val="clear" w:color="auto" w:fill="FFFFFF"/>
              <w:lang w:val="en-US"/>
            </w:rPr>
          </w:rPrChange>
        </w:rPr>
        <w:t xml:space="preserve"> experiments and </w:t>
      </w:r>
      <w:r w:rsidR="00F207D7" w:rsidRPr="00CA09EA">
        <w:rPr>
          <w:rFonts w:ascii="Calibri" w:eastAsia="Times New Roman" w:hAnsi="Calibri" w:cs="Calibri"/>
          <w:bCs/>
          <w:color w:val="000000" w:themeColor="text1"/>
          <w:shd w:val="clear" w:color="auto" w:fill="FFFFFF"/>
          <w:lang w:val="en-US"/>
          <w:rPrChange w:id="1839" w:author="Denis Engemann" w:date="2018-04-19T23:07:00Z">
            <w:rPr>
              <w:rFonts w:ascii="Calibri" w:eastAsia="Times New Roman" w:hAnsi="Calibri" w:cs="Arial"/>
              <w:bCs/>
              <w:color w:val="000000" w:themeColor="text1"/>
              <w:shd w:val="clear" w:color="auto" w:fill="FFFFFF"/>
              <w:lang w:val="en-US"/>
            </w:rPr>
          </w:rPrChange>
        </w:rPr>
        <w:t xml:space="preserve">data </w:t>
      </w:r>
      <w:r w:rsidR="00D50052" w:rsidRPr="00CA09EA">
        <w:rPr>
          <w:rFonts w:ascii="Calibri" w:eastAsia="Times New Roman" w:hAnsi="Calibri" w:cs="Calibri"/>
          <w:bCs/>
          <w:color w:val="000000" w:themeColor="text1"/>
          <w:shd w:val="clear" w:color="auto" w:fill="FFFFFF"/>
          <w:lang w:val="en-US"/>
          <w:rPrChange w:id="1840" w:author="Denis Engemann" w:date="2018-04-19T23:07:00Z">
            <w:rPr>
              <w:rFonts w:ascii="Calibri" w:eastAsia="Times New Roman" w:hAnsi="Calibri" w:cs="Arial"/>
              <w:bCs/>
              <w:color w:val="000000" w:themeColor="text1"/>
              <w:shd w:val="clear" w:color="auto" w:fill="FFFFFF"/>
              <w:lang w:val="en-US"/>
            </w:rPr>
          </w:rPrChange>
        </w:rPr>
        <w:t xml:space="preserve">analyses </w:t>
      </w:r>
      <w:r w:rsidR="00F207D7" w:rsidRPr="00CA09EA">
        <w:rPr>
          <w:rFonts w:ascii="Calibri" w:eastAsia="Times New Roman" w:hAnsi="Calibri" w:cs="Calibri"/>
          <w:bCs/>
          <w:color w:val="000000" w:themeColor="text1"/>
          <w:shd w:val="clear" w:color="auto" w:fill="FFFFFF"/>
          <w:lang w:val="en-US"/>
          <w:rPrChange w:id="1841" w:author="Denis Engemann" w:date="2018-04-19T23:07:00Z">
            <w:rPr>
              <w:rFonts w:ascii="Calibri" w:eastAsia="Times New Roman" w:hAnsi="Calibri" w:cs="Arial"/>
              <w:bCs/>
              <w:color w:val="000000" w:themeColor="text1"/>
              <w:shd w:val="clear" w:color="auto" w:fill="FFFFFF"/>
              <w:lang w:val="en-US"/>
            </w:rPr>
          </w:rPrChange>
        </w:rPr>
        <w:t xml:space="preserve">are conducted again </w:t>
      </w:r>
      <w:r w:rsidR="00D50052" w:rsidRPr="00CA09EA">
        <w:rPr>
          <w:rFonts w:ascii="Calibri" w:eastAsia="Times New Roman" w:hAnsi="Calibri" w:cs="Calibri"/>
          <w:bCs/>
          <w:color w:val="000000" w:themeColor="text1"/>
          <w:shd w:val="clear" w:color="auto" w:fill="FFFFFF"/>
          <w:lang w:val="en-US"/>
          <w:rPrChange w:id="1842" w:author="Denis Engemann" w:date="2018-04-19T23:07:00Z">
            <w:rPr>
              <w:rFonts w:ascii="Calibri" w:eastAsia="Times New Roman" w:hAnsi="Calibri" w:cs="Arial"/>
              <w:bCs/>
              <w:color w:val="000000" w:themeColor="text1"/>
              <w:shd w:val="clear" w:color="auto" w:fill="FFFFFF"/>
              <w:lang w:val="en-US"/>
            </w:rPr>
          </w:rPrChange>
        </w:rPr>
        <w:t xml:space="preserve">at a later </w:t>
      </w:r>
      <w:r w:rsidR="00F207D7" w:rsidRPr="00CA09EA">
        <w:rPr>
          <w:rFonts w:ascii="Calibri" w:eastAsia="Times New Roman" w:hAnsi="Calibri" w:cs="Calibri"/>
          <w:bCs/>
          <w:color w:val="000000" w:themeColor="text1"/>
          <w:shd w:val="clear" w:color="auto" w:fill="FFFFFF"/>
          <w:lang w:val="en-US"/>
          <w:rPrChange w:id="1843" w:author="Denis Engemann" w:date="2018-04-19T23:07:00Z">
            <w:rPr>
              <w:rFonts w:ascii="Calibri" w:eastAsia="Times New Roman" w:hAnsi="Calibri" w:cs="Arial"/>
              <w:bCs/>
              <w:color w:val="000000" w:themeColor="text1"/>
              <w:shd w:val="clear" w:color="auto" w:fill="FFFFFF"/>
              <w:lang w:val="en-US"/>
            </w:rPr>
          </w:rPrChange>
        </w:rPr>
        <w:t xml:space="preserve">point in time </w:t>
      </w:r>
      <w:r w:rsidR="00DE7261" w:rsidRPr="00CA09EA">
        <w:rPr>
          <w:rFonts w:ascii="Calibri" w:eastAsia="Times New Roman" w:hAnsi="Calibri" w:cs="Calibri"/>
          <w:bCs/>
          <w:color w:val="000000" w:themeColor="text1"/>
          <w:shd w:val="clear" w:color="auto" w:fill="FFFFFF"/>
          <w:lang w:val="en-US"/>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sidRPr="00CA09EA">
        <w:rPr>
          <w:rFonts w:ascii="Calibri" w:eastAsia="Times New Roman" w:hAnsi="Calibri" w:cs="Calibri"/>
          <w:bCs/>
          <w:color w:val="000000" w:themeColor="text1"/>
          <w:shd w:val="clear" w:color="auto" w:fill="FFFFFF"/>
          <w:lang w:val="en-US"/>
          <w:rPrChange w:id="1844" w:author="Denis Engemann" w:date="2018-04-19T23:07:00Z">
            <w:rPr>
              <w:rFonts w:ascii="Calibri" w:eastAsia="Times New Roman" w:hAnsi="Calibri" w:cs="Arial"/>
              <w:bCs/>
              <w:color w:val="000000" w:themeColor="text1"/>
              <w:shd w:val="clear" w:color="auto" w:fill="FFFFFF"/>
              <w:lang w:val="en-US"/>
            </w:rPr>
          </w:rPrChange>
        </w:rPr>
        <w:instrText xml:space="preserve"> ADDIN EN.CITE </w:instrText>
      </w:r>
      <w:r w:rsidR="007646E0" w:rsidRPr="00CA09EA">
        <w:rPr>
          <w:rFonts w:ascii="Calibri" w:eastAsia="Times New Roman" w:hAnsi="Calibri" w:cs="Calibri"/>
          <w:bCs/>
          <w:color w:val="000000" w:themeColor="text1"/>
          <w:shd w:val="clear" w:color="auto" w:fill="FFFFFF"/>
          <w:lang w:val="en-US"/>
          <w:rPrChange w:id="1845" w:author="Denis Engemann" w:date="2018-04-19T23:07:00Z">
            <w:rPr>
              <w:rFonts w:ascii="Calibri" w:eastAsia="Times New Roman" w:hAnsi="Calibri" w:cs="Arial"/>
              <w:bCs/>
              <w:color w:val="000000" w:themeColor="text1"/>
              <w:shd w:val="clear" w:color="auto" w:fill="FFFFFF"/>
              <w:lang w:val="en-US"/>
            </w:rPr>
          </w:rPrChange>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sidRPr="00CA09EA">
        <w:rPr>
          <w:rFonts w:ascii="Calibri" w:eastAsia="Times New Roman" w:hAnsi="Calibri" w:cs="Calibri"/>
          <w:bCs/>
          <w:color w:val="000000" w:themeColor="text1"/>
          <w:shd w:val="clear" w:color="auto" w:fill="FFFFFF"/>
          <w:lang w:val="en-US"/>
          <w:rPrChange w:id="1846" w:author="Denis Engemann" w:date="2018-04-19T23:07:00Z">
            <w:rPr>
              <w:rFonts w:ascii="Calibri" w:eastAsia="Times New Roman" w:hAnsi="Calibri" w:cs="Arial"/>
              <w:bCs/>
              <w:color w:val="000000" w:themeColor="text1"/>
              <w:shd w:val="clear" w:color="auto" w:fill="FFFFFF"/>
              <w:lang w:val="en-US"/>
            </w:rPr>
          </w:rPrChange>
        </w:rPr>
        <w:instrText xml:space="preserve"> ADDIN EN.CITE.DATA </w:instrText>
      </w:r>
      <w:r w:rsidR="007646E0" w:rsidRPr="00CA09EA">
        <w:rPr>
          <w:rFonts w:ascii="Calibri" w:eastAsia="Times New Roman" w:hAnsi="Calibri" w:cs="Calibri"/>
          <w:bCs/>
          <w:color w:val="000000" w:themeColor="text1"/>
          <w:shd w:val="clear" w:color="auto" w:fill="FFFFFF"/>
          <w:lang w:val="en-US"/>
          <w:rPrChange w:id="1847" w:author="Denis Engemann" w:date="2018-04-19T23:07:00Z">
            <w:rPr>
              <w:rFonts w:ascii="Calibri" w:eastAsia="Times New Roman" w:hAnsi="Calibri" w:cs="Arial"/>
              <w:bCs/>
              <w:color w:val="000000" w:themeColor="text1"/>
              <w:shd w:val="clear" w:color="auto" w:fill="FFFFFF"/>
              <w:lang w:val="en-US"/>
            </w:rPr>
          </w:rPrChange>
        </w:rPr>
      </w:r>
      <w:r w:rsidR="007646E0" w:rsidRPr="00CA09EA">
        <w:rPr>
          <w:rFonts w:ascii="Calibri" w:eastAsia="Times New Roman" w:hAnsi="Calibri" w:cs="Calibri"/>
          <w:bCs/>
          <w:color w:val="000000" w:themeColor="text1"/>
          <w:shd w:val="clear" w:color="auto" w:fill="FFFFFF"/>
          <w:lang w:val="en-US"/>
          <w:rPrChange w:id="1848" w:author="Denis Engemann" w:date="2018-04-19T23:07:00Z">
            <w:rPr>
              <w:rFonts w:ascii="Calibri" w:eastAsia="Times New Roman" w:hAnsi="Calibri" w:cs="Arial"/>
              <w:bCs/>
              <w:color w:val="000000" w:themeColor="text1"/>
              <w:shd w:val="clear" w:color="auto" w:fill="FFFFFF"/>
              <w:lang w:val="en-US"/>
            </w:rPr>
          </w:rPrChange>
        </w:rPr>
        <w:fldChar w:fldCharType="end"/>
      </w:r>
      <w:r w:rsidR="00DE7261" w:rsidRPr="00CA09EA">
        <w:rPr>
          <w:rFonts w:ascii="Calibri" w:eastAsia="Times New Roman" w:hAnsi="Calibri" w:cs="Calibri"/>
          <w:bCs/>
          <w:color w:val="000000" w:themeColor="text1"/>
          <w:shd w:val="clear" w:color="auto" w:fill="FFFFFF"/>
          <w:lang w:val="en-US"/>
          <w:rPrChange w:id="1849" w:author="Denis Engemann" w:date="2018-04-19T23:07:00Z">
            <w:rPr>
              <w:rFonts w:ascii="Calibri" w:eastAsia="Times New Roman" w:hAnsi="Calibri" w:cs="Arial"/>
              <w:bCs/>
              <w:color w:val="000000" w:themeColor="text1"/>
              <w:shd w:val="clear" w:color="auto" w:fill="FFFFFF"/>
              <w:lang w:val="en-US"/>
            </w:rPr>
          </w:rPrChange>
        </w:rPr>
      </w:r>
      <w:r w:rsidR="00DE7261" w:rsidRPr="00CA09EA">
        <w:rPr>
          <w:rFonts w:ascii="Calibri" w:eastAsia="Times New Roman" w:hAnsi="Calibri" w:cs="Calibri"/>
          <w:bCs/>
          <w:color w:val="000000" w:themeColor="text1"/>
          <w:shd w:val="clear" w:color="auto" w:fill="FFFFFF"/>
          <w:lang w:val="en-US"/>
          <w:rPrChange w:id="1850" w:author="Denis Engemann" w:date="2018-04-19T23:07:00Z">
            <w:rPr>
              <w:rFonts w:ascii="Calibri" w:eastAsia="Times New Roman" w:hAnsi="Calibri" w:cs="Arial"/>
              <w:bCs/>
              <w:color w:val="000000" w:themeColor="text1"/>
              <w:shd w:val="clear" w:color="auto" w:fill="FFFFFF"/>
              <w:lang w:val="en-US"/>
            </w:rPr>
          </w:rPrChange>
        </w:rPr>
        <w:fldChar w:fldCharType="separate"/>
      </w:r>
      <w:r w:rsidR="007646E0"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51" w:author="Denis Engemann" w:date="2018-04-19T23:07:00Z">
            <w:rPr/>
          </w:rPrChange>
        </w:rPr>
        <w:fldChar w:fldCharType="begin"/>
      </w:r>
      <w:r w:rsidR="00690732" w:rsidRPr="00CA09EA">
        <w:rPr>
          <w:rFonts w:ascii="Calibri" w:hAnsi="Calibri" w:cs="Calibri"/>
          <w:lang w:val="en-US"/>
          <w:rPrChange w:id="1852" w:author="Denis Engemann" w:date="2018-04-19T23:07:00Z">
            <w:rPr/>
          </w:rPrChange>
        </w:rPr>
        <w:instrText xml:space="preserve"> HYPERLINK \l "_ENREF_30" \o "Collaboration, 2015 #7032" </w:instrText>
      </w:r>
      <w:r w:rsidR="00690732" w:rsidRPr="00CA09EA">
        <w:rPr>
          <w:rFonts w:ascii="Calibri" w:hAnsi="Calibri" w:cs="Calibri"/>
          <w:rPrChange w:id="1853"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54" w:author="Denis Engemann" w:date="2018-04-19T23:07:00Z">
            <w:rPr>
              <w:rFonts w:ascii="Calibri" w:eastAsia="Times New Roman" w:hAnsi="Calibri" w:cs="Arial"/>
              <w:bCs/>
              <w:noProof/>
              <w:color w:val="000000" w:themeColor="text1"/>
              <w:shd w:val="clear" w:color="auto" w:fill="FFFFFF"/>
              <w:lang w:val="en-US"/>
            </w:rPr>
          </w:rPrChange>
        </w:rPr>
        <w:t>30-32</w:t>
      </w:r>
      <w:r w:rsidR="00690732" w:rsidRPr="00CA09EA">
        <w:rPr>
          <w:rFonts w:ascii="Calibri" w:eastAsia="Times New Roman" w:hAnsi="Calibri" w:cs="Calibri"/>
          <w:bCs/>
          <w:noProof/>
          <w:color w:val="000000" w:themeColor="text1"/>
          <w:shd w:val="clear" w:color="auto" w:fill="FFFFFF"/>
          <w:lang w:val="en-US"/>
          <w:rPrChange w:id="1855"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7646E0" w:rsidRPr="001F0B68">
        <w:rPr>
          <w:rFonts w:ascii="Calibri" w:eastAsia="Times New Roman" w:hAnsi="Calibri" w:cs="Calibri"/>
          <w:bCs/>
          <w:noProof/>
          <w:color w:val="000000" w:themeColor="text1"/>
          <w:shd w:val="clear" w:color="auto" w:fill="FFFFFF"/>
          <w:lang w:val="en-US"/>
        </w:rPr>
        <w:t>)</w:t>
      </w:r>
      <w:r w:rsidR="00DE7261" w:rsidRPr="001F0B68">
        <w:rPr>
          <w:rFonts w:ascii="Calibri" w:eastAsia="Times New Roman" w:hAnsi="Calibri" w:cs="Calibri"/>
          <w:bCs/>
          <w:color w:val="000000" w:themeColor="text1"/>
          <w:shd w:val="clear" w:color="auto" w:fill="FFFFFF"/>
          <w:lang w:val="en-US"/>
        </w:rPr>
        <w:fldChar w:fldCharType="end"/>
      </w:r>
      <w:r w:rsidR="00D50052" w:rsidRPr="00CA09EA">
        <w:rPr>
          <w:rFonts w:ascii="Calibri" w:eastAsia="Times New Roman" w:hAnsi="Calibri" w:cs="Calibri"/>
          <w:bCs/>
          <w:color w:val="000000" w:themeColor="text1"/>
          <w:shd w:val="clear" w:color="auto" w:fill="FFFFFF"/>
          <w:lang w:val="en-US"/>
        </w:rPr>
        <w:t>.</w:t>
      </w:r>
      <w:r w:rsidR="00F207D7" w:rsidRPr="001F0B68">
        <w:rPr>
          <w:rFonts w:ascii="Calibri" w:hAnsi="Calibri" w:cs="Calibri"/>
          <w:color w:val="000000" w:themeColor="text1"/>
          <w:lang w:val="en-US"/>
        </w:rPr>
        <w:t xml:space="preserve"> </w:t>
      </w:r>
      <w:r w:rsidR="00B2072F" w:rsidRPr="001F0B68">
        <w:rPr>
          <w:rFonts w:ascii="Calibri" w:eastAsia="Times New Roman" w:hAnsi="Calibri" w:cs="Calibri"/>
          <w:bCs/>
          <w:color w:val="000000" w:themeColor="text1"/>
          <w:shd w:val="clear" w:color="auto" w:fill="FFFFFF"/>
          <w:lang w:val="en-US"/>
        </w:rPr>
        <w:t>The used Lasso method considered variable ‘importance’ i</w:t>
      </w:r>
      <w:r w:rsidR="00F207D7" w:rsidRPr="007E1A4E">
        <w:rPr>
          <w:rFonts w:ascii="Calibri" w:eastAsia="Times New Roman" w:hAnsi="Calibri" w:cs="Calibri"/>
          <w:bCs/>
          <w:color w:val="000000" w:themeColor="text1"/>
          <w:shd w:val="clear" w:color="auto" w:fill="FFFFFF"/>
          <w:lang w:val="en-US"/>
        </w:rPr>
        <w:t xml:space="preserve">n a different way. A variable was considered relevant when leaving it out hurt the ensuing </w:t>
      </w:r>
      <w:r w:rsidR="008478D1" w:rsidRPr="00E40B1A">
        <w:rPr>
          <w:rFonts w:ascii="Calibri" w:eastAsia="Times New Roman" w:hAnsi="Calibri" w:cs="Calibri"/>
          <w:bCs/>
          <w:color w:val="000000" w:themeColor="text1"/>
          <w:shd w:val="clear" w:color="auto" w:fill="FFFFFF"/>
          <w:lang w:val="en-US"/>
        </w:rPr>
        <w:t xml:space="preserve">prediction accuracy </w:t>
      </w:r>
      <w:r w:rsidR="00834D68" w:rsidRPr="00CA09EA">
        <w:rPr>
          <w:rFonts w:ascii="Calibri" w:eastAsia="Times New Roman" w:hAnsi="Calibri" w:cs="Calibri"/>
          <w:bCs/>
          <w:color w:val="000000" w:themeColor="text1"/>
          <w:shd w:val="clear" w:color="auto" w:fill="FFFFFF"/>
          <w:lang w:val="en-US"/>
        </w:rPr>
        <w:fldChar w:fldCharType="begin"/>
      </w:r>
      <w:r w:rsidR="00834D68" w:rsidRPr="00CA09EA">
        <w:rPr>
          <w:rFonts w:ascii="Calibri" w:eastAsia="Times New Roman" w:hAnsi="Calibri" w:cs="Calibri"/>
          <w:bCs/>
          <w:color w:val="000000" w:themeColor="text1"/>
          <w:shd w:val="clear" w:color="auto" w:fill="FFFFFF"/>
          <w:lang w:val="en-US"/>
          <w:rPrChange w:id="1856" w:author="Denis Engemann" w:date="2018-04-19T23:07:00Z">
            <w:rPr>
              <w:rFonts w:ascii="Calibri" w:eastAsia="Times New Roman" w:hAnsi="Calibri" w:cs="Arial"/>
              <w:bCs/>
              <w:color w:val="000000" w:themeColor="text1"/>
              <w:shd w:val="clear" w:color="auto" w:fill="FFFFFF"/>
              <w:lang w:val="en-US"/>
            </w:rPr>
          </w:rPrChange>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sidRPr="00CA09EA">
        <w:rPr>
          <w:rFonts w:ascii="Calibri" w:eastAsia="Times New Roman" w:hAnsi="Calibri" w:cs="Calibri"/>
          <w:bCs/>
          <w:color w:val="000000" w:themeColor="text1"/>
          <w:shd w:val="clear" w:color="auto" w:fill="FFFFFF"/>
          <w:lang w:val="en-US"/>
          <w:rPrChange w:id="1857" w:author="Denis Engemann" w:date="2018-04-19T23:07:00Z">
            <w:rPr>
              <w:rFonts w:ascii="Calibri" w:eastAsia="Times New Roman" w:hAnsi="Calibri" w:cs="Arial"/>
              <w:bCs/>
              <w:color w:val="000000" w:themeColor="text1"/>
              <w:shd w:val="clear" w:color="auto" w:fill="FFFFFF"/>
              <w:lang w:val="en-US"/>
            </w:rPr>
          </w:rPrChange>
        </w:rPr>
        <w:fldChar w:fldCharType="separate"/>
      </w:r>
      <w:r w:rsidR="00834D68"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58" w:author="Denis Engemann" w:date="2018-04-19T23:07:00Z">
            <w:rPr/>
          </w:rPrChange>
        </w:rPr>
        <w:fldChar w:fldCharType="begin"/>
      </w:r>
      <w:r w:rsidR="00690732" w:rsidRPr="00CA09EA">
        <w:rPr>
          <w:rFonts w:ascii="Calibri" w:hAnsi="Calibri" w:cs="Calibri"/>
          <w:lang w:val="en-US"/>
          <w:rPrChange w:id="1859" w:author="Denis Engemann" w:date="2018-04-19T23:07:00Z">
            <w:rPr/>
          </w:rPrChange>
        </w:rPr>
        <w:instrText xml:space="preserve"> HYPERLINK \l "_ENREF_2" \o "Breiman, 2001 #4148" </w:instrText>
      </w:r>
      <w:r w:rsidR="00690732" w:rsidRPr="00CA09EA">
        <w:rPr>
          <w:rFonts w:ascii="Calibri" w:hAnsi="Calibri" w:cs="Calibri"/>
          <w:rPrChange w:id="1860"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61" w:author="Denis Engemann" w:date="2018-04-19T23:07:00Z">
            <w:rPr>
              <w:rFonts w:ascii="Calibri" w:eastAsia="Times New Roman" w:hAnsi="Calibri" w:cs="Arial"/>
              <w:bCs/>
              <w:noProof/>
              <w:color w:val="000000" w:themeColor="text1"/>
              <w:shd w:val="clear" w:color="auto" w:fill="FFFFFF"/>
              <w:lang w:val="en-US"/>
            </w:rPr>
          </w:rPrChange>
        </w:rPr>
        <w:t>2</w:t>
      </w:r>
      <w:r w:rsidR="00690732" w:rsidRPr="00CA09EA">
        <w:rPr>
          <w:rFonts w:ascii="Calibri" w:eastAsia="Times New Roman" w:hAnsi="Calibri" w:cs="Calibri"/>
          <w:bCs/>
          <w:noProof/>
          <w:color w:val="000000" w:themeColor="text1"/>
          <w:shd w:val="clear" w:color="auto" w:fill="FFFFFF"/>
          <w:lang w:val="en-US"/>
          <w:rPrChange w:id="1862"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834D68" w:rsidRPr="001F0B68">
        <w:rPr>
          <w:rFonts w:ascii="Calibri" w:eastAsia="Times New Roman" w:hAnsi="Calibri" w:cs="Calibri"/>
          <w:bCs/>
          <w:noProof/>
          <w:color w:val="000000" w:themeColor="text1"/>
          <w:shd w:val="clear" w:color="auto" w:fill="FFFFFF"/>
          <w:lang w:val="en-US"/>
        </w:rPr>
        <w:t>)</w:t>
      </w:r>
      <w:r w:rsidR="00834D68" w:rsidRPr="001F0B68">
        <w:rPr>
          <w:rFonts w:ascii="Calibri" w:eastAsia="Times New Roman" w:hAnsi="Calibri" w:cs="Calibri"/>
          <w:bCs/>
          <w:color w:val="000000" w:themeColor="text1"/>
          <w:shd w:val="clear" w:color="auto" w:fill="FFFFFF"/>
          <w:lang w:val="en-US"/>
        </w:rPr>
        <w:fldChar w:fldCharType="end"/>
      </w:r>
      <w:r w:rsidR="008478D1" w:rsidRPr="00CA09EA">
        <w:rPr>
          <w:rFonts w:ascii="Calibri" w:eastAsia="Times New Roman" w:hAnsi="Calibri" w:cs="Calibri"/>
          <w:bCs/>
          <w:color w:val="000000" w:themeColor="text1"/>
          <w:shd w:val="clear" w:color="auto" w:fill="FFFFFF"/>
          <w:lang w:val="en-US"/>
        </w:rPr>
        <w:t>. </w:t>
      </w:r>
      <w:r w:rsidR="00332360" w:rsidRPr="001F0B68">
        <w:rPr>
          <w:rFonts w:ascii="Calibri" w:eastAsia="Times New Roman" w:hAnsi="Calibri" w:cs="Calibri"/>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sidRPr="001F0B68">
        <w:rPr>
          <w:rFonts w:ascii="Calibri" w:eastAsia="Times New Roman" w:hAnsi="Calibri" w:cs="Calibri"/>
          <w:bCs/>
          <w:color w:val="000000" w:themeColor="text1"/>
          <w:shd w:val="clear" w:color="auto" w:fill="FFFFFF"/>
          <w:lang w:val="en-US"/>
        </w:rPr>
        <w:t>, as they facilitate across-study and across-method confirmation</w:t>
      </w:r>
      <w:r w:rsidR="00332360" w:rsidRPr="001F0B68">
        <w:rPr>
          <w:rFonts w:ascii="Calibri" w:eastAsia="Times New Roman" w:hAnsi="Calibri" w:cs="Calibri"/>
          <w:bCs/>
          <w:color w:val="000000" w:themeColor="text1"/>
          <w:shd w:val="clear" w:color="auto" w:fill="FFFFFF"/>
          <w:lang w:val="en-US"/>
        </w:rPr>
        <w:t xml:space="preserve"> </w:t>
      </w:r>
      <w:r w:rsidR="00485A97" w:rsidRPr="00CA09EA">
        <w:rPr>
          <w:rFonts w:ascii="Calibri" w:eastAsia="Times New Roman" w:hAnsi="Calibri" w:cs="Calibri"/>
          <w:bCs/>
          <w:color w:val="000000" w:themeColor="text1"/>
          <w:shd w:val="clear" w:color="auto" w:fill="FFFFFF"/>
          <w:lang w:val="en-US"/>
        </w:rPr>
        <w:fldChar w:fldCharType="begin"/>
      </w:r>
      <w:r w:rsidR="007646E0" w:rsidRPr="00CA09EA">
        <w:rPr>
          <w:rFonts w:ascii="Calibri" w:eastAsia="Times New Roman" w:hAnsi="Calibri" w:cs="Calibri"/>
          <w:bCs/>
          <w:color w:val="000000" w:themeColor="text1"/>
          <w:shd w:val="clear" w:color="auto" w:fill="FFFFFF"/>
          <w:lang w:val="en-US"/>
          <w:rPrChange w:id="1863" w:author="Denis Engemann" w:date="2018-04-19T23:07:00Z">
            <w:rPr>
              <w:rFonts w:ascii="Calibri" w:eastAsia="Times New Roman" w:hAnsi="Calibri" w:cs="Arial"/>
              <w:bCs/>
              <w:color w:val="000000" w:themeColor="text1"/>
              <w:shd w:val="clear" w:color="auto" w:fill="FFFFFF"/>
              <w:lang w:val="en-US"/>
            </w:rPr>
          </w:rPrChange>
        </w:rPr>
        <w:instrText xml:space="preserve"> ADDIN EN.CITE &lt;EndNote&gt;&lt;Cite&gt;&lt;Author&gt;Donoho&lt;/Author&gt;&lt;Year&gt;2017&lt;/Year&gt;&lt;RecNum&gt;7030&lt;/RecNum&gt;&lt;DisplayText&gt;(33)&lt;/DisplayText&gt;&lt;record&gt;&lt;rec-number&gt;7030&lt;/rec-number&gt;&lt;foreign-keys&gt;&lt;key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sidRPr="00CA09EA">
        <w:rPr>
          <w:rFonts w:ascii="Calibri" w:eastAsia="Times New Roman" w:hAnsi="Calibri" w:cs="Calibri"/>
          <w:bCs/>
          <w:color w:val="000000" w:themeColor="text1"/>
          <w:shd w:val="clear" w:color="auto" w:fill="FFFFFF"/>
          <w:lang w:val="en-US"/>
          <w:rPrChange w:id="1864" w:author="Denis Engemann" w:date="2018-04-19T23:07:00Z">
            <w:rPr>
              <w:rFonts w:ascii="Calibri" w:eastAsia="Times New Roman" w:hAnsi="Calibri" w:cs="Arial"/>
              <w:bCs/>
              <w:color w:val="000000" w:themeColor="text1"/>
              <w:shd w:val="clear" w:color="auto" w:fill="FFFFFF"/>
              <w:lang w:val="en-US"/>
            </w:rPr>
          </w:rPrChange>
        </w:rPr>
        <w:fldChar w:fldCharType="separate"/>
      </w:r>
      <w:r w:rsidR="007646E0" w:rsidRPr="001F0B68">
        <w:rPr>
          <w:rFonts w:ascii="Calibri" w:eastAsia="Times New Roman" w:hAnsi="Calibri" w:cs="Calibri"/>
          <w:bCs/>
          <w:noProof/>
          <w:color w:val="000000" w:themeColor="text1"/>
          <w:shd w:val="clear" w:color="auto" w:fill="FFFFFF"/>
          <w:lang w:val="en-US"/>
        </w:rPr>
        <w:t>(</w:t>
      </w:r>
      <w:r w:rsidR="00690732" w:rsidRPr="00CA09EA">
        <w:rPr>
          <w:rFonts w:ascii="Calibri" w:hAnsi="Calibri" w:cs="Calibri"/>
          <w:rPrChange w:id="1865" w:author="Denis Engemann" w:date="2018-04-19T23:07:00Z">
            <w:rPr/>
          </w:rPrChange>
        </w:rPr>
        <w:fldChar w:fldCharType="begin"/>
      </w:r>
      <w:r w:rsidR="00690732" w:rsidRPr="00CA09EA">
        <w:rPr>
          <w:rFonts w:ascii="Calibri" w:hAnsi="Calibri" w:cs="Calibri"/>
          <w:lang w:val="en-US"/>
          <w:rPrChange w:id="1866" w:author="Denis Engemann" w:date="2018-04-19T23:07:00Z">
            <w:rPr/>
          </w:rPrChange>
        </w:rPr>
        <w:instrText xml:space="preserve"> HYPERLINK \l "_ENREF_33" \o "Donoho, 2017 #7030" </w:instrText>
      </w:r>
      <w:r w:rsidR="00690732" w:rsidRPr="00CA09EA">
        <w:rPr>
          <w:rFonts w:ascii="Calibri" w:hAnsi="Calibri" w:cs="Calibri"/>
          <w:rPrChange w:id="1867" w:author="Denis Engemann" w:date="2018-04-19T23:07:00Z">
            <w:rPr/>
          </w:rPrChange>
        </w:rPr>
        <w:fldChar w:fldCharType="separate"/>
      </w:r>
      <w:r w:rsidR="007646E0" w:rsidRPr="00CA09EA">
        <w:rPr>
          <w:rFonts w:ascii="Calibri" w:eastAsia="Times New Roman" w:hAnsi="Calibri" w:cs="Calibri"/>
          <w:bCs/>
          <w:noProof/>
          <w:color w:val="000000" w:themeColor="text1"/>
          <w:shd w:val="clear" w:color="auto" w:fill="FFFFFF"/>
          <w:lang w:val="en-US"/>
          <w:rPrChange w:id="1868" w:author="Denis Engemann" w:date="2018-04-19T23:07:00Z">
            <w:rPr>
              <w:rFonts w:ascii="Calibri" w:eastAsia="Times New Roman" w:hAnsi="Calibri" w:cs="Arial"/>
              <w:bCs/>
              <w:noProof/>
              <w:color w:val="000000" w:themeColor="text1"/>
              <w:shd w:val="clear" w:color="auto" w:fill="FFFFFF"/>
              <w:lang w:val="en-US"/>
            </w:rPr>
          </w:rPrChange>
        </w:rPr>
        <w:t>33</w:t>
      </w:r>
      <w:r w:rsidR="00690732" w:rsidRPr="00CA09EA">
        <w:rPr>
          <w:rFonts w:ascii="Calibri" w:eastAsia="Times New Roman" w:hAnsi="Calibri" w:cs="Calibri"/>
          <w:bCs/>
          <w:noProof/>
          <w:color w:val="000000" w:themeColor="text1"/>
          <w:shd w:val="clear" w:color="auto" w:fill="FFFFFF"/>
          <w:lang w:val="en-US"/>
          <w:rPrChange w:id="1869" w:author="Denis Engemann" w:date="2018-04-19T23:07:00Z">
            <w:rPr>
              <w:rFonts w:ascii="Calibri" w:eastAsia="Times New Roman" w:hAnsi="Calibri" w:cs="Arial"/>
              <w:bCs/>
              <w:noProof/>
              <w:color w:val="000000" w:themeColor="text1"/>
              <w:shd w:val="clear" w:color="auto" w:fill="FFFFFF"/>
              <w:lang w:val="en-US"/>
            </w:rPr>
          </w:rPrChange>
        </w:rPr>
        <w:fldChar w:fldCharType="end"/>
      </w:r>
      <w:r w:rsidR="007646E0" w:rsidRPr="001F0B68">
        <w:rPr>
          <w:rFonts w:ascii="Calibri" w:eastAsia="Times New Roman" w:hAnsi="Calibri" w:cs="Calibri"/>
          <w:bCs/>
          <w:noProof/>
          <w:color w:val="000000" w:themeColor="text1"/>
          <w:shd w:val="clear" w:color="auto" w:fill="FFFFFF"/>
          <w:lang w:val="en-US"/>
        </w:rPr>
        <w:t>)</w:t>
      </w:r>
      <w:r w:rsidR="00485A97" w:rsidRPr="001F0B68">
        <w:rPr>
          <w:rFonts w:ascii="Calibri" w:eastAsia="Times New Roman" w:hAnsi="Calibri" w:cs="Calibri"/>
          <w:bCs/>
          <w:color w:val="000000" w:themeColor="text1"/>
          <w:shd w:val="clear" w:color="auto" w:fill="FFFFFF"/>
          <w:lang w:val="en-US"/>
        </w:rPr>
        <w:fldChar w:fldCharType="end"/>
      </w:r>
      <w:r w:rsidR="00332360" w:rsidRPr="00CA09EA">
        <w:rPr>
          <w:rFonts w:ascii="Calibri" w:eastAsia="Times New Roman" w:hAnsi="Calibri" w:cs="Calibri"/>
          <w:bCs/>
          <w:color w:val="000000" w:themeColor="text1"/>
          <w:shd w:val="clear" w:color="auto" w:fill="FFFFFF"/>
          <w:lang w:val="en-US"/>
        </w:rPr>
        <w:t>.</w:t>
      </w:r>
    </w:p>
    <w:p w14:paraId="49BB7CC5" w14:textId="5297B9FE" w:rsidR="00103EF4" w:rsidRPr="001F0B68" w:rsidRDefault="00F207D7" w:rsidP="00F207D7">
      <w:pPr>
        <w:ind w:firstLine="708"/>
        <w:contextualSpacing/>
        <w:jc w:val="both"/>
        <w:rPr>
          <w:rFonts w:ascii="Calibri" w:hAnsi="Calibri" w:cs="Calibri"/>
          <w:color w:val="000000" w:themeColor="text1"/>
          <w:lang w:val="en-US"/>
        </w:rPr>
      </w:pPr>
      <w:r w:rsidRPr="001F0B68">
        <w:rPr>
          <w:rFonts w:ascii="Calibri" w:hAnsi="Calibri" w:cs="Calibri"/>
          <w:color w:val="000000" w:themeColor="text1"/>
          <w:lang w:val="en-US"/>
        </w:rPr>
        <w:t xml:space="preserve">In fact, </w:t>
      </w:r>
      <w:r w:rsidR="004074D8" w:rsidRPr="001F0B68">
        <w:rPr>
          <w:rFonts w:ascii="Calibri" w:hAnsi="Calibri" w:cs="Calibri"/>
          <w:color w:val="000000" w:themeColor="text1"/>
          <w:lang w:val="en-US"/>
        </w:rPr>
        <w:t>‘</w:t>
      </w:r>
      <w:r w:rsidRPr="001F0B68">
        <w:rPr>
          <w:rFonts w:ascii="Calibri" w:hAnsi="Calibri" w:cs="Calibri"/>
          <w:color w:val="000000" w:themeColor="text1"/>
          <w:lang w:val="en-US"/>
        </w:rPr>
        <w:t>i</w:t>
      </w:r>
      <w:r w:rsidR="004074D8" w:rsidRPr="007E1A4E">
        <w:rPr>
          <w:rFonts w:ascii="Calibri" w:hAnsi="Calibri" w:cs="Calibri"/>
          <w:color w:val="000000" w:themeColor="text1"/>
          <w:lang w:val="en-US"/>
        </w:rPr>
        <w:t>mportance’</w:t>
      </w:r>
      <w:r w:rsidRPr="007E1A4E">
        <w:rPr>
          <w:rFonts w:ascii="Calibri" w:hAnsi="Calibri" w:cs="Calibri"/>
          <w:color w:val="000000" w:themeColor="text1"/>
          <w:lang w:val="en-US"/>
        </w:rPr>
        <w:t xml:space="preserve"> has probably no uniform theoretical basis </w:t>
      </w:r>
      <w:r w:rsidRPr="00CA09EA">
        <w:rPr>
          <w:rFonts w:ascii="Calibri" w:hAnsi="Calibri" w:cs="Calibri"/>
          <w:color w:val="000000" w:themeColor="text1"/>
          <w:lang w:val="en-US"/>
        </w:rPr>
        <w:fldChar w:fldCharType="begin"/>
      </w:r>
      <w:r w:rsidRPr="00CA09EA">
        <w:rPr>
          <w:rFonts w:ascii="Calibri" w:hAnsi="Calibri" w:cs="Calibri"/>
          <w:color w:val="000000" w:themeColor="text1"/>
          <w:lang w:val="en-US"/>
          <w:rPrChange w:id="1870" w:author="Denis Engemann" w:date="2018-04-19T23:07:00Z">
            <w:rPr>
              <w:rFonts w:ascii="Calibri" w:hAnsi="Calibri"/>
              <w:color w:val="000000" w:themeColor="text1"/>
              <w:lang w:val="en-US"/>
            </w:rPr>
          </w:rPrChange>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CA09EA">
        <w:rPr>
          <w:rFonts w:ascii="Calibri" w:hAnsi="Calibri" w:cs="Calibri"/>
          <w:color w:val="000000" w:themeColor="text1"/>
          <w:lang w:val="en-US"/>
          <w:rPrChange w:id="1871" w:author="Denis Engemann" w:date="2018-04-19T23:07:00Z">
            <w:rPr>
              <w:rFonts w:ascii="Calibri" w:hAnsi="Calibri"/>
              <w:color w:val="000000" w:themeColor="text1"/>
              <w:lang w:val="en-US"/>
            </w:rPr>
          </w:rPrChange>
        </w:rPr>
        <w:fldChar w:fldCharType="separate"/>
      </w:r>
      <w:r w:rsidRPr="001F0B68">
        <w:rPr>
          <w:rFonts w:ascii="Calibri" w:hAnsi="Calibri" w:cs="Calibri"/>
          <w:noProof/>
          <w:color w:val="000000" w:themeColor="text1"/>
          <w:lang w:val="en-US"/>
        </w:rPr>
        <w:t>(</w:t>
      </w:r>
      <w:r w:rsidR="00690732" w:rsidRPr="00CA09EA">
        <w:rPr>
          <w:rFonts w:ascii="Calibri" w:hAnsi="Calibri" w:cs="Calibri"/>
          <w:rPrChange w:id="1872" w:author="Denis Engemann" w:date="2018-04-19T23:07:00Z">
            <w:rPr/>
          </w:rPrChange>
        </w:rPr>
        <w:fldChar w:fldCharType="begin"/>
      </w:r>
      <w:r w:rsidR="00690732" w:rsidRPr="00CA09EA">
        <w:rPr>
          <w:rFonts w:ascii="Calibri" w:hAnsi="Calibri" w:cs="Calibri"/>
          <w:lang w:val="en-US"/>
          <w:rPrChange w:id="1873" w:author="Denis Engemann" w:date="2018-04-19T23:07:00Z">
            <w:rPr/>
          </w:rPrChange>
        </w:rPr>
        <w:instrText xml:space="preserve"> HYPERLINK \l "_ENREF_2" \o "Breiman, 2001 #4148" </w:instrText>
      </w:r>
      <w:r w:rsidR="00690732" w:rsidRPr="00CA09EA">
        <w:rPr>
          <w:rFonts w:ascii="Calibri" w:hAnsi="Calibri" w:cs="Calibri"/>
          <w:rPrChange w:id="1874" w:author="Denis Engemann" w:date="2018-04-19T23:07:00Z">
            <w:rPr/>
          </w:rPrChange>
        </w:rPr>
        <w:fldChar w:fldCharType="separate"/>
      </w:r>
      <w:r w:rsidR="007646E0" w:rsidRPr="00CA09EA">
        <w:rPr>
          <w:rFonts w:ascii="Calibri" w:hAnsi="Calibri" w:cs="Calibri"/>
          <w:noProof/>
          <w:color w:val="000000" w:themeColor="text1"/>
          <w:lang w:val="en-US"/>
          <w:rPrChange w:id="1875" w:author="Denis Engemann" w:date="2018-04-19T23:07:00Z">
            <w:rPr>
              <w:rFonts w:ascii="Calibri" w:hAnsi="Calibri"/>
              <w:noProof/>
              <w:color w:val="000000" w:themeColor="text1"/>
              <w:lang w:val="en-US"/>
            </w:rPr>
          </w:rPrChange>
        </w:rPr>
        <w:t>2</w:t>
      </w:r>
      <w:r w:rsidR="00690732" w:rsidRPr="00CA09EA">
        <w:rPr>
          <w:rFonts w:ascii="Calibri" w:hAnsi="Calibri" w:cs="Calibri"/>
          <w:noProof/>
          <w:color w:val="000000" w:themeColor="text1"/>
          <w:lang w:val="en-US"/>
          <w:rPrChange w:id="1876" w:author="Denis Engemann" w:date="2018-04-19T23:07:00Z">
            <w:rPr>
              <w:rFonts w:ascii="Calibri" w:hAnsi="Calibri"/>
              <w:noProof/>
              <w:color w:val="000000" w:themeColor="text1"/>
              <w:lang w:val="en-US"/>
            </w:rPr>
          </w:rPrChange>
        </w:rPr>
        <w:fldChar w:fldCharType="end"/>
      </w:r>
      <w:r w:rsidRPr="001F0B68">
        <w:rPr>
          <w:rFonts w:ascii="Calibri" w:hAnsi="Calibri" w:cs="Calibri"/>
          <w:noProof/>
          <w:color w:val="000000" w:themeColor="text1"/>
          <w:lang w:val="en-US"/>
        </w:rPr>
        <w:t>)</w:t>
      </w:r>
      <w:r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 xml:space="preserve"> and can take different flavors even in t</w:t>
      </w:r>
      <w:r w:rsidRPr="001F0B68">
        <w:rPr>
          <w:rFonts w:ascii="Calibri" w:hAnsi="Calibri" w:cs="Calibri"/>
          <w:color w:val="000000" w:themeColor="text1"/>
          <w:lang w:val="en-US"/>
        </w:rPr>
        <w:t xml:space="preserve">he canonical linear model. </w:t>
      </w:r>
      <w:r w:rsidR="00254E8F" w:rsidRPr="001F0B68">
        <w:rPr>
          <w:rFonts w:ascii="Calibri" w:hAnsi="Calibri" w:cs="Calibri"/>
          <w:color w:val="000000" w:themeColor="text1"/>
          <w:lang w:val="en-US"/>
        </w:rPr>
        <w:t>Just because an approach gives quantitative an</w:t>
      </w:r>
      <w:r w:rsidR="00254E8F" w:rsidRPr="007E1A4E">
        <w:rPr>
          <w:rFonts w:ascii="Calibri" w:hAnsi="Calibri" w:cs="Calibri"/>
          <w:color w:val="000000" w:themeColor="text1"/>
          <w:lang w:val="en-US"/>
        </w:rPr>
        <w:t>sw</w:t>
      </w:r>
      <w:r w:rsidR="00254E8F" w:rsidRPr="00E40B1A">
        <w:rPr>
          <w:rFonts w:ascii="Calibri" w:hAnsi="Calibri" w:cs="Calibri"/>
          <w:color w:val="000000" w:themeColor="text1"/>
          <w:lang w:val="en-US"/>
        </w:rPr>
        <w:t xml:space="preserve">ers, does not mean that the approach </w:t>
      </w:r>
      <w:r w:rsidR="00254E8F" w:rsidRPr="00D65718">
        <w:rPr>
          <w:rFonts w:ascii="Calibri" w:hAnsi="Calibri" w:cs="Calibri"/>
          <w:color w:val="000000" w:themeColor="text1"/>
          <w:lang w:val="en-US"/>
        </w:rPr>
        <w:t>has been the optimal choice for the underlying question</w:t>
      </w:r>
      <w:r w:rsidR="0025537F" w:rsidRPr="00D65718">
        <w:rPr>
          <w:rFonts w:ascii="Calibri" w:hAnsi="Calibri" w:cs="Calibri"/>
          <w:color w:val="000000" w:themeColor="text1"/>
          <w:lang w:val="en-US"/>
        </w:rPr>
        <w:t xml:space="preserve"> by the investigator</w:t>
      </w:r>
      <w:r w:rsidR="00254E8F" w:rsidRPr="00CA09EA">
        <w:rPr>
          <w:rFonts w:ascii="Calibri" w:hAnsi="Calibri" w:cs="Calibri"/>
          <w:color w:val="000000" w:themeColor="text1"/>
          <w:lang w:val="en-US"/>
          <w:rPrChange w:id="1877" w:author="Denis Engemann" w:date="2018-04-19T23:07:00Z">
            <w:rPr>
              <w:rFonts w:ascii="Calibri" w:hAnsi="Calibri"/>
              <w:color w:val="000000" w:themeColor="text1"/>
              <w:lang w:val="en-US"/>
            </w:rPr>
          </w:rPrChange>
        </w:rPr>
        <w:t xml:space="preserve">. </w:t>
      </w:r>
      <w:r w:rsidR="007A7DA7" w:rsidRPr="00CA09EA">
        <w:rPr>
          <w:rFonts w:ascii="Calibri" w:hAnsi="Calibri" w:cs="Calibri"/>
          <w:color w:val="000000" w:themeColor="text1"/>
          <w:lang w:val="en-US"/>
          <w:rPrChange w:id="1878" w:author="Denis Engemann" w:date="2018-04-19T23:07:00Z">
            <w:rPr>
              <w:rFonts w:ascii="Calibri" w:hAnsi="Calibri"/>
              <w:color w:val="000000" w:themeColor="text1"/>
              <w:lang w:val="en-US"/>
            </w:rPr>
          </w:rPrChange>
        </w:rPr>
        <w:t xml:space="preserve">Put differently, using p-values or prediction </w:t>
      </w:r>
      <w:r w:rsidR="007A7DA7" w:rsidRPr="00CA09EA">
        <w:rPr>
          <w:rFonts w:ascii="Calibri" w:hAnsi="Calibri" w:cs="Calibri"/>
          <w:color w:val="000000" w:themeColor="text1"/>
          <w:lang w:val="en-US"/>
          <w:rPrChange w:id="1879" w:author="Denis Engemann" w:date="2018-04-19T23:07:00Z">
            <w:rPr>
              <w:rFonts w:ascii="Calibri" w:hAnsi="Calibri"/>
              <w:color w:val="000000" w:themeColor="text1"/>
              <w:lang w:val="en-US"/>
            </w:rPr>
          </w:rPrChange>
        </w:rPr>
        <w:lastRenderedPageBreak/>
        <w:t xml:space="preserve">accuracies for backing up claims </w:t>
      </w:r>
      <w:r w:rsidR="00FD3E5D" w:rsidRPr="00CA09EA">
        <w:rPr>
          <w:rFonts w:ascii="Calibri" w:hAnsi="Calibri" w:cs="Calibri"/>
          <w:color w:val="000000" w:themeColor="text1"/>
          <w:lang w:val="en-US"/>
          <w:rPrChange w:id="1880" w:author="Denis Engemann" w:date="2018-04-19T23:07:00Z">
            <w:rPr>
              <w:rFonts w:ascii="Calibri" w:hAnsi="Calibri"/>
              <w:color w:val="000000" w:themeColor="text1"/>
              <w:lang w:val="en-US"/>
            </w:rPr>
          </w:rPrChange>
        </w:rPr>
        <w:t>have both flaws</w:t>
      </w:r>
      <w:r w:rsidR="00E302D0" w:rsidRPr="00CA09EA">
        <w:rPr>
          <w:rFonts w:ascii="Calibri" w:hAnsi="Calibri" w:cs="Calibri"/>
          <w:color w:val="000000" w:themeColor="text1"/>
          <w:lang w:val="en-US"/>
          <w:rPrChange w:id="1881" w:author="Denis Engemann" w:date="2018-04-19T23:07:00Z">
            <w:rPr>
              <w:rFonts w:ascii="Calibri" w:hAnsi="Calibri"/>
              <w:color w:val="000000" w:themeColor="text1"/>
              <w:lang w:val="en-US"/>
            </w:rPr>
          </w:rPrChange>
        </w:rPr>
        <w:t xml:space="preserve"> and incomplete</w:t>
      </w:r>
      <w:r w:rsidR="007A7DA7" w:rsidRPr="00CA09EA">
        <w:rPr>
          <w:rFonts w:ascii="Calibri" w:hAnsi="Calibri" w:cs="Calibri"/>
          <w:color w:val="000000" w:themeColor="text1"/>
          <w:lang w:val="en-US"/>
          <w:rPrChange w:id="1882" w:author="Denis Engemann" w:date="2018-04-19T23:07:00Z">
            <w:rPr>
              <w:rFonts w:ascii="Calibri" w:hAnsi="Calibri"/>
              <w:color w:val="000000" w:themeColor="text1"/>
              <w:lang w:val="en-US"/>
            </w:rPr>
          </w:rPrChange>
        </w:rPr>
        <w:t xml:space="preserve"> in some way </w:t>
      </w:r>
      <w:r w:rsidR="007A7DA7" w:rsidRPr="00CA09EA">
        <w:rPr>
          <w:rFonts w:ascii="Calibri" w:hAnsi="Calibri" w:cs="Calibri"/>
          <w:color w:val="000000" w:themeColor="text1"/>
          <w:lang w:val="en-US"/>
        </w:rPr>
        <w:fldChar w:fldCharType="begin"/>
      </w:r>
      <w:r w:rsidR="00965F16" w:rsidRPr="00CA09EA">
        <w:rPr>
          <w:rFonts w:ascii="Calibri" w:hAnsi="Calibri" w:cs="Calibri"/>
          <w:color w:val="000000" w:themeColor="text1"/>
          <w:lang w:val="en-US"/>
          <w:rPrChange w:id="1883" w:author="Denis Engemann" w:date="2018-04-19T23:07:00Z">
            <w:rPr>
              <w:rFonts w:ascii="Calibri" w:hAnsi="Calibri"/>
              <w:color w:val="000000" w:themeColor="text1"/>
              <w:lang w:val="en-US"/>
            </w:rPr>
          </w:rPrChange>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sidRPr="00CA09EA">
        <w:rPr>
          <w:rFonts w:ascii="Calibri" w:hAnsi="Calibri" w:cs="Calibri"/>
          <w:color w:val="000000" w:themeColor="text1"/>
          <w:lang w:val="en-US"/>
          <w:rPrChange w:id="1884" w:author="Denis Engemann" w:date="2018-04-19T23:07:00Z">
            <w:rPr>
              <w:rFonts w:ascii="Calibri" w:hAnsi="Calibri"/>
              <w:color w:val="000000" w:themeColor="text1"/>
              <w:lang w:val="en-US"/>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885" w:author="Denis Engemann" w:date="2018-04-19T23:07:00Z">
            <w:rPr/>
          </w:rPrChange>
        </w:rPr>
        <w:fldChar w:fldCharType="begin"/>
      </w:r>
      <w:r w:rsidR="00690732" w:rsidRPr="00CA09EA">
        <w:rPr>
          <w:rFonts w:ascii="Calibri" w:hAnsi="Calibri" w:cs="Calibri"/>
          <w:lang w:val="en-US"/>
          <w:rPrChange w:id="1886" w:author="Denis Engemann" w:date="2018-04-19T23:07:00Z">
            <w:rPr/>
          </w:rPrChange>
        </w:rPr>
        <w:instrText xml:space="preserve"> HYPERLINK \l "_ENREF_21" \o "Wu, 2009 #5997" </w:instrText>
      </w:r>
      <w:r w:rsidR="00690732" w:rsidRPr="00CA09EA">
        <w:rPr>
          <w:rFonts w:ascii="Calibri" w:hAnsi="Calibri" w:cs="Calibri"/>
          <w:rPrChange w:id="1887" w:author="Denis Engemann" w:date="2018-04-19T23:07:00Z">
            <w:rPr/>
          </w:rPrChange>
        </w:rPr>
        <w:fldChar w:fldCharType="separate"/>
      </w:r>
      <w:r w:rsidR="007646E0" w:rsidRPr="00CA09EA">
        <w:rPr>
          <w:rFonts w:ascii="Calibri" w:hAnsi="Calibri" w:cs="Calibri"/>
          <w:noProof/>
          <w:color w:val="000000" w:themeColor="text1"/>
          <w:lang w:val="en-US"/>
          <w:rPrChange w:id="1888" w:author="Denis Engemann" w:date="2018-04-19T23:07:00Z">
            <w:rPr>
              <w:rFonts w:ascii="Calibri" w:hAnsi="Calibri"/>
              <w:noProof/>
              <w:color w:val="000000" w:themeColor="text1"/>
              <w:lang w:val="en-US"/>
            </w:rPr>
          </w:rPrChange>
        </w:rPr>
        <w:t>21</w:t>
      </w:r>
      <w:r w:rsidR="00690732" w:rsidRPr="00CA09EA">
        <w:rPr>
          <w:rFonts w:ascii="Calibri" w:hAnsi="Calibri" w:cs="Calibri"/>
          <w:noProof/>
          <w:color w:val="000000" w:themeColor="text1"/>
          <w:lang w:val="en-US"/>
          <w:rPrChange w:id="1889"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 xml:space="preserve">, </w:t>
      </w:r>
      <w:r w:rsidR="00690732" w:rsidRPr="00CA09EA">
        <w:rPr>
          <w:rFonts w:ascii="Calibri" w:hAnsi="Calibri" w:cs="Calibri"/>
          <w:rPrChange w:id="1890" w:author="Denis Engemann" w:date="2018-04-19T23:07:00Z">
            <w:rPr/>
          </w:rPrChange>
        </w:rPr>
        <w:fldChar w:fldCharType="begin"/>
      </w:r>
      <w:r w:rsidR="00690732" w:rsidRPr="00CA09EA">
        <w:rPr>
          <w:rFonts w:ascii="Calibri" w:hAnsi="Calibri" w:cs="Calibri"/>
          <w:lang w:val="en-US"/>
          <w:rPrChange w:id="1891" w:author="Denis Engemann" w:date="2018-04-19T23:07:00Z">
            <w:rPr/>
          </w:rPrChange>
        </w:rPr>
        <w:instrText xml:space="preserve"> HYPERLINK \l "_ENREF_24" \o "Hastie, 2015 #5915" </w:instrText>
      </w:r>
      <w:r w:rsidR="00690732" w:rsidRPr="00CA09EA">
        <w:rPr>
          <w:rFonts w:ascii="Calibri" w:hAnsi="Calibri" w:cs="Calibri"/>
          <w:rPrChange w:id="1892" w:author="Denis Engemann" w:date="2018-04-19T23:07:00Z">
            <w:rPr/>
          </w:rPrChange>
        </w:rPr>
        <w:fldChar w:fldCharType="separate"/>
      </w:r>
      <w:r w:rsidR="007646E0" w:rsidRPr="00CA09EA">
        <w:rPr>
          <w:rFonts w:ascii="Calibri" w:hAnsi="Calibri" w:cs="Calibri"/>
          <w:noProof/>
          <w:color w:val="000000" w:themeColor="text1"/>
          <w:lang w:val="en-US"/>
          <w:rPrChange w:id="1893" w:author="Denis Engemann" w:date="2018-04-19T23:07:00Z">
            <w:rPr>
              <w:rFonts w:ascii="Calibri" w:hAnsi="Calibri"/>
              <w:noProof/>
              <w:color w:val="000000" w:themeColor="text1"/>
              <w:lang w:val="en-US"/>
            </w:rPr>
          </w:rPrChange>
        </w:rPr>
        <w:t>24</w:t>
      </w:r>
      <w:r w:rsidR="00690732" w:rsidRPr="00CA09EA">
        <w:rPr>
          <w:rFonts w:ascii="Calibri" w:hAnsi="Calibri" w:cs="Calibri"/>
          <w:noProof/>
          <w:color w:val="000000" w:themeColor="text1"/>
          <w:lang w:val="en-US"/>
          <w:rPrChange w:id="1894"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7A7DA7" w:rsidRPr="001F0B68">
        <w:rPr>
          <w:rFonts w:ascii="Calibri" w:hAnsi="Calibri" w:cs="Calibri"/>
          <w:color w:val="000000" w:themeColor="text1"/>
          <w:lang w:val="en-US"/>
        </w:rPr>
        <w:fldChar w:fldCharType="end"/>
      </w:r>
      <w:r w:rsidR="007A7DA7" w:rsidRPr="00CA09EA">
        <w:rPr>
          <w:rFonts w:ascii="Calibri" w:hAnsi="Calibri" w:cs="Calibri"/>
          <w:color w:val="000000" w:themeColor="text1"/>
          <w:lang w:val="en-US"/>
        </w:rPr>
        <w:t xml:space="preserve">. </w:t>
      </w:r>
      <w:r w:rsidR="00254E8F" w:rsidRPr="001F0B68">
        <w:rPr>
          <w:rFonts w:ascii="Calibri" w:hAnsi="Calibri" w:cs="Calibri"/>
          <w:color w:val="000000" w:themeColor="text1"/>
          <w:lang w:val="en-US"/>
        </w:rPr>
        <w:t xml:space="preserve">This source of uncertainty and misunderstanding </w:t>
      </w:r>
      <w:r w:rsidRPr="001F0B68">
        <w:rPr>
          <w:rFonts w:ascii="Calibri" w:hAnsi="Calibri" w:cs="Calibri"/>
          <w:color w:val="000000" w:themeColor="text1"/>
          <w:lang w:val="en-US"/>
        </w:rPr>
        <w:t>begs for intensified research effort</w:t>
      </w:r>
      <w:r w:rsidR="004074D8" w:rsidRPr="001F0B68">
        <w:rPr>
          <w:rFonts w:ascii="Calibri" w:hAnsi="Calibri" w:cs="Calibri"/>
          <w:color w:val="000000" w:themeColor="text1"/>
          <w:lang w:val="en-US"/>
        </w:rPr>
        <w:t>s</w:t>
      </w:r>
      <w:r w:rsidRPr="001F0B68">
        <w:rPr>
          <w:rFonts w:ascii="Calibri" w:hAnsi="Calibri" w:cs="Calibri"/>
          <w:color w:val="000000" w:themeColor="text1"/>
          <w:lang w:val="en-US"/>
        </w:rPr>
        <w:t>.</w:t>
      </w:r>
      <w:r w:rsidRPr="007E1A4E">
        <w:rPr>
          <w:rFonts w:ascii="Calibri" w:hAnsi="Calibri" w:cs="Calibri"/>
          <w:color w:val="000000" w:themeColor="text1"/>
          <w:lang w:val="en-US"/>
        </w:rPr>
        <w:t xml:space="preserve"> The </w:t>
      </w:r>
      <w:r w:rsidR="00103EF4" w:rsidRPr="007E1A4E">
        <w:rPr>
          <w:rFonts w:ascii="Calibri" w:hAnsi="Calibri" w:cs="Calibri"/>
          <w:color w:val="000000" w:themeColor="text1"/>
          <w:lang w:val="en-US"/>
        </w:rPr>
        <w:t xml:space="preserve">ASA </w:t>
      </w:r>
      <w:r w:rsidRPr="00E40B1A">
        <w:rPr>
          <w:rFonts w:ascii="Calibri" w:hAnsi="Calibri" w:cs="Calibri"/>
          <w:color w:val="000000" w:themeColor="text1"/>
          <w:lang w:val="en-US"/>
        </w:rPr>
        <w:t>statement recommended</w:t>
      </w:r>
      <w:r w:rsidR="00103EF4" w:rsidRPr="00D65718">
        <w:rPr>
          <w:rFonts w:ascii="Calibri" w:hAnsi="Calibri" w:cs="Calibri"/>
          <w:color w:val="000000" w:themeColor="text1"/>
          <w:lang w:val="en-US"/>
        </w:rPr>
        <w:t>: "No</w:t>
      </w:r>
      <w:r w:rsidR="00103EF4" w:rsidRPr="00CA09EA">
        <w:rPr>
          <w:rFonts w:ascii="Calibri" w:hAnsi="Calibri" w:cs="Calibri"/>
          <w:color w:val="000000" w:themeColor="text1"/>
          <w:lang w:val="en-US"/>
          <w:rPrChange w:id="1895" w:author="Denis Engemann" w:date="2018-04-19T23:07:00Z">
            <w:rPr>
              <w:rFonts w:ascii="Calibri" w:hAnsi="Calibri"/>
              <w:color w:val="000000" w:themeColor="text1"/>
              <w:lang w:val="en-US"/>
            </w:rPr>
          </w:rPrChange>
        </w:rPr>
        <w:t xml:space="preserve"> single index should subs</w:t>
      </w:r>
      <w:r w:rsidRPr="00CA09EA">
        <w:rPr>
          <w:rFonts w:ascii="Calibri" w:hAnsi="Calibri" w:cs="Calibri"/>
          <w:color w:val="000000" w:themeColor="text1"/>
          <w:lang w:val="en-US"/>
          <w:rPrChange w:id="1896" w:author="Denis Engemann" w:date="2018-04-19T23:07:00Z">
            <w:rPr>
              <w:rFonts w:ascii="Calibri" w:hAnsi="Calibri"/>
              <w:color w:val="000000" w:themeColor="text1"/>
              <w:lang w:val="en-US"/>
            </w:rPr>
          </w:rPrChange>
        </w:rPr>
        <w:t>titute for scientific reasoning</w:t>
      </w:r>
      <w:r w:rsidR="00103EF4" w:rsidRPr="00CA09EA">
        <w:rPr>
          <w:rFonts w:ascii="Calibri" w:hAnsi="Calibri" w:cs="Calibri"/>
          <w:color w:val="000000" w:themeColor="text1"/>
          <w:lang w:val="en-US"/>
          <w:rPrChange w:id="1897" w:author="Denis Engemann" w:date="2018-04-19T23:07:00Z">
            <w:rPr>
              <w:rFonts w:ascii="Calibri" w:hAnsi="Calibri"/>
              <w:color w:val="000000" w:themeColor="text1"/>
              <w:lang w:val="en-US"/>
            </w:rPr>
          </w:rPrChange>
        </w:rPr>
        <w:t xml:space="preserve">" </w:t>
      </w:r>
      <w:r w:rsidR="00834D68" w:rsidRPr="00CA09EA">
        <w:rPr>
          <w:rFonts w:ascii="Calibri" w:hAnsi="Calibri" w:cs="Calibri"/>
          <w:color w:val="000000" w:themeColor="text1"/>
        </w:rPr>
        <w:fldChar w:fldCharType="begin"/>
      </w:r>
      <w:r w:rsidR="00965F16" w:rsidRPr="00CA09EA">
        <w:rPr>
          <w:rFonts w:ascii="Calibri" w:hAnsi="Calibri" w:cs="Calibri"/>
          <w:color w:val="000000" w:themeColor="text1"/>
          <w:lang w:val="en-US"/>
          <w:rPrChange w:id="1898" w:author="Denis Engemann" w:date="2018-04-19T23:07:00Z">
            <w:rPr>
              <w:rFonts w:ascii="Calibri" w:hAnsi="Calibri"/>
              <w:color w:val="000000" w:themeColor="text1"/>
              <w:lang w:val="en-US"/>
            </w:rPr>
          </w:rPrChange>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CA09EA">
        <w:rPr>
          <w:rFonts w:ascii="Calibri" w:hAnsi="Calibri" w:cs="Calibri"/>
          <w:color w:val="000000" w:themeColor="text1"/>
          <w:rPrChange w:id="1899" w:author="Denis Engemann" w:date="2018-04-19T23:07:00Z">
            <w:rPr>
              <w:rFonts w:ascii="Calibri" w:hAnsi="Calibri"/>
              <w:color w:val="000000" w:themeColor="text1"/>
            </w:rPr>
          </w:rPrChange>
        </w:rPr>
        <w:fldChar w:fldCharType="separate"/>
      </w:r>
      <w:r w:rsidR="00965F16" w:rsidRPr="001F0B68">
        <w:rPr>
          <w:rFonts w:ascii="Calibri" w:hAnsi="Calibri" w:cs="Calibri"/>
          <w:noProof/>
          <w:color w:val="000000" w:themeColor="text1"/>
          <w:lang w:val="en-US"/>
        </w:rPr>
        <w:t>(</w:t>
      </w:r>
      <w:r w:rsidR="00690732" w:rsidRPr="00CA09EA">
        <w:rPr>
          <w:rFonts w:ascii="Calibri" w:hAnsi="Calibri" w:cs="Calibri"/>
          <w:rPrChange w:id="1900" w:author="Denis Engemann" w:date="2018-04-19T23:07:00Z">
            <w:rPr/>
          </w:rPrChange>
        </w:rPr>
        <w:fldChar w:fldCharType="begin"/>
      </w:r>
      <w:r w:rsidR="00690732" w:rsidRPr="00CA09EA">
        <w:rPr>
          <w:rFonts w:ascii="Calibri" w:hAnsi="Calibri" w:cs="Calibri"/>
          <w:lang w:val="en-US"/>
          <w:rPrChange w:id="1901" w:author="Denis Engemann" w:date="2018-04-19T23:07:00Z">
            <w:rPr/>
          </w:rPrChange>
        </w:rPr>
        <w:instrText xml:space="preserve"> HYPERLINK \l "_ENREF_29" \o "Wasserstein, 2016 #6823" </w:instrText>
      </w:r>
      <w:r w:rsidR="00690732" w:rsidRPr="00CA09EA">
        <w:rPr>
          <w:rFonts w:ascii="Calibri" w:hAnsi="Calibri" w:cs="Calibri"/>
          <w:rPrChange w:id="1902" w:author="Denis Engemann" w:date="2018-04-19T23:07:00Z">
            <w:rPr/>
          </w:rPrChange>
        </w:rPr>
        <w:fldChar w:fldCharType="separate"/>
      </w:r>
      <w:r w:rsidR="007646E0" w:rsidRPr="00CA09EA">
        <w:rPr>
          <w:rFonts w:ascii="Calibri" w:hAnsi="Calibri" w:cs="Calibri"/>
          <w:noProof/>
          <w:color w:val="000000" w:themeColor="text1"/>
          <w:lang w:val="en-US"/>
          <w:rPrChange w:id="1903" w:author="Denis Engemann" w:date="2018-04-19T23:07:00Z">
            <w:rPr>
              <w:rFonts w:ascii="Calibri" w:hAnsi="Calibri"/>
              <w:noProof/>
              <w:color w:val="000000" w:themeColor="text1"/>
              <w:lang w:val="en-US"/>
            </w:rPr>
          </w:rPrChange>
        </w:rPr>
        <w:t>29</w:t>
      </w:r>
      <w:r w:rsidR="00690732" w:rsidRPr="00CA09EA">
        <w:rPr>
          <w:rFonts w:ascii="Calibri" w:hAnsi="Calibri" w:cs="Calibri"/>
          <w:noProof/>
          <w:color w:val="000000" w:themeColor="text1"/>
          <w:lang w:val="en-US"/>
          <w:rPrChange w:id="1904" w:author="Denis Engemann" w:date="2018-04-19T23:07:00Z">
            <w:rPr>
              <w:rFonts w:ascii="Calibri" w:hAnsi="Calibri"/>
              <w:noProof/>
              <w:color w:val="000000" w:themeColor="text1"/>
              <w:lang w:val="en-US"/>
            </w:rPr>
          </w:rPrChange>
        </w:rPr>
        <w:fldChar w:fldCharType="end"/>
      </w:r>
      <w:r w:rsidR="00965F16" w:rsidRPr="001F0B68">
        <w:rPr>
          <w:rFonts w:ascii="Calibri" w:hAnsi="Calibri" w:cs="Calibri"/>
          <w:noProof/>
          <w:color w:val="000000" w:themeColor="text1"/>
          <w:lang w:val="en-US"/>
        </w:rPr>
        <w:t>)</w:t>
      </w:r>
      <w:r w:rsidR="00834D68" w:rsidRPr="001F0B68">
        <w:rPr>
          <w:rFonts w:ascii="Calibri" w:hAnsi="Calibri" w:cs="Calibri"/>
          <w:color w:val="000000" w:themeColor="text1"/>
        </w:rPr>
        <w:fldChar w:fldCharType="end"/>
      </w:r>
      <w:r w:rsidR="00485A97" w:rsidRPr="00CA09EA">
        <w:rPr>
          <w:rFonts w:ascii="Calibri" w:hAnsi="Calibri" w:cs="Calibri"/>
          <w:color w:val="000000" w:themeColor="text1"/>
          <w:lang w:val="en-US"/>
        </w:rPr>
        <w:t xml:space="preserve"> - a viewpoint shared by other </w:t>
      </w:r>
      <w:r w:rsidR="00EF7EB8" w:rsidRPr="001F0B68">
        <w:rPr>
          <w:rFonts w:ascii="Calibri" w:hAnsi="Calibri" w:cs="Calibri"/>
          <w:color w:val="000000" w:themeColor="text1"/>
          <w:lang w:val="en-US"/>
        </w:rPr>
        <w:t xml:space="preserve">prominent </w:t>
      </w:r>
      <w:r w:rsidR="00485A97" w:rsidRPr="001F0B68">
        <w:rPr>
          <w:rFonts w:ascii="Calibri" w:hAnsi="Calibri" w:cs="Calibri"/>
          <w:color w:val="000000" w:themeColor="text1"/>
          <w:lang w:val="en-US"/>
        </w:rPr>
        <w:t xml:space="preserve">investigators </w:t>
      </w:r>
      <w:r w:rsidR="00485A97" w:rsidRPr="00CA09EA">
        <w:rPr>
          <w:rFonts w:ascii="Calibri" w:hAnsi="Calibri" w:cs="Calibri"/>
          <w:color w:val="000000" w:themeColor="text1"/>
        </w:rPr>
        <w:fldChar w:fldCharType="begin"/>
      </w:r>
      <w:r w:rsidR="007646E0" w:rsidRPr="00CA09EA">
        <w:rPr>
          <w:rFonts w:ascii="Calibri" w:hAnsi="Calibri" w:cs="Calibri"/>
          <w:color w:val="000000" w:themeColor="text1"/>
          <w:lang w:val="en-US"/>
          <w:rPrChange w:id="1905" w:author="Denis Engemann" w:date="2018-04-19T23:07:00Z">
            <w:rPr>
              <w:rFonts w:ascii="Calibri" w:hAnsi="Calibri"/>
              <w:color w:val="000000" w:themeColor="text1"/>
              <w:lang w:val="en-US"/>
            </w:rPr>
          </w:rPrChange>
        </w:rPr>
        <w:instrText xml:space="preserve"> ADDIN EN.CITE &lt;EndNote&gt;&lt;Cite&gt;&lt;Author&gt;Cohen&lt;/Author&gt;&lt;Year&gt;1990&lt;/Year&gt;&lt;RecNum&gt;5949&lt;/RecNum&gt;&lt;DisplayText&gt;(34, 35)&lt;/DisplayText&gt;&lt;record&gt;&lt;rec-number&gt;5949&lt;/rec-number&gt;&lt;foreign-keys&gt;&lt;key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CA09EA">
        <w:rPr>
          <w:rFonts w:ascii="Calibri" w:hAnsi="Calibri" w:cs="Calibri"/>
          <w:color w:val="000000" w:themeColor="text1"/>
          <w:rPrChange w:id="1906" w:author="Denis Engemann" w:date="2018-04-19T23:07:00Z">
            <w:rPr>
              <w:rFonts w:ascii="Calibri" w:hAnsi="Calibri"/>
              <w:color w:val="000000" w:themeColor="text1"/>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1907" w:author="Denis Engemann" w:date="2018-04-19T23:07:00Z">
            <w:rPr/>
          </w:rPrChange>
        </w:rPr>
        <w:fldChar w:fldCharType="begin"/>
      </w:r>
      <w:r w:rsidR="00690732" w:rsidRPr="00CA09EA">
        <w:rPr>
          <w:rFonts w:ascii="Calibri" w:hAnsi="Calibri" w:cs="Calibri"/>
          <w:lang w:val="en-US"/>
          <w:rPrChange w:id="1908" w:author="Denis Engemann" w:date="2018-04-19T23:07:00Z">
            <w:rPr/>
          </w:rPrChange>
        </w:rPr>
        <w:instrText xml:space="preserve"> HYPERLINK \l "_ENREF_34" \o "Cohen, 1990 #5949" </w:instrText>
      </w:r>
      <w:r w:rsidR="00690732" w:rsidRPr="00CA09EA">
        <w:rPr>
          <w:rFonts w:ascii="Calibri" w:hAnsi="Calibri" w:cs="Calibri"/>
          <w:rPrChange w:id="1909" w:author="Denis Engemann" w:date="2018-04-19T23:07:00Z">
            <w:rPr/>
          </w:rPrChange>
        </w:rPr>
        <w:fldChar w:fldCharType="separate"/>
      </w:r>
      <w:r w:rsidR="007646E0" w:rsidRPr="00CA09EA">
        <w:rPr>
          <w:rFonts w:ascii="Calibri" w:hAnsi="Calibri" w:cs="Calibri"/>
          <w:noProof/>
          <w:color w:val="000000" w:themeColor="text1"/>
          <w:lang w:val="en-US"/>
          <w:rPrChange w:id="1910" w:author="Denis Engemann" w:date="2018-04-19T23:07:00Z">
            <w:rPr>
              <w:rFonts w:ascii="Calibri" w:hAnsi="Calibri"/>
              <w:noProof/>
              <w:color w:val="000000" w:themeColor="text1"/>
              <w:lang w:val="en-US"/>
            </w:rPr>
          </w:rPrChange>
        </w:rPr>
        <w:t>34</w:t>
      </w:r>
      <w:r w:rsidR="00690732" w:rsidRPr="00CA09EA">
        <w:rPr>
          <w:rFonts w:ascii="Calibri" w:hAnsi="Calibri" w:cs="Calibri"/>
          <w:noProof/>
          <w:color w:val="000000" w:themeColor="text1"/>
          <w:lang w:val="en-US"/>
          <w:rPrChange w:id="1911"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 xml:space="preserve">, </w:t>
      </w:r>
      <w:r w:rsidR="00690732" w:rsidRPr="00CA09EA">
        <w:rPr>
          <w:rFonts w:ascii="Calibri" w:hAnsi="Calibri" w:cs="Calibri"/>
          <w:rPrChange w:id="1912" w:author="Denis Engemann" w:date="2018-04-19T23:07:00Z">
            <w:rPr/>
          </w:rPrChange>
        </w:rPr>
        <w:fldChar w:fldCharType="begin"/>
      </w:r>
      <w:r w:rsidR="00690732" w:rsidRPr="00CA09EA">
        <w:rPr>
          <w:rFonts w:ascii="Calibri" w:hAnsi="Calibri" w:cs="Calibri"/>
          <w:lang w:val="en-US"/>
          <w:rPrChange w:id="1913" w:author="Denis Engemann" w:date="2018-04-19T23:07:00Z">
            <w:rPr/>
          </w:rPrChange>
        </w:rPr>
        <w:instrText xml:space="preserve"> HYPERLINK \l "_ENREF_35" \o "Gigerenzer, 1987 #6345" </w:instrText>
      </w:r>
      <w:r w:rsidR="00690732" w:rsidRPr="00CA09EA">
        <w:rPr>
          <w:rFonts w:ascii="Calibri" w:hAnsi="Calibri" w:cs="Calibri"/>
          <w:rPrChange w:id="1914" w:author="Denis Engemann" w:date="2018-04-19T23:07:00Z">
            <w:rPr/>
          </w:rPrChange>
        </w:rPr>
        <w:fldChar w:fldCharType="separate"/>
      </w:r>
      <w:r w:rsidR="007646E0" w:rsidRPr="00CA09EA">
        <w:rPr>
          <w:rFonts w:ascii="Calibri" w:hAnsi="Calibri" w:cs="Calibri"/>
          <w:noProof/>
          <w:color w:val="000000" w:themeColor="text1"/>
          <w:lang w:val="en-US"/>
          <w:rPrChange w:id="1915" w:author="Denis Engemann" w:date="2018-04-19T23:07:00Z">
            <w:rPr>
              <w:rFonts w:ascii="Calibri" w:hAnsi="Calibri"/>
              <w:noProof/>
              <w:color w:val="000000" w:themeColor="text1"/>
              <w:lang w:val="en-US"/>
            </w:rPr>
          </w:rPrChange>
        </w:rPr>
        <w:t>35</w:t>
      </w:r>
      <w:r w:rsidR="00690732" w:rsidRPr="00CA09EA">
        <w:rPr>
          <w:rFonts w:ascii="Calibri" w:hAnsi="Calibri" w:cs="Calibri"/>
          <w:noProof/>
          <w:color w:val="000000" w:themeColor="text1"/>
          <w:lang w:val="en-US"/>
          <w:rPrChange w:id="1916"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00485A97" w:rsidRPr="001F0B68">
        <w:rPr>
          <w:rFonts w:ascii="Calibri" w:hAnsi="Calibri" w:cs="Calibri"/>
          <w:color w:val="000000" w:themeColor="text1"/>
        </w:rPr>
        <w:fldChar w:fldCharType="end"/>
      </w:r>
      <w:r w:rsidR="00485A97" w:rsidRPr="00CA09EA">
        <w:rPr>
          <w:rFonts w:ascii="Calibri" w:hAnsi="Calibri" w:cs="Calibri"/>
          <w:color w:val="000000" w:themeColor="text1"/>
          <w:lang w:val="en-US"/>
        </w:rPr>
        <w:t>.</w:t>
      </w:r>
      <w:r w:rsidR="00834D68" w:rsidRPr="001F0B68">
        <w:rPr>
          <w:rFonts w:ascii="Calibri" w:hAnsi="Calibri" w:cs="Calibri"/>
          <w:color w:val="000000" w:themeColor="text1"/>
          <w:lang w:val="en-US"/>
        </w:rPr>
        <w:t xml:space="preserve"> </w:t>
      </w:r>
      <w:r w:rsidR="00485A97" w:rsidRPr="001F0B68">
        <w:rPr>
          <w:rFonts w:ascii="Calibri" w:hAnsi="Calibri" w:cs="Calibri"/>
          <w:color w:val="000000" w:themeColor="text1"/>
          <w:lang w:val="en-US"/>
        </w:rPr>
        <w:t>In particular</w:t>
      </w:r>
      <w:r w:rsidR="00834D68" w:rsidRPr="001F0B68">
        <w:rPr>
          <w:rFonts w:ascii="Calibri" w:hAnsi="Calibri" w:cs="Calibri"/>
          <w:color w:val="000000" w:themeColor="text1"/>
          <w:lang w:val="en-US"/>
        </w:rPr>
        <w:t>, Ioannidis and colleagues recently monocultural training</w:t>
      </w:r>
      <w:r w:rsidR="00E255B7" w:rsidRPr="001F0B68">
        <w:rPr>
          <w:rFonts w:ascii="Calibri" w:hAnsi="Calibri" w:cs="Calibri"/>
          <w:color w:val="000000" w:themeColor="text1"/>
          <w:lang w:val="en-US"/>
        </w:rPr>
        <w:t xml:space="preserve"> of biomedical scientists</w:t>
      </w:r>
      <w:r w:rsidR="00834D68" w:rsidRPr="007E1A4E">
        <w:rPr>
          <w:rFonts w:ascii="Calibri" w:hAnsi="Calibri" w:cs="Calibri"/>
          <w:color w:val="000000" w:themeColor="text1"/>
          <w:lang w:val="en-US"/>
        </w:rPr>
        <w:t xml:space="preserve"> in statistical null-hypothesis testing </w:t>
      </w:r>
      <w:r w:rsidR="004074D8" w:rsidRPr="007E1A4E">
        <w:rPr>
          <w:rFonts w:ascii="Calibri" w:hAnsi="Calibri" w:cs="Calibri"/>
          <w:color w:val="000000" w:themeColor="text1"/>
          <w:lang w:val="en-US"/>
        </w:rPr>
        <w:t>as one</w:t>
      </w:r>
      <w:r w:rsidR="00834D68" w:rsidRPr="00E40B1A">
        <w:rPr>
          <w:rFonts w:ascii="Calibri" w:hAnsi="Calibri" w:cs="Calibri"/>
          <w:color w:val="000000" w:themeColor="text1"/>
          <w:lang w:val="en-US"/>
        </w:rPr>
        <w:t xml:space="preserve"> </w:t>
      </w:r>
      <w:r w:rsidR="004074D8" w:rsidRPr="00D65718">
        <w:rPr>
          <w:rFonts w:ascii="Calibri" w:hAnsi="Calibri" w:cs="Calibri"/>
          <w:color w:val="000000" w:themeColor="text1"/>
          <w:lang w:val="en-US"/>
        </w:rPr>
        <w:t>r</w:t>
      </w:r>
      <w:r w:rsidR="004074D8" w:rsidRPr="00CA09EA">
        <w:rPr>
          <w:rFonts w:ascii="Calibri" w:hAnsi="Calibri" w:cs="Calibri"/>
          <w:color w:val="000000" w:themeColor="text1"/>
          <w:lang w:val="en-US"/>
          <w:rPrChange w:id="1917" w:author="Denis Engemann" w:date="2018-04-19T23:07:00Z">
            <w:rPr>
              <w:rFonts w:ascii="Calibri" w:hAnsi="Calibri"/>
              <w:color w:val="000000" w:themeColor="text1"/>
              <w:lang w:val="en-US"/>
            </w:rPr>
          </w:rPrChange>
        </w:rPr>
        <w:t>eason</w:t>
      </w:r>
      <w:r w:rsidR="00834D68" w:rsidRPr="00CA09EA">
        <w:rPr>
          <w:rFonts w:ascii="Calibri" w:hAnsi="Calibri" w:cs="Calibri"/>
          <w:color w:val="000000" w:themeColor="text1"/>
          <w:lang w:val="en-US"/>
          <w:rPrChange w:id="1918" w:author="Denis Engemann" w:date="2018-04-19T23:07:00Z">
            <w:rPr>
              <w:rFonts w:ascii="Calibri" w:hAnsi="Calibri"/>
              <w:color w:val="000000" w:themeColor="text1"/>
              <w:lang w:val="en-US"/>
            </w:rPr>
          </w:rPrChange>
        </w:rPr>
        <w:t xml:space="preserve"> behind some of the frequent misuses of p-values </w:t>
      </w:r>
      <w:r w:rsidR="00834D68" w:rsidRPr="00CA09EA">
        <w:rPr>
          <w:rFonts w:ascii="Calibri" w:hAnsi="Calibri" w:cs="Calibri"/>
          <w:color w:val="000000" w:themeColor="text1"/>
        </w:rPr>
        <w:fldChar w:fldCharType="begin"/>
      </w:r>
      <w:r w:rsidR="007646E0" w:rsidRPr="00CA09EA">
        <w:rPr>
          <w:rFonts w:ascii="Calibri" w:hAnsi="Calibri" w:cs="Calibri"/>
          <w:color w:val="000000" w:themeColor="text1"/>
          <w:lang w:val="en-US"/>
          <w:rPrChange w:id="1919" w:author="Denis Engemann" w:date="2018-04-19T23:07:00Z">
            <w:rPr>
              <w:rFonts w:ascii="Calibri" w:hAnsi="Calibri"/>
              <w:color w:val="000000" w:themeColor="text1"/>
              <w:lang w:val="en-US"/>
            </w:rPr>
          </w:rPrChange>
        </w:rPr>
        <w:instrText xml:space="preserve"> ADDIN EN.CITE &lt;EndNote&gt;&lt;Cite&gt;&lt;Author&gt;Szucs&lt;/Author&gt;&lt;Year&gt;2017&lt;/Year&gt;&lt;RecNum&gt;7029&lt;/RecNum&gt;&lt;DisplayText&gt;(36)&lt;/DisplayText&gt;&lt;record&gt;&lt;rec-number&gt;7029&lt;/rec-number&gt;&lt;foreign-keys&gt;&lt;key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CA09EA">
        <w:rPr>
          <w:rFonts w:ascii="Calibri" w:hAnsi="Calibri" w:cs="Calibri"/>
          <w:color w:val="000000" w:themeColor="text1"/>
          <w:rPrChange w:id="1920" w:author="Denis Engemann" w:date="2018-04-19T23:07:00Z">
            <w:rPr>
              <w:rFonts w:ascii="Calibri" w:hAnsi="Calibri"/>
              <w:color w:val="000000" w:themeColor="text1"/>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1921" w:author="Denis Engemann" w:date="2018-04-19T23:07:00Z">
            <w:rPr/>
          </w:rPrChange>
        </w:rPr>
        <w:fldChar w:fldCharType="begin"/>
      </w:r>
      <w:r w:rsidR="00690732" w:rsidRPr="00CA09EA">
        <w:rPr>
          <w:rFonts w:ascii="Calibri" w:hAnsi="Calibri" w:cs="Calibri"/>
          <w:lang w:val="en-US"/>
          <w:rPrChange w:id="1922" w:author="Denis Engemann" w:date="2018-04-19T23:07:00Z">
            <w:rPr/>
          </w:rPrChange>
        </w:rPr>
        <w:instrText xml:space="preserve"> HYPERLINK \l "_ENREF_36" \o "Szucs, 2017 #7029" </w:instrText>
      </w:r>
      <w:r w:rsidR="00690732" w:rsidRPr="00CA09EA">
        <w:rPr>
          <w:rFonts w:ascii="Calibri" w:hAnsi="Calibri" w:cs="Calibri"/>
          <w:rPrChange w:id="1923" w:author="Denis Engemann" w:date="2018-04-19T23:07:00Z">
            <w:rPr/>
          </w:rPrChange>
        </w:rPr>
        <w:fldChar w:fldCharType="separate"/>
      </w:r>
      <w:r w:rsidR="007646E0" w:rsidRPr="00CA09EA">
        <w:rPr>
          <w:rFonts w:ascii="Calibri" w:hAnsi="Calibri" w:cs="Calibri"/>
          <w:noProof/>
          <w:color w:val="000000" w:themeColor="text1"/>
          <w:lang w:val="en-US"/>
          <w:rPrChange w:id="1924" w:author="Denis Engemann" w:date="2018-04-19T23:07:00Z">
            <w:rPr>
              <w:rFonts w:ascii="Calibri" w:hAnsi="Calibri"/>
              <w:noProof/>
              <w:color w:val="000000" w:themeColor="text1"/>
              <w:lang w:val="en-US"/>
            </w:rPr>
          </w:rPrChange>
        </w:rPr>
        <w:t>36</w:t>
      </w:r>
      <w:r w:rsidR="00690732" w:rsidRPr="00CA09EA">
        <w:rPr>
          <w:rFonts w:ascii="Calibri" w:hAnsi="Calibri" w:cs="Calibri"/>
          <w:noProof/>
          <w:color w:val="000000" w:themeColor="text1"/>
          <w:lang w:val="en-US"/>
          <w:rPrChange w:id="1925"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00834D68" w:rsidRPr="001F0B68">
        <w:rPr>
          <w:rFonts w:ascii="Calibri" w:hAnsi="Calibri" w:cs="Calibri"/>
          <w:color w:val="000000" w:themeColor="text1"/>
        </w:rPr>
        <w:fldChar w:fldCharType="end"/>
      </w:r>
      <w:r w:rsidR="00834D68" w:rsidRPr="00CA09EA">
        <w:rPr>
          <w:rFonts w:ascii="Calibri" w:hAnsi="Calibri" w:cs="Calibri"/>
          <w:color w:val="000000" w:themeColor="text1"/>
          <w:lang w:val="en-US"/>
        </w:rPr>
        <w:t>.</w:t>
      </w:r>
    </w:p>
    <w:p w14:paraId="2C0EF55C" w14:textId="77777777" w:rsidR="008F4632" w:rsidRPr="001F0B68" w:rsidRDefault="008F4632" w:rsidP="00C76687">
      <w:pPr>
        <w:contextualSpacing/>
        <w:jc w:val="both"/>
        <w:rPr>
          <w:rFonts w:ascii="Calibri" w:hAnsi="Calibri" w:cs="Calibri"/>
          <w:color w:val="A6A6A6" w:themeColor="background1" w:themeShade="A6"/>
          <w:lang w:val="en-US"/>
        </w:rPr>
      </w:pPr>
    </w:p>
    <w:p w14:paraId="54E7A756" w14:textId="77777777" w:rsidR="008F4632" w:rsidRPr="001F0B68" w:rsidRDefault="008F4632" w:rsidP="00C76687">
      <w:pPr>
        <w:contextualSpacing/>
        <w:jc w:val="both"/>
        <w:rPr>
          <w:rFonts w:ascii="Calibri" w:hAnsi="Calibri" w:cs="Calibri"/>
          <w:color w:val="A6A6A6" w:themeColor="background1" w:themeShade="A6"/>
          <w:lang w:val="en-US"/>
        </w:rPr>
      </w:pPr>
    </w:p>
    <w:p w14:paraId="0612C16F" w14:textId="77B73D14" w:rsidR="00AF2C46" w:rsidRPr="00CA09EA" w:rsidRDefault="00F317EE" w:rsidP="00C76687">
      <w:pPr>
        <w:contextualSpacing/>
        <w:jc w:val="both"/>
        <w:rPr>
          <w:rFonts w:ascii="Calibri" w:hAnsi="Calibri" w:cs="Calibri"/>
          <w:color w:val="A6A6A6" w:themeColor="background1" w:themeShade="A6"/>
          <w:lang w:val="en-US"/>
          <w:rPrChange w:id="1926" w:author="Denis Engemann" w:date="2018-04-19T23:07:00Z">
            <w:rPr>
              <w:rFonts w:ascii="Calibri" w:hAnsi="Calibri"/>
              <w:color w:val="A6A6A6" w:themeColor="background1" w:themeShade="A6"/>
              <w:lang w:val="en-US"/>
            </w:rPr>
          </w:rPrChange>
        </w:rPr>
      </w:pPr>
      <w:r w:rsidRPr="007E1A4E">
        <w:rPr>
          <w:rFonts w:ascii="Calibri" w:hAnsi="Calibri" w:cs="Calibri"/>
          <w:color w:val="A6A6A6" w:themeColor="background1" w:themeShade="A6"/>
          <w:lang w:val="en-US"/>
        </w:rPr>
        <w:t>does not always go hand-in-hand with</w:t>
      </w:r>
      <w:r w:rsidR="009C7B20" w:rsidRPr="007E1A4E">
        <w:rPr>
          <w:rFonts w:ascii="Calibri" w:hAnsi="Calibri" w:cs="Calibri"/>
          <w:color w:val="A6A6A6" w:themeColor="background1" w:themeShade="A6"/>
          <w:lang w:val="en-US"/>
        </w:rPr>
        <w:t>; to back claims</w:t>
      </w:r>
      <w:r w:rsidR="00CA1725" w:rsidRPr="00E40B1A">
        <w:rPr>
          <w:rFonts w:ascii="Calibri" w:hAnsi="Calibri" w:cs="Calibri"/>
          <w:color w:val="A6A6A6" w:themeColor="background1" w:themeShade="A6"/>
          <w:lang w:val="en-US"/>
        </w:rPr>
        <w:t>; differently nuanced</w:t>
      </w:r>
      <w:r w:rsidR="00ED11CA" w:rsidRPr="00D65718">
        <w:rPr>
          <w:rFonts w:ascii="Calibri" w:hAnsi="Calibri" w:cs="Calibri"/>
          <w:color w:val="A6A6A6" w:themeColor="background1" w:themeShade="A6"/>
          <w:lang w:val="en-US"/>
        </w:rPr>
        <w:t>; embrace</w:t>
      </w:r>
      <w:r w:rsidR="00D31F67" w:rsidRPr="00CA09EA">
        <w:rPr>
          <w:rFonts w:ascii="Calibri" w:hAnsi="Calibri" w:cs="Calibri"/>
          <w:color w:val="A6A6A6" w:themeColor="background1" w:themeShade="A6"/>
          <w:lang w:val="en-US"/>
          <w:rPrChange w:id="1927" w:author="Denis Engemann" w:date="2018-04-19T23:07:00Z">
            <w:rPr>
              <w:rFonts w:ascii="Calibri" w:hAnsi="Calibri"/>
              <w:color w:val="A6A6A6" w:themeColor="background1" w:themeShade="A6"/>
              <w:lang w:val="en-US"/>
            </w:rPr>
          </w:rPrChange>
        </w:rPr>
        <w:t>; irrespective of</w:t>
      </w:r>
      <w:r w:rsidR="00094081" w:rsidRPr="00CA09EA">
        <w:rPr>
          <w:rFonts w:ascii="Calibri" w:hAnsi="Calibri" w:cs="Calibri"/>
          <w:color w:val="A6A6A6" w:themeColor="background1" w:themeShade="A6"/>
          <w:lang w:val="en-US"/>
          <w:rPrChange w:id="1928" w:author="Denis Engemann" w:date="2018-04-19T23:07:00Z">
            <w:rPr>
              <w:rFonts w:ascii="Calibri" w:hAnsi="Calibri"/>
              <w:color w:val="A6A6A6" w:themeColor="background1" w:themeShade="A6"/>
              <w:lang w:val="en-US"/>
            </w:rPr>
          </w:rPrChange>
        </w:rPr>
        <w:t>; informed judgment by the investigator</w:t>
      </w:r>
      <w:r w:rsidR="00045515" w:rsidRPr="00CA09EA">
        <w:rPr>
          <w:rFonts w:ascii="Calibri" w:hAnsi="Calibri" w:cs="Calibri"/>
          <w:color w:val="A6A6A6" w:themeColor="background1" w:themeShade="A6"/>
          <w:lang w:val="en-US"/>
          <w:rPrChange w:id="1929" w:author="Denis Engemann" w:date="2018-04-19T23:07:00Z">
            <w:rPr>
              <w:rFonts w:ascii="Calibri" w:hAnsi="Calibri"/>
              <w:color w:val="A6A6A6" w:themeColor="background1" w:themeShade="A6"/>
              <w:lang w:val="en-US"/>
            </w:rPr>
          </w:rPrChange>
        </w:rPr>
        <w:t>; predictive focus/inference focus</w:t>
      </w:r>
      <w:r w:rsidR="001F00D6" w:rsidRPr="00CA09EA">
        <w:rPr>
          <w:rFonts w:ascii="Calibri" w:hAnsi="Calibri" w:cs="Calibri"/>
          <w:color w:val="A6A6A6" w:themeColor="background1" w:themeShade="A6"/>
          <w:lang w:val="en-US"/>
          <w:rPrChange w:id="1930" w:author="Denis Engemann" w:date="2018-04-19T23:07:00Z">
            <w:rPr>
              <w:rFonts w:ascii="Calibri" w:hAnsi="Calibri"/>
              <w:color w:val="A6A6A6" w:themeColor="background1" w:themeShade="A6"/>
              <w:lang w:val="en-US"/>
            </w:rPr>
          </w:rPrChange>
        </w:rPr>
        <w:t>; sharpen the distinctino between</w:t>
      </w:r>
      <w:r w:rsidR="00081392" w:rsidRPr="00CA09EA">
        <w:rPr>
          <w:rFonts w:ascii="Calibri" w:hAnsi="Calibri" w:cs="Calibri"/>
          <w:color w:val="A6A6A6" w:themeColor="background1" w:themeShade="A6"/>
          <w:lang w:val="en-US"/>
          <w:rPrChange w:id="1931" w:author="Denis Engemann" w:date="2018-04-19T23:07:00Z">
            <w:rPr>
              <w:rFonts w:ascii="Calibri" w:hAnsi="Calibri"/>
              <w:color w:val="A6A6A6" w:themeColor="background1" w:themeShade="A6"/>
              <w:lang w:val="en-US"/>
            </w:rPr>
          </w:rPrChange>
        </w:rPr>
        <w:t>; explanatory and predictive qualities</w:t>
      </w:r>
      <w:r w:rsidR="00355FFA" w:rsidRPr="00CA09EA">
        <w:rPr>
          <w:rFonts w:ascii="Calibri" w:hAnsi="Calibri" w:cs="Calibri"/>
          <w:color w:val="A6A6A6" w:themeColor="background1" w:themeShade="A6"/>
          <w:lang w:val="en-US"/>
          <w:rPrChange w:id="1932" w:author="Denis Engemann" w:date="2018-04-19T23:07:00Z">
            <w:rPr>
              <w:rFonts w:ascii="Calibri" w:hAnsi="Calibri"/>
              <w:color w:val="A6A6A6" w:themeColor="background1" w:themeShade="A6"/>
              <w:lang w:val="en-US"/>
            </w:rPr>
          </w:rPrChange>
        </w:rPr>
        <w:t>; set the stage for</w:t>
      </w:r>
      <w:r w:rsidR="00CD5826" w:rsidRPr="00CA09EA">
        <w:rPr>
          <w:rFonts w:ascii="Calibri" w:hAnsi="Calibri" w:cs="Calibri"/>
          <w:color w:val="A6A6A6" w:themeColor="background1" w:themeShade="A6"/>
          <w:lang w:val="en-US"/>
          <w:rPrChange w:id="1933" w:author="Denis Engemann" w:date="2018-04-19T23:07:00Z">
            <w:rPr>
              <w:rFonts w:ascii="Calibri" w:hAnsi="Calibri"/>
              <w:color w:val="A6A6A6" w:themeColor="background1" w:themeShade="A6"/>
              <w:lang w:val="en-US"/>
            </w:rPr>
          </w:rPrChange>
        </w:rPr>
        <w:t xml:space="preserve">; predictive modeling/explanatory m.; </w:t>
      </w:r>
    </w:p>
    <w:p w14:paraId="5A682E5D" w14:textId="77777777" w:rsidR="004E08BC" w:rsidRPr="00CA09EA" w:rsidRDefault="004E08BC" w:rsidP="00C76687">
      <w:pPr>
        <w:contextualSpacing/>
        <w:jc w:val="both"/>
        <w:rPr>
          <w:rFonts w:ascii="Calibri" w:hAnsi="Calibri" w:cs="Calibri"/>
          <w:b/>
          <w:color w:val="000000" w:themeColor="text1"/>
          <w:lang w:val="en-US"/>
          <w:rPrChange w:id="1934" w:author="Denis Engemann" w:date="2018-04-19T23:07:00Z">
            <w:rPr>
              <w:rFonts w:ascii="Calibri" w:hAnsi="Calibri"/>
              <w:b/>
              <w:color w:val="000000" w:themeColor="text1"/>
              <w:lang w:val="en-US"/>
            </w:rPr>
          </w:rPrChange>
        </w:rPr>
      </w:pPr>
    </w:p>
    <w:p w14:paraId="1373803D" w14:textId="77777777" w:rsidR="004420AB" w:rsidRPr="00CA09EA" w:rsidRDefault="004420AB" w:rsidP="00C76687">
      <w:pPr>
        <w:contextualSpacing/>
        <w:jc w:val="both"/>
        <w:rPr>
          <w:rFonts w:ascii="Calibri" w:hAnsi="Calibri" w:cs="Calibri"/>
          <w:b/>
          <w:color w:val="000000" w:themeColor="text1"/>
          <w:lang w:val="en-US"/>
          <w:rPrChange w:id="1935" w:author="Denis Engemann" w:date="2018-04-19T23:07:00Z">
            <w:rPr>
              <w:rFonts w:ascii="Calibri" w:hAnsi="Calibri"/>
              <w:b/>
              <w:color w:val="000000" w:themeColor="text1"/>
              <w:lang w:val="en-US"/>
            </w:rPr>
          </w:rPrChange>
        </w:rPr>
      </w:pPr>
    </w:p>
    <w:p w14:paraId="510B650C" w14:textId="3D3062BD" w:rsidR="004420AB" w:rsidRPr="00CA09EA" w:rsidRDefault="004420AB" w:rsidP="00C76687">
      <w:pPr>
        <w:contextualSpacing/>
        <w:jc w:val="both"/>
        <w:rPr>
          <w:rFonts w:ascii="Calibri" w:hAnsi="Calibri" w:cs="Calibri"/>
          <w:b/>
          <w:color w:val="000000" w:themeColor="text1"/>
          <w:lang w:val="en-US"/>
          <w:rPrChange w:id="1936"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1937" w:author="Denis Engemann" w:date="2018-04-19T23:07:00Z">
            <w:rPr>
              <w:rFonts w:ascii="Calibri" w:hAnsi="Calibri"/>
              <w:b/>
              <w:color w:val="000000" w:themeColor="text1"/>
              <w:lang w:val="en-US"/>
            </w:rPr>
          </w:rPrChange>
        </w:rPr>
        <w:t>Conclusion</w:t>
      </w:r>
    </w:p>
    <w:p w14:paraId="59F5AD5A" w14:textId="355C8355" w:rsidR="00F74CB4" w:rsidRPr="00CA09EA" w:rsidRDefault="00CE75A2" w:rsidP="00F317EE">
      <w:pPr>
        <w:ind w:firstLine="708"/>
        <w:contextualSpacing/>
        <w:jc w:val="both"/>
        <w:rPr>
          <w:rFonts w:ascii="Calibri" w:hAnsi="Calibri" w:cs="Calibri"/>
          <w:color w:val="000000" w:themeColor="text1"/>
          <w:lang w:val="en-US"/>
          <w:rPrChange w:id="1938" w:author="Denis Engemann" w:date="2018-04-19T23:07:00Z">
            <w:rPr>
              <w:rFonts w:ascii="Calibri" w:hAnsi="Calibri"/>
              <w:color w:val="000000" w:themeColor="text1"/>
              <w:lang w:val="en-US"/>
            </w:rPr>
          </w:rPrChange>
        </w:rPr>
      </w:pPr>
      <w:r w:rsidRPr="00CA09EA">
        <w:rPr>
          <w:rFonts w:ascii="Calibri" w:eastAsia="Times New Roman" w:hAnsi="Calibri" w:cs="Calibri"/>
          <w:color w:val="222222"/>
          <w:shd w:val="clear" w:color="auto" w:fill="FFFFFF"/>
          <w:lang w:val="en-US"/>
          <w:rPrChange w:id="1939" w:author="Denis Engemann" w:date="2018-04-19T23:07:00Z">
            <w:rPr>
              <w:rFonts w:ascii="Calibri" w:eastAsia="Times New Roman" w:hAnsi="Calibri" w:cs="Arial"/>
              <w:color w:val="222222"/>
              <w:shd w:val="clear" w:color="auto" w:fill="FFFFFF"/>
              <w:lang w:val="en-US"/>
            </w:rPr>
          </w:rPrChange>
        </w:rPr>
        <w:t xml:space="preserve">The present investigation </w:t>
      </w:r>
      <w:r w:rsidR="00224846" w:rsidRPr="00CA09EA">
        <w:rPr>
          <w:rFonts w:ascii="Calibri" w:eastAsia="Times New Roman" w:hAnsi="Calibri" w:cs="Calibri"/>
          <w:color w:val="222222"/>
          <w:shd w:val="clear" w:color="auto" w:fill="FFFFFF"/>
          <w:lang w:val="en-US"/>
          <w:rPrChange w:id="1940" w:author="Denis Engemann" w:date="2018-04-19T23:07:00Z">
            <w:rPr>
              <w:rFonts w:ascii="Calibri" w:eastAsia="Times New Roman" w:hAnsi="Calibri" w:cs="Arial"/>
              <w:color w:val="222222"/>
              <w:shd w:val="clear" w:color="auto" w:fill="FFFFFF"/>
              <w:lang w:val="en-US"/>
            </w:rPr>
          </w:rPrChange>
        </w:rPr>
        <w:t>quanti</w:t>
      </w:r>
      <w:r w:rsidR="00500D73" w:rsidRPr="00CA09EA">
        <w:rPr>
          <w:rFonts w:ascii="Calibri" w:eastAsia="Times New Roman" w:hAnsi="Calibri" w:cs="Calibri"/>
          <w:color w:val="222222"/>
          <w:shd w:val="clear" w:color="auto" w:fill="FFFFFF"/>
          <w:lang w:val="en-US"/>
          <w:rPrChange w:id="1941" w:author="Denis Engemann" w:date="2018-04-19T23:07:00Z">
            <w:rPr>
              <w:rFonts w:ascii="Calibri" w:eastAsia="Times New Roman" w:hAnsi="Calibri" w:cs="Arial"/>
              <w:color w:val="222222"/>
              <w:shd w:val="clear" w:color="auto" w:fill="FFFFFF"/>
              <w:lang w:val="en-US"/>
            </w:rPr>
          </w:rPrChange>
        </w:rPr>
        <w:t>t</w:t>
      </w:r>
      <w:r w:rsidR="00224846" w:rsidRPr="00CA09EA">
        <w:rPr>
          <w:rFonts w:ascii="Calibri" w:eastAsia="Times New Roman" w:hAnsi="Calibri" w:cs="Calibri"/>
          <w:color w:val="222222"/>
          <w:shd w:val="clear" w:color="auto" w:fill="FFFFFF"/>
          <w:lang w:val="en-US"/>
          <w:rPrChange w:id="1942" w:author="Denis Engemann" w:date="2018-04-19T23:07:00Z">
            <w:rPr>
              <w:rFonts w:ascii="Calibri" w:eastAsia="Times New Roman" w:hAnsi="Calibri" w:cs="Arial"/>
              <w:color w:val="222222"/>
              <w:shd w:val="clear" w:color="auto" w:fill="FFFFFF"/>
              <w:lang w:val="en-US"/>
            </w:rPr>
          </w:rPrChange>
        </w:rPr>
        <w:t>atively exposed how the lin</w:t>
      </w:r>
      <w:r w:rsidR="00500D73" w:rsidRPr="00CA09EA">
        <w:rPr>
          <w:rFonts w:ascii="Calibri" w:eastAsia="Times New Roman" w:hAnsi="Calibri" w:cs="Calibri"/>
          <w:color w:val="222222"/>
          <w:shd w:val="clear" w:color="auto" w:fill="FFFFFF"/>
          <w:lang w:val="en-US"/>
          <w:rPrChange w:id="1943" w:author="Denis Engemann" w:date="2018-04-19T23:07:00Z">
            <w:rPr>
              <w:rFonts w:ascii="Calibri" w:eastAsia="Times New Roman" w:hAnsi="Calibri" w:cs="Arial"/>
              <w:color w:val="222222"/>
              <w:shd w:val="clear" w:color="auto" w:fill="FFFFFF"/>
              <w:lang w:val="en-US"/>
            </w:rPr>
          </w:rPrChange>
        </w:rPr>
        <w:t>ear</w:t>
      </w:r>
      <w:r w:rsidR="00445FE6" w:rsidRPr="00CA09EA">
        <w:rPr>
          <w:rFonts w:ascii="Calibri" w:eastAsia="Times New Roman" w:hAnsi="Calibri" w:cs="Calibri"/>
          <w:color w:val="222222"/>
          <w:shd w:val="clear" w:color="auto" w:fill="FFFFFF"/>
          <w:lang w:val="en-US"/>
          <w:rPrChange w:id="1944" w:author="Denis Engemann" w:date="2018-04-19T23:07:00Z">
            <w:rPr>
              <w:rFonts w:ascii="Calibri" w:eastAsia="Times New Roman" w:hAnsi="Calibri" w:cs="Arial"/>
              <w:color w:val="222222"/>
              <w:shd w:val="clear" w:color="auto" w:fill="FFFFFF"/>
              <w:lang w:val="en-US"/>
            </w:rPr>
          </w:rPrChange>
        </w:rPr>
        <w:t>-regression</w:t>
      </w:r>
      <w:r w:rsidR="00500D73" w:rsidRPr="00CA09EA">
        <w:rPr>
          <w:rFonts w:ascii="Calibri" w:eastAsia="Times New Roman" w:hAnsi="Calibri" w:cs="Calibri"/>
          <w:color w:val="222222"/>
          <w:shd w:val="clear" w:color="auto" w:fill="FFFFFF"/>
          <w:lang w:val="en-US"/>
          <w:rPrChange w:id="1945" w:author="Denis Engemann" w:date="2018-04-19T23:07:00Z">
            <w:rPr>
              <w:rFonts w:ascii="Calibri" w:eastAsia="Times New Roman" w:hAnsi="Calibri" w:cs="Arial"/>
              <w:color w:val="222222"/>
              <w:shd w:val="clear" w:color="auto" w:fill="FFFFFF"/>
              <w:lang w:val="en-US"/>
            </w:rPr>
          </w:rPrChange>
        </w:rPr>
        <w:t xml:space="preserve"> model - a workhorse in many areas of</w:t>
      </w:r>
      <w:r w:rsidR="00224846" w:rsidRPr="00CA09EA">
        <w:rPr>
          <w:rFonts w:ascii="Calibri" w:eastAsia="Times New Roman" w:hAnsi="Calibri" w:cs="Calibri"/>
          <w:color w:val="222222"/>
          <w:shd w:val="clear" w:color="auto" w:fill="FFFFFF"/>
          <w:lang w:val="en-US"/>
          <w:rPrChange w:id="1946" w:author="Denis Engemann" w:date="2018-04-19T23:07:00Z">
            <w:rPr>
              <w:rFonts w:ascii="Calibri" w:eastAsia="Times New Roman" w:hAnsi="Calibri" w:cs="Arial"/>
              <w:color w:val="222222"/>
              <w:shd w:val="clear" w:color="auto" w:fill="FFFFFF"/>
              <w:lang w:val="en-US"/>
            </w:rPr>
          </w:rPrChange>
        </w:rPr>
        <w:t xml:space="preserve"> empirical research - </w:t>
      </w:r>
      <w:r w:rsidR="00BB6F69" w:rsidRPr="00CA09EA">
        <w:rPr>
          <w:rFonts w:ascii="Calibri" w:eastAsia="Times New Roman" w:hAnsi="Calibri" w:cs="Calibri"/>
          <w:color w:val="222222"/>
          <w:shd w:val="clear" w:color="auto" w:fill="FFFFFF"/>
          <w:lang w:val="en-US"/>
          <w:rPrChange w:id="1947" w:author="Denis Engemann" w:date="2018-04-19T23:07:00Z">
            <w:rPr>
              <w:rFonts w:ascii="Calibri" w:eastAsia="Times New Roman" w:hAnsi="Calibri" w:cs="Arial"/>
              <w:color w:val="222222"/>
              <w:shd w:val="clear" w:color="auto" w:fill="FFFFFF"/>
              <w:lang w:val="en-US"/>
            </w:rPr>
          </w:rPrChange>
        </w:rPr>
        <w:t xml:space="preserve">can be </w:t>
      </w:r>
      <w:r w:rsidR="00EA6822" w:rsidRPr="00CA09EA">
        <w:rPr>
          <w:rFonts w:ascii="Calibri" w:eastAsia="Times New Roman" w:hAnsi="Calibri" w:cs="Calibri"/>
          <w:color w:val="222222"/>
          <w:shd w:val="clear" w:color="auto" w:fill="FFFFFF"/>
          <w:lang w:val="en-US"/>
          <w:rPrChange w:id="1948" w:author="Denis Engemann" w:date="2018-04-19T23:07:00Z">
            <w:rPr>
              <w:rFonts w:ascii="Calibri" w:eastAsia="Times New Roman" w:hAnsi="Calibri" w:cs="Arial"/>
              <w:color w:val="222222"/>
              <w:shd w:val="clear" w:color="auto" w:fill="FFFFFF"/>
              <w:lang w:val="en-US"/>
            </w:rPr>
          </w:rPrChange>
        </w:rPr>
        <w:t>used for more than one</w:t>
      </w:r>
      <w:r w:rsidR="00A83BAC" w:rsidRPr="00CA09EA">
        <w:rPr>
          <w:rFonts w:ascii="Calibri" w:eastAsia="Times New Roman" w:hAnsi="Calibri" w:cs="Calibri"/>
          <w:color w:val="222222"/>
          <w:shd w:val="clear" w:color="auto" w:fill="FFFFFF"/>
          <w:lang w:val="en-US"/>
          <w:rPrChange w:id="1949" w:author="Denis Engemann" w:date="2018-04-19T23:07:00Z">
            <w:rPr>
              <w:rFonts w:ascii="Calibri" w:eastAsia="Times New Roman" w:hAnsi="Calibri" w:cs="Arial"/>
              <w:color w:val="222222"/>
              <w:shd w:val="clear" w:color="auto" w:fill="FFFFFF"/>
              <w:lang w:val="en-US"/>
            </w:rPr>
          </w:rPrChange>
        </w:rPr>
        <w:t xml:space="preserve"> </w:t>
      </w:r>
      <w:r w:rsidR="00E62AD2" w:rsidRPr="00CA09EA">
        <w:rPr>
          <w:rFonts w:ascii="Calibri" w:eastAsia="Times New Roman" w:hAnsi="Calibri" w:cs="Calibri"/>
          <w:color w:val="222222"/>
          <w:shd w:val="clear" w:color="auto" w:fill="FFFFFF"/>
          <w:lang w:val="en-US"/>
          <w:rPrChange w:id="1950" w:author="Denis Engemann" w:date="2018-04-19T23:07:00Z">
            <w:rPr>
              <w:rFonts w:ascii="Calibri" w:eastAsia="Times New Roman" w:hAnsi="Calibri" w:cs="Arial"/>
              <w:color w:val="222222"/>
              <w:shd w:val="clear" w:color="auto" w:fill="FFFFFF"/>
              <w:lang w:val="en-US"/>
            </w:rPr>
          </w:rPrChange>
        </w:rPr>
        <w:t>motivation</w:t>
      </w:r>
      <w:r w:rsidR="00BF57CD" w:rsidRPr="00CA09EA">
        <w:rPr>
          <w:rFonts w:ascii="Calibri" w:eastAsia="Times New Roman" w:hAnsi="Calibri" w:cs="Calibri"/>
          <w:color w:val="222222"/>
          <w:shd w:val="clear" w:color="auto" w:fill="FFFFFF"/>
          <w:lang w:val="en-US"/>
          <w:rPrChange w:id="1951" w:author="Denis Engemann" w:date="2018-04-19T23:07:00Z">
            <w:rPr>
              <w:rFonts w:ascii="Calibri" w:eastAsia="Times New Roman" w:hAnsi="Calibri" w:cs="Arial"/>
              <w:color w:val="222222"/>
              <w:shd w:val="clear" w:color="auto" w:fill="FFFFFF"/>
              <w:lang w:val="en-US"/>
            </w:rPr>
          </w:rPrChange>
        </w:rPr>
        <w:t xml:space="preserve">, </w:t>
      </w:r>
      <w:r w:rsidR="00BF57CD" w:rsidRPr="00CA09EA">
        <w:rPr>
          <w:rFonts w:ascii="Calibri" w:hAnsi="Calibri" w:cs="Calibri"/>
          <w:lang w:val="en-US"/>
          <w:rPrChange w:id="1952" w:author="Denis Engemann" w:date="2018-04-19T23:07:00Z">
            <w:rPr>
              <w:rFonts w:ascii="Calibri" w:hAnsi="Calibri"/>
              <w:lang w:val="en-US"/>
            </w:rPr>
          </w:rPrChange>
        </w:rPr>
        <w:t>depending on the ultimate clinical or research question</w:t>
      </w:r>
      <w:r w:rsidR="00BF0EEC" w:rsidRPr="00CA09EA">
        <w:rPr>
          <w:rFonts w:ascii="Calibri" w:eastAsia="Times New Roman" w:hAnsi="Calibri" w:cs="Calibri"/>
          <w:color w:val="222222"/>
          <w:shd w:val="clear" w:color="auto" w:fill="FFFFFF"/>
          <w:lang w:val="en-US"/>
          <w:rPrChange w:id="1953" w:author="Denis Engemann" w:date="2018-04-19T23:07:00Z">
            <w:rPr>
              <w:rFonts w:ascii="Calibri" w:eastAsia="Times New Roman" w:hAnsi="Calibri" w:cs="Arial"/>
              <w:color w:val="222222"/>
              <w:shd w:val="clear" w:color="auto" w:fill="FFFFFF"/>
              <w:lang w:val="en-US"/>
            </w:rPr>
          </w:rPrChange>
        </w:rPr>
        <w:t>.</w:t>
      </w:r>
      <w:r w:rsidR="00D11088" w:rsidRPr="00CA09EA">
        <w:rPr>
          <w:rFonts w:ascii="Calibri" w:eastAsia="Times New Roman" w:hAnsi="Calibri" w:cs="Calibri"/>
          <w:color w:val="222222"/>
          <w:shd w:val="clear" w:color="auto" w:fill="FFFFFF"/>
          <w:lang w:val="en-US"/>
          <w:rPrChange w:id="1954" w:author="Denis Engemann" w:date="2018-04-19T23:07:00Z">
            <w:rPr>
              <w:rFonts w:ascii="Calibri" w:eastAsia="Times New Roman" w:hAnsi="Calibri" w:cs="Arial"/>
              <w:color w:val="222222"/>
              <w:shd w:val="clear" w:color="auto" w:fill="FFFFFF"/>
              <w:lang w:val="en-US"/>
            </w:rPr>
          </w:rPrChange>
        </w:rPr>
        <w:t xml:space="preserve"> </w:t>
      </w:r>
      <w:r w:rsidR="00FA285F" w:rsidRPr="00CA09EA">
        <w:rPr>
          <w:rFonts w:ascii="Calibri" w:eastAsia="Times New Roman" w:hAnsi="Calibri" w:cs="Calibri"/>
          <w:color w:val="222222"/>
          <w:shd w:val="clear" w:color="auto" w:fill="FFFFFF"/>
          <w:lang w:val="en-US"/>
          <w:rPrChange w:id="1955" w:author="Denis Engemann" w:date="2018-04-19T23:07:00Z">
            <w:rPr>
              <w:rFonts w:ascii="Calibri" w:eastAsia="Times New Roman" w:hAnsi="Calibri" w:cs="Arial"/>
              <w:color w:val="222222"/>
              <w:shd w:val="clear" w:color="auto" w:fill="FFFFFF"/>
              <w:lang w:val="en-US"/>
            </w:rPr>
          </w:rPrChange>
        </w:rPr>
        <w:t xml:space="preserve">The </w:t>
      </w:r>
      <w:r w:rsidR="00371258" w:rsidRPr="00CA09EA">
        <w:rPr>
          <w:rFonts w:ascii="Calibri" w:eastAsia="Times New Roman" w:hAnsi="Calibri" w:cs="Calibri"/>
          <w:color w:val="222222"/>
          <w:shd w:val="clear" w:color="auto" w:fill="FFFFFF"/>
          <w:lang w:val="en-US"/>
          <w:rPrChange w:id="1956" w:author="Denis Engemann" w:date="2018-04-19T23:07:00Z">
            <w:rPr>
              <w:rFonts w:ascii="Calibri" w:eastAsia="Times New Roman" w:hAnsi="Calibri" w:cs="Arial"/>
              <w:color w:val="222222"/>
              <w:shd w:val="clear" w:color="auto" w:fill="FFFFFF"/>
              <w:lang w:val="en-US"/>
            </w:rPr>
          </w:rPrChange>
        </w:rPr>
        <w:t xml:space="preserve">more common use of </w:t>
      </w:r>
      <w:r w:rsidR="000421D4" w:rsidRPr="00CA09EA">
        <w:rPr>
          <w:rFonts w:ascii="Calibri" w:eastAsia="Times New Roman" w:hAnsi="Calibri" w:cs="Calibri"/>
          <w:color w:val="222222"/>
          <w:shd w:val="clear" w:color="auto" w:fill="FFFFFF"/>
          <w:lang w:val="en-US"/>
          <w:rPrChange w:id="1957" w:author="Denis Engemann" w:date="2018-04-19T23:07:00Z">
            <w:rPr>
              <w:rFonts w:ascii="Calibri" w:eastAsia="Times New Roman" w:hAnsi="Calibri" w:cs="Arial"/>
              <w:color w:val="222222"/>
              <w:shd w:val="clear" w:color="auto" w:fill="FFFFFF"/>
              <w:lang w:val="en-US"/>
            </w:rPr>
          </w:rPrChange>
        </w:rPr>
        <w:t>these</w:t>
      </w:r>
      <w:r w:rsidR="00371258" w:rsidRPr="00CA09EA">
        <w:rPr>
          <w:rFonts w:ascii="Calibri" w:eastAsia="Times New Roman" w:hAnsi="Calibri" w:cs="Calibri"/>
          <w:color w:val="222222"/>
          <w:shd w:val="clear" w:color="auto" w:fill="FFFFFF"/>
          <w:lang w:val="en-US"/>
          <w:rPrChange w:id="1958" w:author="Denis Engemann" w:date="2018-04-19T23:07:00Z">
            <w:rPr>
              <w:rFonts w:ascii="Calibri" w:eastAsia="Times New Roman" w:hAnsi="Calibri" w:cs="Arial"/>
              <w:color w:val="222222"/>
              <w:shd w:val="clear" w:color="auto" w:fill="FFFFFF"/>
              <w:lang w:val="en-US"/>
            </w:rPr>
          </w:rPrChange>
        </w:rPr>
        <w:t xml:space="preserve"> tools</w:t>
      </w:r>
      <w:r w:rsidR="000A2FFB" w:rsidRPr="00CA09EA">
        <w:rPr>
          <w:rFonts w:ascii="Calibri" w:eastAsia="Times New Roman" w:hAnsi="Calibri" w:cs="Calibri"/>
          <w:color w:val="222222"/>
          <w:shd w:val="clear" w:color="auto" w:fill="FFFFFF"/>
          <w:lang w:val="en-US"/>
          <w:rPrChange w:id="1959" w:author="Denis Engemann" w:date="2018-04-19T23:07:00Z">
            <w:rPr>
              <w:rFonts w:ascii="Calibri" w:eastAsia="Times New Roman" w:hAnsi="Calibri" w:cs="Arial"/>
              <w:color w:val="222222"/>
              <w:shd w:val="clear" w:color="auto" w:fill="FFFFFF"/>
              <w:lang w:val="en-US"/>
            </w:rPr>
          </w:rPrChange>
        </w:rPr>
        <w:t xml:space="preserve"> and their extensions</w:t>
      </w:r>
      <w:r w:rsidR="00A54AE1" w:rsidRPr="00CA09EA">
        <w:rPr>
          <w:rFonts w:ascii="Calibri" w:eastAsia="Times New Roman" w:hAnsi="Calibri" w:cs="Calibri"/>
          <w:color w:val="222222"/>
          <w:shd w:val="clear" w:color="auto" w:fill="FFFFFF"/>
          <w:lang w:val="en-US"/>
          <w:rPrChange w:id="1960" w:author="Denis Engemann" w:date="2018-04-19T23:07:00Z">
            <w:rPr>
              <w:rFonts w:ascii="Calibri" w:eastAsia="Times New Roman" w:hAnsi="Calibri" w:cs="Arial"/>
              <w:color w:val="222222"/>
              <w:shd w:val="clear" w:color="auto" w:fill="FFFFFF"/>
              <w:lang w:val="en-US"/>
            </w:rPr>
          </w:rPrChange>
        </w:rPr>
        <w:t xml:space="preserve"> to uncover </w:t>
      </w:r>
      <w:r w:rsidR="003B34EF" w:rsidRPr="00CA09EA">
        <w:rPr>
          <w:rFonts w:ascii="Calibri" w:eastAsia="Times New Roman" w:hAnsi="Calibri" w:cs="Calibri"/>
          <w:color w:val="222222"/>
          <w:shd w:val="clear" w:color="auto" w:fill="FFFFFF"/>
          <w:lang w:val="en-US"/>
          <w:rPrChange w:id="1961" w:author="Denis Engemann" w:date="2018-04-19T23:07:00Z">
            <w:rPr>
              <w:rFonts w:ascii="Calibri" w:eastAsia="Times New Roman" w:hAnsi="Calibri" w:cs="Arial"/>
              <w:color w:val="222222"/>
              <w:shd w:val="clear" w:color="auto" w:fill="FFFFFF"/>
              <w:lang w:val="en-US"/>
            </w:rPr>
          </w:rPrChange>
        </w:rPr>
        <w:t>properties of biologic</w:t>
      </w:r>
      <w:r w:rsidR="00AF2C46" w:rsidRPr="00CA09EA">
        <w:rPr>
          <w:rFonts w:ascii="Calibri" w:eastAsia="Times New Roman" w:hAnsi="Calibri" w:cs="Calibri"/>
          <w:color w:val="222222"/>
          <w:shd w:val="clear" w:color="auto" w:fill="FFFFFF"/>
          <w:lang w:val="en-US"/>
          <w:rPrChange w:id="1962" w:author="Denis Engemann" w:date="2018-04-19T23:07:00Z">
            <w:rPr>
              <w:rFonts w:ascii="Calibri" w:eastAsia="Times New Roman" w:hAnsi="Calibri" w:cs="Arial"/>
              <w:color w:val="222222"/>
              <w:shd w:val="clear" w:color="auto" w:fill="FFFFFF"/>
              <w:lang w:val="en-US"/>
            </w:rPr>
          </w:rPrChange>
        </w:rPr>
        <w:t>a</w:t>
      </w:r>
      <w:r w:rsidR="00C76687" w:rsidRPr="00CA09EA">
        <w:rPr>
          <w:rFonts w:ascii="Calibri" w:eastAsia="Times New Roman" w:hAnsi="Calibri" w:cs="Calibri"/>
          <w:color w:val="222222"/>
          <w:shd w:val="clear" w:color="auto" w:fill="FFFFFF"/>
          <w:lang w:val="en-US"/>
          <w:rPrChange w:id="1963" w:author="Denis Engemann" w:date="2018-04-19T23:07:00Z">
            <w:rPr>
              <w:rFonts w:ascii="Calibri" w:eastAsia="Times New Roman" w:hAnsi="Calibri" w:cs="Arial"/>
              <w:color w:val="222222"/>
              <w:shd w:val="clear" w:color="auto" w:fill="FFFFFF"/>
              <w:lang w:val="en-US"/>
            </w:rPr>
          </w:rPrChange>
        </w:rPr>
        <w:t>l processes may give some way to</w:t>
      </w:r>
      <w:r w:rsidR="00AF2C46" w:rsidRPr="00CA09EA">
        <w:rPr>
          <w:rFonts w:ascii="Calibri" w:eastAsia="Times New Roman" w:hAnsi="Calibri" w:cs="Calibri"/>
          <w:color w:val="222222"/>
          <w:shd w:val="clear" w:color="auto" w:fill="FFFFFF"/>
          <w:lang w:val="en-US"/>
          <w:rPrChange w:id="1964" w:author="Denis Engemann" w:date="2018-04-19T23:07:00Z">
            <w:rPr>
              <w:rFonts w:ascii="Calibri" w:eastAsia="Times New Roman" w:hAnsi="Calibri" w:cs="Arial"/>
              <w:color w:val="222222"/>
              <w:shd w:val="clear" w:color="auto" w:fill="FFFFFF"/>
              <w:lang w:val="en-US"/>
            </w:rPr>
          </w:rPrChange>
        </w:rPr>
        <w:t xml:space="preserve"> the aim f</w:t>
      </w:r>
      <w:r w:rsidR="003B34EF" w:rsidRPr="00CA09EA">
        <w:rPr>
          <w:rFonts w:ascii="Calibri" w:eastAsia="Times New Roman" w:hAnsi="Calibri" w:cs="Calibri"/>
          <w:color w:val="222222"/>
          <w:shd w:val="clear" w:color="auto" w:fill="FFFFFF"/>
          <w:lang w:val="en-US"/>
          <w:rPrChange w:id="1965" w:author="Denis Engemann" w:date="2018-04-19T23:07:00Z">
            <w:rPr>
              <w:rFonts w:ascii="Calibri" w:eastAsia="Times New Roman" w:hAnsi="Calibri" w:cs="Arial"/>
              <w:color w:val="222222"/>
              <w:shd w:val="clear" w:color="auto" w:fill="FFFFFF"/>
              <w:lang w:val="en-US"/>
            </w:rPr>
          </w:rPrChange>
        </w:rPr>
        <w:t>o</w:t>
      </w:r>
      <w:r w:rsidR="00AF2C46" w:rsidRPr="00CA09EA">
        <w:rPr>
          <w:rFonts w:ascii="Calibri" w:eastAsia="Times New Roman" w:hAnsi="Calibri" w:cs="Calibri"/>
          <w:color w:val="222222"/>
          <w:shd w:val="clear" w:color="auto" w:fill="FFFFFF"/>
          <w:lang w:val="en-US"/>
          <w:rPrChange w:id="1966" w:author="Denis Engemann" w:date="2018-04-19T23:07:00Z">
            <w:rPr>
              <w:rFonts w:ascii="Calibri" w:eastAsia="Times New Roman" w:hAnsi="Calibri" w:cs="Arial"/>
              <w:color w:val="222222"/>
              <w:shd w:val="clear" w:color="auto" w:fill="FFFFFF"/>
              <w:lang w:val="en-US"/>
            </w:rPr>
          </w:rPrChange>
        </w:rPr>
        <w:t>r</w:t>
      </w:r>
      <w:r w:rsidR="003B34EF" w:rsidRPr="00CA09EA">
        <w:rPr>
          <w:rFonts w:ascii="Calibri" w:eastAsia="Times New Roman" w:hAnsi="Calibri" w:cs="Calibri"/>
          <w:color w:val="222222"/>
          <w:shd w:val="clear" w:color="auto" w:fill="FFFFFF"/>
          <w:lang w:val="en-US"/>
          <w:rPrChange w:id="1967" w:author="Denis Engemann" w:date="2018-04-19T23:07:00Z">
            <w:rPr>
              <w:rFonts w:ascii="Calibri" w:eastAsia="Times New Roman" w:hAnsi="Calibri" w:cs="Arial"/>
              <w:color w:val="222222"/>
              <w:shd w:val="clear" w:color="auto" w:fill="FFFFFF"/>
              <w:lang w:val="en-US"/>
            </w:rPr>
          </w:rPrChange>
        </w:rPr>
        <w:t xml:space="preserve"> </w:t>
      </w:r>
      <w:r w:rsidR="00C4197A" w:rsidRPr="00CA09EA">
        <w:rPr>
          <w:rFonts w:ascii="Calibri" w:eastAsia="Times New Roman" w:hAnsi="Calibri" w:cs="Calibri"/>
          <w:color w:val="222222"/>
          <w:shd w:val="clear" w:color="auto" w:fill="FFFFFF"/>
          <w:lang w:val="en-US"/>
          <w:rPrChange w:id="1968" w:author="Denis Engemann" w:date="2018-04-19T23:07:00Z">
            <w:rPr>
              <w:rFonts w:ascii="Calibri" w:eastAsia="Times New Roman" w:hAnsi="Calibri" w:cs="Arial"/>
              <w:color w:val="222222"/>
              <w:shd w:val="clear" w:color="auto" w:fill="FFFFFF"/>
              <w:lang w:val="en-US"/>
            </w:rPr>
          </w:rPrChange>
        </w:rPr>
        <w:t>pragmatic forecasting of clinical endpoints.</w:t>
      </w:r>
      <w:r w:rsidR="008468FC" w:rsidRPr="00CA09EA">
        <w:rPr>
          <w:rFonts w:ascii="Calibri" w:eastAsia="Times New Roman" w:hAnsi="Calibri" w:cs="Calibri"/>
          <w:color w:val="222222"/>
          <w:shd w:val="clear" w:color="auto" w:fill="FFFFFF"/>
          <w:lang w:val="en-US"/>
          <w:rPrChange w:id="1969" w:author="Denis Engemann" w:date="2018-04-19T23:07:00Z">
            <w:rPr>
              <w:rFonts w:ascii="Calibri" w:eastAsia="Times New Roman" w:hAnsi="Calibri" w:cs="Arial"/>
              <w:color w:val="222222"/>
              <w:shd w:val="clear" w:color="auto" w:fill="FFFFFF"/>
              <w:lang w:val="en-US"/>
            </w:rPr>
          </w:rPrChange>
        </w:rPr>
        <w:t xml:space="preserve"> </w:t>
      </w:r>
      <w:r w:rsidR="00A76291" w:rsidRPr="00CA09EA">
        <w:rPr>
          <w:rFonts w:ascii="Calibri" w:hAnsi="Calibri" w:cs="Calibri"/>
          <w:color w:val="000000" w:themeColor="text1"/>
          <w:lang w:val="en-US"/>
          <w:rPrChange w:id="1970" w:author="Denis Engemann" w:date="2018-04-19T23:07:00Z">
            <w:rPr>
              <w:rFonts w:ascii="Calibri" w:hAnsi="Calibri" w:cs="Arial"/>
              <w:color w:val="000000" w:themeColor="text1"/>
              <w:lang w:val="en-US"/>
            </w:rPr>
          </w:rPrChange>
        </w:rPr>
        <w:t>Care needs to be taken in practical data analysis.</w:t>
      </w:r>
      <w:r w:rsidR="00A76291" w:rsidRPr="00CA09EA">
        <w:rPr>
          <w:rFonts w:ascii="Calibri" w:eastAsia="Times New Roman" w:hAnsi="Calibri" w:cs="Calibri"/>
          <w:color w:val="222222"/>
          <w:shd w:val="clear" w:color="auto" w:fill="FFFFFF"/>
          <w:lang w:val="en-US"/>
          <w:rPrChange w:id="1971" w:author="Denis Engemann" w:date="2018-04-19T23:07:00Z">
            <w:rPr>
              <w:rFonts w:ascii="Calibri" w:eastAsia="Times New Roman" w:hAnsi="Calibri" w:cs="Arial"/>
              <w:color w:val="222222"/>
              <w:shd w:val="clear" w:color="auto" w:fill="FFFFFF"/>
              <w:lang w:val="en-US"/>
            </w:rPr>
          </w:rPrChange>
        </w:rPr>
        <w:t xml:space="preserve"> </w:t>
      </w:r>
      <w:r w:rsidR="00AF2C46" w:rsidRPr="00CA09EA">
        <w:rPr>
          <w:rFonts w:ascii="Calibri" w:eastAsia="Times New Roman" w:hAnsi="Calibri" w:cs="Calibri"/>
          <w:color w:val="222222"/>
          <w:shd w:val="clear" w:color="auto" w:fill="FFFFFF"/>
          <w:lang w:val="en-US"/>
          <w:rPrChange w:id="1972" w:author="Denis Engemann" w:date="2018-04-19T23:07:00Z">
            <w:rPr>
              <w:rFonts w:ascii="Calibri" w:eastAsia="Times New Roman" w:hAnsi="Calibri" w:cs="Arial"/>
              <w:color w:val="222222"/>
              <w:shd w:val="clear" w:color="auto" w:fill="FFFFFF"/>
              <w:lang w:val="en-US"/>
            </w:rPr>
          </w:rPrChange>
        </w:rPr>
        <w:t xml:space="preserve">Some statisticians have proposed that modeling tools should be defined by the problems they can be </w:t>
      </w:r>
      <w:r w:rsidR="00F521C1" w:rsidRPr="00CA09EA">
        <w:rPr>
          <w:rFonts w:ascii="Calibri" w:eastAsia="Times New Roman" w:hAnsi="Calibri" w:cs="Calibri"/>
          <w:color w:val="222222"/>
          <w:shd w:val="clear" w:color="auto" w:fill="FFFFFF"/>
          <w:lang w:val="en-US"/>
          <w:rPrChange w:id="1973" w:author="Denis Engemann" w:date="2018-04-19T23:07:00Z">
            <w:rPr>
              <w:rFonts w:ascii="Calibri" w:eastAsia="Times New Roman" w:hAnsi="Calibri" w:cs="Arial"/>
              <w:color w:val="222222"/>
              <w:shd w:val="clear" w:color="auto" w:fill="FFFFFF"/>
              <w:lang w:val="en-US"/>
            </w:rPr>
          </w:rPrChange>
        </w:rPr>
        <w:t>applied</w:t>
      </w:r>
      <w:r w:rsidR="00AF2C46" w:rsidRPr="00CA09EA">
        <w:rPr>
          <w:rFonts w:ascii="Calibri" w:eastAsia="Times New Roman" w:hAnsi="Calibri" w:cs="Calibri"/>
          <w:color w:val="222222"/>
          <w:shd w:val="clear" w:color="auto" w:fill="FFFFFF"/>
          <w:lang w:val="en-US"/>
          <w:rPrChange w:id="1974" w:author="Denis Engemann" w:date="2018-04-19T23:07:00Z">
            <w:rPr>
              <w:rFonts w:ascii="Calibri" w:eastAsia="Times New Roman" w:hAnsi="Calibri" w:cs="Arial"/>
              <w:color w:val="222222"/>
              <w:shd w:val="clear" w:color="auto" w:fill="FFFFFF"/>
              <w:lang w:val="en-US"/>
            </w:rPr>
          </w:rPrChange>
        </w:rPr>
        <w:t xml:space="preserve"> to solve, rather than cataloguing methods under particular umbrella terms </w:t>
      </w:r>
      <w:r w:rsidR="00C76687" w:rsidRPr="00CA09EA">
        <w:rPr>
          <w:rFonts w:ascii="Calibri" w:eastAsia="Times New Roman" w:hAnsi="Calibri" w:cs="Calibri"/>
          <w:color w:val="222222"/>
          <w:shd w:val="clear" w:color="auto" w:fill="FFFFFF"/>
          <w:lang w:val="en-US"/>
        </w:rPr>
        <w:fldChar w:fldCharType="begin"/>
      </w:r>
      <w:r w:rsidR="007646E0" w:rsidRPr="00CA09EA">
        <w:rPr>
          <w:rFonts w:ascii="Calibri" w:eastAsia="Times New Roman" w:hAnsi="Calibri" w:cs="Calibri"/>
          <w:color w:val="222222"/>
          <w:shd w:val="clear" w:color="auto" w:fill="FFFFFF"/>
          <w:lang w:val="en-US"/>
          <w:rPrChange w:id="1975" w:author="Denis Engemann" w:date="2018-04-19T23:07:00Z">
            <w:rPr>
              <w:rFonts w:ascii="Calibri" w:eastAsia="Times New Roman" w:hAnsi="Calibri" w:cs="Arial"/>
              <w:color w:val="222222"/>
              <w:shd w:val="clear" w:color="auto" w:fill="FFFFFF"/>
              <w:lang w:val="en-US"/>
            </w:rPr>
          </w:rPrChange>
        </w:rPr>
        <w:instrText xml:space="preserve"> ADDIN EN.CITE &lt;EndNote&gt;&lt;Cite&gt;&lt;Author&gt;Friedman&lt;/Author&gt;&lt;Year&gt;2001&lt;/Year&gt;&lt;RecNum&gt;5937&lt;/RecNum&gt;&lt;DisplayText&gt;(37)&lt;/DisplayText&gt;&lt;record&gt;&lt;rec-number&gt;5937&lt;/rec-number&gt;&lt;foreign-keys&gt;&lt;key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A09EA">
        <w:rPr>
          <w:rFonts w:ascii="Calibri" w:eastAsia="Times New Roman" w:hAnsi="Calibri" w:cs="Calibri"/>
          <w:color w:val="222222"/>
          <w:shd w:val="clear" w:color="auto" w:fill="FFFFFF"/>
          <w:lang w:val="en-US"/>
          <w:rPrChange w:id="1976" w:author="Denis Engemann" w:date="2018-04-19T23:07:00Z">
            <w:rPr>
              <w:rFonts w:ascii="Calibri" w:eastAsia="Times New Roman" w:hAnsi="Calibri" w:cs="Arial"/>
              <w:color w:val="222222"/>
              <w:shd w:val="clear" w:color="auto" w:fill="FFFFFF"/>
              <w:lang w:val="en-US"/>
            </w:rPr>
          </w:rPrChange>
        </w:rPr>
        <w:fldChar w:fldCharType="separate"/>
      </w:r>
      <w:r w:rsidR="007646E0" w:rsidRPr="001F0B68">
        <w:rPr>
          <w:rFonts w:ascii="Calibri" w:eastAsia="Times New Roman" w:hAnsi="Calibri" w:cs="Calibri"/>
          <w:noProof/>
          <w:color w:val="222222"/>
          <w:shd w:val="clear" w:color="auto" w:fill="FFFFFF"/>
          <w:lang w:val="en-US"/>
        </w:rPr>
        <w:t>(</w:t>
      </w:r>
      <w:r w:rsidR="00690732" w:rsidRPr="00CA09EA">
        <w:rPr>
          <w:rFonts w:ascii="Calibri" w:hAnsi="Calibri" w:cs="Calibri"/>
          <w:rPrChange w:id="1977" w:author="Denis Engemann" w:date="2018-04-19T23:07:00Z">
            <w:rPr/>
          </w:rPrChange>
        </w:rPr>
        <w:fldChar w:fldCharType="begin"/>
      </w:r>
      <w:r w:rsidR="00690732" w:rsidRPr="00CA09EA">
        <w:rPr>
          <w:rFonts w:ascii="Calibri" w:hAnsi="Calibri" w:cs="Calibri"/>
          <w:lang w:val="en-US"/>
          <w:rPrChange w:id="1978" w:author="Denis Engemann" w:date="2018-04-19T23:07:00Z">
            <w:rPr/>
          </w:rPrChange>
        </w:rPr>
        <w:instrText xml:space="preserve"> HYPERLINK \l "_ENREF_37" \o "Friedman, 2001 #5937" </w:instrText>
      </w:r>
      <w:r w:rsidR="00690732" w:rsidRPr="00CA09EA">
        <w:rPr>
          <w:rFonts w:ascii="Calibri" w:hAnsi="Calibri" w:cs="Calibri"/>
          <w:rPrChange w:id="1979" w:author="Denis Engemann" w:date="2018-04-19T23:07:00Z">
            <w:rPr/>
          </w:rPrChange>
        </w:rPr>
        <w:fldChar w:fldCharType="separate"/>
      </w:r>
      <w:r w:rsidR="007646E0" w:rsidRPr="00CA09EA">
        <w:rPr>
          <w:rFonts w:ascii="Calibri" w:eastAsia="Times New Roman" w:hAnsi="Calibri" w:cs="Calibri"/>
          <w:noProof/>
          <w:color w:val="222222"/>
          <w:shd w:val="clear" w:color="auto" w:fill="FFFFFF"/>
          <w:lang w:val="en-US"/>
          <w:rPrChange w:id="1980" w:author="Denis Engemann" w:date="2018-04-19T23:07:00Z">
            <w:rPr>
              <w:rFonts w:ascii="Calibri" w:eastAsia="Times New Roman" w:hAnsi="Calibri" w:cs="Arial"/>
              <w:noProof/>
              <w:color w:val="222222"/>
              <w:shd w:val="clear" w:color="auto" w:fill="FFFFFF"/>
              <w:lang w:val="en-US"/>
            </w:rPr>
          </w:rPrChange>
        </w:rPr>
        <w:t>37</w:t>
      </w:r>
      <w:r w:rsidR="00690732" w:rsidRPr="00CA09EA">
        <w:rPr>
          <w:rFonts w:ascii="Calibri" w:eastAsia="Times New Roman" w:hAnsi="Calibri" w:cs="Calibri"/>
          <w:noProof/>
          <w:color w:val="222222"/>
          <w:shd w:val="clear" w:color="auto" w:fill="FFFFFF"/>
          <w:lang w:val="en-US"/>
          <w:rPrChange w:id="1981" w:author="Denis Engemann" w:date="2018-04-19T23:07:00Z">
            <w:rPr>
              <w:rFonts w:ascii="Calibri" w:eastAsia="Times New Roman" w:hAnsi="Calibri" w:cs="Arial"/>
              <w:noProof/>
              <w:color w:val="222222"/>
              <w:shd w:val="clear" w:color="auto" w:fill="FFFFFF"/>
              <w:lang w:val="en-US"/>
            </w:rPr>
          </w:rPrChange>
        </w:rPr>
        <w:fldChar w:fldCharType="end"/>
      </w:r>
      <w:r w:rsidR="007646E0" w:rsidRPr="001F0B68">
        <w:rPr>
          <w:rFonts w:ascii="Calibri" w:eastAsia="Times New Roman" w:hAnsi="Calibri" w:cs="Calibri"/>
          <w:noProof/>
          <w:color w:val="222222"/>
          <w:shd w:val="clear" w:color="auto" w:fill="FFFFFF"/>
          <w:lang w:val="en-US"/>
        </w:rPr>
        <w:t>)</w:t>
      </w:r>
      <w:r w:rsidR="00C76687" w:rsidRPr="001F0B68">
        <w:rPr>
          <w:rFonts w:ascii="Calibri" w:eastAsia="Times New Roman" w:hAnsi="Calibri" w:cs="Calibri"/>
          <w:color w:val="222222"/>
          <w:shd w:val="clear" w:color="auto" w:fill="FFFFFF"/>
          <w:lang w:val="en-US"/>
        </w:rPr>
        <w:fldChar w:fldCharType="end"/>
      </w:r>
      <w:r w:rsidR="00AF2C46" w:rsidRPr="00CA09EA">
        <w:rPr>
          <w:rFonts w:ascii="Calibri" w:eastAsia="Times New Roman" w:hAnsi="Calibri" w:cs="Calibri"/>
          <w:color w:val="222222"/>
          <w:shd w:val="clear" w:color="auto" w:fill="FFFFFF"/>
          <w:lang w:val="en-US"/>
        </w:rPr>
        <w:t xml:space="preserve">. </w:t>
      </w:r>
      <w:r w:rsidR="00F317EE" w:rsidRPr="001F0B68">
        <w:rPr>
          <w:rFonts w:ascii="Calibri" w:hAnsi="Calibri" w:cs="Calibri"/>
          <w:lang w:val="en-US"/>
        </w:rPr>
        <w:t xml:space="preserve">It is important for investigators and clinicians to acknowledge the partly diverging modeling goals and scopes of interpretation of </w:t>
      </w:r>
      <w:r w:rsidR="00F317EE" w:rsidRPr="007E1A4E">
        <w:rPr>
          <w:rFonts w:ascii="Calibri" w:hAnsi="Calibri" w:cs="Calibri"/>
          <w:lang w:val="en-US"/>
        </w:rPr>
        <w:t xml:space="preserve">different modelling agendas </w:t>
      </w:r>
      <w:r w:rsidR="00F317EE" w:rsidRPr="00CA09EA">
        <w:rPr>
          <w:rFonts w:ascii="Calibri" w:hAnsi="Calibri" w:cs="Calibri"/>
          <w:lang w:val="en-US"/>
        </w:rPr>
        <w:fldChar w:fldCharType="begin"/>
      </w:r>
      <w:r w:rsidR="007646E0" w:rsidRPr="00CA09EA">
        <w:rPr>
          <w:rFonts w:ascii="Calibri" w:hAnsi="Calibri" w:cs="Calibri"/>
          <w:lang w:val="en-US"/>
          <w:rPrChange w:id="1982" w:author="Denis Engemann" w:date="2018-04-19T23:07:00Z">
            <w:rPr>
              <w:rFonts w:ascii="Calibri" w:hAnsi="Calibri"/>
              <w:lang w:val="en-US"/>
            </w:rPr>
          </w:rPrChange>
        </w:rPr>
        <w:instrText xml:space="preserve"> ADDIN EN.CITE &lt;EndNote&gt;&lt;Cite&gt;&lt;Author&gt;Bzdok&lt;/Author&gt;&lt;Year&gt;2017&lt;/Year&gt;&lt;RecNum&gt;6436&lt;/RecNum&gt;&lt;DisplayText&gt;(2, 38)&lt;/DisplayText&gt;&lt;record&gt;&lt;rec-number&gt;6436&lt;/rec-number&gt;&lt;foreign-keys&gt;&lt;key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A09EA">
        <w:rPr>
          <w:rFonts w:ascii="Calibri" w:hAnsi="Calibri" w:cs="Calibri"/>
          <w:lang w:val="en-US"/>
          <w:rPrChange w:id="1983" w:author="Denis Engemann" w:date="2018-04-19T23:07:00Z">
            <w:rPr>
              <w:rFonts w:ascii="Calibri" w:hAnsi="Calibri"/>
              <w:lang w:val="en-US"/>
            </w:rPr>
          </w:rPrChange>
        </w:rPr>
        <w:fldChar w:fldCharType="separate"/>
      </w:r>
      <w:r w:rsidR="007646E0" w:rsidRPr="001F0B68">
        <w:rPr>
          <w:rFonts w:ascii="Calibri" w:hAnsi="Calibri" w:cs="Calibri"/>
          <w:noProof/>
          <w:lang w:val="en-US"/>
        </w:rPr>
        <w:t>(</w:t>
      </w:r>
      <w:r w:rsidR="00690732" w:rsidRPr="00CA09EA">
        <w:rPr>
          <w:rFonts w:ascii="Calibri" w:hAnsi="Calibri" w:cs="Calibri"/>
          <w:rPrChange w:id="1984" w:author="Denis Engemann" w:date="2018-04-19T23:07:00Z">
            <w:rPr/>
          </w:rPrChange>
        </w:rPr>
        <w:fldChar w:fldCharType="begin"/>
      </w:r>
      <w:r w:rsidR="00690732" w:rsidRPr="00CA09EA">
        <w:rPr>
          <w:rFonts w:ascii="Calibri" w:hAnsi="Calibri" w:cs="Calibri"/>
          <w:lang w:val="en-US"/>
          <w:rPrChange w:id="1985" w:author="Denis Engemann" w:date="2018-04-19T23:07:00Z">
            <w:rPr/>
          </w:rPrChange>
        </w:rPr>
        <w:instrText xml:space="preserve"> HYPERLINK \l "_ENREF_2" \o "Breiman, 2001 #4148" </w:instrText>
      </w:r>
      <w:r w:rsidR="00690732" w:rsidRPr="00CA09EA">
        <w:rPr>
          <w:rFonts w:ascii="Calibri" w:hAnsi="Calibri" w:cs="Calibri"/>
          <w:rPrChange w:id="1986" w:author="Denis Engemann" w:date="2018-04-19T23:07:00Z">
            <w:rPr/>
          </w:rPrChange>
        </w:rPr>
        <w:fldChar w:fldCharType="separate"/>
      </w:r>
      <w:r w:rsidR="007646E0" w:rsidRPr="00CA09EA">
        <w:rPr>
          <w:rFonts w:ascii="Calibri" w:hAnsi="Calibri" w:cs="Calibri"/>
          <w:noProof/>
          <w:lang w:val="en-US"/>
          <w:rPrChange w:id="1987" w:author="Denis Engemann" w:date="2018-04-19T23:07:00Z">
            <w:rPr>
              <w:rFonts w:ascii="Calibri" w:hAnsi="Calibri"/>
              <w:noProof/>
              <w:lang w:val="en-US"/>
            </w:rPr>
          </w:rPrChange>
        </w:rPr>
        <w:t>2</w:t>
      </w:r>
      <w:r w:rsidR="00690732" w:rsidRPr="00CA09EA">
        <w:rPr>
          <w:rFonts w:ascii="Calibri" w:hAnsi="Calibri" w:cs="Calibri"/>
          <w:noProof/>
          <w:lang w:val="en-US"/>
          <w:rPrChange w:id="1988" w:author="Denis Engemann" w:date="2018-04-19T23:07:00Z">
            <w:rPr>
              <w:rFonts w:ascii="Calibri" w:hAnsi="Calibri"/>
              <w:noProof/>
              <w:lang w:val="en-US"/>
            </w:rPr>
          </w:rPrChange>
        </w:rPr>
        <w:fldChar w:fldCharType="end"/>
      </w:r>
      <w:r w:rsidR="007646E0" w:rsidRPr="001F0B68">
        <w:rPr>
          <w:rFonts w:ascii="Calibri" w:hAnsi="Calibri" w:cs="Calibri"/>
          <w:noProof/>
          <w:lang w:val="en-US"/>
        </w:rPr>
        <w:t xml:space="preserve">, </w:t>
      </w:r>
      <w:r w:rsidR="00690732" w:rsidRPr="00CA09EA">
        <w:rPr>
          <w:rFonts w:ascii="Calibri" w:hAnsi="Calibri" w:cs="Calibri"/>
          <w:rPrChange w:id="1989" w:author="Denis Engemann" w:date="2018-04-19T23:07:00Z">
            <w:rPr/>
          </w:rPrChange>
        </w:rPr>
        <w:fldChar w:fldCharType="begin"/>
      </w:r>
      <w:r w:rsidR="00690732" w:rsidRPr="00CA09EA">
        <w:rPr>
          <w:rFonts w:ascii="Calibri" w:hAnsi="Calibri" w:cs="Calibri"/>
          <w:lang w:val="en-US"/>
          <w:rPrChange w:id="1990" w:author="Denis Engemann" w:date="2018-04-19T23:07:00Z">
            <w:rPr/>
          </w:rPrChange>
        </w:rPr>
        <w:instrText xml:space="preserve"> HYPERLINK \l "_ENREF_38" \o "Bzdok, 2017 #6436" </w:instrText>
      </w:r>
      <w:r w:rsidR="00690732" w:rsidRPr="00CA09EA">
        <w:rPr>
          <w:rFonts w:ascii="Calibri" w:hAnsi="Calibri" w:cs="Calibri"/>
          <w:rPrChange w:id="1991" w:author="Denis Engemann" w:date="2018-04-19T23:07:00Z">
            <w:rPr/>
          </w:rPrChange>
        </w:rPr>
        <w:fldChar w:fldCharType="separate"/>
      </w:r>
      <w:r w:rsidR="007646E0" w:rsidRPr="00CA09EA">
        <w:rPr>
          <w:rFonts w:ascii="Calibri" w:hAnsi="Calibri" w:cs="Calibri"/>
          <w:noProof/>
          <w:lang w:val="en-US"/>
          <w:rPrChange w:id="1992" w:author="Denis Engemann" w:date="2018-04-19T23:07:00Z">
            <w:rPr>
              <w:rFonts w:ascii="Calibri" w:hAnsi="Calibri"/>
              <w:noProof/>
              <w:lang w:val="en-US"/>
            </w:rPr>
          </w:rPrChange>
        </w:rPr>
        <w:t>38</w:t>
      </w:r>
      <w:r w:rsidR="00690732" w:rsidRPr="00CA09EA">
        <w:rPr>
          <w:rFonts w:ascii="Calibri" w:hAnsi="Calibri" w:cs="Calibri"/>
          <w:noProof/>
          <w:lang w:val="en-US"/>
          <w:rPrChange w:id="1993" w:author="Denis Engemann" w:date="2018-04-19T23:07:00Z">
            <w:rPr>
              <w:rFonts w:ascii="Calibri" w:hAnsi="Calibri"/>
              <w:noProof/>
              <w:lang w:val="en-US"/>
            </w:rPr>
          </w:rPrChange>
        </w:rPr>
        <w:fldChar w:fldCharType="end"/>
      </w:r>
      <w:r w:rsidR="007646E0" w:rsidRPr="001F0B68">
        <w:rPr>
          <w:rFonts w:ascii="Calibri" w:hAnsi="Calibri" w:cs="Calibri"/>
          <w:noProof/>
          <w:lang w:val="en-US"/>
        </w:rPr>
        <w:t>)</w:t>
      </w:r>
      <w:r w:rsidR="00F317EE" w:rsidRPr="001F0B68">
        <w:rPr>
          <w:rFonts w:ascii="Calibri" w:hAnsi="Calibri" w:cs="Calibri"/>
          <w:lang w:val="en-US"/>
        </w:rPr>
        <w:fldChar w:fldCharType="end"/>
      </w:r>
      <w:r w:rsidR="00F317EE" w:rsidRPr="00CA09EA">
        <w:rPr>
          <w:rFonts w:ascii="Calibri" w:hAnsi="Calibri" w:cs="Calibri"/>
          <w:lang w:val="en-US"/>
        </w:rPr>
        <w:t>.</w:t>
      </w:r>
      <w:r w:rsidR="00F317EE" w:rsidRPr="001F0B68">
        <w:rPr>
          <w:rFonts w:ascii="Calibri" w:hAnsi="Calibri" w:cs="Calibri"/>
          <w:color w:val="000000" w:themeColor="text1"/>
          <w:lang w:val="en-US"/>
        </w:rPr>
        <w:t xml:space="preserve"> </w:t>
      </w:r>
      <w:r w:rsidR="008468FC" w:rsidRPr="001F0B68">
        <w:rPr>
          <w:rFonts w:ascii="Calibri" w:hAnsi="Calibri" w:cs="Calibri"/>
          <w:color w:val="000000" w:themeColor="text1"/>
          <w:lang w:val="en-US"/>
        </w:rPr>
        <w:t>Statistical literacy may beco</w:t>
      </w:r>
      <w:r w:rsidR="00AF2C46" w:rsidRPr="001F0B68">
        <w:rPr>
          <w:rFonts w:ascii="Calibri" w:hAnsi="Calibri" w:cs="Calibri"/>
          <w:color w:val="000000" w:themeColor="text1"/>
          <w:lang w:val="en-US"/>
        </w:rPr>
        <w:t xml:space="preserve">me increasingly important </w:t>
      </w:r>
      <w:r w:rsidR="00C76687" w:rsidRPr="001F0B68">
        <w:rPr>
          <w:rFonts w:ascii="Calibri" w:hAnsi="Calibri" w:cs="Calibri"/>
          <w:color w:val="000000" w:themeColor="text1"/>
          <w:lang w:val="en-US"/>
        </w:rPr>
        <w:t xml:space="preserve">for taking rigorous and reproducible steps </w:t>
      </w:r>
      <w:r w:rsidR="00AF2C46" w:rsidRPr="007E1A4E">
        <w:rPr>
          <w:rFonts w:ascii="Calibri" w:hAnsi="Calibri" w:cs="Calibri"/>
          <w:color w:val="000000" w:themeColor="text1"/>
          <w:lang w:val="en-US"/>
        </w:rPr>
        <w:t>on our</w:t>
      </w:r>
      <w:r w:rsidR="008468FC" w:rsidRPr="007E1A4E">
        <w:rPr>
          <w:rFonts w:ascii="Calibri" w:hAnsi="Calibri" w:cs="Calibri"/>
          <w:color w:val="000000" w:themeColor="text1"/>
          <w:lang w:val="en-US"/>
        </w:rPr>
        <w:t xml:space="preserve"> way t</w:t>
      </w:r>
      <w:r w:rsidR="00AF2C46" w:rsidRPr="00E40B1A">
        <w:rPr>
          <w:rFonts w:ascii="Calibri" w:hAnsi="Calibri" w:cs="Calibri"/>
          <w:color w:val="000000" w:themeColor="text1"/>
          <w:lang w:val="en-US"/>
        </w:rPr>
        <w:t>o personalizing medical care</w:t>
      </w:r>
      <w:r w:rsidR="00F317EE" w:rsidRPr="00D65718">
        <w:rPr>
          <w:rFonts w:ascii="Calibri" w:hAnsi="Calibri" w:cs="Calibri"/>
          <w:color w:val="000000" w:themeColor="text1"/>
          <w:lang w:val="en-US"/>
        </w:rPr>
        <w:t xml:space="preserve">, </w:t>
      </w:r>
      <w:r w:rsidR="00F317EE" w:rsidRPr="00CA09EA">
        <w:rPr>
          <w:rFonts w:ascii="Calibri" w:hAnsi="Calibri" w:cs="Calibri"/>
          <w:color w:val="000000" w:themeColor="text1"/>
          <w:lang w:val="en-US"/>
          <w:rPrChange w:id="1994" w:author="Denis Engemann" w:date="2018-04-19T23:07:00Z">
            <w:rPr>
              <w:rFonts w:ascii="Calibri" w:hAnsi="Calibri"/>
              <w:color w:val="000000" w:themeColor="text1"/>
              <w:lang w:val="en-US"/>
            </w:rPr>
          </w:rPrChange>
        </w:rPr>
        <w:t>which will ultimately benefit the well-being of suffering patients</w:t>
      </w:r>
      <w:r w:rsidR="00AF2C46" w:rsidRPr="00CA09EA">
        <w:rPr>
          <w:rFonts w:ascii="Calibri" w:hAnsi="Calibri" w:cs="Calibri"/>
          <w:color w:val="000000" w:themeColor="text1"/>
          <w:lang w:val="en-US"/>
          <w:rPrChange w:id="1995" w:author="Denis Engemann" w:date="2018-04-19T23:07:00Z">
            <w:rPr>
              <w:rFonts w:ascii="Calibri" w:hAnsi="Calibri"/>
              <w:color w:val="000000" w:themeColor="text1"/>
              <w:lang w:val="en-US"/>
            </w:rPr>
          </w:rPrChange>
        </w:rPr>
        <w:t>.</w:t>
      </w:r>
    </w:p>
    <w:p w14:paraId="678A91A0" w14:textId="52B0DB15" w:rsidR="00651251" w:rsidRPr="00CA09EA" w:rsidRDefault="001C033F" w:rsidP="00F317EE">
      <w:pPr>
        <w:ind w:firstLine="708"/>
        <w:contextualSpacing/>
        <w:jc w:val="both"/>
        <w:rPr>
          <w:rFonts w:ascii="Calibri" w:eastAsia="Times New Roman" w:hAnsi="Calibri" w:cs="Calibri"/>
          <w:color w:val="000000" w:themeColor="text1"/>
          <w:shd w:val="clear" w:color="auto" w:fill="FFFFFF"/>
          <w:lang w:val="en-US"/>
          <w:rPrChange w:id="1996" w:author="Denis Engemann" w:date="2018-04-19T23:07:00Z">
            <w:rPr>
              <w:rFonts w:ascii="Calibri" w:eastAsia="Times New Roman" w:hAnsi="Calibri" w:cs="Arial"/>
              <w:color w:val="000000" w:themeColor="text1"/>
              <w:shd w:val="clear" w:color="auto" w:fill="FFFFFF"/>
              <w:lang w:val="en-US"/>
            </w:rPr>
          </w:rPrChange>
        </w:rPr>
      </w:pPr>
      <w:r w:rsidRPr="00CA09EA">
        <w:rPr>
          <w:rFonts w:ascii="Calibri" w:hAnsi="Calibri" w:cs="Calibri"/>
          <w:color w:val="000000" w:themeColor="text1"/>
          <w:lang w:val="en-US"/>
          <w:rPrChange w:id="1997" w:author="Denis Engemann" w:date="2018-04-19T23:07:00Z">
            <w:rPr>
              <w:rFonts w:ascii="Calibri" w:hAnsi="Calibri"/>
              <w:color w:val="000000" w:themeColor="text1"/>
              <w:lang w:val="en-US"/>
            </w:rPr>
          </w:rPrChange>
        </w:rPr>
        <w:t xml:space="preserve">The prediction-inference distinction may </w:t>
      </w:r>
      <w:r w:rsidR="00C76687" w:rsidRPr="00CA09EA">
        <w:rPr>
          <w:rFonts w:ascii="Calibri" w:hAnsi="Calibri" w:cs="Calibri"/>
          <w:color w:val="000000" w:themeColor="text1"/>
          <w:lang w:val="en-US"/>
          <w:rPrChange w:id="1998" w:author="Denis Engemann" w:date="2018-04-19T23:07:00Z">
            <w:rPr>
              <w:rFonts w:ascii="Calibri" w:hAnsi="Calibri"/>
              <w:color w:val="000000" w:themeColor="text1"/>
              <w:lang w:val="en-US"/>
            </w:rPr>
          </w:rPrChange>
        </w:rPr>
        <w:t xml:space="preserve">also </w:t>
      </w:r>
      <w:r w:rsidRPr="00CA09EA">
        <w:rPr>
          <w:rFonts w:ascii="Calibri" w:hAnsi="Calibri" w:cs="Calibri"/>
          <w:color w:val="000000" w:themeColor="text1"/>
          <w:lang w:val="en-US"/>
          <w:rPrChange w:id="1999" w:author="Denis Engemann" w:date="2018-04-19T23:07:00Z">
            <w:rPr>
              <w:rFonts w:ascii="Calibri" w:hAnsi="Calibri"/>
              <w:color w:val="000000" w:themeColor="text1"/>
              <w:lang w:val="en-US"/>
            </w:rPr>
          </w:rPrChange>
        </w:rPr>
        <w:t xml:space="preserve">remind us of some of Claude Bernard’s </w:t>
      </w:r>
      <w:r w:rsidR="00C76687" w:rsidRPr="00CA09EA">
        <w:rPr>
          <w:rFonts w:ascii="Calibri" w:hAnsi="Calibri" w:cs="Calibri"/>
          <w:color w:val="000000" w:themeColor="text1"/>
          <w:lang w:val="en-US"/>
          <w:rPrChange w:id="2000" w:author="Denis Engemann" w:date="2018-04-19T23:07:00Z">
            <w:rPr>
              <w:rFonts w:ascii="Calibri" w:hAnsi="Calibri"/>
              <w:color w:val="000000" w:themeColor="text1"/>
              <w:lang w:val="en-US"/>
            </w:rPr>
          </w:rPrChange>
        </w:rPr>
        <w:t>ideas</w:t>
      </w:r>
      <w:r w:rsidRPr="00CA09EA">
        <w:rPr>
          <w:rFonts w:ascii="Calibri" w:hAnsi="Calibri" w:cs="Calibri"/>
          <w:color w:val="000000" w:themeColor="text1"/>
          <w:lang w:val="en-US"/>
          <w:rPrChange w:id="2001" w:author="Denis Engemann" w:date="2018-04-19T23:07:00Z">
            <w:rPr>
              <w:rFonts w:ascii="Calibri" w:hAnsi="Calibri"/>
              <w:color w:val="000000" w:themeColor="text1"/>
              <w:lang w:val="en-US"/>
            </w:rPr>
          </w:rPrChange>
        </w:rPr>
        <w:t xml:space="preserve"> </w:t>
      </w:r>
      <w:r w:rsidRPr="00CA09EA">
        <w:rPr>
          <w:rFonts w:ascii="Calibri" w:hAnsi="Calibri" w:cs="Calibri"/>
          <w:color w:val="000000" w:themeColor="text1"/>
          <w:lang w:val="en-US"/>
        </w:rPr>
        <w:fldChar w:fldCharType="begin"/>
      </w:r>
      <w:r w:rsidR="007646E0" w:rsidRPr="00CA09EA">
        <w:rPr>
          <w:rFonts w:ascii="Calibri" w:hAnsi="Calibri" w:cs="Calibri"/>
          <w:color w:val="000000" w:themeColor="text1"/>
          <w:lang w:val="en-US"/>
          <w:rPrChange w:id="2002" w:author="Denis Engemann" w:date="2018-04-19T23:07:00Z">
            <w:rPr>
              <w:rFonts w:ascii="Calibri" w:hAnsi="Calibri"/>
              <w:color w:val="000000" w:themeColor="text1"/>
              <w:lang w:val="en-US"/>
            </w:rPr>
          </w:rPrChange>
        </w:rPr>
        <w:instrText xml:space="preserve"> ADDIN EN.CITE &lt;EndNote&gt;&lt;Cite&gt;&lt;Author&gt;Bernard&lt;/Author&gt;&lt;Year&gt;1957&lt;/Year&gt;&lt;RecNum&gt;7028&lt;/RecNum&gt;&lt;DisplayText&gt;(39)&lt;/DisplayText&gt;&lt;record&gt;&lt;rec-number&gt;7028&lt;/rec-number&gt;&lt;foreign-keys&gt;&lt;key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A09EA">
        <w:rPr>
          <w:rFonts w:ascii="Calibri" w:hAnsi="Calibri" w:cs="Calibri"/>
          <w:color w:val="000000" w:themeColor="text1"/>
          <w:lang w:val="en-US"/>
          <w:rPrChange w:id="2003" w:author="Denis Engemann" w:date="2018-04-19T23:07:00Z">
            <w:rPr>
              <w:rFonts w:ascii="Calibri" w:hAnsi="Calibri"/>
              <w:color w:val="000000" w:themeColor="text1"/>
              <w:lang w:val="en-US"/>
            </w:rPr>
          </w:rPrChange>
        </w:rPr>
        <w:fldChar w:fldCharType="separate"/>
      </w:r>
      <w:r w:rsidR="007646E0" w:rsidRPr="001F0B68">
        <w:rPr>
          <w:rFonts w:ascii="Calibri" w:hAnsi="Calibri" w:cs="Calibri"/>
          <w:noProof/>
          <w:color w:val="000000" w:themeColor="text1"/>
          <w:lang w:val="en-US"/>
        </w:rPr>
        <w:t>(</w:t>
      </w:r>
      <w:r w:rsidR="00690732" w:rsidRPr="00CA09EA">
        <w:rPr>
          <w:rFonts w:ascii="Calibri" w:hAnsi="Calibri" w:cs="Calibri"/>
          <w:rPrChange w:id="2004" w:author="Denis Engemann" w:date="2018-04-19T23:07:00Z">
            <w:rPr/>
          </w:rPrChange>
        </w:rPr>
        <w:fldChar w:fldCharType="begin"/>
      </w:r>
      <w:r w:rsidR="00690732" w:rsidRPr="00CA09EA">
        <w:rPr>
          <w:rFonts w:ascii="Calibri" w:hAnsi="Calibri" w:cs="Calibri"/>
          <w:lang w:val="en-US"/>
          <w:rPrChange w:id="2005" w:author="Denis Engemann" w:date="2018-04-19T23:07:00Z">
            <w:rPr/>
          </w:rPrChange>
        </w:rPr>
        <w:instrText xml:space="preserve"> HYPERLINK \l "_ENREF_39" \o "Bernard, 1957 #7028" </w:instrText>
      </w:r>
      <w:r w:rsidR="00690732" w:rsidRPr="00CA09EA">
        <w:rPr>
          <w:rFonts w:ascii="Calibri" w:hAnsi="Calibri" w:cs="Calibri"/>
          <w:rPrChange w:id="2006" w:author="Denis Engemann" w:date="2018-04-19T23:07:00Z">
            <w:rPr/>
          </w:rPrChange>
        </w:rPr>
        <w:fldChar w:fldCharType="separate"/>
      </w:r>
      <w:r w:rsidR="007646E0" w:rsidRPr="00CA09EA">
        <w:rPr>
          <w:rFonts w:ascii="Calibri" w:hAnsi="Calibri" w:cs="Calibri"/>
          <w:noProof/>
          <w:color w:val="000000" w:themeColor="text1"/>
          <w:lang w:val="en-US"/>
          <w:rPrChange w:id="2007" w:author="Denis Engemann" w:date="2018-04-19T23:07:00Z">
            <w:rPr>
              <w:rFonts w:ascii="Calibri" w:hAnsi="Calibri"/>
              <w:noProof/>
              <w:color w:val="000000" w:themeColor="text1"/>
              <w:lang w:val="en-US"/>
            </w:rPr>
          </w:rPrChange>
        </w:rPr>
        <w:t>39</w:t>
      </w:r>
      <w:r w:rsidR="00690732" w:rsidRPr="00CA09EA">
        <w:rPr>
          <w:rFonts w:ascii="Calibri" w:hAnsi="Calibri" w:cs="Calibri"/>
          <w:noProof/>
          <w:color w:val="000000" w:themeColor="text1"/>
          <w:lang w:val="en-US"/>
          <w:rPrChange w:id="2008" w:author="Denis Engemann" w:date="2018-04-19T23:07:00Z">
            <w:rPr>
              <w:rFonts w:ascii="Calibri" w:hAnsi="Calibri"/>
              <w:noProof/>
              <w:color w:val="000000" w:themeColor="text1"/>
              <w:lang w:val="en-US"/>
            </w:rPr>
          </w:rPrChange>
        </w:rPr>
        <w:fldChar w:fldCharType="end"/>
      </w:r>
      <w:r w:rsidR="007646E0" w:rsidRPr="001F0B68">
        <w:rPr>
          <w:rFonts w:ascii="Calibri" w:hAnsi="Calibri" w:cs="Calibri"/>
          <w:noProof/>
          <w:color w:val="000000" w:themeColor="text1"/>
          <w:lang w:val="en-US"/>
        </w:rPr>
        <w:t>)</w:t>
      </w:r>
      <w:r w:rsidRPr="001F0B68">
        <w:rPr>
          <w:rFonts w:ascii="Calibri" w:hAnsi="Calibri" w:cs="Calibri"/>
          <w:color w:val="000000" w:themeColor="text1"/>
          <w:lang w:val="en-US"/>
        </w:rPr>
        <w:fldChar w:fldCharType="end"/>
      </w:r>
      <w:r w:rsidRPr="00CA09EA">
        <w:rPr>
          <w:rFonts w:ascii="Calibri" w:hAnsi="Calibri" w:cs="Calibri"/>
          <w:color w:val="000000" w:themeColor="text1"/>
          <w:lang w:val="en-US"/>
        </w:rPr>
        <w:t xml:space="preserve">. </w:t>
      </w:r>
      <w:r w:rsidR="00F9099C" w:rsidRPr="001F0B68">
        <w:rPr>
          <w:rFonts w:ascii="Calibri" w:hAnsi="Calibri" w:cs="Calibri"/>
          <w:color w:val="000000" w:themeColor="text1"/>
          <w:lang w:val="en-US"/>
        </w:rPr>
        <w:t xml:space="preserve">Prediction may be closer to what he called </w:t>
      </w:r>
      <w:r w:rsidR="00F9099C" w:rsidRPr="001F0B68">
        <w:rPr>
          <w:rFonts w:ascii="Calibri" w:eastAsia="Times New Roman" w:hAnsi="Calibri" w:cs="Calibri"/>
          <w:color w:val="000000" w:themeColor="text1"/>
          <w:shd w:val="clear" w:color="auto" w:fill="FFFFFF"/>
          <w:lang w:val="en-US"/>
        </w:rPr>
        <w:t>empirical medicine oriented towards practical patient care as a</w:t>
      </w:r>
      <w:r w:rsidR="00CC5C86" w:rsidRPr="001F0B68">
        <w:rPr>
          <w:rFonts w:ascii="Calibri" w:eastAsia="Times New Roman" w:hAnsi="Calibri" w:cs="Calibri"/>
          <w:color w:val="000000" w:themeColor="text1"/>
          <w:shd w:val="clear" w:color="auto" w:fill="FFFFFF"/>
          <w:lang w:val="en-US"/>
        </w:rPr>
        <w:t>n</w:t>
      </w:r>
      <w:r w:rsidR="00F9099C" w:rsidRPr="007E1A4E">
        <w:rPr>
          <w:rFonts w:ascii="Calibri" w:eastAsia="Times New Roman" w:hAnsi="Calibri" w:cs="Calibri"/>
          <w:color w:val="000000" w:themeColor="text1"/>
          <w:shd w:val="clear" w:color="auto" w:fill="FFFFFF"/>
          <w:lang w:val="en-US"/>
        </w:rPr>
        <w:t xml:space="preserve"> </w:t>
      </w:r>
      <w:r w:rsidR="002C4D5B" w:rsidRPr="007E1A4E">
        <w:rPr>
          <w:rFonts w:ascii="Calibri" w:eastAsia="Times New Roman" w:hAnsi="Calibri" w:cs="Calibri"/>
          <w:color w:val="000000" w:themeColor="text1"/>
          <w:shd w:val="clear" w:color="auto" w:fill="FFFFFF"/>
          <w:lang w:val="en-US"/>
        </w:rPr>
        <w:t>often</w:t>
      </w:r>
      <w:r w:rsidR="00F9099C" w:rsidRPr="00E40B1A">
        <w:rPr>
          <w:rFonts w:ascii="Calibri" w:eastAsia="Times New Roman" w:hAnsi="Calibri" w:cs="Calibri"/>
          <w:color w:val="000000" w:themeColor="text1"/>
          <w:shd w:val="clear" w:color="auto" w:fill="FFFFFF"/>
          <w:lang w:val="en-US"/>
        </w:rPr>
        <w:t xml:space="preserve"> theory-free endeavor</w:t>
      </w:r>
      <w:r w:rsidR="002C4D5B" w:rsidRPr="00D65718">
        <w:rPr>
          <w:rFonts w:ascii="Calibri" w:hAnsi="Calibri" w:cs="Calibri"/>
          <w:color w:val="000000" w:themeColor="text1"/>
          <w:lang w:val="en-US"/>
        </w:rPr>
        <w:t xml:space="preserve">, such as symptom monitoring, risk assessment, and </w:t>
      </w:r>
      <w:r w:rsidR="007124DD" w:rsidRPr="00CA09EA">
        <w:rPr>
          <w:rFonts w:ascii="Calibri" w:hAnsi="Calibri" w:cs="Calibri"/>
          <w:color w:val="000000" w:themeColor="text1"/>
          <w:lang w:val="en-US"/>
          <w:rPrChange w:id="2009" w:author="Denis Engemann" w:date="2018-04-19T23:07:00Z">
            <w:rPr>
              <w:rFonts w:ascii="Calibri" w:hAnsi="Calibri"/>
              <w:color w:val="000000" w:themeColor="text1"/>
              <w:lang w:val="en-US"/>
            </w:rPr>
          </w:rPrChange>
        </w:rPr>
        <w:t xml:space="preserve">choosing </w:t>
      </w:r>
      <w:r w:rsidR="002C4D5B" w:rsidRPr="00CA09EA">
        <w:rPr>
          <w:rFonts w:ascii="Calibri" w:hAnsi="Calibri" w:cs="Calibri"/>
          <w:color w:val="000000" w:themeColor="text1"/>
          <w:lang w:val="en-US"/>
          <w:rPrChange w:id="2010" w:author="Denis Engemann" w:date="2018-04-19T23:07:00Z">
            <w:rPr>
              <w:rFonts w:ascii="Calibri" w:hAnsi="Calibri"/>
              <w:color w:val="000000" w:themeColor="text1"/>
              <w:lang w:val="en-US"/>
            </w:rPr>
          </w:rPrChange>
        </w:rPr>
        <w:t>therapeutic intervention</w:t>
      </w:r>
      <w:r w:rsidR="00F9099C" w:rsidRPr="00CA09EA">
        <w:rPr>
          <w:rFonts w:ascii="Calibri" w:hAnsi="Calibri" w:cs="Calibri"/>
          <w:color w:val="000000" w:themeColor="text1"/>
          <w:lang w:val="en-US"/>
          <w:rPrChange w:id="2011" w:author="Denis Engemann" w:date="2018-04-19T23:07:00Z">
            <w:rPr>
              <w:rFonts w:ascii="Calibri" w:hAnsi="Calibri"/>
              <w:color w:val="000000" w:themeColor="text1"/>
              <w:lang w:val="en-US"/>
            </w:rPr>
          </w:rPrChange>
        </w:rPr>
        <w:t>.</w:t>
      </w:r>
      <w:r w:rsidRPr="00CA09EA">
        <w:rPr>
          <w:rFonts w:ascii="Calibri" w:hAnsi="Calibri" w:cs="Calibri"/>
          <w:color w:val="000000" w:themeColor="text1"/>
          <w:lang w:val="en-US"/>
          <w:rPrChange w:id="2012" w:author="Denis Engemann" w:date="2018-04-19T23:07:00Z">
            <w:rPr>
              <w:rFonts w:ascii="Calibri" w:hAnsi="Calibri"/>
              <w:color w:val="000000" w:themeColor="text1"/>
              <w:lang w:val="en-US"/>
            </w:rPr>
          </w:rPrChange>
        </w:rPr>
        <w:t xml:space="preserve"> </w:t>
      </w:r>
      <w:r w:rsidR="00F9099C" w:rsidRPr="00CA09EA">
        <w:rPr>
          <w:rFonts w:ascii="Calibri" w:hAnsi="Calibri" w:cs="Calibri"/>
          <w:color w:val="000000" w:themeColor="text1"/>
          <w:lang w:val="en-US"/>
          <w:rPrChange w:id="2013" w:author="Denis Engemann" w:date="2018-04-19T23:07:00Z">
            <w:rPr>
              <w:rFonts w:ascii="Calibri" w:hAnsi="Calibri"/>
              <w:color w:val="000000" w:themeColor="text1"/>
              <w:lang w:val="en-US"/>
            </w:rPr>
          </w:rPrChange>
        </w:rPr>
        <w:t xml:space="preserve">Statistical inference may </w:t>
      </w:r>
      <w:r w:rsidR="00E42432" w:rsidRPr="00CA09EA">
        <w:rPr>
          <w:rFonts w:ascii="Calibri" w:hAnsi="Calibri" w:cs="Calibri"/>
          <w:color w:val="000000" w:themeColor="text1"/>
          <w:lang w:val="en-US"/>
          <w:rPrChange w:id="2014" w:author="Denis Engemann" w:date="2018-04-19T23:07:00Z">
            <w:rPr>
              <w:rFonts w:ascii="Calibri" w:hAnsi="Calibri"/>
              <w:color w:val="000000" w:themeColor="text1"/>
              <w:lang w:val="en-US"/>
            </w:rPr>
          </w:rPrChange>
        </w:rPr>
        <w:t>bear a more direct relationship</w:t>
      </w:r>
      <w:r w:rsidR="00F9099C" w:rsidRPr="00CA09EA">
        <w:rPr>
          <w:rFonts w:ascii="Calibri" w:hAnsi="Calibri" w:cs="Calibri"/>
          <w:color w:val="000000" w:themeColor="text1"/>
          <w:lang w:val="en-US"/>
          <w:rPrChange w:id="2015" w:author="Denis Engemann" w:date="2018-04-19T23:07:00Z">
            <w:rPr>
              <w:rFonts w:ascii="Calibri" w:hAnsi="Calibri"/>
              <w:color w:val="000000" w:themeColor="text1"/>
              <w:lang w:val="en-US"/>
            </w:rPr>
          </w:rPrChange>
        </w:rPr>
        <w:t xml:space="preserve"> to his conceptualization of </w:t>
      </w:r>
      <w:r w:rsidR="0049643C" w:rsidRPr="00CA09EA">
        <w:rPr>
          <w:rFonts w:ascii="Calibri" w:eastAsia="Times New Roman" w:hAnsi="Calibri" w:cs="Calibri"/>
          <w:color w:val="000000" w:themeColor="text1"/>
          <w:shd w:val="clear" w:color="auto" w:fill="FFFFFF"/>
          <w:lang w:val="en-US"/>
          <w:rPrChange w:id="2016" w:author="Denis Engemann" w:date="2018-04-19T23:07:00Z">
            <w:rPr>
              <w:rFonts w:ascii="Calibri" w:eastAsia="Times New Roman" w:hAnsi="Calibri" w:cs="Arial"/>
              <w:color w:val="000000" w:themeColor="text1"/>
              <w:shd w:val="clear" w:color="auto" w:fill="FFFFFF"/>
              <w:lang w:val="en-US"/>
            </w:rPr>
          </w:rPrChange>
        </w:rPr>
        <w:t xml:space="preserve">scientific medicine </w:t>
      </w:r>
      <w:r w:rsidR="00214A84" w:rsidRPr="00CA09EA">
        <w:rPr>
          <w:rFonts w:ascii="Calibri" w:eastAsia="Times New Roman" w:hAnsi="Calibri" w:cs="Calibri"/>
          <w:color w:val="000000" w:themeColor="text1"/>
          <w:shd w:val="clear" w:color="auto" w:fill="FFFFFF"/>
          <w:lang w:val="en-US"/>
          <w:rPrChange w:id="2017" w:author="Denis Engemann" w:date="2018-04-19T23:07:00Z">
            <w:rPr>
              <w:rFonts w:ascii="Calibri" w:eastAsia="Times New Roman" w:hAnsi="Calibri" w:cs="Arial"/>
              <w:color w:val="000000" w:themeColor="text1"/>
              <w:shd w:val="clear" w:color="auto" w:fill="FFFFFF"/>
              <w:lang w:val="en-US"/>
            </w:rPr>
          </w:rPrChange>
        </w:rPr>
        <w:t xml:space="preserve">aimed at elucidating </w:t>
      </w:r>
      <w:r w:rsidR="004E5530" w:rsidRPr="00CA09EA">
        <w:rPr>
          <w:rFonts w:ascii="Calibri" w:eastAsia="Times New Roman" w:hAnsi="Calibri" w:cs="Calibri"/>
          <w:color w:val="000000" w:themeColor="text1"/>
          <w:shd w:val="clear" w:color="auto" w:fill="FFFFFF"/>
          <w:lang w:val="en-US"/>
          <w:rPrChange w:id="2018" w:author="Denis Engemann" w:date="2018-04-19T23:07:00Z">
            <w:rPr>
              <w:rFonts w:ascii="Calibri" w:eastAsia="Times New Roman" w:hAnsi="Calibri" w:cs="Arial"/>
              <w:color w:val="000000" w:themeColor="text1"/>
              <w:shd w:val="clear" w:color="auto" w:fill="FFFFFF"/>
              <w:lang w:val="en-US"/>
            </w:rPr>
          </w:rPrChange>
        </w:rPr>
        <w:t xml:space="preserve">unknown </w:t>
      </w:r>
      <w:r w:rsidRPr="00CA09EA">
        <w:rPr>
          <w:rFonts w:ascii="Calibri" w:eastAsia="Times New Roman" w:hAnsi="Calibri" w:cs="Calibri"/>
          <w:color w:val="000000" w:themeColor="text1"/>
          <w:shd w:val="clear" w:color="auto" w:fill="FFFFFF"/>
          <w:lang w:val="en-US"/>
          <w:rPrChange w:id="2019" w:author="Denis Engemann" w:date="2018-04-19T23:07:00Z">
            <w:rPr>
              <w:rFonts w:ascii="Calibri" w:eastAsia="Times New Roman" w:hAnsi="Calibri" w:cs="Arial"/>
              <w:color w:val="000000" w:themeColor="text1"/>
              <w:shd w:val="clear" w:color="auto" w:fill="FFFFFF"/>
              <w:lang w:val="en-US"/>
            </w:rPr>
          </w:rPrChange>
        </w:rPr>
        <w:t>principles</w:t>
      </w:r>
      <w:r w:rsidR="004E5530" w:rsidRPr="00CA09EA">
        <w:rPr>
          <w:rFonts w:ascii="Calibri" w:eastAsia="Times New Roman" w:hAnsi="Calibri" w:cs="Calibri"/>
          <w:color w:val="000000" w:themeColor="text1"/>
          <w:shd w:val="clear" w:color="auto" w:fill="FFFFFF"/>
          <w:lang w:val="en-US"/>
          <w:rPrChange w:id="2020" w:author="Denis Engemann" w:date="2018-04-19T23:07:00Z">
            <w:rPr>
              <w:rFonts w:ascii="Calibri" w:eastAsia="Times New Roman" w:hAnsi="Calibri" w:cs="Arial"/>
              <w:color w:val="000000" w:themeColor="text1"/>
              <w:shd w:val="clear" w:color="auto" w:fill="FFFFFF"/>
              <w:lang w:val="en-US"/>
            </w:rPr>
          </w:rPrChange>
        </w:rPr>
        <w:t xml:space="preserve"> underlying </w:t>
      </w:r>
      <w:r w:rsidR="00214A84" w:rsidRPr="00CA09EA">
        <w:rPr>
          <w:rFonts w:ascii="Calibri" w:eastAsia="Times New Roman" w:hAnsi="Calibri" w:cs="Calibri"/>
          <w:color w:val="000000" w:themeColor="text1"/>
          <w:shd w:val="clear" w:color="auto" w:fill="FFFFFF"/>
          <w:lang w:val="en-US"/>
          <w:rPrChange w:id="2021" w:author="Denis Engemann" w:date="2018-04-19T23:07:00Z">
            <w:rPr>
              <w:rFonts w:ascii="Calibri" w:eastAsia="Times New Roman" w:hAnsi="Calibri" w:cs="Arial"/>
              <w:color w:val="000000" w:themeColor="text1"/>
              <w:shd w:val="clear" w:color="auto" w:fill="FFFFFF"/>
              <w:lang w:val="en-US"/>
            </w:rPr>
          </w:rPrChange>
        </w:rPr>
        <w:t>biological process</w:t>
      </w:r>
      <w:r w:rsidR="004E5530" w:rsidRPr="00CA09EA">
        <w:rPr>
          <w:rFonts w:ascii="Calibri" w:eastAsia="Times New Roman" w:hAnsi="Calibri" w:cs="Calibri"/>
          <w:color w:val="000000" w:themeColor="text1"/>
          <w:shd w:val="clear" w:color="auto" w:fill="FFFFFF"/>
          <w:lang w:val="en-US"/>
          <w:rPrChange w:id="2022" w:author="Denis Engemann" w:date="2018-04-19T23:07:00Z">
            <w:rPr>
              <w:rFonts w:ascii="Calibri" w:eastAsia="Times New Roman" w:hAnsi="Calibri" w:cs="Arial"/>
              <w:color w:val="000000" w:themeColor="text1"/>
              <w:shd w:val="clear" w:color="auto" w:fill="FFFFFF"/>
              <w:lang w:val="en-US"/>
            </w:rPr>
          </w:rPrChange>
        </w:rPr>
        <w:t>es</w:t>
      </w:r>
      <w:r w:rsidR="00214A84" w:rsidRPr="00CA09EA">
        <w:rPr>
          <w:rFonts w:ascii="Calibri" w:eastAsia="Times New Roman" w:hAnsi="Calibri" w:cs="Calibri"/>
          <w:color w:val="000000" w:themeColor="text1"/>
          <w:shd w:val="clear" w:color="auto" w:fill="FFFFFF"/>
          <w:lang w:val="en-US"/>
          <w:rPrChange w:id="2023" w:author="Denis Engemann" w:date="2018-04-19T23:07:00Z">
            <w:rPr>
              <w:rFonts w:ascii="Calibri" w:eastAsia="Times New Roman" w:hAnsi="Calibri" w:cs="Arial"/>
              <w:color w:val="000000" w:themeColor="text1"/>
              <w:shd w:val="clear" w:color="auto" w:fill="FFFFFF"/>
              <w:lang w:val="en-US"/>
            </w:rPr>
          </w:rPrChange>
        </w:rPr>
        <w:t xml:space="preserve"> </w:t>
      </w:r>
      <w:r w:rsidR="0049643C" w:rsidRPr="00CA09EA">
        <w:rPr>
          <w:rFonts w:ascii="Calibri" w:eastAsia="Times New Roman" w:hAnsi="Calibri" w:cs="Calibri"/>
          <w:color w:val="000000" w:themeColor="text1"/>
          <w:shd w:val="clear" w:color="auto" w:fill="FFFFFF"/>
          <w:lang w:val="en-US"/>
          <w:rPrChange w:id="2024" w:author="Denis Engemann" w:date="2018-04-19T23:07:00Z">
            <w:rPr>
              <w:rFonts w:ascii="Calibri" w:eastAsia="Times New Roman" w:hAnsi="Calibri" w:cs="Arial"/>
              <w:color w:val="000000" w:themeColor="text1"/>
              <w:shd w:val="clear" w:color="auto" w:fill="FFFFFF"/>
              <w:lang w:val="en-US"/>
            </w:rPr>
          </w:rPrChange>
        </w:rPr>
        <w:t>dr</w:t>
      </w:r>
      <w:r w:rsidR="00A35388" w:rsidRPr="00CA09EA">
        <w:rPr>
          <w:rFonts w:ascii="Calibri" w:eastAsia="Times New Roman" w:hAnsi="Calibri" w:cs="Calibri"/>
          <w:color w:val="000000" w:themeColor="text1"/>
          <w:shd w:val="clear" w:color="auto" w:fill="FFFFFF"/>
          <w:lang w:val="en-US"/>
          <w:rPrChange w:id="2025" w:author="Denis Engemann" w:date="2018-04-19T23:07:00Z">
            <w:rPr>
              <w:rFonts w:ascii="Calibri" w:eastAsia="Times New Roman" w:hAnsi="Calibri" w:cs="Arial"/>
              <w:color w:val="000000" w:themeColor="text1"/>
              <w:shd w:val="clear" w:color="auto" w:fill="FFFFFF"/>
              <w:lang w:val="en-US"/>
            </w:rPr>
          </w:rPrChange>
        </w:rPr>
        <w:t xml:space="preserve">iven by </w:t>
      </w:r>
      <w:r w:rsidR="00F9099C" w:rsidRPr="00CA09EA">
        <w:rPr>
          <w:rFonts w:ascii="Calibri" w:eastAsia="Times New Roman" w:hAnsi="Calibri" w:cs="Calibri"/>
          <w:color w:val="000000" w:themeColor="text1"/>
          <w:shd w:val="clear" w:color="auto" w:fill="FFFFFF"/>
          <w:lang w:val="en-US"/>
          <w:rPrChange w:id="2026" w:author="Denis Engemann" w:date="2018-04-19T23:07:00Z">
            <w:rPr>
              <w:rFonts w:ascii="Calibri" w:eastAsia="Times New Roman" w:hAnsi="Calibri" w:cs="Arial"/>
              <w:color w:val="000000" w:themeColor="text1"/>
              <w:shd w:val="clear" w:color="auto" w:fill="FFFFFF"/>
              <w:lang w:val="en-US"/>
            </w:rPr>
          </w:rPrChange>
        </w:rPr>
        <w:t>theory</w:t>
      </w:r>
      <w:r w:rsidR="007124DD" w:rsidRPr="00CA09EA">
        <w:rPr>
          <w:rFonts w:ascii="Calibri" w:eastAsia="Times New Roman" w:hAnsi="Calibri" w:cs="Calibri"/>
          <w:color w:val="000000" w:themeColor="text1"/>
          <w:shd w:val="clear" w:color="auto" w:fill="FFFFFF"/>
          <w:lang w:val="en-US"/>
          <w:rPrChange w:id="2027" w:author="Denis Engemann" w:date="2018-04-19T23:07:00Z">
            <w:rPr>
              <w:rFonts w:ascii="Calibri" w:eastAsia="Times New Roman" w:hAnsi="Calibri" w:cs="Arial"/>
              <w:color w:val="000000" w:themeColor="text1"/>
              <w:shd w:val="clear" w:color="auto" w:fill="FFFFFF"/>
              <w:lang w:val="en-US"/>
            </w:rPr>
          </w:rPrChange>
        </w:rPr>
        <w:t xml:space="preserve">, such as asking </w:t>
      </w:r>
      <w:r w:rsidR="00A87418" w:rsidRPr="00CA09EA">
        <w:rPr>
          <w:rFonts w:ascii="Calibri" w:eastAsia="Times New Roman" w:hAnsi="Calibri" w:cs="Calibri"/>
          <w:color w:val="000000" w:themeColor="text1"/>
          <w:shd w:val="clear" w:color="auto" w:fill="FFFFFF"/>
          <w:lang w:val="en-US"/>
          <w:rPrChange w:id="2028" w:author="Denis Engemann" w:date="2018-04-19T23:07:00Z">
            <w:rPr>
              <w:rFonts w:ascii="Calibri" w:eastAsia="Times New Roman" w:hAnsi="Calibri" w:cs="Arial"/>
              <w:color w:val="000000" w:themeColor="text1"/>
              <w:shd w:val="clear" w:color="auto" w:fill="FFFFFF"/>
              <w:lang w:val="en-US"/>
            </w:rPr>
          </w:rPrChange>
        </w:rPr>
        <w:t>for the</w:t>
      </w:r>
      <w:r w:rsidR="00651251" w:rsidRPr="00CA09EA">
        <w:rPr>
          <w:rFonts w:ascii="Calibri" w:eastAsia="Times New Roman" w:hAnsi="Calibri" w:cs="Calibri"/>
          <w:color w:val="000000" w:themeColor="text1"/>
          <w:shd w:val="clear" w:color="auto" w:fill="FFFFFF"/>
          <w:lang w:val="en-US"/>
          <w:rPrChange w:id="2029" w:author="Denis Engemann" w:date="2018-04-19T23:07:00Z">
            <w:rPr>
              <w:rFonts w:ascii="Calibri" w:eastAsia="Times New Roman" w:hAnsi="Calibri" w:cs="Arial"/>
              <w:color w:val="000000" w:themeColor="text1"/>
              <w:shd w:val="clear" w:color="auto" w:fill="FFFFFF"/>
              <w:lang w:val="en-US"/>
            </w:rPr>
          </w:rPrChange>
        </w:rPr>
        <w:t xml:space="preserve"> reasons </w:t>
      </w:r>
      <w:r w:rsidR="007124DD" w:rsidRPr="00CA09EA">
        <w:rPr>
          <w:rFonts w:ascii="Calibri" w:eastAsia="Times New Roman" w:hAnsi="Calibri" w:cs="Calibri"/>
          <w:color w:val="000000" w:themeColor="text1"/>
          <w:shd w:val="clear" w:color="auto" w:fill="FFFFFF"/>
          <w:lang w:val="en-US"/>
          <w:rPrChange w:id="2030" w:author="Denis Engemann" w:date="2018-04-19T23:07:00Z">
            <w:rPr>
              <w:rFonts w:ascii="Calibri" w:eastAsia="Times New Roman" w:hAnsi="Calibri" w:cs="Arial"/>
              <w:color w:val="000000" w:themeColor="text1"/>
              <w:shd w:val="clear" w:color="auto" w:fill="FFFFFF"/>
              <w:lang w:val="en-US"/>
            </w:rPr>
          </w:rPrChange>
        </w:rPr>
        <w:t xml:space="preserve">why certain individuals are at risk for disease onset </w:t>
      </w:r>
      <w:r w:rsidR="00651251" w:rsidRPr="00CA09EA">
        <w:rPr>
          <w:rFonts w:ascii="Calibri" w:eastAsia="Times New Roman" w:hAnsi="Calibri" w:cs="Calibri"/>
          <w:color w:val="000000" w:themeColor="text1"/>
          <w:shd w:val="clear" w:color="auto" w:fill="FFFFFF"/>
          <w:lang w:val="en-US"/>
          <w:rPrChange w:id="2031" w:author="Denis Engemann" w:date="2018-04-19T23:07:00Z">
            <w:rPr>
              <w:rFonts w:ascii="Calibri" w:eastAsia="Times New Roman" w:hAnsi="Calibri" w:cs="Arial"/>
              <w:color w:val="000000" w:themeColor="text1"/>
              <w:shd w:val="clear" w:color="auto" w:fill="FFFFFF"/>
              <w:lang w:val="en-US"/>
            </w:rPr>
          </w:rPrChange>
        </w:rPr>
        <w:t>or illuminating</w:t>
      </w:r>
      <w:r w:rsidR="007124DD" w:rsidRPr="00CA09EA">
        <w:rPr>
          <w:rFonts w:ascii="Calibri" w:eastAsia="Times New Roman" w:hAnsi="Calibri" w:cs="Calibri"/>
          <w:color w:val="000000" w:themeColor="text1"/>
          <w:shd w:val="clear" w:color="auto" w:fill="FFFFFF"/>
          <w:lang w:val="en-US"/>
          <w:rPrChange w:id="2032" w:author="Denis Engemann" w:date="2018-04-19T23:07:00Z">
            <w:rPr>
              <w:rFonts w:ascii="Calibri" w:eastAsia="Times New Roman" w:hAnsi="Calibri" w:cs="Arial"/>
              <w:color w:val="000000" w:themeColor="text1"/>
              <w:shd w:val="clear" w:color="auto" w:fill="FFFFFF"/>
              <w:lang w:val="en-US"/>
            </w:rPr>
          </w:rPrChange>
        </w:rPr>
        <w:t xml:space="preserve"> why a certain drug works better</w:t>
      </w:r>
      <w:r w:rsidR="00651251" w:rsidRPr="00CA09EA">
        <w:rPr>
          <w:rFonts w:ascii="Calibri" w:eastAsia="Times New Roman" w:hAnsi="Calibri" w:cs="Calibri"/>
          <w:color w:val="000000" w:themeColor="text1"/>
          <w:shd w:val="clear" w:color="auto" w:fill="FFFFFF"/>
          <w:lang w:val="en-US"/>
          <w:rPrChange w:id="2033" w:author="Denis Engemann" w:date="2018-04-19T23:07:00Z">
            <w:rPr>
              <w:rFonts w:ascii="Calibri" w:eastAsia="Times New Roman" w:hAnsi="Calibri" w:cs="Arial"/>
              <w:color w:val="000000" w:themeColor="text1"/>
              <w:shd w:val="clear" w:color="auto" w:fill="FFFFFF"/>
              <w:lang w:val="en-US"/>
            </w:rPr>
          </w:rPrChange>
        </w:rPr>
        <w:t xml:space="preserve"> in some of them</w:t>
      </w:r>
      <w:r w:rsidRPr="00CA09EA">
        <w:rPr>
          <w:rFonts w:ascii="Calibri" w:eastAsia="Times New Roman" w:hAnsi="Calibri" w:cs="Calibri"/>
          <w:color w:val="000000" w:themeColor="text1"/>
          <w:shd w:val="clear" w:color="auto" w:fill="FFFFFF"/>
          <w:lang w:val="en-US"/>
          <w:rPrChange w:id="2034" w:author="Denis Engemann" w:date="2018-04-19T23:07:00Z">
            <w:rPr>
              <w:rFonts w:ascii="Calibri" w:eastAsia="Times New Roman" w:hAnsi="Calibri" w:cs="Arial"/>
              <w:color w:val="000000" w:themeColor="text1"/>
              <w:shd w:val="clear" w:color="auto" w:fill="FFFFFF"/>
              <w:lang w:val="en-US"/>
            </w:rPr>
          </w:rPrChange>
        </w:rPr>
        <w:t>.</w:t>
      </w:r>
    </w:p>
    <w:p w14:paraId="08AD7BA7" w14:textId="1901A794" w:rsidR="004420AB" w:rsidRPr="00CA09EA" w:rsidRDefault="00651251" w:rsidP="008F4632">
      <w:pPr>
        <w:ind w:firstLine="708"/>
        <w:contextualSpacing/>
        <w:jc w:val="both"/>
        <w:rPr>
          <w:rFonts w:ascii="Calibri" w:hAnsi="Calibri" w:cs="Calibri"/>
          <w:b/>
          <w:color w:val="000000" w:themeColor="text1"/>
          <w:lang w:val="en-US"/>
          <w:rPrChange w:id="2035" w:author="Denis Engemann" w:date="2018-04-19T23:07:00Z">
            <w:rPr>
              <w:rFonts w:ascii="Calibri" w:hAnsi="Calibri"/>
              <w:b/>
              <w:color w:val="000000" w:themeColor="text1"/>
              <w:lang w:val="en-US"/>
            </w:rPr>
          </w:rPrChange>
        </w:rPr>
      </w:pPr>
      <w:r w:rsidRPr="00CA09EA">
        <w:rPr>
          <w:rFonts w:ascii="Calibri" w:eastAsia="Times New Roman" w:hAnsi="Calibri" w:cs="Calibri"/>
          <w:color w:val="222222"/>
          <w:shd w:val="clear" w:color="auto" w:fill="FFFFFF"/>
          <w:lang w:val="en-US"/>
          <w:rPrChange w:id="2036" w:author="Denis Engemann" w:date="2018-04-19T23:07:00Z">
            <w:rPr>
              <w:rFonts w:ascii="Calibri" w:eastAsia="Times New Roman" w:hAnsi="Calibri" w:cs="Arial"/>
              <w:color w:val="222222"/>
              <w:shd w:val="clear" w:color="auto" w:fill="FFFFFF"/>
              <w:lang w:val="en-US"/>
            </w:rPr>
          </w:rPrChange>
        </w:rPr>
        <w:t>It may increasingly become apparent that</w:t>
      </w:r>
      <w:r w:rsidR="002C4D5B" w:rsidRPr="00CA09EA">
        <w:rPr>
          <w:rFonts w:ascii="Calibri" w:eastAsia="Times New Roman" w:hAnsi="Calibri" w:cs="Calibri"/>
          <w:color w:val="222222"/>
          <w:shd w:val="clear" w:color="auto" w:fill="FFFFFF"/>
          <w:lang w:val="en-US"/>
          <w:rPrChange w:id="2037" w:author="Denis Engemann" w:date="2018-04-19T23:07:00Z">
            <w:rPr>
              <w:rFonts w:ascii="Calibri" w:eastAsia="Times New Roman" w:hAnsi="Calibri" w:cs="Arial"/>
              <w:color w:val="222222"/>
              <w:shd w:val="clear" w:color="auto" w:fill="FFFFFF"/>
              <w:lang w:val="en-US"/>
            </w:rPr>
          </w:rPrChange>
        </w:rPr>
        <w:t xml:space="preserve"> the modeling go</w:t>
      </w:r>
      <w:r w:rsidRPr="00CA09EA">
        <w:rPr>
          <w:rFonts w:ascii="Calibri" w:eastAsia="Times New Roman" w:hAnsi="Calibri" w:cs="Calibri"/>
          <w:color w:val="222222"/>
          <w:shd w:val="clear" w:color="auto" w:fill="FFFFFF"/>
          <w:lang w:val="en-US"/>
          <w:rPrChange w:id="2038" w:author="Denis Engemann" w:date="2018-04-19T23:07:00Z">
            <w:rPr>
              <w:rFonts w:ascii="Calibri" w:eastAsia="Times New Roman" w:hAnsi="Calibri" w:cs="Arial"/>
              <w:color w:val="222222"/>
              <w:shd w:val="clear" w:color="auto" w:fill="FFFFFF"/>
              <w:lang w:val="en-US"/>
            </w:rPr>
          </w:rPrChange>
        </w:rPr>
        <w:t>als of inference and prediction</w:t>
      </w:r>
      <w:r w:rsidR="00346270" w:rsidRPr="00CA09EA">
        <w:rPr>
          <w:rFonts w:ascii="Calibri" w:eastAsia="Times New Roman" w:hAnsi="Calibri" w:cs="Calibri"/>
          <w:color w:val="222222"/>
          <w:shd w:val="clear" w:color="auto" w:fill="FFFFFF"/>
          <w:lang w:val="en-US"/>
          <w:rPrChange w:id="2039" w:author="Denis Engemann" w:date="2018-04-19T23:07:00Z">
            <w:rPr>
              <w:rFonts w:ascii="Calibri" w:eastAsia="Times New Roman" w:hAnsi="Calibri" w:cs="Arial"/>
              <w:color w:val="222222"/>
              <w:shd w:val="clear" w:color="auto" w:fill="FFFFFF"/>
              <w:lang w:val="en-US"/>
            </w:rPr>
          </w:rPrChange>
        </w:rPr>
        <w:t>, even when using a linear model and using the same data,</w:t>
      </w:r>
      <w:r w:rsidR="002C4D5B" w:rsidRPr="00CA09EA">
        <w:rPr>
          <w:rFonts w:ascii="Calibri" w:eastAsia="Times New Roman" w:hAnsi="Calibri" w:cs="Calibri"/>
          <w:color w:val="222222"/>
          <w:shd w:val="clear" w:color="auto" w:fill="FFFFFF"/>
          <w:lang w:val="en-US"/>
          <w:rPrChange w:id="2040" w:author="Denis Engemann" w:date="2018-04-19T23:07:00Z">
            <w:rPr>
              <w:rFonts w:ascii="Calibri" w:eastAsia="Times New Roman" w:hAnsi="Calibri" w:cs="Arial"/>
              <w:color w:val="222222"/>
              <w:shd w:val="clear" w:color="auto" w:fill="FFFFFF"/>
              <w:lang w:val="en-US"/>
            </w:rPr>
          </w:rPrChange>
        </w:rPr>
        <w:t xml:space="preserve"> </w:t>
      </w:r>
      <w:r w:rsidRPr="00CA09EA">
        <w:rPr>
          <w:rFonts w:ascii="Calibri" w:eastAsia="Times New Roman" w:hAnsi="Calibri" w:cs="Calibri"/>
          <w:color w:val="222222"/>
          <w:shd w:val="clear" w:color="auto" w:fill="FFFFFF"/>
          <w:lang w:val="en-US"/>
          <w:rPrChange w:id="2041" w:author="Denis Engemann" w:date="2018-04-19T23:07:00Z">
            <w:rPr>
              <w:rFonts w:ascii="Calibri" w:eastAsia="Times New Roman" w:hAnsi="Calibri" w:cs="Arial"/>
              <w:color w:val="222222"/>
              <w:shd w:val="clear" w:color="auto" w:fill="FFFFFF"/>
              <w:lang w:val="en-US"/>
            </w:rPr>
          </w:rPrChange>
        </w:rPr>
        <w:t>should</w:t>
      </w:r>
      <w:r w:rsidR="002C4D5B" w:rsidRPr="00CA09EA">
        <w:rPr>
          <w:rFonts w:ascii="Calibri" w:eastAsia="Times New Roman" w:hAnsi="Calibri" w:cs="Calibri"/>
          <w:color w:val="222222"/>
          <w:shd w:val="clear" w:color="auto" w:fill="FFFFFF"/>
          <w:lang w:val="en-US"/>
          <w:rPrChange w:id="2042" w:author="Denis Engemann" w:date="2018-04-19T23:07:00Z">
            <w:rPr>
              <w:rFonts w:ascii="Calibri" w:eastAsia="Times New Roman" w:hAnsi="Calibri" w:cs="Arial"/>
              <w:color w:val="222222"/>
              <w:shd w:val="clear" w:color="auto" w:fill="FFFFFF"/>
              <w:lang w:val="en-US"/>
            </w:rPr>
          </w:rPrChange>
        </w:rPr>
        <w:t xml:space="preserve"> be viewed as related cousins but not twins </w:t>
      </w:r>
      <w:r w:rsidR="002C4D5B" w:rsidRPr="00CA09EA">
        <w:rPr>
          <w:rFonts w:ascii="Calibri" w:eastAsia="Times New Roman" w:hAnsi="Calibri" w:cs="Calibri"/>
          <w:lang w:val="en-US"/>
        </w:rPr>
        <w:fldChar w:fldCharType="begin"/>
      </w:r>
      <w:r w:rsidR="002C4D5B" w:rsidRPr="00CA09EA">
        <w:rPr>
          <w:rFonts w:ascii="Calibri" w:eastAsia="Times New Roman" w:hAnsi="Calibri" w:cs="Calibri"/>
          <w:lang w:val="en-US"/>
          <w:rPrChange w:id="2043" w:author="Denis Engemann" w:date="2018-04-19T23:07:00Z">
            <w:rPr>
              <w:rFonts w:ascii="Calibri" w:eastAsia="Times New Roman" w:hAnsi="Calibri"/>
              <w:lang w:val="en-US"/>
            </w:rPr>
          </w:rPrChange>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A09EA">
        <w:rPr>
          <w:rFonts w:ascii="Calibri" w:eastAsia="Times New Roman" w:hAnsi="Calibri" w:cs="Calibri"/>
          <w:lang w:val="en-US"/>
          <w:rPrChange w:id="2044" w:author="Denis Engemann" w:date="2018-04-19T23:07:00Z">
            <w:rPr>
              <w:rFonts w:ascii="Calibri" w:eastAsia="Times New Roman" w:hAnsi="Calibri"/>
              <w:lang w:val="en-US"/>
            </w:rPr>
          </w:rPrChange>
        </w:rPr>
        <w:fldChar w:fldCharType="separate"/>
      </w:r>
      <w:r w:rsidR="002C4D5B" w:rsidRPr="001F0B68">
        <w:rPr>
          <w:rFonts w:ascii="Calibri" w:eastAsia="Times New Roman" w:hAnsi="Calibri" w:cs="Calibri"/>
          <w:noProof/>
          <w:lang w:val="en-US"/>
        </w:rPr>
        <w:t>(</w:t>
      </w:r>
      <w:r w:rsidR="00690732" w:rsidRPr="00CA09EA">
        <w:rPr>
          <w:rFonts w:ascii="Calibri" w:hAnsi="Calibri" w:cs="Calibri"/>
          <w:rPrChange w:id="2045" w:author="Denis Engemann" w:date="2018-04-19T23:07:00Z">
            <w:rPr/>
          </w:rPrChange>
        </w:rPr>
        <w:fldChar w:fldCharType="begin"/>
      </w:r>
      <w:r w:rsidR="00690732" w:rsidRPr="00CA09EA">
        <w:rPr>
          <w:rFonts w:ascii="Calibri" w:hAnsi="Calibri" w:cs="Calibri"/>
          <w:lang w:val="en-US"/>
          <w:rPrChange w:id="2046" w:author="Denis Engemann" w:date="2018-04-19T23:07:00Z">
            <w:rPr/>
          </w:rPrChange>
        </w:rPr>
        <w:instrText xml:space="preserve"> HYPERLINK \l "_ENREF_6" \o "Efron, 2016 #6362" </w:instrText>
      </w:r>
      <w:r w:rsidR="00690732" w:rsidRPr="00CA09EA">
        <w:rPr>
          <w:rFonts w:ascii="Calibri" w:hAnsi="Calibri" w:cs="Calibri"/>
          <w:rPrChange w:id="2047" w:author="Denis Engemann" w:date="2018-04-19T23:07:00Z">
            <w:rPr/>
          </w:rPrChange>
        </w:rPr>
        <w:fldChar w:fldCharType="separate"/>
      </w:r>
      <w:r w:rsidR="007646E0" w:rsidRPr="00CA09EA">
        <w:rPr>
          <w:rFonts w:ascii="Calibri" w:eastAsia="Times New Roman" w:hAnsi="Calibri" w:cs="Calibri"/>
          <w:noProof/>
          <w:lang w:val="en-US"/>
          <w:rPrChange w:id="2048" w:author="Denis Engemann" w:date="2018-04-19T23:07:00Z">
            <w:rPr>
              <w:rFonts w:ascii="Calibri" w:eastAsia="Times New Roman" w:hAnsi="Calibri"/>
              <w:noProof/>
              <w:lang w:val="en-US"/>
            </w:rPr>
          </w:rPrChange>
        </w:rPr>
        <w:t>6</w:t>
      </w:r>
      <w:r w:rsidR="00690732" w:rsidRPr="00CA09EA">
        <w:rPr>
          <w:rFonts w:ascii="Calibri" w:eastAsia="Times New Roman" w:hAnsi="Calibri" w:cs="Calibri"/>
          <w:noProof/>
          <w:lang w:val="en-US"/>
          <w:rPrChange w:id="2049" w:author="Denis Engemann" w:date="2018-04-19T23:07:00Z">
            <w:rPr>
              <w:rFonts w:ascii="Calibri" w:eastAsia="Times New Roman" w:hAnsi="Calibri"/>
              <w:noProof/>
              <w:lang w:val="en-US"/>
            </w:rPr>
          </w:rPrChange>
        </w:rPr>
        <w:fldChar w:fldCharType="end"/>
      </w:r>
      <w:r w:rsidR="002C4D5B" w:rsidRPr="001F0B68">
        <w:rPr>
          <w:rFonts w:ascii="Calibri" w:eastAsia="Times New Roman" w:hAnsi="Calibri" w:cs="Calibri"/>
          <w:noProof/>
          <w:lang w:val="en-US"/>
        </w:rPr>
        <w:t>)</w:t>
      </w:r>
      <w:r w:rsidR="002C4D5B" w:rsidRPr="001F0B68">
        <w:rPr>
          <w:rFonts w:ascii="Calibri" w:eastAsia="Times New Roman" w:hAnsi="Calibri" w:cs="Calibri"/>
          <w:lang w:val="en-US"/>
        </w:rPr>
        <w:fldChar w:fldCharType="end"/>
      </w:r>
      <w:r w:rsidR="002C4D5B" w:rsidRPr="00CA09EA">
        <w:rPr>
          <w:rFonts w:ascii="Calibri" w:eastAsia="Times New Roman" w:hAnsi="Calibri" w:cs="Calibri"/>
          <w:lang w:val="en-US"/>
        </w:rPr>
        <w:t xml:space="preserve">. </w:t>
      </w:r>
      <w:r w:rsidR="0057113B" w:rsidRPr="001F0B68">
        <w:rPr>
          <w:rFonts w:ascii="Calibri" w:hAnsi="Calibri" w:cs="Calibri"/>
          <w:color w:val="000000" w:themeColor="text1"/>
          <w:lang w:val="en-US"/>
        </w:rPr>
        <w:t xml:space="preserve">Awareness of the strength and weakness of both </w:t>
      </w:r>
      <w:r w:rsidR="00A76291" w:rsidRPr="001F0B68">
        <w:rPr>
          <w:rFonts w:ascii="Calibri" w:hAnsi="Calibri" w:cs="Calibri"/>
          <w:color w:val="000000" w:themeColor="text1"/>
          <w:lang w:val="en-US"/>
        </w:rPr>
        <w:t>"</w:t>
      </w:r>
      <w:r w:rsidR="0057113B" w:rsidRPr="001F0B68">
        <w:rPr>
          <w:rFonts w:ascii="Calibri" w:hAnsi="Calibri" w:cs="Calibri"/>
          <w:color w:val="000000" w:themeColor="text1"/>
          <w:lang w:val="en-US"/>
        </w:rPr>
        <w:t>data-analysis cultures</w:t>
      </w:r>
      <w:r w:rsidR="00A76291" w:rsidRPr="001F0B68">
        <w:rPr>
          <w:rFonts w:ascii="Calibri" w:hAnsi="Calibri" w:cs="Calibri"/>
          <w:color w:val="000000" w:themeColor="text1"/>
          <w:lang w:val="en-US"/>
        </w:rPr>
        <w:t xml:space="preserve">" </w:t>
      </w:r>
      <w:r w:rsidR="00F63F1A" w:rsidRPr="007E1A4E">
        <w:rPr>
          <w:rFonts w:ascii="Calibri" w:hAnsi="Calibri" w:cs="Calibri"/>
          <w:color w:val="000000" w:themeColor="text1"/>
          <w:lang w:val="en-US"/>
        </w:rPr>
        <w:t xml:space="preserve">is important to </w:t>
      </w:r>
      <w:r w:rsidR="002C4D5B" w:rsidRPr="007E1A4E">
        <w:rPr>
          <w:rFonts w:ascii="Calibri" w:eastAsia="Times New Roman" w:hAnsi="Calibri" w:cs="Calibri"/>
          <w:lang w:val="en-US"/>
        </w:rPr>
        <w:t xml:space="preserve">avoid missing </w:t>
      </w:r>
      <w:r w:rsidRPr="00E40B1A">
        <w:rPr>
          <w:rFonts w:ascii="Calibri" w:eastAsia="Times New Roman" w:hAnsi="Calibri" w:cs="Calibri"/>
          <w:lang w:val="en-US"/>
        </w:rPr>
        <w:t>critical</w:t>
      </w:r>
      <w:r w:rsidR="002C4D5B" w:rsidRPr="00D65718">
        <w:rPr>
          <w:rFonts w:ascii="Calibri" w:eastAsia="Times New Roman" w:hAnsi="Calibri" w:cs="Calibri"/>
          <w:lang w:val="en-US"/>
        </w:rPr>
        <w:t xml:space="preserve"> information and to </w:t>
      </w:r>
      <w:r w:rsidR="00F63F1A" w:rsidRPr="00CA09EA">
        <w:rPr>
          <w:rFonts w:ascii="Calibri" w:hAnsi="Calibri" w:cs="Calibri"/>
          <w:color w:val="000000" w:themeColor="text1"/>
          <w:lang w:val="en-US"/>
          <w:rPrChange w:id="2050" w:author="Denis Engemann" w:date="2018-04-19T23:07:00Z">
            <w:rPr>
              <w:rFonts w:ascii="Calibri" w:hAnsi="Calibri" w:cs="Arial"/>
              <w:color w:val="000000" w:themeColor="text1"/>
              <w:lang w:val="en-US"/>
            </w:rPr>
          </w:rPrChange>
        </w:rPr>
        <w:t xml:space="preserve">keep pace with the </w:t>
      </w:r>
      <w:r w:rsidR="003848A9" w:rsidRPr="00CA09EA">
        <w:rPr>
          <w:rFonts w:ascii="Calibri" w:hAnsi="Calibri" w:cs="Calibri"/>
          <w:color w:val="000000" w:themeColor="text1"/>
          <w:lang w:val="en-US"/>
          <w:rPrChange w:id="2051" w:author="Denis Engemann" w:date="2018-04-19T23:07:00Z">
            <w:rPr>
              <w:rFonts w:ascii="Calibri" w:hAnsi="Calibri" w:cs="Arial"/>
              <w:color w:val="000000" w:themeColor="text1"/>
              <w:lang w:val="en-US"/>
            </w:rPr>
          </w:rPrChange>
        </w:rPr>
        <w:t>accelerating</w:t>
      </w:r>
      <w:r w:rsidR="00F63F1A" w:rsidRPr="00CA09EA">
        <w:rPr>
          <w:rFonts w:ascii="Calibri" w:hAnsi="Calibri" w:cs="Calibri"/>
          <w:color w:val="000000" w:themeColor="text1"/>
          <w:lang w:val="en-US"/>
          <w:rPrChange w:id="2052" w:author="Denis Engemann" w:date="2018-04-19T23:07:00Z">
            <w:rPr>
              <w:rFonts w:ascii="Calibri" w:hAnsi="Calibri" w:cs="Arial"/>
              <w:color w:val="000000" w:themeColor="text1"/>
              <w:lang w:val="en-US"/>
            </w:rPr>
          </w:rPrChange>
        </w:rPr>
        <w:t xml:space="preserve"> </w:t>
      </w:r>
      <w:r w:rsidR="002C4D5B" w:rsidRPr="00CA09EA">
        <w:rPr>
          <w:rFonts w:ascii="Calibri" w:hAnsi="Calibri" w:cs="Calibri"/>
          <w:color w:val="000000" w:themeColor="text1"/>
          <w:lang w:val="en-US"/>
          <w:rPrChange w:id="2053" w:author="Denis Engemann" w:date="2018-04-19T23:07:00Z">
            <w:rPr>
              <w:rFonts w:ascii="Calibri" w:hAnsi="Calibri" w:cs="Arial"/>
              <w:color w:val="000000" w:themeColor="text1"/>
              <w:lang w:val="en-US"/>
            </w:rPr>
          </w:rPrChange>
        </w:rPr>
        <w:t>data deluge in biomedicine</w:t>
      </w:r>
      <w:r w:rsidR="00F63F1A" w:rsidRPr="00CA09EA">
        <w:rPr>
          <w:rFonts w:ascii="Calibri" w:hAnsi="Calibri" w:cs="Calibri"/>
          <w:color w:val="000000" w:themeColor="text1"/>
          <w:lang w:val="en-US"/>
          <w:rPrChange w:id="2054" w:author="Denis Engemann" w:date="2018-04-19T23:07:00Z">
            <w:rPr>
              <w:rFonts w:ascii="Calibri" w:hAnsi="Calibri" w:cs="Arial"/>
              <w:color w:val="000000" w:themeColor="text1"/>
              <w:lang w:val="en-US"/>
            </w:rPr>
          </w:rPrChange>
        </w:rPr>
        <w:t>.</w:t>
      </w:r>
    </w:p>
    <w:p w14:paraId="582A8C53" w14:textId="77777777" w:rsidR="00614128" w:rsidRPr="00CA09EA" w:rsidRDefault="00614128" w:rsidP="00614128">
      <w:pPr>
        <w:rPr>
          <w:rFonts w:ascii="Calibri" w:eastAsia="Times New Roman" w:hAnsi="Calibri" w:cs="Calibri"/>
          <w:color w:val="000000" w:themeColor="text1"/>
          <w:lang w:val="en-US"/>
          <w:rPrChange w:id="2055" w:author="Denis Engemann" w:date="2018-04-19T23:07:00Z">
            <w:rPr>
              <w:rFonts w:ascii="Calibri" w:eastAsia="Times New Roman" w:hAnsi="Calibri"/>
              <w:color w:val="000000" w:themeColor="text1"/>
              <w:lang w:val="en-US"/>
            </w:rPr>
          </w:rPrChange>
        </w:rPr>
      </w:pPr>
    </w:p>
    <w:p w14:paraId="0AA75DEB" w14:textId="49B3C9E7" w:rsidR="00C17975" w:rsidRPr="00CA09EA" w:rsidRDefault="00C17975" w:rsidP="00CC0048">
      <w:pPr>
        <w:rPr>
          <w:rFonts w:ascii="Calibri" w:eastAsia="Times New Roman" w:hAnsi="Calibri" w:cs="Calibri"/>
          <w:color w:val="000000" w:themeColor="text1"/>
          <w:sz w:val="21"/>
          <w:szCs w:val="21"/>
          <w:lang w:val="en-US"/>
          <w:rPrChange w:id="2056" w:author="Denis Engemann" w:date="2018-04-19T23:07:00Z">
            <w:rPr>
              <w:rFonts w:ascii="Avenir" w:eastAsia="Times New Roman" w:hAnsi="Avenir"/>
              <w:color w:val="000000" w:themeColor="text1"/>
              <w:sz w:val="21"/>
              <w:szCs w:val="21"/>
              <w:lang w:val="en-US"/>
            </w:rPr>
          </w:rPrChange>
        </w:rPr>
      </w:pPr>
    </w:p>
    <w:p w14:paraId="647F925A" w14:textId="09370A22" w:rsidR="00C17975" w:rsidRPr="00CA09EA" w:rsidRDefault="00C17975" w:rsidP="00C17975">
      <w:pPr>
        <w:contextualSpacing/>
        <w:jc w:val="both"/>
        <w:rPr>
          <w:rFonts w:ascii="Calibri" w:hAnsi="Calibri" w:cs="Calibri"/>
          <w:color w:val="000000" w:themeColor="text1"/>
          <w:lang w:val="en-US"/>
        </w:rPr>
      </w:pPr>
    </w:p>
    <w:p w14:paraId="31755FEE" w14:textId="51BD8621" w:rsidR="00503EB4" w:rsidRPr="00CA09EA" w:rsidRDefault="007E520F" w:rsidP="008F4632">
      <w:pPr>
        <w:spacing w:after="200" w:line="276" w:lineRule="auto"/>
        <w:rPr>
          <w:rFonts w:ascii="Calibri" w:hAnsi="Calibri" w:cs="Calibri"/>
          <w:b/>
          <w:color w:val="000000" w:themeColor="text1"/>
          <w:lang w:val="en-US"/>
          <w:rPrChange w:id="2057" w:author="Denis Engemann" w:date="2018-04-19T23:07:00Z">
            <w:rPr>
              <w:b/>
              <w:color w:val="000000" w:themeColor="text1"/>
              <w:lang w:val="en-US"/>
            </w:rPr>
          </w:rPrChange>
        </w:rPr>
      </w:pPr>
      <w:r w:rsidRPr="00CA09EA">
        <w:rPr>
          <w:rFonts w:ascii="Calibri" w:hAnsi="Calibri" w:cs="Calibri"/>
          <w:b/>
          <w:color w:val="000000" w:themeColor="text1"/>
          <w:lang w:val="en-US"/>
          <w:rPrChange w:id="2058" w:author="Denis Engemann" w:date="2018-04-19T23:07:00Z">
            <w:rPr>
              <w:rFonts w:ascii="Calibri" w:hAnsi="Calibri" w:cs="Times"/>
              <w:b/>
              <w:color w:val="000000" w:themeColor="text1"/>
              <w:lang w:val="en-US"/>
            </w:rPr>
          </w:rPrChange>
        </w:rPr>
        <w:br w:type="column"/>
      </w:r>
      <w:r w:rsidR="00503EB4" w:rsidRPr="00CA09EA">
        <w:rPr>
          <w:rFonts w:ascii="Calibri" w:hAnsi="Calibri" w:cs="Calibri"/>
          <w:b/>
          <w:color w:val="000000" w:themeColor="text1"/>
          <w:lang w:val="en-US"/>
          <w:rPrChange w:id="2059" w:author="Denis Engemann" w:date="2018-04-19T23:07:00Z">
            <w:rPr>
              <w:rFonts w:ascii="Calibri" w:hAnsi="Calibri" w:cs="Times"/>
              <w:b/>
              <w:color w:val="000000" w:themeColor="text1"/>
              <w:lang w:val="en-US"/>
            </w:rPr>
          </w:rPrChange>
        </w:rPr>
        <w:lastRenderedPageBreak/>
        <w:t xml:space="preserve">Acknowledgements </w:t>
      </w:r>
    </w:p>
    <w:p w14:paraId="4A862063" w14:textId="37C98001" w:rsidR="00461161" w:rsidRPr="00CA09EA" w:rsidRDefault="00503EB4" w:rsidP="00F40E7B">
      <w:pPr>
        <w:widowControl w:val="0"/>
        <w:autoSpaceDE w:val="0"/>
        <w:autoSpaceDN w:val="0"/>
        <w:adjustRightInd w:val="0"/>
        <w:spacing w:after="240" w:line="200" w:lineRule="atLeast"/>
        <w:jc w:val="both"/>
        <w:rPr>
          <w:rFonts w:ascii="Calibri" w:hAnsi="Calibri" w:cs="Calibri"/>
          <w:color w:val="000000" w:themeColor="text1"/>
          <w:lang w:val="en-US"/>
          <w:rPrChange w:id="2060" w:author="Denis Engemann" w:date="2018-04-19T23:07:00Z">
            <w:rPr>
              <w:rFonts w:ascii="Calibri" w:hAnsi="Calibri" w:cs="Times"/>
              <w:color w:val="000000" w:themeColor="text1"/>
              <w:lang w:val="en-US"/>
            </w:rPr>
          </w:rPrChange>
        </w:rPr>
      </w:pPr>
      <w:r w:rsidRPr="00CA09EA">
        <w:rPr>
          <w:rFonts w:ascii="Calibri" w:hAnsi="Calibri" w:cs="Calibri"/>
          <w:color w:val="000000" w:themeColor="text1"/>
          <w:lang w:val="en-US"/>
        </w:rPr>
        <w:t xml:space="preserve">DB </w:t>
      </w:r>
      <w:r w:rsidR="00500CCC" w:rsidRPr="001F0B68">
        <w:rPr>
          <w:rFonts w:ascii="Calibri" w:hAnsi="Calibri" w:cs="Calibri"/>
          <w:color w:val="000000" w:themeColor="text1"/>
          <w:lang w:val="en-US"/>
        </w:rPr>
        <w:t>wa</w:t>
      </w:r>
      <w:r w:rsidRPr="001F0B68">
        <w:rPr>
          <w:rFonts w:ascii="Calibri" w:hAnsi="Calibri" w:cs="Calibri"/>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7E1A4E">
        <w:rPr>
          <w:rFonts w:ascii="Calibri" w:hAnsi="Calibri" w:cs="Calibri"/>
          <w:color w:val="000000" w:themeColor="text1"/>
          <w:lang w:val="en-US"/>
        </w:rPr>
        <w:t>Merit</w:t>
      </w:r>
      <w:r w:rsidRPr="007E1A4E">
        <w:rPr>
          <w:rFonts w:ascii="Calibri" w:hAnsi="Calibri" w:cs="Calibri"/>
          <w:color w:val="000000" w:themeColor="text1"/>
          <w:lang w:val="en-US"/>
        </w:rPr>
        <w:t xml:space="preserve"> Foundation, as well as the START-Program of the Faculty of Medicine </w:t>
      </w:r>
      <w:r w:rsidR="00500CCC" w:rsidRPr="00CA09EA">
        <w:rPr>
          <w:rFonts w:ascii="Calibri" w:hAnsi="Calibri" w:cs="Calibri"/>
          <w:color w:val="000000" w:themeColor="text1"/>
          <w:lang w:val="en-US"/>
          <w:rPrChange w:id="2061" w:author="Denis Engemann" w:date="2018-04-19T23:07:00Z">
            <w:rPr>
              <w:rFonts w:ascii="Calibri" w:hAnsi="Calibri" w:cs="Times"/>
              <w:color w:val="000000" w:themeColor="text1"/>
              <w:lang w:val="en-US"/>
            </w:rPr>
          </w:rPrChange>
        </w:rPr>
        <w:t xml:space="preserve">(126/16) </w:t>
      </w:r>
      <w:r w:rsidRPr="00CA09EA">
        <w:rPr>
          <w:rFonts w:ascii="Calibri" w:hAnsi="Calibri" w:cs="Calibri"/>
          <w:color w:val="000000" w:themeColor="text1"/>
          <w:lang w:val="en-US"/>
          <w:rPrChange w:id="2062" w:author="Denis Engemann" w:date="2018-04-19T23:07:00Z">
            <w:rPr>
              <w:rFonts w:ascii="Calibri" w:hAnsi="Calibri" w:cs="Times"/>
              <w:color w:val="000000" w:themeColor="text1"/>
              <w:lang w:val="en-US"/>
            </w:rPr>
          </w:rPrChange>
        </w:rPr>
        <w:t>and Exploratory Research Space</w:t>
      </w:r>
      <w:r w:rsidR="005662DD" w:rsidRPr="00CA09EA">
        <w:rPr>
          <w:rFonts w:ascii="Calibri" w:hAnsi="Calibri" w:cs="Calibri"/>
          <w:color w:val="000000" w:themeColor="text1"/>
          <w:lang w:val="en-US"/>
          <w:rPrChange w:id="2063" w:author="Denis Engemann" w:date="2018-04-19T23:07:00Z">
            <w:rPr>
              <w:rFonts w:ascii="Calibri" w:hAnsi="Calibri" w:cs="Times"/>
              <w:color w:val="000000" w:themeColor="text1"/>
              <w:lang w:val="en-US"/>
            </w:rPr>
          </w:rPrChange>
        </w:rPr>
        <w:t xml:space="preserve"> (</w:t>
      </w:r>
      <w:r w:rsidR="005662DD" w:rsidRPr="00CA09EA">
        <w:rPr>
          <w:rFonts w:ascii="Calibri" w:eastAsia="Times New Roman" w:hAnsi="Calibri" w:cs="Calibri"/>
          <w:color w:val="000000" w:themeColor="text1"/>
          <w:shd w:val="clear" w:color="auto" w:fill="FFFFFF"/>
          <w:lang w:val="en-US"/>
          <w:rPrChange w:id="2064" w:author="Denis Engemann" w:date="2018-04-19T23:07:00Z">
            <w:rPr>
              <w:rFonts w:ascii="Calibri" w:eastAsia="Times New Roman" w:hAnsi="Calibri" w:cs="Arial"/>
              <w:color w:val="000000" w:themeColor="text1"/>
              <w:shd w:val="clear" w:color="auto" w:fill="FFFFFF"/>
              <w:lang w:val="en-US"/>
            </w:rPr>
          </w:rPrChange>
        </w:rPr>
        <w:t>OPSF449</w:t>
      </w:r>
      <w:r w:rsidR="005662DD" w:rsidRPr="00CA09EA">
        <w:rPr>
          <w:rFonts w:ascii="Calibri" w:hAnsi="Calibri" w:cs="Calibri"/>
          <w:color w:val="000000" w:themeColor="text1"/>
          <w:lang w:val="en-US"/>
          <w:rPrChange w:id="2065" w:author="Denis Engemann" w:date="2018-04-19T23:07:00Z">
            <w:rPr>
              <w:rFonts w:ascii="Calibri" w:hAnsi="Calibri" w:cs="Times"/>
              <w:color w:val="000000" w:themeColor="text1"/>
              <w:lang w:val="en-US"/>
            </w:rPr>
          </w:rPrChange>
        </w:rPr>
        <w:t>)</w:t>
      </w:r>
      <w:r w:rsidRPr="00CA09EA">
        <w:rPr>
          <w:rFonts w:ascii="Calibri" w:hAnsi="Calibri" w:cs="Calibri"/>
          <w:color w:val="000000" w:themeColor="text1"/>
          <w:lang w:val="en-US"/>
          <w:rPrChange w:id="2066" w:author="Denis Engemann" w:date="2018-04-19T23:07:00Z">
            <w:rPr>
              <w:rFonts w:ascii="Calibri" w:hAnsi="Calibri" w:cs="Times"/>
              <w:color w:val="000000" w:themeColor="text1"/>
              <w:lang w:val="en-US"/>
            </w:rPr>
          </w:rPrChange>
        </w:rPr>
        <w:t>, RWTH Aachen.</w:t>
      </w:r>
      <w:r w:rsidR="00F40E7B" w:rsidRPr="00CA09EA">
        <w:rPr>
          <w:rFonts w:ascii="Calibri" w:hAnsi="Calibri" w:cs="Calibri"/>
          <w:color w:val="000000" w:themeColor="text1"/>
          <w:lang w:val="en-US"/>
          <w:rPrChange w:id="2067" w:author="Denis Engemann" w:date="2018-04-19T23:07:00Z">
            <w:rPr>
              <w:rFonts w:ascii="Calibri" w:hAnsi="Calibri" w:cs="Times"/>
              <w:color w:val="000000" w:themeColor="text1"/>
              <w:lang w:val="en-US"/>
            </w:rPr>
          </w:rPrChange>
        </w:rPr>
        <w:t xml:space="preserve"> </w:t>
      </w:r>
      <w:r w:rsidR="00461161" w:rsidRPr="00CA09EA">
        <w:rPr>
          <w:rFonts w:ascii="Calibri" w:eastAsia="Times New Roman" w:hAnsi="Calibri" w:cs="Calibri"/>
          <w:color w:val="000000" w:themeColor="text1"/>
          <w:shd w:val="clear" w:color="auto" w:fill="FFFFFF"/>
          <w:lang w:val="en-US"/>
          <w:rPrChange w:id="2068" w:author="Denis Engemann" w:date="2018-04-19T23:07:00Z">
            <w:rPr>
              <w:rFonts w:ascii="Calibri" w:eastAsia="Times New Roman" w:hAnsi="Calibri" w:cs="Arial"/>
              <w:color w:val="000000" w:themeColor="text1"/>
              <w:shd w:val="clear" w:color="auto" w:fill="FFFFFF"/>
              <w:lang w:val="en-US"/>
            </w:rPr>
          </w:rPrChange>
        </w:rPr>
        <w:t>The authors declare no competing interests.</w:t>
      </w:r>
    </w:p>
    <w:p w14:paraId="44C1E9B6" w14:textId="77777777" w:rsidR="00461161" w:rsidRPr="00CA09EA" w:rsidRDefault="00461161" w:rsidP="00017287">
      <w:pPr>
        <w:widowControl w:val="0"/>
        <w:autoSpaceDE w:val="0"/>
        <w:autoSpaceDN w:val="0"/>
        <w:adjustRightInd w:val="0"/>
        <w:spacing w:after="240" w:line="200" w:lineRule="atLeast"/>
        <w:jc w:val="both"/>
        <w:rPr>
          <w:rFonts w:ascii="Calibri" w:hAnsi="Calibri" w:cs="Calibri"/>
          <w:color w:val="000000" w:themeColor="text1"/>
          <w:lang w:val="en-US" w:eastAsia="en-US"/>
          <w:rPrChange w:id="2069" w:author="Denis Engemann" w:date="2018-04-19T23:07:00Z">
            <w:rPr>
              <w:rFonts w:ascii="Calibri" w:hAnsi="Calibri" w:cs="Times"/>
              <w:color w:val="000000" w:themeColor="text1"/>
              <w:lang w:val="en-US" w:eastAsia="en-US"/>
            </w:rPr>
          </w:rPrChange>
        </w:rPr>
      </w:pPr>
    </w:p>
    <w:p w14:paraId="152C0B4B" w14:textId="77777777" w:rsidR="00503EB4" w:rsidRPr="00CA09EA"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Calibri"/>
          <w:i/>
          <w:color w:val="000000" w:themeColor="text1"/>
          <w:lang w:val="en-US"/>
          <w:rPrChange w:id="2070" w:author="Denis Engemann" w:date="2018-04-19T23:07:00Z">
            <w:rPr>
              <w:rFonts w:ascii="Calibri" w:hAnsi="Calibri" w:cs="Helvetica"/>
              <w:i/>
              <w:color w:val="000000" w:themeColor="text1"/>
              <w:lang w:val="en-US"/>
            </w:rPr>
          </w:rPrChange>
        </w:rPr>
      </w:pPr>
    </w:p>
    <w:p w14:paraId="01C51AB1" w14:textId="77777777" w:rsidR="00614128" w:rsidRPr="00CA09EA" w:rsidRDefault="00614128" w:rsidP="00614128">
      <w:pPr>
        <w:spacing w:line="360" w:lineRule="auto"/>
        <w:jc w:val="both"/>
        <w:rPr>
          <w:rFonts w:ascii="Calibri" w:hAnsi="Calibri" w:cs="Calibri"/>
          <w:color w:val="000000" w:themeColor="text1"/>
          <w:lang w:val="en-US"/>
          <w:rPrChange w:id="2071" w:author="Denis Engemann" w:date="2018-04-19T23:07:00Z">
            <w:rPr>
              <w:rFonts w:ascii="Calibri" w:hAnsi="Calibri" w:cs="Helvetica"/>
              <w:color w:val="000000" w:themeColor="text1"/>
              <w:lang w:val="en-US"/>
            </w:rPr>
          </w:rPrChange>
        </w:rPr>
      </w:pPr>
    </w:p>
    <w:p w14:paraId="53BD8D40" w14:textId="77777777" w:rsidR="00453A1E" w:rsidRPr="00CA09EA" w:rsidRDefault="00453A1E" w:rsidP="00453A1E">
      <w:pPr>
        <w:spacing w:line="360" w:lineRule="auto"/>
        <w:jc w:val="both"/>
        <w:rPr>
          <w:rFonts w:ascii="Calibri" w:hAnsi="Calibri" w:cs="Calibri"/>
          <w:b/>
          <w:color w:val="000000" w:themeColor="text1"/>
          <w:lang w:val="en-US"/>
          <w:rPrChange w:id="2072" w:author="Denis Engemann" w:date="2018-04-19T23:07:00Z">
            <w:rPr>
              <w:rFonts w:ascii="Calibri" w:hAnsi="Calibri"/>
              <w:b/>
              <w:color w:val="000000" w:themeColor="text1"/>
              <w:lang w:val="en-US"/>
            </w:rPr>
          </w:rPrChange>
        </w:rPr>
      </w:pPr>
      <w:r w:rsidRPr="00CA09EA">
        <w:rPr>
          <w:rFonts w:ascii="Calibri" w:hAnsi="Calibri" w:cs="Calibri"/>
          <w:b/>
          <w:color w:val="000000" w:themeColor="text1"/>
          <w:lang w:val="en-US"/>
          <w:rPrChange w:id="2073" w:author="Denis Engemann" w:date="2018-04-19T23:07:00Z">
            <w:rPr>
              <w:rFonts w:ascii="Calibri" w:hAnsi="Calibri"/>
              <w:b/>
              <w:color w:val="000000" w:themeColor="text1"/>
              <w:lang w:val="en-US"/>
            </w:rPr>
          </w:rPrChange>
        </w:rPr>
        <w:br/>
      </w:r>
    </w:p>
    <w:p w14:paraId="123F8E73" w14:textId="6ECF74F4" w:rsidR="00893599" w:rsidRPr="00CA09EA" w:rsidRDefault="007E520F" w:rsidP="00893599">
      <w:pPr>
        <w:spacing w:line="360" w:lineRule="auto"/>
        <w:jc w:val="both"/>
        <w:rPr>
          <w:rFonts w:ascii="Calibri" w:hAnsi="Calibri" w:cs="Calibri"/>
          <w:color w:val="000000" w:themeColor="text1"/>
          <w:lang w:val="en-US"/>
          <w:rPrChange w:id="2074" w:author="Denis Engemann" w:date="2018-04-19T23:07:00Z">
            <w:rPr>
              <w:rFonts w:asciiTheme="minorHAnsi" w:hAnsiTheme="minorHAnsi"/>
              <w:color w:val="000000" w:themeColor="text1"/>
              <w:lang w:val="en-US"/>
            </w:rPr>
          </w:rPrChange>
        </w:rPr>
      </w:pPr>
      <w:r w:rsidRPr="00CA09EA">
        <w:rPr>
          <w:rFonts w:ascii="Calibri" w:hAnsi="Calibri" w:cs="Calibri"/>
          <w:b/>
          <w:color w:val="000000" w:themeColor="text1"/>
          <w:lang w:val="en-US"/>
          <w:rPrChange w:id="2075" w:author="Denis Engemann" w:date="2018-04-19T23:07:00Z">
            <w:rPr>
              <w:rFonts w:ascii="Calibri" w:hAnsi="Calibri"/>
              <w:b/>
              <w:color w:val="000000" w:themeColor="text1"/>
              <w:lang w:val="en-US"/>
            </w:rPr>
          </w:rPrChange>
        </w:rPr>
        <w:br w:type="column"/>
      </w:r>
      <w:r w:rsidR="00893599" w:rsidRPr="00CA09EA">
        <w:rPr>
          <w:rFonts w:ascii="Calibri" w:hAnsi="Calibri" w:cs="Calibri"/>
          <w:b/>
          <w:color w:val="000000" w:themeColor="text1"/>
          <w:lang w:val="en-US"/>
          <w:rPrChange w:id="2076" w:author="Denis Engemann" w:date="2018-04-19T23:07:00Z">
            <w:rPr>
              <w:rFonts w:ascii="Calibri" w:hAnsi="Calibri"/>
              <w:b/>
              <w:color w:val="000000" w:themeColor="text1"/>
              <w:lang w:val="en-US"/>
            </w:rPr>
          </w:rPrChange>
        </w:rPr>
        <w:lastRenderedPageBreak/>
        <w:t>Figure Legends</w:t>
      </w:r>
    </w:p>
    <w:p w14:paraId="48771932" w14:textId="77777777" w:rsidR="002E41E2" w:rsidRPr="00CA09EA" w:rsidRDefault="002E41E2" w:rsidP="00893599">
      <w:pPr>
        <w:spacing w:line="360" w:lineRule="auto"/>
        <w:jc w:val="both"/>
        <w:rPr>
          <w:rFonts w:ascii="Calibri" w:hAnsi="Calibri" w:cs="Calibri"/>
          <w:b/>
          <w:color w:val="000000" w:themeColor="text1"/>
          <w:lang w:val="en-US"/>
        </w:rPr>
      </w:pPr>
    </w:p>
    <w:p w14:paraId="1C0E5F98" w14:textId="77777777" w:rsidR="002E41E2" w:rsidRPr="001F0B68" w:rsidRDefault="002E41E2" w:rsidP="00893599">
      <w:pPr>
        <w:spacing w:line="360" w:lineRule="auto"/>
        <w:jc w:val="both"/>
        <w:rPr>
          <w:rFonts w:ascii="Calibri" w:hAnsi="Calibri" w:cs="Calibri"/>
          <w:b/>
          <w:color w:val="000000" w:themeColor="text1"/>
          <w:lang w:val="en-US"/>
        </w:rPr>
      </w:pPr>
    </w:p>
    <w:p w14:paraId="6E76082F" w14:textId="77777777" w:rsidR="002E41E2" w:rsidRPr="001F0B68" w:rsidRDefault="002E41E2" w:rsidP="00893599">
      <w:pPr>
        <w:spacing w:line="360" w:lineRule="auto"/>
        <w:jc w:val="both"/>
        <w:rPr>
          <w:rFonts w:ascii="Calibri" w:hAnsi="Calibri" w:cs="Calibri"/>
          <w:b/>
          <w:color w:val="000000" w:themeColor="text1"/>
          <w:lang w:val="en-US"/>
        </w:rPr>
      </w:pPr>
    </w:p>
    <w:p w14:paraId="1B0F9F0D" w14:textId="6C25DC34" w:rsidR="00893599" w:rsidRPr="007E1A4E" w:rsidRDefault="002E41E2" w:rsidP="00893599">
      <w:pPr>
        <w:spacing w:line="360" w:lineRule="auto"/>
        <w:jc w:val="both"/>
        <w:rPr>
          <w:rFonts w:ascii="Calibri" w:hAnsi="Calibri" w:cs="Calibri"/>
          <w:b/>
          <w:color w:val="000000" w:themeColor="text1"/>
          <w:lang w:val="en-US"/>
        </w:rPr>
      </w:pPr>
      <w:r w:rsidRPr="001F0B68">
        <w:rPr>
          <w:rFonts w:ascii="Calibri" w:hAnsi="Calibri" w:cs="Calibri"/>
          <w:b/>
          <w:color w:val="000000" w:themeColor="text1"/>
          <w:lang w:val="en-US"/>
        </w:rPr>
        <w:t>Figure X</w:t>
      </w:r>
    </w:p>
    <w:p w14:paraId="73BF2A3D" w14:textId="2D27C6AA" w:rsidR="003274AE" w:rsidRPr="00CA09EA" w:rsidRDefault="006D68B1" w:rsidP="00893599">
      <w:pPr>
        <w:spacing w:line="360" w:lineRule="auto"/>
        <w:jc w:val="both"/>
        <w:rPr>
          <w:rFonts w:ascii="Calibri" w:hAnsi="Calibri" w:cs="Calibri"/>
          <w:b/>
          <w:color w:val="000000" w:themeColor="text1"/>
          <w:lang w:val="en-US"/>
        </w:rPr>
      </w:pPr>
      <w:r w:rsidRPr="00CA09EA">
        <w:rPr>
          <w:rFonts w:ascii="Calibri" w:hAnsi="Calibri" w:cs="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456055"/>
                    </a:xfrm>
                    <a:prstGeom prst="rect">
                      <a:avLst/>
                    </a:prstGeom>
                  </pic:spPr>
                </pic:pic>
              </a:graphicData>
            </a:graphic>
          </wp:inline>
        </w:drawing>
      </w:r>
    </w:p>
    <w:p w14:paraId="415577CF" w14:textId="65F0D1DC" w:rsidR="00893599" w:rsidRPr="00CA09EA" w:rsidRDefault="00243867" w:rsidP="00893599">
      <w:pPr>
        <w:jc w:val="both"/>
        <w:rPr>
          <w:rFonts w:ascii="Calibri" w:hAnsi="Calibri" w:cs="Calibri"/>
          <w:color w:val="000000" w:themeColor="text1"/>
          <w:sz w:val="22"/>
          <w:szCs w:val="22"/>
          <w:lang w:val="en-US"/>
          <w:rPrChange w:id="2077" w:author="Denis Engemann" w:date="2018-04-19T23:07:00Z">
            <w:rPr>
              <w:rFonts w:ascii="Calibri" w:hAnsi="Calibri"/>
              <w:color w:val="000000" w:themeColor="text1"/>
              <w:sz w:val="22"/>
              <w:szCs w:val="22"/>
              <w:lang w:val="en-US"/>
            </w:rPr>
          </w:rPrChange>
        </w:rPr>
      </w:pPr>
      <w:r w:rsidRPr="001F0B68">
        <w:rPr>
          <w:rFonts w:ascii="Calibri" w:hAnsi="Calibri" w:cs="Calibri"/>
          <w:b/>
          <w:color w:val="000000" w:themeColor="text1"/>
          <w:sz w:val="22"/>
          <w:szCs w:val="22"/>
          <w:lang w:val="en-US"/>
        </w:rPr>
        <w:t>Predictability versus significance in four medical datasets</w:t>
      </w:r>
      <w:r w:rsidR="00893599" w:rsidRPr="001F0B68">
        <w:rPr>
          <w:rFonts w:ascii="Calibri" w:hAnsi="Calibri" w:cs="Calibri"/>
          <w:b/>
          <w:color w:val="000000" w:themeColor="text1"/>
          <w:sz w:val="22"/>
          <w:szCs w:val="22"/>
          <w:lang w:val="en-US"/>
        </w:rPr>
        <w:t>.</w:t>
      </w:r>
      <w:r w:rsidRPr="001F0B68">
        <w:rPr>
          <w:rFonts w:ascii="Calibri" w:hAnsi="Calibri" w:cs="Calibri"/>
          <w:b/>
          <w:color w:val="000000" w:themeColor="text1"/>
          <w:sz w:val="22"/>
          <w:szCs w:val="22"/>
          <w:lang w:val="en-US"/>
        </w:rPr>
        <w:t xml:space="preserve"> </w:t>
      </w:r>
      <w:r w:rsidRPr="007E1A4E">
        <w:rPr>
          <w:rFonts w:ascii="Calibri" w:hAnsi="Calibri" w:cs="Calibri"/>
          <w:color w:val="000000" w:themeColor="text1"/>
          <w:sz w:val="22"/>
          <w:szCs w:val="22"/>
          <w:lang w:val="en-US"/>
        </w:rPr>
        <w:t xml:space="preserve">Integrative plots </w:t>
      </w:r>
      <w:r w:rsidR="007E74A2" w:rsidRPr="007E1A4E">
        <w:rPr>
          <w:rFonts w:ascii="Calibri" w:hAnsi="Calibri" w:cs="Calibri"/>
          <w:color w:val="000000" w:themeColor="text1"/>
          <w:sz w:val="22"/>
          <w:szCs w:val="22"/>
          <w:lang w:val="en-US"/>
        </w:rPr>
        <w:t xml:space="preserve">summarize </w:t>
      </w:r>
      <w:r w:rsidR="00BD020E" w:rsidRPr="00D65718">
        <w:rPr>
          <w:rFonts w:ascii="Calibri" w:hAnsi="Calibri" w:cs="Calibri"/>
          <w:color w:val="000000" w:themeColor="text1"/>
          <w:sz w:val="22"/>
          <w:szCs w:val="22"/>
          <w:lang w:val="en-US"/>
        </w:rPr>
        <w:t xml:space="preserve">the inferential importance of </w:t>
      </w:r>
      <w:r w:rsidR="00E022B2" w:rsidRPr="00CA09EA">
        <w:rPr>
          <w:rFonts w:ascii="Calibri" w:hAnsi="Calibri" w:cs="Calibri"/>
          <w:color w:val="000000" w:themeColor="text1"/>
          <w:sz w:val="22"/>
          <w:szCs w:val="22"/>
          <w:lang w:val="en-US"/>
          <w:rPrChange w:id="2078" w:author="Denis Engemann" w:date="2018-04-19T23:07:00Z">
            <w:rPr>
              <w:rFonts w:ascii="Calibri" w:hAnsi="Calibri"/>
              <w:color w:val="000000" w:themeColor="text1"/>
              <w:sz w:val="22"/>
              <w:szCs w:val="22"/>
              <w:lang w:val="en-US"/>
            </w:rPr>
          </w:rPrChange>
        </w:rPr>
        <w:t xml:space="preserve">each </w:t>
      </w:r>
      <w:r w:rsidR="00D323FB" w:rsidRPr="00CA09EA">
        <w:rPr>
          <w:rFonts w:ascii="Calibri" w:hAnsi="Calibri" w:cs="Calibri"/>
          <w:color w:val="000000" w:themeColor="text1"/>
          <w:sz w:val="22"/>
          <w:szCs w:val="22"/>
          <w:lang w:val="en-US"/>
          <w:rPrChange w:id="2079" w:author="Denis Engemann" w:date="2018-04-19T23:07:00Z">
            <w:rPr>
              <w:rFonts w:ascii="Calibri" w:hAnsi="Calibri"/>
              <w:color w:val="000000" w:themeColor="text1"/>
              <w:sz w:val="22"/>
              <w:szCs w:val="22"/>
              <w:lang w:val="en-US"/>
            </w:rPr>
          </w:rPrChange>
        </w:rPr>
        <w:t>linear-</w:t>
      </w:r>
      <w:r w:rsidR="00BD020E" w:rsidRPr="00CA09EA">
        <w:rPr>
          <w:rFonts w:ascii="Calibri" w:hAnsi="Calibri" w:cs="Calibri"/>
          <w:color w:val="000000" w:themeColor="text1"/>
          <w:sz w:val="22"/>
          <w:szCs w:val="22"/>
          <w:lang w:val="en-US"/>
          <w:rPrChange w:id="2080" w:author="Denis Engemann" w:date="2018-04-19T23:07:00Z">
            <w:rPr>
              <w:rFonts w:ascii="Calibri" w:hAnsi="Calibri"/>
              <w:color w:val="000000" w:themeColor="text1"/>
              <w:sz w:val="22"/>
              <w:szCs w:val="22"/>
              <w:lang w:val="en-US"/>
            </w:rPr>
          </w:rPrChange>
        </w:rPr>
        <w:t xml:space="preserve">model coefficients (p-values on </w:t>
      </w:r>
      <w:r w:rsidR="00BD020E" w:rsidRPr="00CA09EA">
        <w:rPr>
          <w:rFonts w:ascii="Calibri" w:hAnsi="Calibri" w:cs="Calibri"/>
          <w:i/>
          <w:color w:val="000000" w:themeColor="text1"/>
          <w:sz w:val="22"/>
          <w:szCs w:val="22"/>
          <w:lang w:val="en-US"/>
          <w:rPrChange w:id="2081" w:author="Denis Engemann" w:date="2018-04-19T23:07:00Z">
            <w:rPr>
              <w:rFonts w:ascii="Calibri" w:hAnsi="Calibri"/>
              <w:i/>
              <w:color w:val="000000" w:themeColor="text1"/>
              <w:sz w:val="22"/>
              <w:szCs w:val="22"/>
              <w:lang w:val="en-US"/>
            </w:rPr>
          </w:rPrChange>
        </w:rPr>
        <w:t>x-axis</w:t>
      </w:r>
      <w:r w:rsidR="00BD020E" w:rsidRPr="00CA09EA">
        <w:rPr>
          <w:rFonts w:ascii="Calibri" w:hAnsi="Calibri" w:cs="Calibri"/>
          <w:color w:val="000000" w:themeColor="text1"/>
          <w:sz w:val="22"/>
          <w:szCs w:val="22"/>
          <w:lang w:val="en-US"/>
          <w:rPrChange w:id="2082" w:author="Denis Engemann" w:date="2018-04-19T23:07:00Z">
            <w:rPr>
              <w:rFonts w:ascii="Calibri" w:hAnsi="Calibri"/>
              <w:color w:val="000000" w:themeColor="text1"/>
              <w:sz w:val="22"/>
              <w:szCs w:val="22"/>
              <w:lang w:val="en-US"/>
            </w:rPr>
          </w:rPrChange>
        </w:rPr>
        <w:t>, log-transformed) and the predictive importance</w:t>
      </w:r>
      <w:r w:rsidR="00D323FB" w:rsidRPr="00CA09EA">
        <w:rPr>
          <w:rFonts w:ascii="Calibri" w:hAnsi="Calibri" w:cs="Calibri"/>
          <w:color w:val="000000" w:themeColor="text1"/>
          <w:sz w:val="22"/>
          <w:szCs w:val="22"/>
          <w:lang w:val="en-US"/>
          <w:rPrChange w:id="2083" w:author="Denis Engemann" w:date="2018-04-19T23:07:00Z">
            <w:rPr>
              <w:rFonts w:ascii="Calibri" w:hAnsi="Calibri"/>
              <w:color w:val="000000" w:themeColor="text1"/>
              <w:sz w:val="22"/>
              <w:szCs w:val="22"/>
              <w:lang w:val="en-US"/>
            </w:rPr>
          </w:rPrChange>
        </w:rPr>
        <w:t xml:space="preserve"> of coefficient sets (</w:t>
      </w:r>
      <w:r w:rsidR="000A13E0" w:rsidRPr="00CA09EA">
        <w:rPr>
          <w:rFonts w:ascii="Calibri" w:hAnsi="Calibri" w:cs="Calibri"/>
          <w:color w:val="000000" w:themeColor="text1"/>
          <w:sz w:val="22"/>
          <w:szCs w:val="22"/>
          <w:lang w:val="en-US"/>
          <w:rPrChange w:id="2084" w:author="Denis Engemann" w:date="2018-04-19T23:07:00Z">
            <w:rPr>
              <w:rFonts w:ascii="Calibri" w:hAnsi="Calibri"/>
              <w:color w:val="000000" w:themeColor="text1"/>
              <w:sz w:val="22"/>
              <w:szCs w:val="22"/>
              <w:lang w:val="en-US"/>
            </w:rPr>
          </w:rPrChange>
        </w:rPr>
        <w:t xml:space="preserve">out-of-sample </w:t>
      </w:r>
      <w:r w:rsidR="00D323FB" w:rsidRPr="00CA09EA">
        <w:rPr>
          <w:rFonts w:ascii="Calibri" w:hAnsi="Calibri" w:cs="Calibri"/>
          <w:color w:val="000000" w:themeColor="text1"/>
          <w:sz w:val="22"/>
          <w:szCs w:val="22"/>
          <w:lang w:val="en-US"/>
          <w:rPrChange w:id="2085" w:author="Denis Engemann" w:date="2018-04-19T23:07:00Z">
            <w:rPr>
              <w:rFonts w:ascii="Calibri" w:hAnsi="Calibri"/>
              <w:color w:val="000000" w:themeColor="text1"/>
              <w:sz w:val="22"/>
              <w:szCs w:val="22"/>
              <w:lang w:val="en-US"/>
            </w:rPr>
          </w:rPrChange>
        </w:rPr>
        <w:t>R</w:t>
      </w:r>
      <w:r w:rsidR="00D323FB" w:rsidRPr="00CA09EA">
        <w:rPr>
          <w:rFonts w:ascii="Calibri" w:hAnsi="Calibri" w:cs="Calibri"/>
          <w:color w:val="000000" w:themeColor="text1"/>
          <w:sz w:val="22"/>
          <w:szCs w:val="22"/>
          <w:vertAlign w:val="superscript"/>
          <w:lang w:val="en-US"/>
          <w:rPrChange w:id="2086" w:author="Denis Engemann" w:date="2018-04-19T23:07:00Z">
            <w:rPr>
              <w:rFonts w:ascii="Calibri" w:hAnsi="Calibri"/>
              <w:color w:val="000000" w:themeColor="text1"/>
              <w:sz w:val="22"/>
              <w:szCs w:val="22"/>
              <w:vertAlign w:val="superscript"/>
              <w:lang w:val="en-US"/>
            </w:rPr>
          </w:rPrChange>
        </w:rPr>
        <w:t>2</w:t>
      </w:r>
      <w:r w:rsidR="00D323FB" w:rsidRPr="00CA09EA">
        <w:rPr>
          <w:rFonts w:ascii="Calibri" w:hAnsi="Calibri" w:cs="Calibri"/>
          <w:color w:val="000000" w:themeColor="text1"/>
          <w:sz w:val="22"/>
          <w:szCs w:val="22"/>
          <w:lang w:val="en-US"/>
          <w:rPrChange w:id="2087" w:author="Denis Engemann" w:date="2018-04-19T23:07:00Z">
            <w:rPr>
              <w:rFonts w:ascii="Calibri" w:hAnsi="Calibri"/>
              <w:color w:val="000000" w:themeColor="text1"/>
              <w:sz w:val="22"/>
              <w:szCs w:val="22"/>
              <w:lang w:val="en-US"/>
            </w:rPr>
          </w:rPrChange>
        </w:rPr>
        <w:t xml:space="preserve"> scores</w:t>
      </w:r>
      <w:r w:rsidR="0049695E" w:rsidRPr="00CA09EA">
        <w:rPr>
          <w:rFonts w:ascii="Calibri" w:hAnsi="Calibri" w:cs="Calibri"/>
          <w:color w:val="000000" w:themeColor="text1"/>
          <w:sz w:val="22"/>
          <w:szCs w:val="22"/>
          <w:lang w:val="en-US"/>
          <w:rPrChange w:id="2088" w:author="Denis Engemann" w:date="2018-04-19T23:07:00Z">
            <w:rPr>
              <w:rFonts w:ascii="Calibri" w:hAnsi="Calibri"/>
              <w:color w:val="000000" w:themeColor="text1"/>
              <w:sz w:val="22"/>
              <w:szCs w:val="22"/>
              <w:lang w:val="en-US"/>
            </w:rPr>
          </w:rPrChange>
        </w:rPr>
        <w:t xml:space="preserve"> on </w:t>
      </w:r>
      <w:r w:rsidR="0049695E" w:rsidRPr="00CA09EA">
        <w:rPr>
          <w:rFonts w:ascii="Calibri" w:hAnsi="Calibri" w:cs="Calibri"/>
          <w:i/>
          <w:color w:val="000000" w:themeColor="text1"/>
          <w:sz w:val="22"/>
          <w:szCs w:val="22"/>
          <w:lang w:val="en-US"/>
          <w:rPrChange w:id="2089" w:author="Denis Engemann" w:date="2018-04-19T23:07:00Z">
            <w:rPr>
              <w:rFonts w:ascii="Calibri" w:hAnsi="Calibri"/>
              <w:i/>
              <w:color w:val="000000" w:themeColor="text1"/>
              <w:sz w:val="22"/>
              <w:szCs w:val="22"/>
              <w:lang w:val="en-US"/>
            </w:rPr>
          </w:rPrChange>
        </w:rPr>
        <w:t>y-axis</w:t>
      </w:r>
      <w:r w:rsidR="00BF3692" w:rsidRPr="00CA09EA">
        <w:rPr>
          <w:rFonts w:ascii="Calibri" w:hAnsi="Calibri" w:cs="Calibri"/>
          <w:color w:val="000000" w:themeColor="text1"/>
          <w:sz w:val="22"/>
          <w:szCs w:val="22"/>
          <w:lang w:val="en-US"/>
          <w:rPrChange w:id="2090" w:author="Denis Engemann" w:date="2018-04-19T23:07:00Z">
            <w:rPr>
              <w:rFonts w:ascii="Calibri" w:hAnsi="Calibri"/>
              <w:color w:val="000000" w:themeColor="text1"/>
              <w:sz w:val="22"/>
              <w:szCs w:val="22"/>
              <w:lang w:val="en-US"/>
            </w:rPr>
          </w:rPrChange>
        </w:rPr>
        <w:t xml:space="preserve">, obtained from model application on </w:t>
      </w:r>
      <w:r w:rsidR="00C83845" w:rsidRPr="00CA09EA">
        <w:rPr>
          <w:rFonts w:ascii="Calibri" w:hAnsi="Calibri" w:cs="Calibri"/>
          <w:color w:val="000000" w:themeColor="text1"/>
          <w:sz w:val="22"/>
          <w:szCs w:val="22"/>
          <w:lang w:val="en-US"/>
          <w:rPrChange w:id="2091" w:author="Denis Engemann" w:date="2018-04-19T23:07:00Z">
            <w:rPr>
              <w:rFonts w:ascii="Calibri" w:hAnsi="Calibri"/>
              <w:color w:val="000000" w:themeColor="text1"/>
              <w:sz w:val="22"/>
              <w:szCs w:val="22"/>
              <w:lang w:val="en-US"/>
            </w:rPr>
          </w:rPrChange>
        </w:rPr>
        <w:t>data</w:t>
      </w:r>
      <w:r w:rsidR="00082D48" w:rsidRPr="00CA09EA">
        <w:rPr>
          <w:rFonts w:ascii="Calibri" w:hAnsi="Calibri" w:cs="Calibri"/>
          <w:color w:val="000000" w:themeColor="text1"/>
          <w:sz w:val="22"/>
          <w:szCs w:val="22"/>
          <w:lang w:val="en-US"/>
          <w:rPrChange w:id="2092" w:author="Denis Engemann" w:date="2018-04-19T23:07:00Z">
            <w:rPr>
              <w:rFonts w:ascii="Calibri" w:hAnsi="Calibri"/>
              <w:color w:val="000000" w:themeColor="text1"/>
              <w:sz w:val="22"/>
              <w:szCs w:val="22"/>
              <w:lang w:val="en-US"/>
            </w:rPr>
          </w:rPrChange>
        </w:rPr>
        <w:t xml:space="preserve"> not used for model fitting</w:t>
      </w:r>
      <w:r w:rsidR="00D323FB" w:rsidRPr="00CA09EA">
        <w:rPr>
          <w:rFonts w:ascii="Calibri" w:hAnsi="Calibri" w:cs="Calibri"/>
          <w:color w:val="000000" w:themeColor="text1"/>
          <w:sz w:val="22"/>
          <w:szCs w:val="22"/>
          <w:lang w:val="en-US"/>
          <w:rPrChange w:id="2093"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094" w:author="Denis Engemann" w:date="2018-04-19T23:07:00Z">
            <w:rPr>
              <w:rFonts w:ascii="Calibri" w:hAnsi="Calibri"/>
              <w:b/>
              <w:color w:val="000000" w:themeColor="text1"/>
              <w:sz w:val="22"/>
              <w:szCs w:val="22"/>
              <w:lang w:val="en-US"/>
            </w:rPr>
          </w:rPrChange>
        </w:rPr>
        <w:t xml:space="preserve"> A)</w:t>
      </w:r>
      <w:r w:rsidR="00893599" w:rsidRPr="00CA09EA">
        <w:rPr>
          <w:rFonts w:ascii="Calibri" w:hAnsi="Calibri" w:cs="Calibri"/>
          <w:b/>
          <w:color w:val="000000" w:themeColor="text1"/>
          <w:sz w:val="22"/>
          <w:szCs w:val="22"/>
          <w:lang w:val="en-US"/>
          <w:rPrChange w:id="2095" w:author="Denis Engemann" w:date="2018-04-19T23:07:00Z">
            <w:rPr>
              <w:rFonts w:ascii="Calibri" w:hAnsi="Calibri"/>
              <w:b/>
              <w:color w:val="000000" w:themeColor="text1"/>
              <w:sz w:val="22"/>
              <w:szCs w:val="22"/>
              <w:lang w:val="en-US"/>
            </w:rPr>
          </w:rPrChange>
        </w:rPr>
        <w:t xml:space="preserve"> </w:t>
      </w:r>
      <w:r w:rsidR="007F33A0" w:rsidRPr="00CA09EA">
        <w:rPr>
          <w:rFonts w:ascii="Calibri" w:hAnsi="Calibri" w:cs="Calibri"/>
          <w:color w:val="000000" w:themeColor="text1"/>
          <w:sz w:val="22"/>
          <w:szCs w:val="22"/>
          <w:lang w:val="en-US"/>
          <w:rPrChange w:id="2096" w:author="Denis Engemann" w:date="2018-04-19T23:07:00Z">
            <w:rPr>
              <w:rFonts w:ascii="Calibri" w:hAnsi="Calibri"/>
              <w:color w:val="000000" w:themeColor="text1"/>
              <w:sz w:val="22"/>
              <w:szCs w:val="22"/>
              <w:lang w:val="en-US"/>
            </w:rPr>
          </w:rPrChange>
        </w:rPr>
        <w:t>The body</w:t>
      </w:r>
      <w:r w:rsidR="008E31F8" w:rsidRPr="00CA09EA">
        <w:rPr>
          <w:rFonts w:ascii="Calibri" w:hAnsi="Calibri" w:cs="Calibri"/>
          <w:color w:val="000000" w:themeColor="text1"/>
          <w:sz w:val="22"/>
          <w:szCs w:val="22"/>
          <w:lang w:val="en-US"/>
          <w:rPrChange w:id="2097" w:author="Denis Engemann" w:date="2018-04-19T23:07:00Z">
            <w:rPr>
              <w:rFonts w:ascii="Calibri" w:hAnsi="Calibri"/>
              <w:color w:val="000000" w:themeColor="text1"/>
              <w:sz w:val="22"/>
              <w:szCs w:val="22"/>
              <w:lang w:val="en-US"/>
            </w:rPr>
          </w:rPrChange>
        </w:rPr>
        <w:t xml:space="preserve"> </w:t>
      </w:r>
      <w:r w:rsidR="007F33A0" w:rsidRPr="00CA09EA">
        <w:rPr>
          <w:rFonts w:ascii="Calibri" w:hAnsi="Calibri" w:cs="Calibri"/>
          <w:color w:val="000000" w:themeColor="text1"/>
          <w:sz w:val="22"/>
          <w:szCs w:val="22"/>
          <w:lang w:val="en-US"/>
          <w:rPrChange w:id="2098" w:author="Denis Engemann" w:date="2018-04-19T23:07:00Z">
            <w:rPr>
              <w:rFonts w:ascii="Calibri" w:hAnsi="Calibri"/>
              <w:color w:val="000000" w:themeColor="text1"/>
              <w:sz w:val="22"/>
              <w:szCs w:val="22"/>
              <w:lang w:val="en-US"/>
            </w:rPr>
          </w:rPrChange>
        </w:rPr>
        <w:t>weight</w:t>
      </w:r>
      <w:r w:rsidR="008E31F8" w:rsidRPr="00CA09EA">
        <w:rPr>
          <w:rFonts w:ascii="Calibri" w:hAnsi="Calibri" w:cs="Calibri"/>
          <w:color w:val="000000" w:themeColor="text1"/>
          <w:sz w:val="22"/>
          <w:szCs w:val="22"/>
          <w:lang w:val="en-US"/>
          <w:rPrChange w:id="2099" w:author="Denis Engemann" w:date="2018-04-19T23:07:00Z">
            <w:rPr>
              <w:rFonts w:ascii="Calibri" w:hAnsi="Calibri"/>
              <w:color w:val="000000" w:themeColor="text1"/>
              <w:sz w:val="22"/>
              <w:szCs w:val="22"/>
              <w:lang w:val="en-US"/>
            </w:rPr>
          </w:rPrChange>
        </w:rPr>
        <w:t xml:space="preserve"> is to be derived from 8 measures in</w:t>
      </w:r>
      <w:r w:rsidR="007F33A0" w:rsidRPr="00CA09EA">
        <w:rPr>
          <w:rFonts w:ascii="Calibri" w:hAnsi="Calibri" w:cs="Calibri"/>
          <w:color w:val="000000" w:themeColor="text1"/>
          <w:sz w:val="22"/>
          <w:szCs w:val="22"/>
          <w:lang w:val="en-US"/>
          <w:rPrChange w:id="2100" w:author="Denis Engemann" w:date="2018-04-19T23:07:00Z">
            <w:rPr>
              <w:rFonts w:ascii="Calibri" w:hAnsi="Calibri"/>
              <w:color w:val="000000" w:themeColor="text1"/>
              <w:sz w:val="22"/>
              <w:szCs w:val="22"/>
              <w:lang w:val="en-US"/>
            </w:rPr>
          </w:rPrChange>
        </w:rPr>
        <w:t xml:space="preserve"> 189 newborns</w:t>
      </w:r>
      <w:r w:rsidR="00893599" w:rsidRPr="00CA09EA">
        <w:rPr>
          <w:rFonts w:ascii="Calibri" w:hAnsi="Calibri" w:cs="Calibri"/>
          <w:color w:val="000000" w:themeColor="text1"/>
          <w:sz w:val="22"/>
          <w:szCs w:val="22"/>
          <w:lang w:val="en-US"/>
          <w:rPrChange w:id="2101" w:author="Denis Engemann" w:date="2018-04-19T23:07:00Z">
            <w:rPr>
              <w:rFonts w:ascii="Calibri" w:hAnsi="Calibri"/>
              <w:color w:val="000000" w:themeColor="text1"/>
              <w:sz w:val="22"/>
              <w:szCs w:val="22"/>
              <w:lang w:val="en-US"/>
            </w:rPr>
          </w:rPrChange>
        </w:rPr>
        <w:t>.</w:t>
      </w:r>
      <w:r w:rsidR="00751E3D" w:rsidRPr="00CA09EA">
        <w:rPr>
          <w:rFonts w:ascii="Calibri" w:hAnsi="Calibri" w:cs="Calibri"/>
          <w:color w:val="000000" w:themeColor="text1"/>
          <w:sz w:val="22"/>
          <w:szCs w:val="22"/>
          <w:lang w:val="en-US"/>
          <w:rPrChange w:id="2102" w:author="Denis Engemann" w:date="2018-04-19T23:07:00Z">
            <w:rPr>
              <w:rFonts w:ascii="Calibri" w:hAnsi="Calibri"/>
              <w:color w:val="000000" w:themeColor="text1"/>
              <w:sz w:val="22"/>
              <w:szCs w:val="22"/>
              <w:lang w:val="en-US"/>
            </w:rPr>
          </w:rPrChange>
        </w:rPr>
        <w:t xml:space="preserve"> 3 out of </w:t>
      </w:r>
      <w:r w:rsidR="00C1090F" w:rsidRPr="00CA09EA">
        <w:rPr>
          <w:rFonts w:ascii="Calibri" w:hAnsi="Calibri" w:cs="Calibri"/>
          <w:color w:val="000000" w:themeColor="text1"/>
          <w:sz w:val="22"/>
          <w:szCs w:val="22"/>
          <w:lang w:val="en-US"/>
          <w:rPrChange w:id="2103" w:author="Denis Engemann" w:date="2018-04-19T23:07:00Z">
            <w:rPr>
              <w:rFonts w:ascii="Calibri" w:hAnsi="Calibri"/>
              <w:color w:val="000000" w:themeColor="text1"/>
              <w:sz w:val="22"/>
              <w:szCs w:val="22"/>
              <w:lang w:val="en-US"/>
            </w:rPr>
          </w:rPrChange>
        </w:rPr>
        <w:t xml:space="preserve">8 </w:t>
      </w:r>
      <w:r w:rsidR="00082D48" w:rsidRPr="00CA09EA">
        <w:rPr>
          <w:rFonts w:ascii="Calibri" w:hAnsi="Calibri" w:cs="Calibri"/>
          <w:color w:val="000000" w:themeColor="text1"/>
          <w:sz w:val="22"/>
          <w:szCs w:val="22"/>
          <w:lang w:val="en-US"/>
          <w:rPrChange w:id="2104" w:author="Denis Engemann" w:date="2018-04-19T23:07:00Z">
            <w:rPr>
              <w:rFonts w:ascii="Calibri" w:hAnsi="Calibri"/>
              <w:color w:val="000000" w:themeColor="text1"/>
              <w:sz w:val="22"/>
              <w:szCs w:val="22"/>
              <w:lang w:val="en-US"/>
            </w:rPr>
          </w:rPrChange>
        </w:rPr>
        <w:t xml:space="preserve">measures </w:t>
      </w:r>
      <w:r w:rsidR="00C1090F" w:rsidRPr="00CA09EA">
        <w:rPr>
          <w:rFonts w:ascii="Calibri" w:hAnsi="Calibri" w:cs="Calibri"/>
          <w:color w:val="000000" w:themeColor="text1"/>
          <w:sz w:val="22"/>
          <w:szCs w:val="22"/>
          <w:lang w:val="en-US"/>
          <w:rPrChange w:id="2105" w:author="Denis Engemann" w:date="2018-04-19T23:07:00Z">
            <w:rPr>
              <w:rFonts w:ascii="Calibri" w:hAnsi="Calibri"/>
              <w:color w:val="000000" w:themeColor="text1"/>
              <w:sz w:val="22"/>
              <w:szCs w:val="22"/>
              <w:lang w:val="en-US"/>
            </w:rPr>
          </w:rPrChange>
        </w:rPr>
        <w:t xml:space="preserve">are </w:t>
      </w:r>
      <w:r w:rsidR="00EA0CC4" w:rsidRPr="00CA09EA">
        <w:rPr>
          <w:rFonts w:ascii="Calibri" w:hAnsi="Calibri" w:cs="Calibri"/>
          <w:color w:val="000000" w:themeColor="text1"/>
          <w:sz w:val="22"/>
          <w:szCs w:val="22"/>
          <w:lang w:val="en-US"/>
          <w:rPrChange w:id="2106" w:author="Denis Engemann" w:date="2018-04-19T23:07:00Z">
            <w:rPr>
              <w:rFonts w:ascii="Calibri" w:hAnsi="Calibri"/>
              <w:color w:val="000000" w:themeColor="text1"/>
              <w:sz w:val="22"/>
              <w:szCs w:val="22"/>
              <w:lang w:val="en-US"/>
            </w:rPr>
          </w:rPrChange>
        </w:rPr>
        <w:t xml:space="preserve">statistically </w:t>
      </w:r>
      <w:r w:rsidR="00C1090F" w:rsidRPr="00CA09EA">
        <w:rPr>
          <w:rFonts w:ascii="Calibri" w:hAnsi="Calibri" w:cs="Calibri"/>
          <w:color w:val="000000" w:themeColor="text1"/>
          <w:sz w:val="22"/>
          <w:szCs w:val="22"/>
          <w:lang w:val="en-US"/>
          <w:rPrChange w:id="2107" w:author="Denis Engemann" w:date="2018-04-19T23:07:00Z">
            <w:rPr>
              <w:rFonts w:ascii="Calibri" w:hAnsi="Calibri"/>
              <w:color w:val="000000" w:themeColor="text1"/>
              <w:sz w:val="22"/>
              <w:szCs w:val="22"/>
              <w:lang w:val="en-US"/>
            </w:rPr>
          </w:rPrChange>
        </w:rPr>
        <w:t>significantly associated</w:t>
      </w:r>
      <w:r w:rsidR="00082D48" w:rsidRPr="00CA09EA">
        <w:rPr>
          <w:rFonts w:ascii="Calibri" w:hAnsi="Calibri" w:cs="Calibri"/>
          <w:color w:val="000000" w:themeColor="text1"/>
          <w:sz w:val="22"/>
          <w:szCs w:val="22"/>
          <w:lang w:val="en-US"/>
          <w:rPrChange w:id="2108" w:author="Denis Engemann" w:date="2018-04-19T23:07:00Z">
            <w:rPr>
              <w:rFonts w:ascii="Calibri" w:hAnsi="Calibri"/>
              <w:color w:val="000000" w:themeColor="text1"/>
              <w:sz w:val="22"/>
              <w:szCs w:val="22"/>
              <w:lang w:val="en-US"/>
            </w:rPr>
          </w:rPrChange>
        </w:rPr>
        <w:t xml:space="preserve"> with birth weight</w:t>
      </w:r>
      <w:r w:rsidR="002361A8" w:rsidRPr="00CA09EA">
        <w:rPr>
          <w:rFonts w:ascii="Calibri" w:hAnsi="Calibri" w:cs="Calibri"/>
          <w:color w:val="000000" w:themeColor="text1"/>
          <w:sz w:val="22"/>
          <w:szCs w:val="22"/>
          <w:lang w:val="en-US"/>
          <w:rPrChange w:id="2109" w:author="Denis Engemann" w:date="2018-04-19T23:07:00Z">
            <w:rPr>
              <w:rFonts w:ascii="Calibri" w:hAnsi="Calibri"/>
              <w:color w:val="000000" w:themeColor="text1"/>
              <w:sz w:val="22"/>
              <w:szCs w:val="22"/>
              <w:lang w:val="en-US"/>
            </w:rPr>
          </w:rPrChange>
        </w:rPr>
        <w:t xml:space="preserve"> at p &lt; 0.05 (</w:t>
      </w:r>
      <w:r w:rsidR="002361A8" w:rsidRPr="00CA09EA">
        <w:rPr>
          <w:rFonts w:ascii="Calibri" w:hAnsi="Calibri" w:cs="Calibri"/>
          <w:i/>
          <w:color w:val="000000" w:themeColor="text1"/>
          <w:sz w:val="22"/>
          <w:szCs w:val="22"/>
          <w:lang w:val="en-US"/>
          <w:rPrChange w:id="2110" w:author="Denis Engemann" w:date="2018-04-19T23:07:00Z">
            <w:rPr>
              <w:rFonts w:ascii="Calibri" w:hAnsi="Calibri"/>
              <w:i/>
              <w:color w:val="000000" w:themeColor="text1"/>
              <w:sz w:val="22"/>
              <w:szCs w:val="22"/>
              <w:lang w:val="en-US"/>
            </w:rPr>
          </w:rPrChange>
        </w:rPr>
        <w:t>red</w:t>
      </w:r>
      <w:r w:rsidR="00EA0CC4" w:rsidRPr="00CA09EA">
        <w:rPr>
          <w:rFonts w:ascii="Calibri" w:hAnsi="Calibri" w:cs="Calibri"/>
          <w:i/>
          <w:color w:val="000000" w:themeColor="text1"/>
          <w:sz w:val="22"/>
          <w:szCs w:val="22"/>
          <w:lang w:val="en-US"/>
          <w:rPrChange w:id="2111" w:author="Denis Engemann" w:date="2018-04-19T23:07:00Z">
            <w:rPr>
              <w:rFonts w:ascii="Calibri" w:hAnsi="Calibri"/>
              <w:i/>
              <w:color w:val="000000" w:themeColor="text1"/>
              <w:sz w:val="22"/>
              <w:szCs w:val="22"/>
              <w:lang w:val="en-US"/>
            </w:rPr>
          </w:rPrChange>
        </w:rPr>
        <w:t xml:space="preserve"> line</w:t>
      </w:r>
      <w:r w:rsidR="002361A8" w:rsidRPr="00CA09EA">
        <w:rPr>
          <w:rFonts w:ascii="Calibri" w:hAnsi="Calibri" w:cs="Calibri"/>
          <w:color w:val="000000" w:themeColor="text1"/>
          <w:sz w:val="22"/>
          <w:szCs w:val="22"/>
          <w:lang w:val="en-US"/>
          <w:rPrChange w:id="2112" w:author="Denis Engemann" w:date="2018-04-19T23:07:00Z">
            <w:rPr>
              <w:rFonts w:ascii="Calibri" w:hAnsi="Calibri"/>
              <w:color w:val="000000" w:themeColor="text1"/>
              <w:sz w:val="22"/>
              <w:szCs w:val="22"/>
              <w:lang w:val="en-US"/>
            </w:rPr>
          </w:rPrChange>
        </w:rPr>
        <w:t>).</w:t>
      </w:r>
      <w:r w:rsidR="00082D48" w:rsidRPr="00CA09EA">
        <w:rPr>
          <w:rFonts w:ascii="Calibri" w:hAnsi="Calibri" w:cs="Calibri"/>
          <w:color w:val="000000" w:themeColor="text1"/>
          <w:sz w:val="22"/>
          <w:szCs w:val="22"/>
          <w:lang w:val="en-US"/>
          <w:rPrChange w:id="2113"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14" w:author="Denis Engemann" w:date="2018-04-19T23:07:00Z">
            <w:rPr>
              <w:rFonts w:ascii="Calibri" w:hAnsi="Calibri"/>
              <w:color w:val="000000" w:themeColor="text1"/>
              <w:sz w:val="22"/>
              <w:szCs w:val="22"/>
              <w:lang w:val="en-US"/>
            </w:rPr>
          </w:rPrChange>
        </w:rPr>
        <w:t>Yet, a</w:t>
      </w:r>
      <w:r w:rsidR="00354EF4" w:rsidRPr="00CA09EA">
        <w:rPr>
          <w:rFonts w:ascii="Calibri" w:hAnsi="Calibri" w:cs="Calibri"/>
          <w:color w:val="000000" w:themeColor="text1"/>
          <w:sz w:val="22"/>
          <w:szCs w:val="22"/>
          <w:lang w:val="en-US"/>
          <w:rPrChange w:id="2115" w:author="Denis Engemann" w:date="2018-04-19T23:07:00Z">
            <w:rPr>
              <w:rFonts w:ascii="Calibri" w:hAnsi="Calibri"/>
              <w:color w:val="000000" w:themeColor="text1"/>
              <w:sz w:val="22"/>
              <w:szCs w:val="22"/>
              <w:lang w:val="en-US"/>
            </w:rPr>
          </w:rPrChange>
        </w:rPr>
        <w:t xml:space="preserve"> predictive linear model </w:t>
      </w:r>
      <w:r w:rsidR="002361A8" w:rsidRPr="00CA09EA">
        <w:rPr>
          <w:rFonts w:ascii="Calibri" w:hAnsi="Calibri" w:cs="Calibri"/>
          <w:color w:val="000000" w:themeColor="text1"/>
          <w:sz w:val="22"/>
          <w:szCs w:val="22"/>
          <w:lang w:val="en-US"/>
          <w:rPrChange w:id="2116" w:author="Denis Engemann" w:date="2018-04-19T23:07:00Z">
            <w:rPr>
              <w:rFonts w:ascii="Calibri" w:hAnsi="Calibri"/>
              <w:color w:val="000000" w:themeColor="text1"/>
              <w:sz w:val="22"/>
              <w:szCs w:val="22"/>
              <w:lang w:val="en-US"/>
            </w:rPr>
          </w:rPrChange>
        </w:rPr>
        <w:t xml:space="preserve">explains only </w:t>
      </w:r>
      <w:r w:rsidR="00545A0D" w:rsidRPr="00CA09EA">
        <w:rPr>
          <w:rFonts w:ascii="Calibri" w:hAnsi="Calibri" w:cs="Calibri"/>
          <w:color w:val="000000" w:themeColor="text1"/>
          <w:sz w:val="22"/>
          <w:szCs w:val="22"/>
          <w:lang w:val="en-US"/>
          <w:rPrChange w:id="2117" w:author="Denis Engemann" w:date="2018-04-19T23:07:00Z">
            <w:rPr>
              <w:rFonts w:ascii="Calibri" w:hAnsi="Calibri"/>
              <w:color w:val="000000" w:themeColor="text1"/>
              <w:sz w:val="22"/>
              <w:szCs w:val="22"/>
              <w:lang w:val="en-US"/>
            </w:rPr>
          </w:rPrChange>
        </w:rPr>
        <w:t>8</w:t>
      </w:r>
      <w:r w:rsidR="00354EF4" w:rsidRPr="00CA09EA">
        <w:rPr>
          <w:rFonts w:ascii="Calibri" w:hAnsi="Calibri" w:cs="Calibri"/>
          <w:color w:val="000000" w:themeColor="text1"/>
          <w:sz w:val="22"/>
          <w:szCs w:val="22"/>
          <w:lang w:val="en-US"/>
          <w:rPrChange w:id="2118"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19" w:author="Denis Engemann" w:date="2018-04-19T23:07:00Z">
            <w:rPr>
              <w:rFonts w:ascii="Calibri" w:hAnsi="Calibri"/>
              <w:color w:val="000000" w:themeColor="text1"/>
              <w:sz w:val="22"/>
              <w:szCs w:val="22"/>
              <w:lang w:val="en-US"/>
            </w:rPr>
          </w:rPrChange>
        </w:rPr>
        <w:t xml:space="preserve">of the </w:t>
      </w:r>
      <w:r w:rsidR="00354EF4" w:rsidRPr="00CA09EA">
        <w:rPr>
          <w:rFonts w:ascii="Calibri" w:hAnsi="Calibri" w:cs="Calibri"/>
          <w:color w:val="000000" w:themeColor="text1"/>
          <w:sz w:val="22"/>
          <w:szCs w:val="22"/>
          <w:lang w:val="en-US"/>
          <w:rPrChange w:id="2120" w:author="Denis Engemann" w:date="2018-04-19T23:07:00Z">
            <w:rPr>
              <w:rFonts w:ascii="Calibri" w:hAnsi="Calibri"/>
              <w:color w:val="000000" w:themeColor="text1"/>
              <w:sz w:val="22"/>
              <w:szCs w:val="22"/>
              <w:lang w:val="en-US"/>
            </w:rPr>
          </w:rPrChange>
        </w:rPr>
        <w:t>variance</w:t>
      </w:r>
      <w:r w:rsidR="002361A8" w:rsidRPr="00CA09EA">
        <w:rPr>
          <w:rFonts w:ascii="Calibri" w:hAnsi="Calibri" w:cs="Calibri"/>
          <w:color w:val="000000" w:themeColor="text1"/>
          <w:sz w:val="22"/>
          <w:szCs w:val="22"/>
          <w:lang w:val="en-US"/>
          <w:rPrChange w:id="2121" w:author="Denis Engemann" w:date="2018-04-19T23:07:00Z">
            <w:rPr>
              <w:rFonts w:ascii="Calibri" w:hAnsi="Calibri"/>
              <w:color w:val="000000" w:themeColor="text1"/>
              <w:sz w:val="22"/>
              <w:szCs w:val="22"/>
              <w:lang w:val="en-US"/>
            </w:rPr>
          </w:rPrChange>
        </w:rPr>
        <w:t xml:space="preserve"> in </w:t>
      </w:r>
      <w:r w:rsidR="000A13E0" w:rsidRPr="00CA09EA">
        <w:rPr>
          <w:rFonts w:ascii="Calibri" w:hAnsi="Calibri" w:cs="Calibri"/>
          <w:color w:val="000000" w:themeColor="text1"/>
          <w:sz w:val="22"/>
          <w:szCs w:val="22"/>
          <w:lang w:val="en-US"/>
          <w:rPrChange w:id="2122" w:author="Denis Engemann" w:date="2018-04-19T23:07:00Z">
            <w:rPr>
              <w:rFonts w:ascii="Calibri" w:hAnsi="Calibri"/>
              <w:color w:val="000000" w:themeColor="text1"/>
              <w:sz w:val="22"/>
              <w:szCs w:val="22"/>
              <w:lang w:val="en-US"/>
            </w:rPr>
          </w:rPrChange>
        </w:rPr>
        <w:t>new</w:t>
      </w:r>
      <w:r w:rsidR="002361A8" w:rsidRPr="00CA09EA">
        <w:rPr>
          <w:rFonts w:ascii="Calibri" w:hAnsi="Calibri" w:cs="Calibri"/>
          <w:color w:val="000000" w:themeColor="text1"/>
          <w:sz w:val="22"/>
          <w:szCs w:val="22"/>
          <w:lang w:val="en-US"/>
          <w:rPrChange w:id="2123" w:author="Denis Engemann" w:date="2018-04-19T23:07:00Z">
            <w:rPr>
              <w:rFonts w:ascii="Calibri" w:hAnsi="Calibri"/>
              <w:color w:val="000000" w:themeColor="text1"/>
              <w:sz w:val="22"/>
              <w:szCs w:val="22"/>
              <w:lang w:val="en-US"/>
            </w:rPr>
          </w:rPrChange>
        </w:rPr>
        <w:t xml:space="preserve"> babies</w:t>
      </w:r>
      <w:r w:rsidR="00354EF4" w:rsidRPr="00CA09EA">
        <w:rPr>
          <w:rFonts w:ascii="Calibri" w:hAnsi="Calibri" w:cs="Calibri"/>
          <w:color w:val="000000" w:themeColor="text1"/>
          <w:sz w:val="22"/>
          <w:szCs w:val="22"/>
          <w:lang w:val="en-US"/>
          <w:rPrChange w:id="2124" w:author="Denis Engemann" w:date="2018-04-19T23:07:00Z">
            <w:rPr>
              <w:rFonts w:ascii="Calibri" w:hAnsi="Calibri"/>
              <w:color w:val="000000" w:themeColor="text1"/>
              <w:sz w:val="22"/>
              <w:szCs w:val="22"/>
              <w:lang w:val="en-US"/>
            </w:rPr>
          </w:rPrChange>
        </w:rPr>
        <w:t xml:space="preserve"> (</w:t>
      </w:r>
      <w:r w:rsidR="002361A8" w:rsidRPr="00CA09EA">
        <w:rPr>
          <w:rFonts w:ascii="Calibri" w:hAnsi="Calibri" w:cs="Calibri"/>
          <w:color w:val="000000" w:themeColor="text1"/>
          <w:sz w:val="22"/>
          <w:szCs w:val="22"/>
          <w:lang w:val="en-US"/>
          <w:rPrChange w:id="2125" w:author="Denis Engemann" w:date="2018-04-19T23:07:00Z">
            <w:rPr>
              <w:rFonts w:ascii="Calibri" w:hAnsi="Calibri"/>
              <w:color w:val="000000" w:themeColor="text1"/>
              <w:sz w:val="22"/>
              <w:szCs w:val="22"/>
              <w:lang w:val="en-US"/>
            </w:rPr>
          </w:rPrChange>
        </w:rPr>
        <w:t>R</w:t>
      </w:r>
      <w:r w:rsidR="002361A8" w:rsidRPr="00CA09EA">
        <w:rPr>
          <w:rFonts w:ascii="Calibri" w:hAnsi="Calibri" w:cs="Calibri"/>
          <w:color w:val="000000" w:themeColor="text1"/>
          <w:sz w:val="22"/>
          <w:szCs w:val="22"/>
          <w:vertAlign w:val="superscript"/>
          <w:lang w:val="en-US"/>
          <w:rPrChange w:id="2126" w:author="Denis Engemann" w:date="2018-04-19T23:07:00Z">
            <w:rPr>
              <w:rFonts w:ascii="Calibri" w:hAnsi="Calibri"/>
              <w:color w:val="000000" w:themeColor="text1"/>
              <w:sz w:val="22"/>
              <w:szCs w:val="22"/>
              <w:vertAlign w:val="superscript"/>
              <w:lang w:val="en-US"/>
            </w:rPr>
          </w:rPrChange>
        </w:rPr>
        <w:t>2</w:t>
      </w:r>
      <w:r w:rsidR="002361A8" w:rsidRPr="00CA09EA">
        <w:rPr>
          <w:rFonts w:ascii="Calibri" w:hAnsi="Calibri" w:cs="Calibri"/>
          <w:color w:val="000000" w:themeColor="text1"/>
          <w:sz w:val="22"/>
          <w:szCs w:val="22"/>
          <w:lang w:val="en-US"/>
          <w:rPrChange w:id="2127" w:author="Denis Engemann" w:date="2018-04-19T23:07:00Z">
            <w:rPr>
              <w:rFonts w:ascii="Calibri" w:hAnsi="Calibri"/>
              <w:color w:val="000000" w:themeColor="text1"/>
              <w:sz w:val="22"/>
              <w:szCs w:val="22"/>
              <w:lang w:val="en-US"/>
            </w:rPr>
          </w:rPrChange>
        </w:rPr>
        <w:t>=</w:t>
      </w:r>
      <w:r w:rsidR="00354EF4" w:rsidRPr="00CA09EA">
        <w:rPr>
          <w:rFonts w:ascii="Calibri" w:hAnsi="Calibri" w:cs="Calibri"/>
          <w:color w:val="000000" w:themeColor="text1"/>
          <w:sz w:val="22"/>
          <w:szCs w:val="22"/>
          <w:lang w:val="en-US"/>
          <w:rPrChange w:id="2128" w:author="Denis Engemann" w:date="2018-04-19T23:07:00Z">
            <w:rPr>
              <w:rFonts w:ascii="Calibri" w:hAnsi="Calibri"/>
              <w:color w:val="000000" w:themeColor="text1"/>
              <w:sz w:val="22"/>
              <w:szCs w:val="22"/>
              <w:lang w:val="en-US"/>
            </w:rPr>
          </w:rPrChange>
        </w:rPr>
        <w:t>0</w:t>
      </w:r>
      <w:r w:rsidR="00082D48" w:rsidRPr="00CA09EA">
        <w:rPr>
          <w:rFonts w:ascii="Calibri" w:hAnsi="Calibri" w:cs="Calibri"/>
          <w:color w:val="000000" w:themeColor="text1"/>
          <w:sz w:val="22"/>
          <w:szCs w:val="22"/>
          <w:lang w:val="en-US"/>
          <w:rPrChange w:id="2129" w:author="Denis Engemann" w:date="2018-04-19T23:07:00Z">
            <w:rPr>
              <w:rFonts w:ascii="Calibri" w:hAnsi="Calibri"/>
              <w:color w:val="000000" w:themeColor="text1"/>
              <w:sz w:val="22"/>
              <w:szCs w:val="22"/>
              <w:lang w:val="en-US"/>
            </w:rPr>
          </w:rPrChange>
        </w:rPr>
        <w:t>.</w:t>
      </w:r>
      <w:r w:rsidR="00545A0D" w:rsidRPr="00CA09EA">
        <w:rPr>
          <w:rFonts w:ascii="Calibri" w:hAnsi="Calibri" w:cs="Calibri"/>
          <w:color w:val="000000" w:themeColor="text1"/>
          <w:sz w:val="22"/>
          <w:szCs w:val="22"/>
          <w:lang w:val="en-US"/>
          <w:rPrChange w:id="2130" w:author="Denis Engemann" w:date="2018-04-19T23:07:00Z">
            <w:rPr>
              <w:rFonts w:ascii="Calibri" w:hAnsi="Calibri"/>
              <w:color w:val="000000" w:themeColor="text1"/>
              <w:sz w:val="22"/>
              <w:szCs w:val="22"/>
              <w:lang w:val="en-US"/>
            </w:rPr>
          </w:rPrChange>
        </w:rPr>
        <w:t>08</w:t>
      </w:r>
      <w:r w:rsidR="00354EF4" w:rsidRPr="00CA09EA">
        <w:rPr>
          <w:rFonts w:ascii="Calibri" w:hAnsi="Calibri" w:cs="Calibri"/>
          <w:color w:val="000000" w:themeColor="text1"/>
          <w:sz w:val="22"/>
          <w:szCs w:val="22"/>
          <w:lang w:val="en-US"/>
          <w:rPrChange w:id="2131"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32" w:author="Denis Engemann" w:date="2018-04-19T23:07:00Z">
            <w:rPr>
              <w:rFonts w:ascii="Calibri" w:hAnsi="Calibri"/>
              <w:b/>
              <w:color w:val="000000" w:themeColor="text1"/>
              <w:sz w:val="22"/>
              <w:szCs w:val="22"/>
              <w:lang w:val="en-US"/>
            </w:rPr>
          </w:rPrChange>
        </w:rPr>
        <w:t xml:space="preserve"> B) </w:t>
      </w:r>
      <w:r w:rsidR="008F200B" w:rsidRPr="00CA09EA">
        <w:rPr>
          <w:rFonts w:ascii="Calibri" w:hAnsi="Calibri" w:cs="Calibri"/>
          <w:color w:val="000000" w:themeColor="text1"/>
          <w:sz w:val="22"/>
          <w:szCs w:val="22"/>
          <w:lang w:val="en-US"/>
          <w:rPrChange w:id="2133" w:author="Denis Engemann" w:date="2018-04-19T23:07:00Z">
            <w:rPr>
              <w:rFonts w:ascii="Calibri" w:hAnsi="Calibri"/>
              <w:color w:val="000000" w:themeColor="text1"/>
              <w:sz w:val="22"/>
              <w:szCs w:val="22"/>
              <w:lang w:val="en-US"/>
            </w:rPr>
          </w:rPrChange>
        </w:rPr>
        <w:t xml:space="preserve">Prostate specific antigen (PSA), a </w:t>
      </w:r>
      <w:r w:rsidR="003F3B87" w:rsidRPr="00CA09EA">
        <w:rPr>
          <w:rFonts w:ascii="Calibri" w:hAnsi="Calibri" w:cs="Calibri"/>
          <w:color w:val="000000" w:themeColor="text1"/>
          <w:sz w:val="22"/>
          <w:szCs w:val="22"/>
          <w:lang w:val="en-US"/>
          <w:rPrChange w:id="2134" w:author="Denis Engemann" w:date="2018-04-19T23:07:00Z">
            <w:rPr>
              <w:rFonts w:ascii="Calibri" w:hAnsi="Calibri"/>
              <w:color w:val="000000" w:themeColor="text1"/>
              <w:sz w:val="22"/>
              <w:szCs w:val="22"/>
              <w:lang w:val="en-US"/>
            </w:rPr>
          </w:rPrChange>
        </w:rPr>
        <w:t>molecule</w:t>
      </w:r>
      <w:r w:rsidR="008F200B" w:rsidRPr="00CA09EA">
        <w:rPr>
          <w:rFonts w:ascii="Calibri" w:hAnsi="Calibri" w:cs="Calibri"/>
          <w:color w:val="000000" w:themeColor="text1"/>
          <w:sz w:val="22"/>
          <w:szCs w:val="22"/>
          <w:lang w:val="en-US"/>
          <w:rPrChange w:id="2135" w:author="Denis Engemann" w:date="2018-04-19T23:07:00Z">
            <w:rPr>
              <w:rFonts w:ascii="Calibri" w:hAnsi="Calibri"/>
              <w:color w:val="000000" w:themeColor="text1"/>
              <w:sz w:val="22"/>
              <w:szCs w:val="22"/>
              <w:lang w:val="en-US"/>
            </w:rPr>
          </w:rPrChange>
        </w:rPr>
        <w:t xml:space="preserve"> for prostate carcinoma</w:t>
      </w:r>
      <w:r w:rsidR="003F3B87" w:rsidRPr="00CA09EA">
        <w:rPr>
          <w:rFonts w:ascii="Calibri" w:hAnsi="Calibri" w:cs="Calibri"/>
          <w:color w:val="000000" w:themeColor="text1"/>
          <w:sz w:val="22"/>
          <w:szCs w:val="22"/>
          <w:lang w:val="en-US"/>
          <w:rPrChange w:id="2136" w:author="Denis Engemann" w:date="2018-04-19T23:07:00Z">
            <w:rPr>
              <w:rFonts w:ascii="Calibri" w:hAnsi="Calibri"/>
              <w:color w:val="000000" w:themeColor="text1"/>
              <w:sz w:val="22"/>
              <w:szCs w:val="22"/>
              <w:lang w:val="en-US"/>
            </w:rPr>
          </w:rPrChange>
        </w:rPr>
        <w:t xml:space="preserve"> screening</w:t>
      </w:r>
      <w:r w:rsidR="008F200B" w:rsidRPr="00CA09EA">
        <w:rPr>
          <w:rFonts w:ascii="Calibri" w:hAnsi="Calibri" w:cs="Calibri"/>
          <w:color w:val="000000" w:themeColor="text1"/>
          <w:sz w:val="22"/>
          <w:szCs w:val="22"/>
          <w:lang w:val="en-US"/>
          <w:rPrChange w:id="2137" w:author="Denis Engemann" w:date="2018-04-19T23:07:00Z">
            <w:rPr>
              <w:rFonts w:ascii="Calibri" w:hAnsi="Calibri"/>
              <w:color w:val="000000" w:themeColor="text1"/>
              <w:sz w:val="22"/>
              <w:szCs w:val="22"/>
              <w:lang w:val="en-US"/>
            </w:rPr>
          </w:rPrChange>
        </w:rPr>
        <w:t>, is to be derived from 8 measures</w:t>
      </w:r>
      <w:r w:rsidR="00BD5973" w:rsidRPr="00CA09EA">
        <w:rPr>
          <w:rFonts w:ascii="Calibri" w:hAnsi="Calibri" w:cs="Calibri"/>
          <w:b/>
          <w:color w:val="000000" w:themeColor="text1"/>
          <w:sz w:val="22"/>
          <w:szCs w:val="22"/>
          <w:lang w:val="en-US"/>
          <w:rPrChange w:id="2138" w:author="Denis Engemann" w:date="2018-04-19T23:07:00Z">
            <w:rPr>
              <w:rFonts w:ascii="Calibri" w:hAnsi="Calibri"/>
              <w:b/>
              <w:color w:val="000000" w:themeColor="text1"/>
              <w:sz w:val="22"/>
              <w:szCs w:val="22"/>
              <w:lang w:val="en-US"/>
            </w:rPr>
          </w:rPrChange>
        </w:rPr>
        <w:t xml:space="preserve"> </w:t>
      </w:r>
      <w:r w:rsidR="00BD5973" w:rsidRPr="00CA09EA">
        <w:rPr>
          <w:rFonts w:ascii="Calibri" w:hAnsi="Calibri" w:cs="Calibri"/>
          <w:color w:val="000000" w:themeColor="text1"/>
          <w:sz w:val="22"/>
          <w:szCs w:val="22"/>
          <w:lang w:val="en-US"/>
          <w:rPrChange w:id="2139" w:author="Denis Engemann" w:date="2018-04-19T23:07:00Z">
            <w:rPr>
              <w:rFonts w:ascii="Calibri" w:hAnsi="Calibri"/>
              <w:color w:val="000000" w:themeColor="text1"/>
              <w:sz w:val="22"/>
              <w:szCs w:val="22"/>
              <w:lang w:val="en-US"/>
            </w:rPr>
          </w:rPrChange>
        </w:rPr>
        <w:t>in 87 men</w:t>
      </w:r>
      <w:r w:rsidR="0049695E" w:rsidRPr="00CA09EA">
        <w:rPr>
          <w:rFonts w:ascii="Calibri" w:hAnsi="Calibri" w:cs="Calibri"/>
          <w:color w:val="000000" w:themeColor="text1"/>
          <w:sz w:val="22"/>
          <w:szCs w:val="22"/>
          <w:lang w:val="en-US"/>
          <w:rPrChange w:id="2140" w:author="Denis Engemann" w:date="2018-04-19T23:07:00Z">
            <w:rPr>
              <w:rFonts w:ascii="Calibri" w:hAnsi="Calibri"/>
              <w:color w:val="000000" w:themeColor="text1"/>
              <w:sz w:val="22"/>
              <w:szCs w:val="22"/>
              <w:lang w:val="en-US"/>
            </w:rPr>
          </w:rPrChange>
        </w:rPr>
        <w:t>.</w:t>
      </w:r>
      <w:r w:rsidR="003F3B87" w:rsidRPr="00CA09EA">
        <w:rPr>
          <w:rFonts w:ascii="Calibri" w:hAnsi="Calibri" w:cs="Calibri"/>
          <w:color w:val="000000" w:themeColor="text1"/>
          <w:sz w:val="22"/>
          <w:szCs w:val="22"/>
          <w:lang w:val="en-US"/>
          <w:rPrChange w:id="2141" w:author="Denis Engemann" w:date="2018-04-19T23:07:00Z">
            <w:rPr>
              <w:rFonts w:ascii="Calibri" w:hAnsi="Calibri"/>
              <w:color w:val="000000" w:themeColor="text1"/>
              <w:sz w:val="22"/>
              <w:szCs w:val="22"/>
              <w:lang w:val="en-US"/>
            </w:rPr>
          </w:rPrChange>
        </w:rPr>
        <w:t xml:space="preserve"> None of t</w:t>
      </w:r>
      <w:r w:rsidR="00D200B8" w:rsidRPr="00CA09EA">
        <w:rPr>
          <w:rFonts w:ascii="Calibri" w:hAnsi="Calibri" w:cs="Calibri"/>
          <w:color w:val="000000" w:themeColor="text1"/>
          <w:sz w:val="22"/>
          <w:szCs w:val="22"/>
          <w:lang w:val="en-US"/>
          <w:rPrChange w:id="2142" w:author="Denis Engemann" w:date="2018-04-19T23:07:00Z">
            <w:rPr>
              <w:rFonts w:ascii="Calibri" w:hAnsi="Calibri"/>
              <w:color w:val="000000" w:themeColor="text1"/>
              <w:sz w:val="22"/>
              <w:szCs w:val="22"/>
              <w:lang w:val="en-US"/>
            </w:rPr>
          </w:rPrChange>
        </w:rPr>
        <w:t xml:space="preserve">he 8 coefficients </w:t>
      </w:r>
      <w:r w:rsidR="003F3B87" w:rsidRPr="00CA09EA">
        <w:rPr>
          <w:rFonts w:ascii="Calibri" w:hAnsi="Calibri" w:cs="Calibri"/>
          <w:color w:val="000000" w:themeColor="text1"/>
          <w:sz w:val="22"/>
          <w:szCs w:val="22"/>
          <w:lang w:val="en-US"/>
          <w:rPrChange w:id="2143" w:author="Denis Engemann" w:date="2018-04-19T23:07:00Z">
            <w:rPr>
              <w:rFonts w:ascii="Calibri" w:hAnsi="Calibri"/>
              <w:color w:val="000000" w:themeColor="text1"/>
              <w:sz w:val="22"/>
              <w:szCs w:val="22"/>
              <w:lang w:val="en-US"/>
            </w:rPr>
          </w:rPrChange>
        </w:rPr>
        <w:t xml:space="preserve">reaches statistical significance based on ordinary linear regression, although </w:t>
      </w:r>
      <w:r w:rsidR="00D200B8" w:rsidRPr="00CA09EA">
        <w:rPr>
          <w:rFonts w:ascii="Calibri" w:hAnsi="Calibri" w:cs="Calibri"/>
          <w:color w:val="000000" w:themeColor="text1"/>
          <w:sz w:val="22"/>
          <w:szCs w:val="22"/>
          <w:lang w:val="en-US"/>
          <w:rPrChange w:id="2144" w:author="Denis Engemann" w:date="2018-04-19T23:07:00Z">
            <w:rPr>
              <w:rFonts w:ascii="Calibri" w:hAnsi="Calibri"/>
              <w:color w:val="000000" w:themeColor="text1"/>
              <w:sz w:val="22"/>
              <w:szCs w:val="22"/>
              <w:lang w:val="en-US"/>
            </w:rPr>
          </w:rPrChange>
        </w:rPr>
        <w:t xml:space="preserve">the fitted coefficients of the predictive model </w:t>
      </w:r>
      <w:r w:rsidR="005B7123" w:rsidRPr="00CA09EA">
        <w:rPr>
          <w:rFonts w:ascii="Calibri" w:hAnsi="Calibri" w:cs="Calibri"/>
          <w:color w:val="000000" w:themeColor="text1"/>
          <w:sz w:val="22"/>
          <w:szCs w:val="22"/>
          <w:lang w:val="en-US"/>
          <w:rPrChange w:id="2145" w:author="Denis Engemann" w:date="2018-04-19T23:07:00Z">
            <w:rPr>
              <w:rFonts w:ascii="Calibri" w:hAnsi="Calibri"/>
              <w:color w:val="000000" w:themeColor="text1"/>
              <w:sz w:val="22"/>
              <w:szCs w:val="22"/>
              <w:lang w:val="en-US"/>
            </w:rPr>
          </w:rPrChange>
        </w:rPr>
        <w:t xml:space="preserve">achieve </w:t>
      </w:r>
      <w:r w:rsidR="00143C0C" w:rsidRPr="00CA09EA">
        <w:rPr>
          <w:rFonts w:ascii="Calibri" w:hAnsi="Calibri" w:cs="Calibri"/>
          <w:color w:val="000000" w:themeColor="text1"/>
          <w:sz w:val="22"/>
          <w:szCs w:val="22"/>
          <w:lang w:val="en-US"/>
          <w:rPrChange w:id="2146" w:author="Denis Engemann" w:date="2018-04-19T23:07:00Z">
            <w:rPr>
              <w:rFonts w:ascii="Calibri" w:hAnsi="Calibri"/>
              <w:color w:val="000000" w:themeColor="text1"/>
              <w:sz w:val="22"/>
              <w:szCs w:val="22"/>
              <w:lang w:val="en-US"/>
            </w:rPr>
          </w:rPrChange>
        </w:rPr>
        <w:t>42% explained variance in unseen men</w:t>
      </w:r>
      <w:r w:rsidR="003F3B87" w:rsidRPr="00CA09EA">
        <w:rPr>
          <w:rFonts w:ascii="Calibri" w:hAnsi="Calibri" w:cs="Calibri"/>
          <w:color w:val="000000" w:themeColor="text1"/>
          <w:sz w:val="22"/>
          <w:szCs w:val="22"/>
          <w:lang w:val="en-US"/>
          <w:rPrChange w:id="2147"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48" w:author="Denis Engemann" w:date="2018-04-19T23:07:00Z">
            <w:rPr>
              <w:rFonts w:ascii="Calibri" w:hAnsi="Calibri"/>
              <w:b/>
              <w:color w:val="000000" w:themeColor="text1"/>
              <w:sz w:val="22"/>
              <w:szCs w:val="22"/>
              <w:lang w:val="en-US"/>
            </w:rPr>
          </w:rPrChange>
        </w:rPr>
        <w:t xml:space="preserve"> C) </w:t>
      </w:r>
      <w:r w:rsidR="00C501D9" w:rsidRPr="00CA09EA">
        <w:rPr>
          <w:rFonts w:ascii="Calibri" w:hAnsi="Calibri" w:cs="Calibri"/>
          <w:color w:val="000000" w:themeColor="text1"/>
          <w:sz w:val="22"/>
          <w:szCs w:val="22"/>
          <w:lang w:val="en-US"/>
          <w:rPrChange w:id="2149" w:author="Denis Engemann" w:date="2018-04-19T23:07:00Z">
            <w:rPr>
              <w:rFonts w:ascii="Calibri" w:hAnsi="Calibri"/>
              <w:color w:val="000000" w:themeColor="text1"/>
              <w:sz w:val="22"/>
              <w:szCs w:val="22"/>
              <w:lang w:val="en-US"/>
            </w:rPr>
          </w:rPrChange>
        </w:rPr>
        <w:t>Disease progression after one year</w:t>
      </w:r>
      <w:r w:rsidR="003E729C" w:rsidRPr="00CA09EA">
        <w:rPr>
          <w:rFonts w:ascii="Calibri" w:hAnsi="Calibri" w:cs="Calibri"/>
          <w:b/>
          <w:color w:val="000000" w:themeColor="text1"/>
          <w:sz w:val="22"/>
          <w:szCs w:val="22"/>
          <w:lang w:val="en-US"/>
          <w:rPrChange w:id="2150" w:author="Denis Engemann" w:date="2018-04-19T23:07:00Z">
            <w:rPr>
              <w:rFonts w:ascii="Calibri" w:hAnsi="Calibri"/>
              <w:b/>
              <w:color w:val="000000" w:themeColor="text1"/>
              <w:sz w:val="22"/>
              <w:szCs w:val="22"/>
              <w:lang w:val="en-US"/>
            </w:rPr>
          </w:rPrChange>
        </w:rPr>
        <w:t xml:space="preserve"> </w:t>
      </w:r>
      <w:r w:rsidR="003E729C" w:rsidRPr="00CA09EA">
        <w:rPr>
          <w:rFonts w:ascii="Calibri" w:hAnsi="Calibri" w:cs="Calibri"/>
          <w:color w:val="000000" w:themeColor="text1"/>
          <w:sz w:val="22"/>
          <w:szCs w:val="22"/>
          <w:lang w:val="en-US"/>
          <w:rPrChange w:id="2151" w:author="Denis Engemann" w:date="2018-04-19T23:07:00Z">
            <w:rPr>
              <w:rFonts w:ascii="Calibri" w:hAnsi="Calibri"/>
              <w:color w:val="000000" w:themeColor="text1"/>
              <w:sz w:val="22"/>
              <w:szCs w:val="22"/>
              <w:lang w:val="en-US"/>
            </w:rPr>
          </w:rPrChange>
        </w:rPr>
        <w:t>to be derived from 10 measures</w:t>
      </w:r>
      <w:r w:rsidR="008500B7" w:rsidRPr="00CA09EA">
        <w:rPr>
          <w:rFonts w:ascii="Calibri" w:hAnsi="Calibri" w:cs="Calibri"/>
          <w:color w:val="000000" w:themeColor="text1"/>
          <w:sz w:val="22"/>
          <w:szCs w:val="22"/>
          <w:lang w:val="en-US"/>
          <w:rPrChange w:id="2152" w:author="Denis Engemann" w:date="2018-04-19T23:07:00Z">
            <w:rPr>
              <w:rFonts w:ascii="Calibri" w:hAnsi="Calibri"/>
              <w:color w:val="000000" w:themeColor="text1"/>
              <w:sz w:val="22"/>
              <w:szCs w:val="22"/>
              <w:lang w:val="en-US"/>
            </w:rPr>
          </w:rPrChange>
        </w:rPr>
        <w:t xml:space="preserve"> </w:t>
      </w:r>
      <w:r w:rsidR="003E729C" w:rsidRPr="00CA09EA">
        <w:rPr>
          <w:rFonts w:ascii="Calibri" w:hAnsi="Calibri" w:cs="Calibri"/>
          <w:color w:val="000000" w:themeColor="text1"/>
          <w:sz w:val="22"/>
          <w:szCs w:val="22"/>
          <w:lang w:val="en-US"/>
          <w:rPrChange w:id="2153" w:author="Denis Engemann" w:date="2018-04-19T23:07:00Z">
            <w:rPr>
              <w:rFonts w:ascii="Calibri" w:hAnsi="Calibri"/>
              <w:color w:val="000000" w:themeColor="text1"/>
              <w:sz w:val="22"/>
              <w:szCs w:val="22"/>
              <w:lang w:val="en-US"/>
            </w:rPr>
          </w:rPrChange>
        </w:rPr>
        <w:t>in</w:t>
      </w:r>
      <w:r w:rsidR="003E729C" w:rsidRPr="00CA09EA">
        <w:rPr>
          <w:rFonts w:ascii="Calibri" w:hAnsi="Calibri" w:cs="Calibri"/>
          <w:b/>
          <w:color w:val="000000" w:themeColor="text1"/>
          <w:sz w:val="22"/>
          <w:szCs w:val="22"/>
          <w:lang w:val="en-US"/>
          <w:rPrChange w:id="2154" w:author="Denis Engemann" w:date="2018-04-19T23:07:00Z">
            <w:rPr>
              <w:rFonts w:ascii="Calibri" w:hAnsi="Calibri"/>
              <w:b/>
              <w:color w:val="000000" w:themeColor="text1"/>
              <w:sz w:val="22"/>
              <w:szCs w:val="22"/>
              <w:lang w:val="en-US"/>
            </w:rPr>
          </w:rPrChange>
        </w:rPr>
        <w:t xml:space="preserve"> </w:t>
      </w:r>
      <w:r w:rsidR="008500B7" w:rsidRPr="00CA09EA">
        <w:rPr>
          <w:rFonts w:ascii="Calibri" w:hAnsi="Calibri" w:cs="Calibri"/>
          <w:color w:val="000000" w:themeColor="text1"/>
          <w:sz w:val="22"/>
          <w:szCs w:val="22"/>
          <w:lang w:val="en-US"/>
          <w:rPrChange w:id="2155" w:author="Denis Engemann" w:date="2018-04-19T23:07:00Z">
            <w:rPr>
              <w:rFonts w:ascii="Calibri" w:hAnsi="Calibri"/>
              <w:color w:val="000000" w:themeColor="text1"/>
              <w:sz w:val="22"/>
              <w:szCs w:val="22"/>
              <w:lang w:val="en-US"/>
            </w:rPr>
          </w:rPrChange>
        </w:rPr>
        <w:t>442</w:t>
      </w:r>
      <w:r w:rsidR="008500B7" w:rsidRPr="00CA09EA">
        <w:rPr>
          <w:rFonts w:ascii="Calibri" w:hAnsi="Calibri" w:cs="Calibri"/>
          <w:b/>
          <w:color w:val="000000" w:themeColor="text1"/>
          <w:sz w:val="22"/>
          <w:szCs w:val="22"/>
          <w:lang w:val="en-US"/>
          <w:rPrChange w:id="2156" w:author="Denis Engemann" w:date="2018-04-19T23:07:00Z">
            <w:rPr>
              <w:rFonts w:ascii="Calibri" w:hAnsi="Calibri"/>
              <w:b/>
              <w:color w:val="000000" w:themeColor="text1"/>
              <w:sz w:val="22"/>
              <w:szCs w:val="22"/>
              <w:lang w:val="en-US"/>
            </w:rPr>
          </w:rPrChange>
        </w:rPr>
        <w:t xml:space="preserve"> </w:t>
      </w:r>
      <w:r w:rsidR="008500B7" w:rsidRPr="00CA09EA">
        <w:rPr>
          <w:rFonts w:ascii="Calibri" w:hAnsi="Calibri" w:cs="Calibri"/>
          <w:color w:val="000000" w:themeColor="text1"/>
          <w:sz w:val="22"/>
          <w:szCs w:val="22"/>
          <w:lang w:val="en-US"/>
          <w:rPrChange w:id="2157" w:author="Denis Engemann" w:date="2018-04-19T23:07:00Z">
            <w:rPr>
              <w:rFonts w:ascii="Calibri" w:hAnsi="Calibri"/>
              <w:color w:val="000000" w:themeColor="text1"/>
              <w:sz w:val="22"/>
              <w:szCs w:val="22"/>
              <w:lang w:val="en-US"/>
            </w:rPr>
          </w:rPrChange>
        </w:rPr>
        <w:t>diabetes patients.</w:t>
      </w:r>
      <w:r w:rsidR="003E729C" w:rsidRPr="00CA09EA">
        <w:rPr>
          <w:rFonts w:ascii="Calibri" w:hAnsi="Calibri" w:cs="Calibri"/>
          <w:color w:val="000000" w:themeColor="text1"/>
          <w:sz w:val="22"/>
          <w:szCs w:val="22"/>
          <w:lang w:val="en-US"/>
          <w:rPrChange w:id="2158" w:author="Denis Engemann" w:date="2018-04-19T23:07:00Z">
            <w:rPr>
              <w:rFonts w:ascii="Calibri" w:hAnsi="Calibri"/>
              <w:color w:val="000000" w:themeColor="text1"/>
              <w:sz w:val="22"/>
              <w:szCs w:val="22"/>
              <w:lang w:val="en-US"/>
            </w:rPr>
          </w:rPrChange>
        </w:rPr>
        <w:t xml:space="preserve"> </w:t>
      </w:r>
      <w:r w:rsidR="005163F9" w:rsidRPr="00CA09EA">
        <w:rPr>
          <w:rFonts w:ascii="Calibri" w:hAnsi="Calibri" w:cs="Calibri"/>
          <w:color w:val="000000" w:themeColor="text1"/>
          <w:sz w:val="22"/>
          <w:szCs w:val="22"/>
          <w:lang w:val="en-US"/>
          <w:rPrChange w:id="2159" w:author="Denis Engemann" w:date="2018-04-19T23:07:00Z">
            <w:rPr>
              <w:rFonts w:ascii="Calibri" w:hAnsi="Calibri"/>
              <w:color w:val="000000" w:themeColor="text1"/>
              <w:sz w:val="22"/>
              <w:szCs w:val="22"/>
              <w:lang w:val="en-US"/>
            </w:rPr>
          </w:rPrChange>
        </w:rPr>
        <w:t>Body mass index (BMI)</w:t>
      </w:r>
      <w:r w:rsidR="00901338" w:rsidRPr="00CA09EA">
        <w:rPr>
          <w:rFonts w:ascii="Calibri" w:hAnsi="Calibri" w:cs="Calibri"/>
          <w:color w:val="000000" w:themeColor="text1"/>
          <w:sz w:val="22"/>
          <w:szCs w:val="22"/>
          <w:lang w:val="en-US"/>
          <w:rPrChange w:id="2160" w:author="Denis Engemann" w:date="2018-04-19T23:07:00Z">
            <w:rPr>
              <w:rFonts w:ascii="Calibri" w:hAnsi="Calibri"/>
              <w:color w:val="000000" w:themeColor="text1"/>
              <w:sz w:val="22"/>
              <w:szCs w:val="22"/>
              <w:lang w:val="en-US"/>
            </w:rPr>
          </w:rPrChange>
        </w:rPr>
        <w:t xml:space="preserve"> </w:t>
      </w:r>
      <w:r w:rsidR="005163F9" w:rsidRPr="00CA09EA">
        <w:rPr>
          <w:rFonts w:ascii="Calibri" w:hAnsi="Calibri" w:cs="Calibri"/>
          <w:color w:val="000000" w:themeColor="text1"/>
          <w:sz w:val="22"/>
          <w:szCs w:val="22"/>
          <w:lang w:val="en-US"/>
          <w:rPrChange w:id="2161" w:author="Denis Engemann" w:date="2018-04-19T23:07:00Z">
            <w:rPr>
              <w:rFonts w:ascii="Calibri" w:hAnsi="Calibri"/>
              <w:color w:val="000000" w:themeColor="text1"/>
              <w:sz w:val="22"/>
              <w:szCs w:val="22"/>
              <w:lang w:val="en-US"/>
            </w:rPr>
          </w:rPrChange>
        </w:rPr>
        <w:t>gives the only</w:t>
      </w:r>
      <w:r w:rsidR="003F0968" w:rsidRPr="00CA09EA">
        <w:rPr>
          <w:rFonts w:ascii="Calibri" w:hAnsi="Calibri" w:cs="Calibri"/>
          <w:color w:val="000000" w:themeColor="text1"/>
          <w:sz w:val="22"/>
          <w:szCs w:val="22"/>
          <w:lang w:val="en-US"/>
          <w:rPrChange w:id="2162" w:author="Denis Engemann" w:date="2018-04-19T23:07:00Z">
            <w:rPr>
              <w:rFonts w:ascii="Calibri" w:hAnsi="Calibri"/>
              <w:color w:val="000000" w:themeColor="text1"/>
              <w:sz w:val="22"/>
              <w:szCs w:val="22"/>
              <w:lang w:val="en-US"/>
            </w:rPr>
          </w:rPrChange>
        </w:rPr>
        <w:t xml:space="preserve"> significant coefficient (p=0.01)</w:t>
      </w:r>
      <w:r w:rsidR="00901338" w:rsidRPr="00CA09EA">
        <w:rPr>
          <w:rFonts w:ascii="Calibri" w:hAnsi="Calibri" w:cs="Calibri"/>
          <w:color w:val="000000" w:themeColor="text1"/>
          <w:sz w:val="22"/>
          <w:szCs w:val="22"/>
          <w:lang w:val="en-US"/>
          <w:rPrChange w:id="2163" w:author="Denis Engemann" w:date="2018-04-19T23:07:00Z">
            <w:rPr>
              <w:rFonts w:ascii="Calibri" w:hAnsi="Calibri"/>
              <w:color w:val="000000" w:themeColor="text1"/>
              <w:sz w:val="22"/>
              <w:szCs w:val="22"/>
              <w:lang w:val="en-US"/>
            </w:rPr>
          </w:rPrChange>
        </w:rPr>
        <w:t xml:space="preserve">, which alone </w:t>
      </w:r>
      <w:r w:rsidR="000072BF" w:rsidRPr="00CA09EA">
        <w:rPr>
          <w:rFonts w:ascii="Calibri" w:hAnsi="Calibri" w:cs="Calibri"/>
          <w:color w:val="000000" w:themeColor="text1"/>
          <w:sz w:val="22"/>
          <w:szCs w:val="22"/>
          <w:lang w:val="en-US"/>
          <w:rPrChange w:id="2164" w:author="Denis Engemann" w:date="2018-04-19T23:07:00Z">
            <w:rPr>
              <w:rFonts w:ascii="Calibri" w:hAnsi="Calibri"/>
              <w:color w:val="000000" w:themeColor="text1"/>
              <w:sz w:val="22"/>
              <w:szCs w:val="22"/>
              <w:lang w:val="en-US"/>
            </w:rPr>
          </w:rPrChange>
        </w:rPr>
        <w:t xml:space="preserve">however explains </w:t>
      </w:r>
      <w:r w:rsidR="00E933A0" w:rsidRPr="00CA09EA">
        <w:rPr>
          <w:rFonts w:ascii="Calibri" w:hAnsi="Calibri" w:cs="Calibri"/>
          <w:color w:val="000000" w:themeColor="text1"/>
          <w:sz w:val="22"/>
          <w:szCs w:val="22"/>
          <w:lang w:val="en-US"/>
          <w:rPrChange w:id="2165" w:author="Denis Engemann" w:date="2018-04-19T23:07:00Z">
            <w:rPr>
              <w:rFonts w:ascii="Calibri" w:hAnsi="Calibri"/>
              <w:color w:val="000000" w:themeColor="text1"/>
              <w:sz w:val="22"/>
              <w:szCs w:val="22"/>
              <w:lang w:val="en-US"/>
            </w:rPr>
          </w:rPrChange>
        </w:rPr>
        <w:t xml:space="preserve">only an estimated </w:t>
      </w:r>
      <w:r w:rsidR="000072BF" w:rsidRPr="00CA09EA">
        <w:rPr>
          <w:rFonts w:ascii="Calibri" w:hAnsi="Calibri" w:cs="Calibri"/>
          <w:color w:val="000000" w:themeColor="text1"/>
          <w:sz w:val="22"/>
          <w:szCs w:val="22"/>
          <w:lang w:val="en-US"/>
          <w:rPrChange w:id="2166" w:author="Denis Engemann" w:date="2018-04-19T23:07:00Z">
            <w:rPr>
              <w:rFonts w:ascii="Calibri" w:hAnsi="Calibri"/>
              <w:color w:val="000000" w:themeColor="text1"/>
              <w:sz w:val="22"/>
              <w:szCs w:val="22"/>
              <w:lang w:val="en-US"/>
            </w:rPr>
          </w:rPrChange>
        </w:rPr>
        <w:t>3% of disease progression</w:t>
      </w:r>
      <w:r w:rsidR="00E933A0" w:rsidRPr="00CA09EA">
        <w:rPr>
          <w:rFonts w:ascii="Calibri" w:hAnsi="Calibri" w:cs="Calibri"/>
          <w:color w:val="000000" w:themeColor="text1"/>
          <w:sz w:val="22"/>
          <w:szCs w:val="22"/>
          <w:lang w:val="en-US"/>
          <w:rPrChange w:id="2167" w:author="Denis Engemann" w:date="2018-04-19T23:07:00Z">
            <w:rPr>
              <w:rFonts w:ascii="Calibri" w:hAnsi="Calibri"/>
              <w:color w:val="000000" w:themeColor="text1"/>
              <w:sz w:val="22"/>
              <w:szCs w:val="22"/>
              <w:lang w:val="en-US"/>
            </w:rPr>
          </w:rPrChange>
        </w:rPr>
        <w:t xml:space="preserve"> in future patients</w:t>
      </w:r>
      <w:r w:rsidR="003F0968" w:rsidRPr="00CA09EA">
        <w:rPr>
          <w:rFonts w:ascii="Calibri" w:hAnsi="Calibri" w:cs="Calibri"/>
          <w:color w:val="000000" w:themeColor="text1"/>
          <w:sz w:val="22"/>
          <w:szCs w:val="22"/>
          <w:lang w:val="en-US"/>
          <w:rPrChange w:id="2168" w:author="Denis Engemann" w:date="2018-04-19T23:07:00Z">
            <w:rPr>
              <w:rFonts w:ascii="Calibri" w:hAnsi="Calibri"/>
              <w:color w:val="000000" w:themeColor="text1"/>
              <w:sz w:val="22"/>
              <w:szCs w:val="22"/>
              <w:lang w:val="en-US"/>
            </w:rPr>
          </w:rPrChange>
        </w:rPr>
        <w:t>.</w:t>
      </w:r>
      <w:r w:rsidR="00A569B3" w:rsidRPr="00CA09EA">
        <w:rPr>
          <w:rFonts w:ascii="Calibri" w:hAnsi="Calibri" w:cs="Calibri"/>
          <w:b/>
          <w:color w:val="000000" w:themeColor="text1"/>
          <w:sz w:val="22"/>
          <w:szCs w:val="22"/>
          <w:lang w:val="en-US"/>
          <w:rPrChange w:id="2169" w:author="Denis Engemann" w:date="2018-04-19T23:07:00Z">
            <w:rPr>
              <w:rFonts w:ascii="Calibri" w:hAnsi="Calibri"/>
              <w:b/>
              <w:color w:val="000000" w:themeColor="text1"/>
              <w:sz w:val="22"/>
              <w:szCs w:val="22"/>
              <w:lang w:val="en-US"/>
            </w:rPr>
          </w:rPrChange>
        </w:rPr>
        <w:t xml:space="preserve"> </w:t>
      </w:r>
      <w:r w:rsidR="000072BF" w:rsidRPr="00CA09EA">
        <w:rPr>
          <w:rFonts w:ascii="Calibri" w:hAnsi="Calibri" w:cs="Calibri"/>
          <w:color w:val="000000" w:themeColor="text1"/>
          <w:sz w:val="22"/>
          <w:szCs w:val="22"/>
          <w:lang w:val="en-US"/>
          <w:rPrChange w:id="2170" w:author="Denis Engemann" w:date="2018-04-19T23:07:00Z">
            <w:rPr>
              <w:rFonts w:ascii="Calibri" w:hAnsi="Calibri"/>
              <w:color w:val="000000" w:themeColor="text1"/>
              <w:sz w:val="22"/>
              <w:szCs w:val="22"/>
              <w:lang w:val="en-US"/>
            </w:rPr>
          </w:rPrChange>
        </w:rPr>
        <w:t>The full coefficients of the predictive model achieve</w:t>
      </w:r>
      <w:r w:rsidR="008500B7" w:rsidRPr="00CA09EA">
        <w:rPr>
          <w:rFonts w:ascii="Calibri" w:hAnsi="Calibri" w:cs="Calibri"/>
          <w:b/>
          <w:color w:val="000000" w:themeColor="text1"/>
          <w:sz w:val="22"/>
          <w:szCs w:val="22"/>
          <w:lang w:val="en-US"/>
          <w:rPrChange w:id="2171" w:author="Denis Engemann" w:date="2018-04-19T23:07:00Z">
            <w:rPr>
              <w:rFonts w:ascii="Calibri" w:hAnsi="Calibri"/>
              <w:b/>
              <w:color w:val="000000" w:themeColor="text1"/>
              <w:sz w:val="22"/>
              <w:szCs w:val="22"/>
              <w:lang w:val="en-US"/>
            </w:rPr>
          </w:rPrChange>
        </w:rPr>
        <w:t xml:space="preserve"> </w:t>
      </w:r>
      <w:r w:rsidR="00A569B3" w:rsidRPr="00CA09EA">
        <w:rPr>
          <w:rFonts w:ascii="Calibri" w:hAnsi="Calibri" w:cs="Calibri"/>
          <w:color w:val="000000" w:themeColor="text1"/>
          <w:sz w:val="22"/>
          <w:szCs w:val="22"/>
          <w:lang w:val="en-US"/>
          <w:rPrChange w:id="2172" w:author="Denis Engemann" w:date="2018-04-19T23:07:00Z">
            <w:rPr>
              <w:rFonts w:ascii="Calibri" w:hAnsi="Calibri"/>
              <w:color w:val="000000" w:themeColor="text1"/>
              <w:sz w:val="22"/>
              <w:szCs w:val="22"/>
              <w:lang w:val="en-US"/>
            </w:rPr>
          </w:rPrChange>
        </w:rPr>
        <w:t>46%</w:t>
      </w:r>
      <w:r w:rsidR="000072BF" w:rsidRPr="00CA09EA">
        <w:rPr>
          <w:rFonts w:ascii="Calibri" w:hAnsi="Calibri" w:cs="Calibri"/>
          <w:color w:val="000000" w:themeColor="text1"/>
          <w:sz w:val="22"/>
          <w:szCs w:val="22"/>
          <w:lang w:val="en-US"/>
          <w:rPrChange w:id="2173" w:author="Denis Engemann" w:date="2018-04-19T23:07:00Z">
            <w:rPr>
              <w:rFonts w:ascii="Calibri" w:hAnsi="Calibri"/>
              <w:color w:val="000000" w:themeColor="text1"/>
              <w:sz w:val="22"/>
              <w:szCs w:val="22"/>
              <w:lang w:val="en-US"/>
            </w:rPr>
          </w:rPrChange>
        </w:rPr>
        <w:t xml:space="preserve"> explained variance in independent patients</w:t>
      </w:r>
      <w:r w:rsidR="0049695E" w:rsidRPr="00CA09EA">
        <w:rPr>
          <w:rFonts w:ascii="Calibri" w:hAnsi="Calibri" w:cs="Calibri"/>
          <w:color w:val="000000" w:themeColor="text1"/>
          <w:sz w:val="22"/>
          <w:szCs w:val="22"/>
          <w:lang w:val="en-US"/>
          <w:rPrChange w:id="2174" w:author="Denis Engemann" w:date="2018-04-19T23:07:00Z">
            <w:rPr>
              <w:rFonts w:ascii="Calibri" w:hAnsi="Calibri"/>
              <w:color w:val="000000" w:themeColor="text1"/>
              <w:sz w:val="22"/>
              <w:szCs w:val="22"/>
              <w:lang w:val="en-US"/>
            </w:rPr>
          </w:rPrChange>
        </w:rPr>
        <w:t>.</w:t>
      </w:r>
      <w:r w:rsidR="0049695E" w:rsidRPr="00CA09EA">
        <w:rPr>
          <w:rFonts w:ascii="Calibri" w:hAnsi="Calibri" w:cs="Calibri"/>
          <w:b/>
          <w:color w:val="000000" w:themeColor="text1"/>
          <w:sz w:val="22"/>
          <w:szCs w:val="22"/>
          <w:lang w:val="en-US"/>
          <w:rPrChange w:id="2175" w:author="Denis Engemann" w:date="2018-04-19T23:07:00Z">
            <w:rPr>
              <w:rFonts w:ascii="Calibri" w:hAnsi="Calibri"/>
              <w:b/>
              <w:color w:val="000000" w:themeColor="text1"/>
              <w:sz w:val="22"/>
              <w:szCs w:val="22"/>
              <w:lang w:val="en-US"/>
            </w:rPr>
          </w:rPrChange>
        </w:rPr>
        <w:t xml:space="preserve"> D) </w:t>
      </w:r>
      <w:r w:rsidR="00E933A0" w:rsidRPr="00CA09EA">
        <w:rPr>
          <w:rFonts w:ascii="Calibri" w:hAnsi="Calibri" w:cs="Calibri"/>
          <w:color w:val="000000" w:themeColor="text1"/>
          <w:sz w:val="22"/>
          <w:szCs w:val="22"/>
          <w:lang w:val="en-US"/>
          <w:rPrChange w:id="2176" w:author="Denis Engemann" w:date="2018-04-19T23:07:00Z">
            <w:rPr>
              <w:rFonts w:ascii="Calibri" w:hAnsi="Calibri"/>
              <w:color w:val="000000" w:themeColor="text1"/>
              <w:sz w:val="22"/>
              <w:szCs w:val="22"/>
              <w:lang w:val="en-US"/>
            </w:rPr>
          </w:rPrChange>
        </w:rPr>
        <w:t>L</w:t>
      </w:r>
      <w:r w:rsidR="003E4625" w:rsidRPr="00CA09EA">
        <w:rPr>
          <w:rFonts w:ascii="Calibri" w:hAnsi="Calibri" w:cs="Calibri"/>
          <w:color w:val="000000" w:themeColor="text1"/>
          <w:sz w:val="22"/>
          <w:szCs w:val="22"/>
          <w:lang w:val="en-US"/>
          <w:rPrChange w:id="2177" w:author="Denis Engemann" w:date="2018-04-19T23:07:00Z">
            <w:rPr>
              <w:rFonts w:ascii="Calibri" w:hAnsi="Calibri"/>
              <w:color w:val="000000" w:themeColor="text1"/>
              <w:sz w:val="22"/>
              <w:szCs w:val="22"/>
              <w:lang w:val="en-US"/>
            </w:rPr>
          </w:rPrChange>
        </w:rPr>
        <w:t xml:space="preserve">ung capacity as indicated by forced expiratory volume (FEV) is to be derived from </w:t>
      </w:r>
      <w:r w:rsidR="005163F9" w:rsidRPr="00CA09EA">
        <w:rPr>
          <w:rFonts w:ascii="Calibri" w:hAnsi="Calibri" w:cs="Calibri"/>
          <w:color w:val="000000" w:themeColor="text1"/>
          <w:sz w:val="22"/>
          <w:szCs w:val="22"/>
          <w:lang w:val="en-US"/>
          <w:rPrChange w:id="2178" w:author="Denis Engemann" w:date="2018-04-19T23:07:00Z">
            <w:rPr>
              <w:rFonts w:ascii="Calibri" w:hAnsi="Calibri"/>
              <w:color w:val="000000" w:themeColor="text1"/>
              <w:sz w:val="22"/>
              <w:szCs w:val="22"/>
              <w:lang w:val="en-US"/>
            </w:rPr>
          </w:rPrChange>
        </w:rPr>
        <w:t>4</w:t>
      </w:r>
      <w:r w:rsidR="003E4625" w:rsidRPr="00CA09EA">
        <w:rPr>
          <w:rFonts w:ascii="Calibri" w:hAnsi="Calibri" w:cs="Calibri"/>
          <w:color w:val="000000" w:themeColor="text1"/>
          <w:sz w:val="22"/>
          <w:szCs w:val="22"/>
          <w:lang w:val="en-US"/>
          <w:rPrChange w:id="2179" w:author="Denis Engemann" w:date="2018-04-19T23:07:00Z">
            <w:rPr>
              <w:rFonts w:ascii="Calibri" w:hAnsi="Calibri"/>
              <w:color w:val="000000" w:themeColor="text1"/>
              <w:sz w:val="22"/>
              <w:szCs w:val="22"/>
              <w:lang w:val="en-US"/>
            </w:rPr>
          </w:rPrChange>
        </w:rPr>
        <w:t xml:space="preserve"> measures</w:t>
      </w:r>
      <w:r w:rsidR="00311922" w:rsidRPr="00CA09EA">
        <w:rPr>
          <w:rFonts w:ascii="Calibri" w:hAnsi="Calibri" w:cs="Calibri"/>
          <w:b/>
          <w:color w:val="000000" w:themeColor="text1"/>
          <w:sz w:val="22"/>
          <w:szCs w:val="22"/>
          <w:lang w:val="en-US"/>
          <w:rPrChange w:id="2180" w:author="Denis Engemann" w:date="2018-04-19T23:07:00Z">
            <w:rPr>
              <w:rFonts w:ascii="Calibri" w:hAnsi="Calibri"/>
              <w:b/>
              <w:color w:val="000000" w:themeColor="text1"/>
              <w:sz w:val="22"/>
              <w:szCs w:val="22"/>
              <w:lang w:val="en-US"/>
            </w:rPr>
          </w:rPrChange>
        </w:rPr>
        <w:t xml:space="preserve"> </w:t>
      </w:r>
      <w:r w:rsidR="00311922" w:rsidRPr="00CA09EA">
        <w:rPr>
          <w:rFonts w:ascii="Calibri" w:hAnsi="Calibri" w:cs="Calibri"/>
          <w:color w:val="000000" w:themeColor="text1"/>
          <w:sz w:val="22"/>
          <w:szCs w:val="22"/>
          <w:lang w:val="en-US"/>
          <w:rPrChange w:id="2181" w:author="Denis Engemann" w:date="2018-04-19T23:07:00Z">
            <w:rPr>
              <w:rFonts w:ascii="Calibri" w:hAnsi="Calibri"/>
              <w:color w:val="000000" w:themeColor="text1"/>
              <w:sz w:val="22"/>
              <w:szCs w:val="22"/>
              <w:lang w:val="en-US"/>
            </w:rPr>
          </w:rPrChange>
        </w:rPr>
        <w:t xml:space="preserve">in 654 healthy </w:t>
      </w:r>
      <w:r w:rsidR="003E4625" w:rsidRPr="00CA09EA">
        <w:rPr>
          <w:rFonts w:ascii="Calibri" w:hAnsi="Calibri" w:cs="Calibri"/>
          <w:color w:val="000000" w:themeColor="text1"/>
          <w:sz w:val="22"/>
          <w:szCs w:val="22"/>
          <w:lang w:val="en-US"/>
          <w:rPrChange w:id="2182" w:author="Denis Engemann" w:date="2018-04-19T23:07:00Z">
            <w:rPr>
              <w:rFonts w:ascii="Calibri" w:hAnsi="Calibri"/>
              <w:color w:val="000000" w:themeColor="text1"/>
              <w:sz w:val="22"/>
              <w:szCs w:val="22"/>
              <w:lang w:val="en-US"/>
            </w:rPr>
          </w:rPrChange>
        </w:rPr>
        <w:t>individuals</w:t>
      </w:r>
      <w:r w:rsidR="0049695E" w:rsidRPr="00CA09EA">
        <w:rPr>
          <w:rFonts w:ascii="Calibri" w:hAnsi="Calibri" w:cs="Calibri"/>
          <w:color w:val="000000" w:themeColor="text1"/>
          <w:sz w:val="22"/>
          <w:szCs w:val="22"/>
          <w:lang w:val="en-US"/>
          <w:rPrChange w:id="2183" w:author="Denis Engemann" w:date="2018-04-19T23:07:00Z">
            <w:rPr>
              <w:rFonts w:ascii="Calibri" w:hAnsi="Calibri"/>
              <w:color w:val="000000" w:themeColor="text1"/>
              <w:sz w:val="22"/>
              <w:szCs w:val="22"/>
              <w:lang w:val="en-US"/>
            </w:rPr>
          </w:rPrChange>
        </w:rPr>
        <w:t>.</w:t>
      </w:r>
      <w:r w:rsidR="005163F9" w:rsidRPr="00CA09EA">
        <w:rPr>
          <w:rFonts w:ascii="Calibri" w:hAnsi="Calibri" w:cs="Calibri"/>
          <w:color w:val="000000" w:themeColor="text1"/>
          <w:sz w:val="22"/>
          <w:szCs w:val="22"/>
          <w:lang w:val="en-US"/>
          <w:rPrChange w:id="2184" w:author="Denis Engemann" w:date="2018-04-19T23:07:00Z">
            <w:rPr>
              <w:rFonts w:ascii="Calibri" w:hAnsi="Calibri"/>
              <w:color w:val="000000" w:themeColor="text1"/>
              <w:sz w:val="22"/>
              <w:szCs w:val="22"/>
              <w:lang w:val="en-US"/>
            </w:rPr>
          </w:rPrChange>
        </w:rPr>
        <w:t xml:space="preserve"> All measures easily exceed the statistical significance thre</w:t>
      </w:r>
      <w:r w:rsidR="00C83845" w:rsidRPr="00CA09EA">
        <w:rPr>
          <w:rFonts w:ascii="Calibri" w:hAnsi="Calibri" w:cs="Calibri"/>
          <w:color w:val="000000" w:themeColor="text1"/>
          <w:sz w:val="22"/>
          <w:szCs w:val="22"/>
          <w:lang w:val="en-US"/>
          <w:rPrChange w:id="2185" w:author="Denis Engemann" w:date="2018-04-19T23:07:00Z">
            <w:rPr>
              <w:rFonts w:ascii="Calibri" w:hAnsi="Calibri"/>
              <w:color w:val="000000" w:themeColor="text1"/>
              <w:sz w:val="22"/>
              <w:szCs w:val="22"/>
              <w:lang w:val="en-US"/>
            </w:rPr>
          </w:rPrChange>
        </w:rPr>
        <w:t>shold.</w:t>
      </w:r>
      <w:r w:rsidR="005163F9" w:rsidRPr="00CA09EA">
        <w:rPr>
          <w:rFonts w:ascii="Calibri" w:hAnsi="Calibri" w:cs="Calibri"/>
          <w:color w:val="000000" w:themeColor="text1"/>
          <w:sz w:val="22"/>
          <w:szCs w:val="22"/>
          <w:lang w:val="en-US"/>
          <w:rPrChange w:id="2186" w:author="Denis Engemann" w:date="2018-04-19T23:07:00Z">
            <w:rPr>
              <w:rFonts w:ascii="Calibri" w:hAnsi="Calibri"/>
              <w:color w:val="000000" w:themeColor="text1"/>
              <w:sz w:val="22"/>
              <w:szCs w:val="22"/>
              <w:lang w:val="en-US"/>
            </w:rPr>
          </w:rPrChange>
        </w:rPr>
        <w:t xml:space="preserve"> </w:t>
      </w:r>
      <w:r w:rsidR="00C83845" w:rsidRPr="00CA09EA">
        <w:rPr>
          <w:rFonts w:ascii="Calibri" w:hAnsi="Calibri" w:cs="Calibri"/>
          <w:color w:val="000000" w:themeColor="text1"/>
          <w:sz w:val="22"/>
          <w:szCs w:val="22"/>
          <w:lang w:val="en-US"/>
          <w:rPrChange w:id="2187" w:author="Denis Engemann" w:date="2018-04-19T23:07:00Z">
            <w:rPr>
              <w:rFonts w:ascii="Calibri" w:hAnsi="Calibri"/>
              <w:color w:val="000000" w:themeColor="text1"/>
              <w:sz w:val="22"/>
              <w:szCs w:val="22"/>
              <w:lang w:val="en-US"/>
            </w:rPr>
          </w:rPrChange>
        </w:rPr>
        <w:t xml:space="preserve">However, a predictive model incorporating body height </w:t>
      </w:r>
      <w:r w:rsidR="00E933A0" w:rsidRPr="00CA09EA">
        <w:rPr>
          <w:rFonts w:ascii="Calibri" w:hAnsi="Calibri" w:cs="Calibri"/>
          <w:color w:val="000000" w:themeColor="text1"/>
          <w:sz w:val="22"/>
          <w:szCs w:val="22"/>
          <w:lang w:val="en-US"/>
          <w:rPrChange w:id="2188" w:author="Denis Engemann" w:date="2018-04-19T23:07:00Z">
            <w:rPr>
              <w:rFonts w:ascii="Calibri" w:hAnsi="Calibri"/>
              <w:color w:val="000000" w:themeColor="text1"/>
              <w:sz w:val="22"/>
              <w:szCs w:val="22"/>
              <w:lang w:val="en-US"/>
            </w:rPr>
          </w:rPrChange>
        </w:rPr>
        <w:t xml:space="preserve">alone </w:t>
      </w:r>
      <w:r w:rsidR="00C83845" w:rsidRPr="00CA09EA">
        <w:rPr>
          <w:rFonts w:ascii="Calibri" w:hAnsi="Calibri" w:cs="Calibri"/>
          <w:color w:val="000000" w:themeColor="text1"/>
          <w:sz w:val="22"/>
          <w:szCs w:val="22"/>
          <w:lang w:val="en-US"/>
          <w:rPrChange w:id="2189" w:author="Denis Engemann" w:date="2018-04-19T23:07:00Z">
            <w:rPr>
              <w:rFonts w:ascii="Calibri" w:hAnsi="Calibri"/>
              <w:color w:val="000000" w:themeColor="text1"/>
              <w:sz w:val="22"/>
              <w:szCs w:val="22"/>
              <w:lang w:val="en-US"/>
            </w:rPr>
          </w:rPrChange>
        </w:rPr>
        <w:t xml:space="preserve">performs virtually on par </w:t>
      </w:r>
      <w:r w:rsidR="00E933A0" w:rsidRPr="00CA09EA">
        <w:rPr>
          <w:rFonts w:ascii="Calibri" w:hAnsi="Calibri" w:cs="Calibri"/>
          <w:color w:val="000000" w:themeColor="text1"/>
          <w:sz w:val="22"/>
          <w:szCs w:val="22"/>
          <w:lang w:val="en-US"/>
          <w:rPrChange w:id="2190" w:author="Denis Engemann" w:date="2018-04-19T23:07:00Z">
            <w:rPr>
              <w:rFonts w:ascii="Calibri" w:hAnsi="Calibri"/>
              <w:color w:val="000000" w:themeColor="text1"/>
              <w:sz w:val="22"/>
              <w:szCs w:val="22"/>
              <w:lang w:val="en-US"/>
            </w:rPr>
          </w:rPrChange>
        </w:rPr>
        <w:t>with predictions based on all</w:t>
      </w:r>
      <w:r w:rsidR="00C83845" w:rsidRPr="00CA09EA">
        <w:rPr>
          <w:rFonts w:ascii="Calibri" w:hAnsi="Calibri" w:cs="Calibri"/>
          <w:color w:val="000000" w:themeColor="text1"/>
          <w:sz w:val="22"/>
          <w:szCs w:val="22"/>
          <w:lang w:val="en-US"/>
          <w:rPrChange w:id="2191" w:author="Denis Engemann" w:date="2018-04-19T23:07:00Z">
            <w:rPr>
              <w:rFonts w:ascii="Calibri" w:hAnsi="Calibri"/>
              <w:color w:val="000000" w:themeColor="text1"/>
              <w:sz w:val="22"/>
              <w:szCs w:val="22"/>
              <w:lang w:val="en-US"/>
            </w:rPr>
          </w:rPrChange>
        </w:rPr>
        <w:t xml:space="preserve"> 4 coefficients (R</w:t>
      </w:r>
      <w:r w:rsidR="00C83845" w:rsidRPr="00CA09EA">
        <w:rPr>
          <w:rFonts w:ascii="Calibri" w:hAnsi="Calibri" w:cs="Calibri"/>
          <w:color w:val="000000" w:themeColor="text1"/>
          <w:sz w:val="22"/>
          <w:szCs w:val="22"/>
          <w:vertAlign w:val="superscript"/>
          <w:lang w:val="en-US"/>
          <w:rPrChange w:id="2192" w:author="Denis Engemann" w:date="2018-04-19T23:07:00Z">
            <w:rPr>
              <w:rFonts w:ascii="Calibri" w:hAnsi="Calibri"/>
              <w:color w:val="000000" w:themeColor="text1"/>
              <w:sz w:val="22"/>
              <w:szCs w:val="22"/>
              <w:vertAlign w:val="superscript"/>
              <w:lang w:val="en-US"/>
            </w:rPr>
          </w:rPrChange>
        </w:rPr>
        <w:t>2</w:t>
      </w:r>
      <w:r w:rsidR="00C83845" w:rsidRPr="00CA09EA">
        <w:rPr>
          <w:rFonts w:ascii="Calibri" w:hAnsi="Calibri" w:cs="Calibri"/>
          <w:color w:val="000000" w:themeColor="text1"/>
          <w:sz w:val="22"/>
          <w:szCs w:val="22"/>
          <w:lang w:val="en-US"/>
          <w:rPrChange w:id="2193" w:author="Denis Engemann" w:date="2018-04-19T23:07:00Z">
            <w:rPr>
              <w:rFonts w:ascii="Calibri" w:hAnsi="Calibri"/>
              <w:color w:val="000000" w:themeColor="text1"/>
              <w:sz w:val="22"/>
              <w:szCs w:val="22"/>
              <w:lang w:val="en-US"/>
            </w:rPr>
          </w:rPrChange>
        </w:rPr>
        <w:t>=0.74 versus R</w:t>
      </w:r>
      <w:r w:rsidR="00C83845" w:rsidRPr="00CA09EA">
        <w:rPr>
          <w:rFonts w:ascii="Calibri" w:hAnsi="Calibri" w:cs="Calibri"/>
          <w:color w:val="000000" w:themeColor="text1"/>
          <w:sz w:val="22"/>
          <w:szCs w:val="22"/>
          <w:vertAlign w:val="superscript"/>
          <w:lang w:val="en-US"/>
          <w:rPrChange w:id="2194" w:author="Denis Engemann" w:date="2018-04-19T23:07:00Z">
            <w:rPr>
              <w:rFonts w:ascii="Calibri" w:hAnsi="Calibri"/>
              <w:color w:val="000000" w:themeColor="text1"/>
              <w:sz w:val="22"/>
              <w:szCs w:val="22"/>
              <w:vertAlign w:val="superscript"/>
              <w:lang w:val="en-US"/>
            </w:rPr>
          </w:rPrChange>
        </w:rPr>
        <w:t>2</w:t>
      </w:r>
      <w:r w:rsidR="00C83845" w:rsidRPr="00CA09EA">
        <w:rPr>
          <w:rFonts w:ascii="Calibri" w:hAnsi="Calibri" w:cs="Calibri"/>
          <w:color w:val="000000" w:themeColor="text1"/>
          <w:sz w:val="22"/>
          <w:szCs w:val="22"/>
          <w:lang w:val="en-US"/>
          <w:rPrChange w:id="2195" w:author="Denis Engemann" w:date="2018-04-19T23:07:00Z">
            <w:rPr>
              <w:rFonts w:ascii="Calibri" w:hAnsi="Calibri"/>
              <w:color w:val="000000" w:themeColor="text1"/>
              <w:sz w:val="22"/>
              <w:szCs w:val="22"/>
              <w:lang w:val="en-US"/>
            </w:rPr>
          </w:rPrChange>
        </w:rPr>
        <w:t>=0.76).</w:t>
      </w:r>
    </w:p>
    <w:p w14:paraId="06E221FC" w14:textId="77777777" w:rsidR="00893599" w:rsidRPr="00CA09EA" w:rsidRDefault="00893599" w:rsidP="00893599">
      <w:pPr>
        <w:spacing w:line="360" w:lineRule="auto"/>
        <w:jc w:val="both"/>
        <w:rPr>
          <w:rFonts w:ascii="Calibri" w:hAnsi="Calibri" w:cs="Calibri"/>
          <w:b/>
          <w:color w:val="000000" w:themeColor="text1"/>
          <w:lang w:val="en-US"/>
          <w:rPrChange w:id="2196" w:author="Denis Engemann" w:date="2018-04-19T23:07:00Z">
            <w:rPr>
              <w:rFonts w:ascii="Calibri" w:hAnsi="Calibri"/>
              <w:b/>
              <w:color w:val="000000" w:themeColor="text1"/>
              <w:lang w:val="en-US"/>
            </w:rPr>
          </w:rPrChange>
        </w:rPr>
      </w:pPr>
    </w:p>
    <w:p w14:paraId="1269B6D1" w14:textId="2415D728" w:rsidR="004C6FB4" w:rsidRPr="00CA09EA" w:rsidRDefault="000E0E82" w:rsidP="000E0E82">
      <w:pPr>
        <w:spacing w:line="360" w:lineRule="auto"/>
        <w:jc w:val="both"/>
        <w:rPr>
          <w:rFonts w:ascii="Calibri" w:hAnsi="Calibri" w:cs="Calibri"/>
          <w:color w:val="000000" w:themeColor="text1"/>
          <w:lang w:val="en-US"/>
          <w:rPrChange w:id="2197" w:author="Denis Engemann" w:date="2018-04-19T23:07:00Z">
            <w:rPr>
              <w:rFonts w:ascii="Calibri" w:hAnsi="Calibri"/>
              <w:color w:val="000000" w:themeColor="text1"/>
              <w:lang w:val="en-US"/>
            </w:rPr>
          </w:rPrChange>
        </w:rPr>
      </w:pPr>
      <w:r w:rsidRPr="00CA09EA">
        <w:rPr>
          <w:rFonts w:ascii="Calibri" w:hAnsi="Calibri" w:cs="Calibri"/>
          <w:b/>
          <w:color w:val="000000" w:themeColor="text1"/>
          <w:lang w:val="en-US"/>
          <w:rPrChange w:id="2198" w:author="Denis Engemann" w:date="2018-04-19T23:07:00Z">
            <w:rPr>
              <w:rFonts w:ascii="Calibri" w:hAnsi="Calibri"/>
              <w:b/>
              <w:color w:val="000000" w:themeColor="text1"/>
              <w:lang w:val="en-US"/>
            </w:rPr>
          </w:rPrChange>
        </w:rPr>
        <w:br w:type="column"/>
      </w:r>
      <w:r w:rsidR="001F4D93" w:rsidRPr="00CA09EA">
        <w:rPr>
          <w:rFonts w:ascii="Calibri" w:hAnsi="Calibri" w:cs="Calibri"/>
          <w:b/>
          <w:color w:val="000000" w:themeColor="text1"/>
          <w:lang w:val="en-US"/>
          <w:rPrChange w:id="2199" w:author="Denis Engemann" w:date="2018-04-19T23:07:00Z">
            <w:rPr>
              <w:rFonts w:ascii="Calibri" w:hAnsi="Calibri"/>
              <w:b/>
              <w:color w:val="000000" w:themeColor="text1"/>
              <w:lang w:val="en-US"/>
            </w:rPr>
          </w:rPrChange>
        </w:rPr>
        <w:lastRenderedPageBreak/>
        <w:t>References</w:t>
      </w:r>
    </w:p>
    <w:p w14:paraId="4DAEB2A8" w14:textId="77777777" w:rsidR="004C6FB4" w:rsidRPr="00CA09EA" w:rsidRDefault="004C6FB4" w:rsidP="00790190">
      <w:pPr>
        <w:rPr>
          <w:rFonts w:ascii="Calibri" w:hAnsi="Calibri" w:cs="Calibri"/>
          <w:color w:val="000000" w:themeColor="text1"/>
          <w:lang w:val="en-US"/>
          <w:rPrChange w:id="2200" w:author="Denis Engemann" w:date="2018-04-19T23:07:00Z">
            <w:rPr>
              <w:rFonts w:asciiTheme="minorHAnsi" w:hAnsiTheme="minorHAnsi"/>
              <w:color w:val="000000" w:themeColor="text1"/>
              <w:lang w:val="en-US"/>
            </w:rPr>
          </w:rPrChange>
        </w:rPr>
      </w:pPr>
    </w:p>
    <w:p w14:paraId="05665228" w14:textId="77777777" w:rsidR="007646E0" w:rsidRPr="00CA09EA" w:rsidRDefault="004C6FB4" w:rsidP="007646E0">
      <w:pPr>
        <w:pStyle w:val="EndNoteBibliography"/>
        <w:spacing w:after="240"/>
        <w:rPr>
          <w:rFonts w:cs="Calibri"/>
          <w:noProof/>
          <w:rPrChange w:id="2201" w:author="Denis Engemann" w:date="2018-04-19T23:07:00Z">
            <w:rPr>
              <w:noProof/>
            </w:rPr>
          </w:rPrChange>
        </w:rPr>
      </w:pPr>
      <w:r w:rsidRPr="00CA09EA">
        <w:rPr>
          <w:rFonts w:cs="Calibri"/>
          <w:color w:val="000000" w:themeColor="text1"/>
          <w:rPrChange w:id="2202" w:author="Denis Engemann" w:date="2018-04-19T23:07:00Z">
            <w:rPr>
              <w:rFonts w:asciiTheme="minorHAnsi" w:hAnsiTheme="minorHAnsi"/>
              <w:color w:val="000000" w:themeColor="text1"/>
            </w:rPr>
          </w:rPrChange>
        </w:rPr>
        <w:fldChar w:fldCharType="begin"/>
      </w:r>
      <w:r w:rsidRPr="00CA09EA">
        <w:rPr>
          <w:rFonts w:cs="Calibri"/>
          <w:color w:val="000000" w:themeColor="text1"/>
          <w:rPrChange w:id="2203" w:author="Denis Engemann" w:date="2018-04-19T23:07:00Z">
            <w:rPr>
              <w:rFonts w:asciiTheme="minorHAnsi" w:hAnsiTheme="minorHAnsi"/>
              <w:color w:val="000000" w:themeColor="text1"/>
            </w:rPr>
          </w:rPrChange>
        </w:rPr>
        <w:instrText xml:space="preserve"> </w:instrText>
      </w:r>
      <w:r w:rsidR="00CA1C93" w:rsidRPr="00CA09EA">
        <w:rPr>
          <w:rFonts w:cs="Calibri"/>
          <w:color w:val="000000" w:themeColor="text1"/>
          <w:rPrChange w:id="2204" w:author="Denis Engemann" w:date="2018-04-19T23:07:00Z">
            <w:rPr>
              <w:rFonts w:asciiTheme="minorHAnsi" w:hAnsiTheme="minorHAnsi"/>
              <w:color w:val="000000" w:themeColor="text1"/>
            </w:rPr>
          </w:rPrChange>
        </w:rPr>
        <w:instrText>ADDIN</w:instrText>
      </w:r>
      <w:r w:rsidRPr="00CA09EA">
        <w:rPr>
          <w:rFonts w:cs="Calibri"/>
          <w:color w:val="000000" w:themeColor="text1"/>
          <w:rPrChange w:id="2205" w:author="Denis Engemann" w:date="2018-04-19T23:07:00Z">
            <w:rPr>
              <w:rFonts w:asciiTheme="minorHAnsi" w:hAnsiTheme="minorHAnsi"/>
              <w:color w:val="000000" w:themeColor="text1"/>
            </w:rPr>
          </w:rPrChange>
        </w:rPr>
        <w:instrText xml:space="preserve"> EN.REFLIST </w:instrText>
      </w:r>
      <w:r w:rsidRPr="00CA09EA">
        <w:rPr>
          <w:rFonts w:cs="Calibri"/>
          <w:color w:val="000000" w:themeColor="text1"/>
          <w:rPrChange w:id="2206" w:author="Denis Engemann" w:date="2018-04-19T23:07:00Z">
            <w:rPr>
              <w:rFonts w:asciiTheme="minorHAnsi" w:hAnsiTheme="minorHAnsi"/>
              <w:color w:val="000000" w:themeColor="text1"/>
            </w:rPr>
          </w:rPrChange>
        </w:rPr>
        <w:fldChar w:fldCharType="separate"/>
      </w:r>
      <w:bookmarkStart w:id="2207" w:name="_ENREF_1"/>
      <w:r w:rsidR="007646E0" w:rsidRPr="00CA09EA">
        <w:rPr>
          <w:rFonts w:cs="Calibri"/>
          <w:noProof/>
          <w:rPrChange w:id="2208" w:author="Denis Engemann" w:date="2018-04-19T23:07:00Z">
            <w:rPr>
              <w:noProof/>
            </w:rPr>
          </w:rPrChange>
        </w:rPr>
        <w:t>1.</w:t>
      </w:r>
      <w:r w:rsidR="007646E0" w:rsidRPr="00CA09EA">
        <w:rPr>
          <w:rFonts w:cs="Calibri"/>
          <w:noProof/>
          <w:rPrChange w:id="2209" w:author="Denis Engemann" w:date="2018-04-19T23:07:00Z">
            <w:rPr>
              <w:noProof/>
            </w:rPr>
          </w:rPrChange>
        </w:rPr>
        <w:tab/>
        <w:t>Bzdok D, Altman N, Krzywinski M. Statistics versus machine learning. Nature Methods. 2018;15:233–4.</w:t>
      </w:r>
      <w:bookmarkEnd w:id="2207"/>
    </w:p>
    <w:p w14:paraId="2F858EFC" w14:textId="77777777" w:rsidR="007646E0" w:rsidRPr="00CA09EA" w:rsidRDefault="007646E0" w:rsidP="007646E0">
      <w:pPr>
        <w:pStyle w:val="EndNoteBibliography"/>
        <w:spacing w:after="240"/>
        <w:rPr>
          <w:rFonts w:cs="Calibri"/>
          <w:noProof/>
          <w:rPrChange w:id="2210" w:author="Denis Engemann" w:date="2018-04-19T23:07:00Z">
            <w:rPr>
              <w:noProof/>
            </w:rPr>
          </w:rPrChange>
        </w:rPr>
      </w:pPr>
      <w:bookmarkStart w:id="2211" w:name="_ENREF_2"/>
      <w:r w:rsidRPr="00CA09EA">
        <w:rPr>
          <w:rFonts w:cs="Calibri"/>
          <w:noProof/>
          <w:rPrChange w:id="2212" w:author="Denis Engemann" w:date="2018-04-19T23:07:00Z">
            <w:rPr>
              <w:noProof/>
            </w:rPr>
          </w:rPrChange>
        </w:rPr>
        <w:t>2.</w:t>
      </w:r>
      <w:r w:rsidRPr="00CA09EA">
        <w:rPr>
          <w:rFonts w:cs="Calibri"/>
          <w:noProof/>
          <w:rPrChange w:id="2213" w:author="Denis Engemann" w:date="2018-04-19T23:07:00Z">
            <w:rPr>
              <w:noProof/>
            </w:rPr>
          </w:rPrChange>
        </w:rPr>
        <w:tab/>
        <w:t>Breiman L. Statistical Modeling: The Two Cultures. Statistical Science. 2001;16(3):199-231.</w:t>
      </w:r>
      <w:bookmarkEnd w:id="2211"/>
    </w:p>
    <w:p w14:paraId="0E9AB490" w14:textId="77777777" w:rsidR="007646E0" w:rsidRPr="00CA09EA" w:rsidRDefault="007646E0" w:rsidP="007646E0">
      <w:pPr>
        <w:pStyle w:val="EndNoteBibliography"/>
        <w:spacing w:after="240"/>
        <w:rPr>
          <w:rFonts w:cs="Calibri"/>
          <w:noProof/>
          <w:rPrChange w:id="2214" w:author="Denis Engemann" w:date="2018-04-19T23:07:00Z">
            <w:rPr>
              <w:noProof/>
            </w:rPr>
          </w:rPrChange>
        </w:rPr>
      </w:pPr>
      <w:bookmarkStart w:id="2215" w:name="_ENREF_3"/>
      <w:r w:rsidRPr="00CA09EA">
        <w:rPr>
          <w:rFonts w:cs="Calibri"/>
          <w:noProof/>
          <w:rPrChange w:id="2216" w:author="Denis Engemann" w:date="2018-04-19T23:07:00Z">
            <w:rPr>
              <w:noProof/>
            </w:rPr>
          </w:rPrChange>
        </w:rPr>
        <w:t>3.</w:t>
      </w:r>
      <w:r w:rsidRPr="00CA09EA">
        <w:rPr>
          <w:rFonts w:cs="Calibri"/>
          <w:noProof/>
          <w:rPrChange w:id="2217" w:author="Denis Engemann" w:date="2018-04-19T23:07:00Z">
            <w:rPr>
              <w:noProof/>
            </w:rPr>
          </w:rPrChange>
        </w:rPr>
        <w:tab/>
        <w:t>White AR. Inference. The Philosophical Quarterly (1950-). 1971;21(85):289-302.</w:t>
      </w:r>
      <w:bookmarkEnd w:id="2215"/>
    </w:p>
    <w:p w14:paraId="0633E531" w14:textId="77777777" w:rsidR="007646E0" w:rsidRPr="00CA09EA" w:rsidRDefault="007646E0" w:rsidP="007646E0">
      <w:pPr>
        <w:pStyle w:val="EndNoteBibliography"/>
        <w:spacing w:after="240"/>
        <w:rPr>
          <w:rFonts w:cs="Calibri"/>
          <w:noProof/>
          <w:rPrChange w:id="2218" w:author="Denis Engemann" w:date="2018-04-19T23:07:00Z">
            <w:rPr>
              <w:noProof/>
            </w:rPr>
          </w:rPrChange>
        </w:rPr>
      </w:pPr>
      <w:bookmarkStart w:id="2219" w:name="_ENREF_4"/>
      <w:r w:rsidRPr="00CA09EA">
        <w:rPr>
          <w:rFonts w:cs="Calibri"/>
          <w:noProof/>
          <w:rPrChange w:id="2220" w:author="Denis Engemann" w:date="2018-04-19T23:07:00Z">
            <w:rPr>
              <w:noProof/>
            </w:rPr>
          </w:rPrChange>
        </w:rPr>
        <w:t>4.</w:t>
      </w:r>
      <w:r w:rsidRPr="00CA09EA">
        <w:rPr>
          <w:rFonts w:cs="Calibri"/>
          <w:noProof/>
          <w:rPrChange w:id="2221" w:author="Denis Engemann" w:date="2018-04-19T23:07:00Z">
            <w:rPr>
              <w:noProof/>
            </w:rPr>
          </w:rPrChange>
        </w:rPr>
        <w:tab/>
        <w:t>Gigerenzer G. The superego, the ego, and the id in statistical reasoning. A handbook for data analysis in the behavioral sciences: Methodological issues. 1993:311-39.</w:t>
      </w:r>
      <w:bookmarkEnd w:id="2219"/>
    </w:p>
    <w:p w14:paraId="52596670" w14:textId="77777777" w:rsidR="007646E0" w:rsidRPr="00CA09EA" w:rsidRDefault="007646E0" w:rsidP="007646E0">
      <w:pPr>
        <w:pStyle w:val="EndNoteBibliography"/>
        <w:spacing w:after="240"/>
        <w:rPr>
          <w:rFonts w:cs="Calibri"/>
          <w:noProof/>
          <w:rPrChange w:id="2222" w:author="Denis Engemann" w:date="2018-04-19T23:07:00Z">
            <w:rPr>
              <w:noProof/>
            </w:rPr>
          </w:rPrChange>
        </w:rPr>
      </w:pPr>
      <w:bookmarkStart w:id="2223" w:name="_ENREF_5"/>
      <w:r w:rsidRPr="00CA09EA">
        <w:rPr>
          <w:rFonts w:cs="Calibri"/>
          <w:noProof/>
          <w:rPrChange w:id="2224" w:author="Denis Engemann" w:date="2018-04-19T23:07:00Z">
            <w:rPr>
              <w:noProof/>
            </w:rPr>
          </w:rPrChange>
        </w:rPr>
        <w:t>5.</w:t>
      </w:r>
      <w:r w:rsidRPr="00CA09EA">
        <w:rPr>
          <w:rFonts w:cs="Calibri"/>
          <w:noProof/>
          <w:rPrChange w:id="2225" w:author="Denis Engemann" w:date="2018-04-19T23:07:00Z">
            <w:rPr>
              <w:noProof/>
            </w:rPr>
          </w:rPrChange>
        </w:rPr>
        <w:tab/>
        <w:t>Efron B, Tibshirani RJ. Statistical data analysis in the computer age. Science. 1991;253(5018):390-5.</w:t>
      </w:r>
      <w:bookmarkEnd w:id="2223"/>
    </w:p>
    <w:p w14:paraId="2038DCA5" w14:textId="77777777" w:rsidR="007646E0" w:rsidRPr="00CA09EA" w:rsidRDefault="007646E0" w:rsidP="007646E0">
      <w:pPr>
        <w:pStyle w:val="EndNoteBibliography"/>
        <w:spacing w:after="240"/>
        <w:rPr>
          <w:rFonts w:cs="Calibri"/>
          <w:noProof/>
          <w:rPrChange w:id="2226" w:author="Denis Engemann" w:date="2018-04-19T23:07:00Z">
            <w:rPr>
              <w:noProof/>
            </w:rPr>
          </w:rPrChange>
        </w:rPr>
      </w:pPr>
      <w:bookmarkStart w:id="2227" w:name="_ENREF_6"/>
      <w:r w:rsidRPr="00CA09EA">
        <w:rPr>
          <w:rFonts w:cs="Calibri"/>
          <w:noProof/>
          <w:rPrChange w:id="2228" w:author="Denis Engemann" w:date="2018-04-19T23:07:00Z">
            <w:rPr>
              <w:noProof/>
            </w:rPr>
          </w:rPrChange>
        </w:rPr>
        <w:t>6.</w:t>
      </w:r>
      <w:r w:rsidRPr="00CA09EA">
        <w:rPr>
          <w:rFonts w:cs="Calibri"/>
          <w:noProof/>
          <w:rPrChange w:id="2229" w:author="Denis Engemann" w:date="2018-04-19T23:07:00Z">
            <w:rPr>
              <w:noProof/>
            </w:rPr>
          </w:rPrChange>
        </w:rPr>
        <w:tab/>
        <w:t>Efron B, Hastie T. Computer-Age Statistical Inference: Cambridge University Press; 2016.</w:t>
      </w:r>
      <w:bookmarkEnd w:id="2227"/>
    </w:p>
    <w:p w14:paraId="0FC6616D" w14:textId="77777777" w:rsidR="007646E0" w:rsidRPr="00CA09EA" w:rsidRDefault="007646E0" w:rsidP="007646E0">
      <w:pPr>
        <w:pStyle w:val="EndNoteBibliography"/>
        <w:spacing w:after="240"/>
        <w:rPr>
          <w:rFonts w:cs="Calibri"/>
          <w:noProof/>
          <w:rPrChange w:id="2230" w:author="Denis Engemann" w:date="2018-04-19T23:07:00Z">
            <w:rPr>
              <w:noProof/>
            </w:rPr>
          </w:rPrChange>
        </w:rPr>
      </w:pPr>
      <w:bookmarkStart w:id="2231" w:name="_ENREF_7"/>
      <w:r w:rsidRPr="00CA09EA">
        <w:rPr>
          <w:rFonts w:cs="Calibri"/>
          <w:noProof/>
          <w:rPrChange w:id="2232" w:author="Denis Engemann" w:date="2018-04-19T23:07:00Z">
            <w:rPr>
              <w:noProof/>
            </w:rPr>
          </w:rPrChange>
        </w:rPr>
        <w:t>7.</w:t>
      </w:r>
      <w:r w:rsidRPr="00CA09EA">
        <w:rPr>
          <w:rFonts w:cs="Calibri"/>
          <w:noProof/>
          <w:rPrChange w:id="2233" w:author="Denis Engemann" w:date="2018-04-19T23:07:00Z">
            <w:rPr>
              <w:noProof/>
            </w:rPr>
          </w:rPrChange>
        </w:rPr>
        <w:tab/>
        <w:t>Efron B. Large-scale inference: empirical Bayes methods for estimation, testing, and prediction: Cambridge University Press; 2012.</w:t>
      </w:r>
      <w:bookmarkEnd w:id="2231"/>
    </w:p>
    <w:p w14:paraId="7DD4FB9A" w14:textId="77777777" w:rsidR="007646E0" w:rsidRPr="00CA09EA" w:rsidRDefault="007646E0" w:rsidP="007646E0">
      <w:pPr>
        <w:pStyle w:val="EndNoteBibliography"/>
        <w:spacing w:after="240"/>
        <w:rPr>
          <w:rFonts w:cs="Calibri"/>
          <w:noProof/>
          <w:rPrChange w:id="2234" w:author="Denis Engemann" w:date="2018-04-19T23:07:00Z">
            <w:rPr>
              <w:noProof/>
            </w:rPr>
          </w:rPrChange>
        </w:rPr>
      </w:pPr>
      <w:bookmarkStart w:id="2235" w:name="_ENREF_8"/>
      <w:r w:rsidRPr="00CA09EA">
        <w:rPr>
          <w:rFonts w:cs="Calibri"/>
          <w:noProof/>
          <w:rPrChange w:id="2236" w:author="Denis Engemann" w:date="2018-04-19T23:07:00Z">
            <w:rPr>
              <w:noProof/>
            </w:rPr>
          </w:rPrChange>
        </w:rPr>
        <w:t>8.</w:t>
      </w:r>
      <w:r w:rsidRPr="00CA09EA">
        <w:rPr>
          <w:rFonts w:cs="Calibri"/>
          <w:noProof/>
          <w:rPrChange w:id="2237" w:author="Denis Engemann" w:date="2018-04-19T23:07:00Z">
            <w:rPr>
              <w:noProof/>
            </w:rPr>
          </w:rPrChange>
        </w:rPr>
        <w:tab/>
        <w:t>Ioannidis JP. The Proposal to Lower P Value Thresholds to. 005. JAMA : the journal of the American Medical Association. 2018.</w:t>
      </w:r>
      <w:bookmarkEnd w:id="2235"/>
    </w:p>
    <w:p w14:paraId="6A327BCF" w14:textId="77777777" w:rsidR="007646E0" w:rsidRPr="00CA09EA" w:rsidRDefault="007646E0" w:rsidP="007646E0">
      <w:pPr>
        <w:pStyle w:val="EndNoteBibliography"/>
        <w:spacing w:after="240"/>
        <w:rPr>
          <w:rFonts w:cs="Calibri"/>
          <w:noProof/>
          <w:rPrChange w:id="2238" w:author="Denis Engemann" w:date="2018-04-19T23:07:00Z">
            <w:rPr>
              <w:noProof/>
            </w:rPr>
          </w:rPrChange>
        </w:rPr>
      </w:pPr>
      <w:bookmarkStart w:id="2239" w:name="_ENREF_9"/>
      <w:r w:rsidRPr="00CA09EA">
        <w:rPr>
          <w:rFonts w:cs="Calibri"/>
          <w:noProof/>
          <w:rPrChange w:id="2240" w:author="Denis Engemann" w:date="2018-04-19T23:07:00Z">
            <w:rPr>
              <w:noProof/>
            </w:rPr>
          </w:rPrChange>
        </w:rPr>
        <w:t>9.</w:t>
      </w:r>
      <w:r w:rsidRPr="00CA09EA">
        <w:rPr>
          <w:rFonts w:cs="Calibri"/>
          <w:noProof/>
          <w:rPrChange w:id="2241" w:author="Denis Engemann" w:date="2018-04-19T23:07:00Z">
            <w:rPr>
              <w:noProof/>
            </w:rPr>
          </w:rPrChange>
        </w:rPr>
        <w:tab/>
        <w:t>Manyika J, Chui M, Brown B, Bughin J, Dobbs R, Roxburgh C, et al. Big data: The next frontier for innovation, competition, and productivity. Technical report, McKinsey Global Institute. 2011.</w:t>
      </w:r>
      <w:bookmarkEnd w:id="2239"/>
    </w:p>
    <w:p w14:paraId="6AD72CCA" w14:textId="77777777" w:rsidR="007646E0" w:rsidRPr="00CA09EA" w:rsidRDefault="007646E0" w:rsidP="007646E0">
      <w:pPr>
        <w:pStyle w:val="EndNoteBibliography"/>
        <w:spacing w:after="240"/>
        <w:rPr>
          <w:rFonts w:cs="Calibri"/>
          <w:noProof/>
          <w:rPrChange w:id="2242" w:author="Denis Engemann" w:date="2018-04-19T23:07:00Z">
            <w:rPr>
              <w:noProof/>
            </w:rPr>
          </w:rPrChange>
        </w:rPr>
      </w:pPr>
      <w:bookmarkStart w:id="2243" w:name="_ENREF_10"/>
      <w:r w:rsidRPr="00CA09EA">
        <w:rPr>
          <w:rFonts w:cs="Calibri"/>
          <w:noProof/>
          <w:rPrChange w:id="2244" w:author="Denis Engemann" w:date="2018-04-19T23:07:00Z">
            <w:rPr>
              <w:noProof/>
            </w:rPr>
          </w:rPrChange>
        </w:rPr>
        <w:t>10.</w:t>
      </w:r>
      <w:r w:rsidRPr="00CA09EA">
        <w:rPr>
          <w:rFonts w:cs="Calibri"/>
          <w:noProof/>
          <w:rPrChange w:id="2245" w:author="Denis Engemann" w:date="2018-04-19T23:07:00Z">
            <w:rPr>
              <w:noProof/>
            </w:rPr>
          </w:rPrChange>
        </w:rPr>
        <w:tab/>
        <w:t>Goodfellow IJ, Bengio Y, Courville A. Deep learning. USA: MIT Press; 2016.</w:t>
      </w:r>
      <w:bookmarkEnd w:id="2243"/>
    </w:p>
    <w:p w14:paraId="78560B82" w14:textId="77777777" w:rsidR="007646E0" w:rsidRPr="00CA09EA" w:rsidRDefault="007646E0" w:rsidP="007646E0">
      <w:pPr>
        <w:pStyle w:val="EndNoteBibliography"/>
        <w:spacing w:after="240"/>
        <w:rPr>
          <w:rFonts w:cs="Calibri"/>
          <w:noProof/>
          <w:rPrChange w:id="2246" w:author="Denis Engemann" w:date="2018-04-19T23:07:00Z">
            <w:rPr>
              <w:noProof/>
            </w:rPr>
          </w:rPrChange>
        </w:rPr>
      </w:pPr>
      <w:bookmarkStart w:id="2247" w:name="_ENREF_11"/>
      <w:r w:rsidRPr="00CA09EA">
        <w:rPr>
          <w:rFonts w:cs="Calibri"/>
          <w:noProof/>
          <w:rPrChange w:id="2248" w:author="Denis Engemann" w:date="2018-04-19T23:07:00Z">
            <w:rPr>
              <w:noProof/>
            </w:rPr>
          </w:rPrChange>
        </w:rPr>
        <w:t>11.</w:t>
      </w:r>
      <w:r w:rsidRPr="00CA09EA">
        <w:rPr>
          <w:rFonts w:cs="Calibri"/>
          <w:noProof/>
          <w:rPrChange w:id="2249" w:author="Denis Engemann" w:date="2018-04-19T23:07:00Z">
            <w:rPr>
              <w:noProof/>
            </w:rPr>
          </w:rPrChange>
        </w:rPr>
        <w:tab/>
        <w:t>Shmueli G. To explain or to predict? Statistical science. 2010:289-310.</w:t>
      </w:r>
      <w:bookmarkEnd w:id="2247"/>
    </w:p>
    <w:p w14:paraId="30DB4709" w14:textId="77777777" w:rsidR="007646E0" w:rsidRPr="00CA09EA" w:rsidRDefault="007646E0" w:rsidP="007646E0">
      <w:pPr>
        <w:pStyle w:val="EndNoteBibliography"/>
        <w:spacing w:after="240"/>
        <w:rPr>
          <w:rFonts w:cs="Calibri"/>
          <w:noProof/>
          <w:rPrChange w:id="2250" w:author="Denis Engemann" w:date="2018-04-19T23:07:00Z">
            <w:rPr>
              <w:noProof/>
            </w:rPr>
          </w:rPrChange>
        </w:rPr>
      </w:pPr>
      <w:bookmarkStart w:id="2251" w:name="_ENREF_12"/>
      <w:r w:rsidRPr="00CA09EA">
        <w:rPr>
          <w:rFonts w:cs="Calibri"/>
          <w:noProof/>
          <w:rPrChange w:id="2252" w:author="Denis Engemann" w:date="2018-04-19T23:07:00Z">
            <w:rPr>
              <w:noProof/>
            </w:rPr>
          </w:rPrChange>
        </w:rPr>
        <w:t>12.</w:t>
      </w:r>
      <w:r w:rsidRPr="00CA09EA">
        <w:rPr>
          <w:rFonts w:cs="Calibri"/>
          <w:noProof/>
          <w:rPrChange w:id="2253" w:author="Denis Engemann" w:date="2018-04-19T23:07:00Z">
            <w:rPr>
              <w:noProof/>
            </w:rPr>
          </w:rPrChange>
        </w:rPr>
        <w:tab/>
        <w:t>Hinton GE, Salakhutdinov RR. Reducing the dimensionality of data with neural networks. Science. 2006;313(5786):504-7.</w:t>
      </w:r>
      <w:bookmarkEnd w:id="2251"/>
    </w:p>
    <w:p w14:paraId="2E565FD9" w14:textId="77777777" w:rsidR="007646E0" w:rsidRPr="00CA09EA" w:rsidRDefault="007646E0" w:rsidP="007646E0">
      <w:pPr>
        <w:pStyle w:val="EndNoteBibliography"/>
        <w:spacing w:after="240"/>
        <w:rPr>
          <w:rFonts w:cs="Calibri"/>
          <w:noProof/>
          <w:rPrChange w:id="2254" w:author="Denis Engemann" w:date="2018-04-19T23:07:00Z">
            <w:rPr>
              <w:noProof/>
            </w:rPr>
          </w:rPrChange>
        </w:rPr>
      </w:pPr>
      <w:bookmarkStart w:id="2255" w:name="_ENREF_13"/>
      <w:r w:rsidRPr="00CA09EA">
        <w:rPr>
          <w:rFonts w:cs="Calibri"/>
          <w:noProof/>
          <w:rPrChange w:id="2256" w:author="Denis Engemann" w:date="2018-04-19T23:07:00Z">
            <w:rPr>
              <w:noProof/>
            </w:rPr>
          </w:rPrChange>
        </w:rPr>
        <w:t>13.</w:t>
      </w:r>
      <w:r w:rsidRPr="00CA09EA">
        <w:rPr>
          <w:rFonts w:cs="Calibri"/>
          <w:noProof/>
          <w:rPrChange w:id="2257" w:author="Denis Engemann" w:date="2018-04-19T23:07:00Z">
            <w:rPr>
              <w:noProof/>
            </w:rPr>
          </w:rPrChange>
        </w:rPr>
        <w:tab/>
        <w:t>Poplin R, Varadarajan AV, Blumer K, Liu Y, McConnell MV, Corrado GS, et al. Prediction of cardiovascular risk factors from retinal fundus photographs via deep learning. Nature Biomedical Engineering. 2018;2(3):158.</w:t>
      </w:r>
      <w:bookmarkEnd w:id="2255"/>
    </w:p>
    <w:p w14:paraId="3B13D17B" w14:textId="77777777" w:rsidR="007646E0" w:rsidRPr="00CA09EA" w:rsidRDefault="007646E0" w:rsidP="007646E0">
      <w:pPr>
        <w:pStyle w:val="EndNoteBibliography"/>
        <w:spacing w:after="240"/>
        <w:rPr>
          <w:rFonts w:cs="Calibri"/>
          <w:noProof/>
          <w:rPrChange w:id="2258" w:author="Denis Engemann" w:date="2018-04-19T23:07:00Z">
            <w:rPr>
              <w:noProof/>
            </w:rPr>
          </w:rPrChange>
        </w:rPr>
      </w:pPr>
      <w:bookmarkStart w:id="2259" w:name="_ENREF_14"/>
      <w:r w:rsidRPr="00CA09EA">
        <w:rPr>
          <w:rFonts w:cs="Calibri"/>
          <w:noProof/>
          <w:rPrChange w:id="2260" w:author="Denis Engemann" w:date="2018-04-19T23:07:00Z">
            <w:rPr>
              <w:noProof/>
            </w:rPr>
          </w:rPrChange>
        </w:rPr>
        <w:t>14.</w:t>
      </w:r>
      <w:r w:rsidRPr="00CA09EA">
        <w:rPr>
          <w:rFonts w:cs="Calibri"/>
          <w:noProof/>
          <w:rPrChange w:id="2261" w:author="Denis Engemann" w:date="2018-04-19T23:07:00Z">
            <w:rPr>
              <w:noProof/>
            </w:rPr>
          </w:rPrChange>
        </w:rPr>
        <w:tab/>
        <w:t>Rajpurkar P, Hannun AY, Haghpanahi M, Bourn C, Ng AY. Cardiologist-level arrhythmia detection with convolutional neural networks. arXiv preprint arXiv:170701836. 2017.</w:t>
      </w:r>
      <w:bookmarkEnd w:id="2259"/>
    </w:p>
    <w:p w14:paraId="17178251" w14:textId="77777777" w:rsidR="007646E0" w:rsidRPr="00CA09EA" w:rsidRDefault="007646E0" w:rsidP="007646E0">
      <w:pPr>
        <w:pStyle w:val="EndNoteBibliography"/>
        <w:spacing w:after="240"/>
        <w:rPr>
          <w:rFonts w:cs="Calibri"/>
          <w:noProof/>
          <w:rPrChange w:id="2262" w:author="Denis Engemann" w:date="2018-04-19T23:07:00Z">
            <w:rPr>
              <w:noProof/>
            </w:rPr>
          </w:rPrChange>
        </w:rPr>
      </w:pPr>
      <w:bookmarkStart w:id="2263" w:name="_ENREF_15"/>
      <w:r w:rsidRPr="00CA09EA">
        <w:rPr>
          <w:rFonts w:cs="Calibri"/>
          <w:noProof/>
          <w:rPrChange w:id="2264" w:author="Denis Engemann" w:date="2018-04-19T23:07:00Z">
            <w:rPr>
              <w:noProof/>
            </w:rPr>
          </w:rPrChange>
        </w:rPr>
        <w:t>15.</w:t>
      </w:r>
      <w:r w:rsidRPr="00CA09EA">
        <w:rPr>
          <w:rFonts w:cs="Calibri"/>
          <w:noProof/>
          <w:rPrChange w:id="2265" w:author="Denis Engemann" w:date="2018-04-19T23:07:00Z">
            <w:rPr>
              <w:noProof/>
            </w:rPr>
          </w:rPrChange>
        </w:rPr>
        <w:tab/>
        <w:t>Esteva A, Kuprel B, Novoa RA, Ko J, Swetter SM, Blau HM, et al. Dermatologist-level classification of skin cancer with deep neural networks. Nature. 2017;542(7639):115-8.</w:t>
      </w:r>
      <w:bookmarkEnd w:id="2263"/>
    </w:p>
    <w:p w14:paraId="1CA18C8B" w14:textId="77777777" w:rsidR="007646E0" w:rsidRPr="00CA09EA" w:rsidRDefault="007646E0" w:rsidP="007646E0">
      <w:pPr>
        <w:pStyle w:val="EndNoteBibliography"/>
        <w:spacing w:after="240"/>
        <w:rPr>
          <w:rFonts w:cs="Calibri"/>
          <w:noProof/>
          <w:rPrChange w:id="2266" w:author="Denis Engemann" w:date="2018-04-19T23:07:00Z">
            <w:rPr>
              <w:noProof/>
            </w:rPr>
          </w:rPrChange>
        </w:rPr>
      </w:pPr>
      <w:bookmarkStart w:id="2267" w:name="_ENREF_16"/>
      <w:r w:rsidRPr="00CA09EA">
        <w:rPr>
          <w:rFonts w:cs="Calibri"/>
          <w:noProof/>
          <w:rPrChange w:id="2268" w:author="Denis Engemann" w:date="2018-04-19T23:07:00Z">
            <w:rPr>
              <w:noProof/>
            </w:rPr>
          </w:rPrChange>
        </w:rPr>
        <w:t>16.</w:t>
      </w:r>
      <w:r w:rsidRPr="00CA09EA">
        <w:rPr>
          <w:rFonts w:cs="Calibri"/>
          <w:noProof/>
          <w:rPrChange w:id="2269" w:author="Denis Engemann" w:date="2018-04-19T23:07:00Z">
            <w:rPr>
              <w:noProof/>
            </w:rPr>
          </w:rPrChange>
        </w:rPr>
        <w:tab/>
        <w:t>Casella G, Berger RL. Statistical inference: Duxbury Pacific Grove, CA; 2002.</w:t>
      </w:r>
      <w:bookmarkEnd w:id="2267"/>
    </w:p>
    <w:p w14:paraId="140CA408" w14:textId="77777777" w:rsidR="007646E0" w:rsidRPr="00CA09EA" w:rsidRDefault="007646E0" w:rsidP="007646E0">
      <w:pPr>
        <w:pStyle w:val="EndNoteBibliography"/>
        <w:spacing w:after="240"/>
        <w:rPr>
          <w:rFonts w:cs="Calibri"/>
          <w:noProof/>
          <w:rPrChange w:id="2270" w:author="Denis Engemann" w:date="2018-04-19T23:07:00Z">
            <w:rPr>
              <w:noProof/>
            </w:rPr>
          </w:rPrChange>
        </w:rPr>
      </w:pPr>
      <w:bookmarkStart w:id="2271" w:name="_ENREF_17"/>
      <w:r w:rsidRPr="00CA09EA">
        <w:rPr>
          <w:rFonts w:cs="Calibri"/>
          <w:noProof/>
          <w:rPrChange w:id="2272" w:author="Denis Engemann" w:date="2018-04-19T23:07:00Z">
            <w:rPr>
              <w:noProof/>
            </w:rPr>
          </w:rPrChange>
        </w:rPr>
        <w:t>17.</w:t>
      </w:r>
      <w:r w:rsidRPr="00CA09EA">
        <w:rPr>
          <w:rFonts w:cs="Calibri"/>
          <w:noProof/>
          <w:rPrChange w:id="2273" w:author="Denis Engemann" w:date="2018-04-19T23:07:00Z">
            <w:rPr>
              <w:noProof/>
            </w:rPr>
          </w:rPrChange>
        </w:rPr>
        <w:tab/>
        <w:t>Hastie T, Tibshirani R, Friedman J. The Elements of Statistical Learning. Heidelberg, Germany: Springer Series in Statistics; 2001.</w:t>
      </w:r>
      <w:bookmarkEnd w:id="2271"/>
    </w:p>
    <w:p w14:paraId="6CDA03F4" w14:textId="77777777" w:rsidR="007646E0" w:rsidRPr="00CA09EA" w:rsidRDefault="007646E0" w:rsidP="007646E0">
      <w:pPr>
        <w:pStyle w:val="EndNoteBibliography"/>
        <w:spacing w:after="240"/>
        <w:rPr>
          <w:rFonts w:cs="Calibri"/>
          <w:noProof/>
          <w:rPrChange w:id="2274" w:author="Denis Engemann" w:date="2018-04-19T23:07:00Z">
            <w:rPr>
              <w:noProof/>
            </w:rPr>
          </w:rPrChange>
        </w:rPr>
      </w:pPr>
      <w:bookmarkStart w:id="2275" w:name="_ENREF_18"/>
      <w:r w:rsidRPr="00CA09EA">
        <w:rPr>
          <w:rFonts w:cs="Calibri"/>
          <w:noProof/>
          <w:rPrChange w:id="2276" w:author="Denis Engemann" w:date="2018-04-19T23:07:00Z">
            <w:rPr>
              <w:noProof/>
            </w:rPr>
          </w:rPrChange>
        </w:rPr>
        <w:t>18.</w:t>
      </w:r>
      <w:r w:rsidRPr="00CA09EA">
        <w:rPr>
          <w:rFonts w:cs="Calibri"/>
          <w:noProof/>
          <w:rPrChange w:id="2277" w:author="Denis Engemann" w:date="2018-04-19T23:07:00Z">
            <w:rPr>
              <w:noProof/>
            </w:rPr>
          </w:rPrChange>
        </w:rPr>
        <w:tab/>
        <w:t>Jordan MI, Mitchell TM. Machine learning: Trends, perspectives, and prospects. Science. 2015;349(6245):255-60.</w:t>
      </w:r>
      <w:bookmarkEnd w:id="2275"/>
    </w:p>
    <w:p w14:paraId="74B6201B" w14:textId="77777777" w:rsidR="007646E0" w:rsidRPr="00CA09EA" w:rsidRDefault="007646E0" w:rsidP="007646E0">
      <w:pPr>
        <w:pStyle w:val="EndNoteBibliography"/>
        <w:spacing w:after="240"/>
        <w:rPr>
          <w:rFonts w:cs="Calibri"/>
          <w:noProof/>
          <w:rPrChange w:id="2278" w:author="Denis Engemann" w:date="2018-04-19T23:07:00Z">
            <w:rPr>
              <w:noProof/>
            </w:rPr>
          </w:rPrChange>
        </w:rPr>
      </w:pPr>
      <w:bookmarkStart w:id="2279" w:name="_ENREF_19"/>
      <w:r w:rsidRPr="00CA09EA">
        <w:rPr>
          <w:rFonts w:cs="Calibri"/>
          <w:noProof/>
          <w:rPrChange w:id="2280" w:author="Denis Engemann" w:date="2018-04-19T23:07:00Z">
            <w:rPr>
              <w:noProof/>
            </w:rPr>
          </w:rPrChange>
        </w:rPr>
        <w:t>19.</w:t>
      </w:r>
      <w:r w:rsidRPr="00CA09EA">
        <w:rPr>
          <w:rFonts w:cs="Calibri"/>
          <w:noProof/>
          <w:rPrChange w:id="2281" w:author="Denis Engemann" w:date="2018-04-19T23:07:00Z">
            <w:rPr>
              <w:noProof/>
            </w:rPr>
          </w:rPrChange>
        </w:rPr>
        <w:tab/>
        <w:t>Bzdok D, Karrer T. Single-Subject Prediction: A Statistical Paradigm for Precision Psychiatry.  Brain Network Dysfunction in Neuropsychiatric Illness: Methods, Applications and Implications. New York: Springer; 2018.</w:t>
      </w:r>
      <w:bookmarkEnd w:id="2279"/>
    </w:p>
    <w:p w14:paraId="6353988F" w14:textId="77777777" w:rsidR="007646E0" w:rsidRPr="00CA09EA" w:rsidRDefault="007646E0" w:rsidP="007646E0">
      <w:pPr>
        <w:pStyle w:val="EndNoteBibliography"/>
        <w:spacing w:after="240"/>
        <w:rPr>
          <w:rFonts w:cs="Calibri"/>
          <w:noProof/>
          <w:rPrChange w:id="2282" w:author="Denis Engemann" w:date="2018-04-19T23:07:00Z">
            <w:rPr>
              <w:noProof/>
            </w:rPr>
          </w:rPrChange>
        </w:rPr>
      </w:pPr>
      <w:bookmarkStart w:id="2283" w:name="_ENREF_20"/>
      <w:r w:rsidRPr="00CA09EA">
        <w:rPr>
          <w:rFonts w:cs="Calibri"/>
          <w:noProof/>
          <w:rPrChange w:id="2284" w:author="Denis Engemann" w:date="2018-04-19T23:07:00Z">
            <w:rPr>
              <w:noProof/>
            </w:rPr>
          </w:rPrChange>
        </w:rPr>
        <w:t>20.</w:t>
      </w:r>
      <w:r w:rsidRPr="00CA09EA">
        <w:rPr>
          <w:rFonts w:cs="Calibri"/>
          <w:noProof/>
          <w:rPrChange w:id="2285" w:author="Denis Engemann" w:date="2018-04-19T23:07:00Z">
            <w:rPr>
              <w:noProof/>
            </w:rPr>
          </w:rPrChange>
        </w:rPr>
        <w:tab/>
        <w:t>Henke N, Bughin J, Chui M, Manyika J, Saleh T, Wiseman B, et al. The age of analytics: Competing in a data-driven world. Technical report, McKinsey Global Institute. 2016.</w:t>
      </w:r>
      <w:bookmarkEnd w:id="2283"/>
    </w:p>
    <w:p w14:paraId="73BEFFCA" w14:textId="77777777" w:rsidR="007646E0" w:rsidRPr="00CA09EA" w:rsidRDefault="007646E0" w:rsidP="007646E0">
      <w:pPr>
        <w:pStyle w:val="EndNoteBibliography"/>
        <w:spacing w:after="240"/>
        <w:rPr>
          <w:rFonts w:cs="Calibri"/>
          <w:noProof/>
          <w:rPrChange w:id="2286" w:author="Denis Engemann" w:date="2018-04-19T23:07:00Z">
            <w:rPr>
              <w:noProof/>
            </w:rPr>
          </w:rPrChange>
        </w:rPr>
      </w:pPr>
      <w:bookmarkStart w:id="2287" w:name="_ENREF_21"/>
      <w:r w:rsidRPr="00CA09EA">
        <w:rPr>
          <w:rFonts w:cs="Calibri"/>
          <w:noProof/>
          <w:rPrChange w:id="2288" w:author="Denis Engemann" w:date="2018-04-19T23:07:00Z">
            <w:rPr>
              <w:noProof/>
            </w:rPr>
          </w:rPrChange>
        </w:rPr>
        <w:t>21.</w:t>
      </w:r>
      <w:r w:rsidRPr="00CA09EA">
        <w:rPr>
          <w:rFonts w:cs="Calibri"/>
          <w:noProof/>
          <w:rPrChange w:id="2289" w:author="Denis Engemann" w:date="2018-04-19T23:07:00Z">
            <w:rPr>
              <w:noProof/>
            </w:rPr>
          </w:rPrChange>
        </w:rPr>
        <w:tab/>
        <w:t>Wu TT, Chen YF, Hastie T, Sobel E, Lange K. Genome-wide association analysis by lasso penalized logistic regression. Bioinformatics. 2009;25(6):714-21.</w:t>
      </w:r>
      <w:bookmarkEnd w:id="2287"/>
    </w:p>
    <w:p w14:paraId="09587F6B" w14:textId="77777777" w:rsidR="007646E0" w:rsidRPr="00CA09EA" w:rsidRDefault="007646E0" w:rsidP="007646E0">
      <w:pPr>
        <w:pStyle w:val="EndNoteBibliography"/>
        <w:spacing w:after="240"/>
        <w:rPr>
          <w:rFonts w:cs="Calibri"/>
          <w:noProof/>
          <w:rPrChange w:id="2290" w:author="Denis Engemann" w:date="2018-04-19T23:07:00Z">
            <w:rPr>
              <w:noProof/>
            </w:rPr>
          </w:rPrChange>
        </w:rPr>
      </w:pPr>
      <w:bookmarkStart w:id="2291" w:name="_ENREF_22"/>
      <w:r w:rsidRPr="00CA09EA">
        <w:rPr>
          <w:rFonts w:cs="Calibri"/>
          <w:noProof/>
          <w:rPrChange w:id="2292" w:author="Denis Engemann" w:date="2018-04-19T23:07:00Z">
            <w:rPr>
              <w:noProof/>
            </w:rPr>
          </w:rPrChange>
        </w:rPr>
        <w:lastRenderedPageBreak/>
        <w:t>22.</w:t>
      </w:r>
      <w:r w:rsidRPr="00CA09EA">
        <w:rPr>
          <w:rFonts w:cs="Calibri"/>
          <w:noProof/>
          <w:rPrChange w:id="2293" w:author="Denis Engemann" w:date="2018-04-19T23:07:00Z">
            <w:rPr>
              <w:noProof/>
            </w:rPr>
          </w:rPrChange>
        </w:rPr>
        <w:tab/>
        <w:t>Gelman A, Hill J. Data analysis using regression and multilevelhierarchical models: Cambridge University Press New York, NY, USA; 2007.</w:t>
      </w:r>
      <w:bookmarkEnd w:id="2291"/>
    </w:p>
    <w:p w14:paraId="438D9634" w14:textId="77777777" w:rsidR="007646E0" w:rsidRPr="00CA09EA" w:rsidRDefault="007646E0" w:rsidP="007646E0">
      <w:pPr>
        <w:pStyle w:val="EndNoteBibliography"/>
        <w:spacing w:after="240"/>
        <w:rPr>
          <w:rFonts w:cs="Calibri"/>
          <w:noProof/>
          <w:rPrChange w:id="2294" w:author="Denis Engemann" w:date="2018-04-19T23:07:00Z">
            <w:rPr>
              <w:noProof/>
            </w:rPr>
          </w:rPrChange>
        </w:rPr>
      </w:pPr>
      <w:bookmarkStart w:id="2295" w:name="_ENREF_23"/>
      <w:r w:rsidRPr="00CA09EA">
        <w:rPr>
          <w:rFonts w:cs="Calibri"/>
          <w:noProof/>
          <w:rPrChange w:id="2296" w:author="Denis Engemann" w:date="2018-04-19T23:07:00Z">
            <w:rPr>
              <w:noProof/>
            </w:rPr>
          </w:rPrChange>
        </w:rPr>
        <w:t>23.</w:t>
      </w:r>
      <w:r w:rsidRPr="00CA09EA">
        <w:rPr>
          <w:rFonts w:cs="Calibri"/>
          <w:noProof/>
          <w:rPrChange w:id="2297" w:author="Denis Engemann" w:date="2018-04-19T23:07:00Z">
            <w:rPr>
              <w:noProof/>
            </w:rPr>
          </w:rPrChange>
        </w:rPr>
        <w:tab/>
        <w:t>Tibshirani R. Regression shrinkage and selection via the lasso. Journal of the Royal Statistical Society Series B (Methodological). 1996:267-88.</w:t>
      </w:r>
      <w:bookmarkEnd w:id="2295"/>
    </w:p>
    <w:p w14:paraId="0015689F" w14:textId="77777777" w:rsidR="007646E0" w:rsidRPr="00CA09EA" w:rsidRDefault="007646E0" w:rsidP="007646E0">
      <w:pPr>
        <w:pStyle w:val="EndNoteBibliography"/>
        <w:spacing w:after="240"/>
        <w:rPr>
          <w:rFonts w:cs="Calibri"/>
          <w:noProof/>
          <w:rPrChange w:id="2298" w:author="Denis Engemann" w:date="2018-04-19T23:07:00Z">
            <w:rPr>
              <w:noProof/>
            </w:rPr>
          </w:rPrChange>
        </w:rPr>
      </w:pPr>
      <w:bookmarkStart w:id="2299" w:name="_ENREF_24"/>
      <w:r w:rsidRPr="00CA09EA">
        <w:rPr>
          <w:rFonts w:cs="Calibri"/>
          <w:noProof/>
          <w:rPrChange w:id="2300" w:author="Denis Engemann" w:date="2018-04-19T23:07:00Z">
            <w:rPr>
              <w:noProof/>
            </w:rPr>
          </w:rPrChange>
        </w:rPr>
        <w:t>24.</w:t>
      </w:r>
      <w:r w:rsidRPr="00CA09EA">
        <w:rPr>
          <w:rFonts w:cs="Calibri"/>
          <w:noProof/>
          <w:rPrChange w:id="2301" w:author="Denis Engemann" w:date="2018-04-19T23:07:00Z">
            <w:rPr>
              <w:noProof/>
            </w:rPr>
          </w:rPrChange>
        </w:rPr>
        <w:tab/>
        <w:t>Hastie T, Tibshirani R, Wainwright M. Statistical Learning with Sparsity: The Lasso and Generalizations: CRC Press; 2015.</w:t>
      </w:r>
      <w:bookmarkEnd w:id="2299"/>
    </w:p>
    <w:p w14:paraId="43CAE601" w14:textId="77777777" w:rsidR="007646E0" w:rsidRPr="00CA09EA" w:rsidRDefault="007646E0" w:rsidP="007646E0">
      <w:pPr>
        <w:pStyle w:val="EndNoteBibliography"/>
        <w:spacing w:after="240"/>
        <w:rPr>
          <w:rFonts w:cs="Calibri"/>
          <w:noProof/>
          <w:rPrChange w:id="2302" w:author="Denis Engemann" w:date="2018-04-19T23:07:00Z">
            <w:rPr>
              <w:noProof/>
            </w:rPr>
          </w:rPrChange>
        </w:rPr>
      </w:pPr>
      <w:bookmarkStart w:id="2303" w:name="_ENREF_25"/>
      <w:r w:rsidRPr="00CA09EA">
        <w:rPr>
          <w:rFonts w:cs="Calibri"/>
          <w:noProof/>
          <w:rPrChange w:id="2304" w:author="Denis Engemann" w:date="2018-04-19T23:07:00Z">
            <w:rPr>
              <w:noProof/>
            </w:rPr>
          </w:rPrChange>
        </w:rPr>
        <w:t>25.</w:t>
      </w:r>
      <w:r w:rsidRPr="00CA09EA">
        <w:rPr>
          <w:rFonts w:cs="Calibri"/>
          <w:noProof/>
          <w:rPrChange w:id="2305" w:author="Denis Engemann" w:date="2018-04-19T23:07:00Z">
            <w:rPr>
              <w:noProof/>
            </w:rPr>
          </w:rPrChange>
        </w:rPr>
        <w:tab/>
        <w:t>Shalev-Shwartz S, Ben-David S. Understanding machine learning: From theory to algorithms: Cambridge University Press; 2014.</w:t>
      </w:r>
      <w:bookmarkEnd w:id="2303"/>
    </w:p>
    <w:p w14:paraId="7E2F03F2" w14:textId="77777777" w:rsidR="007646E0" w:rsidRPr="00CA09EA" w:rsidRDefault="007646E0" w:rsidP="007646E0">
      <w:pPr>
        <w:pStyle w:val="EndNoteBibliography"/>
        <w:spacing w:after="240"/>
        <w:rPr>
          <w:rFonts w:cs="Calibri"/>
          <w:noProof/>
          <w:rPrChange w:id="2306" w:author="Denis Engemann" w:date="2018-04-19T23:07:00Z">
            <w:rPr>
              <w:noProof/>
            </w:rPr>
          </w:rPrChange>
        </w:rPr>
      </w:pPr>
      <w:bookmarkStart w:id="2307" w:name="_ENREF_26"/>
      <w:r w:rsidRPr="00CA09EA">
        <w:rPr>
          <w:rFonts w:cs="Calibri"/>
          <w:noProof/>
          <w:rPrChange w:id="2308" w:author="Denis Engemann" w:date="2018-04-19T23:07:00Z">
            <w:rPr>
              <w:noProof/>
            </w:rPr>
          </w:rPrChange>
        </w:rPr>
        <w:t>26.</w:t>
      </w:r>
      <w:r w:rsidRPr="00CA09EA">
        <w:rPr>
          <w:rFonts w:cs="Calibri"/>
          <w:noProof/>
          <w:rPrChange w:id="2309" w:author="Denis Engemann" w:date="2018-04-19T23:07:00Z">
            <w:rPr>
              <w:noProof/>
            </w:rPr>
          </w:rPrChange>
        </w:rPr>
        <w:tab/>
        <w:t>Taylor J, Tibshirani RJ. Statistical learning and selective inference. Proceedings of the National Academy of Sciences of the United States of America. 2015;112(25):7629-34.</w:t>
      </w:r>
      <w:bookmarkEnd w:id="2307"/>
    </w:p>
    <w:p w14:paraId="764A23A9" w14:textId="77777777" w:rsidR="007646E0" w:rsidRPr="00CA09EA" w:rsidRDefault="007646E0" w:rsidP="007646E0">
      <w:pPr>
        <w:pStyle w:val="EndNoteBibliography"/>
        <w:spacing w:after="240"/>
        <w:rPr>
          <w:rFonts w:cs="Calibri"/>
          <w:noProof/>
          <w:rPrChange w:id="2310" w:author="Denis Engemann" w:date="2018-04-19T23:07:00Z">
            <w:rPr>
              <w:noProof/>
            </w:rPr>
          </w:rPrChange>
        </w:rPr>
      </w:pPr>
      <w:bookmarkStart w:id="2311" w:name="_ENREF_27"/>
      <w:r w:rsidRPr="00CA09EA">
        <w:rPr>
          <w:rFonts w:cs="Calibri"/>
          <w:noProof/>
          <w:rPrChange w:id="2312" w:author="Denis Engemann" w:date="2018-04-19T23:07:00Z">
            <w:rPr>
              <w:noProof/>
            </w:rPr>
          </w:rPrChange>
        </w:rPr>
        <w:t>27.</w:t>
      </w:r>
      <w:r w:rsidRPr="00CA09EA">
        <w:rPr>
          <w:rFonts w:cs="Calibri"/>
          <w:noProof/>
          <w:rPrChange w:id="2313" w:author="Denis Engemann" w:date="2018-04-19T23:07:00Z">
            <w:rPr>
              <w:noProof/>
            </w:rPr>
          </w:rPrChange>
        </w:rPr>
        <w:tab/>
        <w:t>Loftus JR. Selective inference after cross-validation. arXiv preprint arXiv:151108866. 2015.</w:t>
      </w:r>
      <w:bookmarkEnd w:id="2311"/>
    </w:p>
    <w:p w14:paraId="60ED0739" w14:textId="77777777" w:rsidR="007646E0" w:rsidRPr="00CA09EA" w:rsidRDefault="007646E0" w:rsidP="007646E0">
      <w:pPr>
        <w:pStyle w:val="EndNoteBibliography"/>
        <w:spacing w:after="240"/>
        <w:rPr>
          <w:rFonts w:cs="Calibri"/>
          <w:noProof/>
          <w:rPrChange w:id="2314" w:author="Denis Engemann" w:date="2018-04-19T23:07:00Z">
            <w:rPr>
              <w:noProof/>
            </w:rPr>
          </w:rPrChange>
        </w:rPr>
      </w:pPr>
      <w:bookmarkStart w:id="2315" w:name="_ENREF_28"/>
      <w:r w:rsidRPr="00CA09EA">
        <w:rPr>
          <w:rFonts w:cs="Calibri"/>
          <w:noProof/>
          <w:rPrChange w:id="2316" w:author="Denis Engemann" w:date="2018-04-19T23:07:00Z">
            <w:rPr>
              <w:noProof/>
            </w:rPr>
          </w:rPrChange>
        </w:rPr>
        <w:t>28.</w:t>
      </w:r>
      <w:r w:rsidRPr="00CA09EA">
        <w:rPr>
          <w:rFonts w:cs="Calibri"/>
          <w:noProof/>
          <w:rPrChange w:id="2317" w:author="Denis Engemann" w:date="2018-04-19T23:07:00Z">
            <w:rPr>
              <w:noProof/>
            </w:rPr>
          </w:rPrChange>
        </w:rPr>
        <w:tab/>
        <w:t>Berk R, Brown L, Buja A, Zhang K, Zhao L. Valid post-selection inference. The Annals of Statistics. 2013;41(2):802-37.</w:t>
      </w:r>
      <w:bookmarkEnd w:id="2315"/>
    </w:p>
    <w:p w14:paraId="688A4968" w14:textId="77777777" w:rsidR="007646E0" w:rsidRPr="00CA09EA" w:rsidRDefault="007646E0" w:rsidP="007646E0">
      <w:pPr>
        <w:pStyle w:val="EndNoteBibliography"/>
        <w:spacing w:after="240"/>
        <w:rPr>
          <w:rFonts w:cs="Calibri"/>
          <w:noProof/>
          <w:rPrChange w:id="2318" w:author="Denis Engemann" w:date="2018-04-19T23:07:00Z">
            <w:rPr>
              <w:noProof/>
            </w:rPr>
          </w:rPrChange>
        </w:rPr>
      </w:pPr>
      <w:bookmarkStart w:id="2319" w:name="_ENREF_29"/>
      <w:r w:rsidRPr="00CA09EA">
        <w:rPr>
          <w:rFonts w:cs="Calibri"/>
          <w:noProof/>
          <w:rPrChange w:id="2320" w:author="Denis Engemann" w:date="2018-04-19T23:07:00Z">
            <w:rPr>
              <w:noProof/>
            </w:rPr>
          </w:rPrChange>
        </w:rPr>
        <w:t>29.</w:t>
      </w:r>
      <w:r w:rsidRPr="00CA09EA">
        <w:rPr>
          <w:rFonts w:cs="Calibri"/>
          <w:noProof/>
          <w:rPrChange w:id="2321" w:author="Denis Engemann" w:date="2018-04-19T23:07:00Z">
            <w:rPr>
              <w:noProof/>
            </w:rPr>
          </w:rPrChange>
        </w:rPr>
        <w:tab/>
        <w:t>Wasserstein RL, Lazar NA. The ASA's statement on p-values: context, process, and purpose. Am Stat. 2016;70(2):129-33.</w:t>
      </w:r>
      <w:bookmarkEnd w:id="2319"/>
    </w:p>
    <w:p w14:paraId="562B0738" w14:textId="77777777" w:rsidR="007646E0" w:rsidRPr="00CA09EA" w:rsidRDefault="007646E0" w:rsidP="007646E0">
      <w:pPr>
        <w:pStyle w:val="EndNoteBibliography"/>
        <w:spacing w:after="240"/>
        <w:rPr>
          <w:rFonts w:cs="Calibri"/>
          <w:noProof/>
          <w:rPrChange w:id="2322" w:author="Denis Engemann" w:date="2018-04-19T23:07:00Z">
            <w:rPr>
              <w:noProof/>
            </w:rPr>
          </w:rPrChange>
        </w:rPr>
      </w:pPr>
      <w:bookmarkStart w:id="2323" w:name="_ENREF_30"/>
      <w:r w:rsidRPr="00CA09EA">
        <w:rPr>
          <w:rFonts w:cs="Calibri"/>
          <w:noProof/>
          <w:rPrChange w:id="2324" w:author="Denis Engemann" w:date="2018-04-19T23:07:00Z">
            <w:rPr>
              <w:noProof/>
            </w:rPr>
          </w:rPrChange>
        </w:rPr>
        <w:t>30.</w:t>
      </w:r>
      <w:r w:rsidRPr="00CA09EA">
        <w:rPr>
          <w:rFonts w:cs="Calibri"/>
          <w:noProof/>
          <w:rPrChange w:id="2325" w:author="Denis Engemann" w:date="2018-04-19T23:07:00Z">
            <w:rPr>
              <w:noProof/>
            </w:rPr>
          </w:rPrChange>
        </w:rPr>
        <w:tab/>
        <w:t>Collaboration OS. Estimating the reproducibility of psychological science. Science. 2015;349(6251):aac4716.</w:t>
      </w:r>
      <w:bookmarkEnd w:id="2323"/>
    </w:p>
    <w:p w14:paraId="1424BA6F" w14:textId="77777777" w:rsidR="007646E0" w:rsidRPr="00CA09EA" w:rsidRDefault="007646E0" w:rsidP="007646E0">
      <w:pPr>
        <w:pStyle w:val="EndNoteBibliography"/>
        <w:spacing w:after="240"/>
        <w:rPr>
          <w:rFonts w:cs="Calibri"/>
          <w:noProof/>
          <w:rPrChange w:id="2326" w:author="Denis Engemann" w:date="2018-04-19T23:07:00Z">
            <w:rPr>
              <w:noProof/>
            </w:rPr>
          </w:rPrChange>
        </w:rPr>
      </w:pPr>
      <w:bookmarkStart w:id="2327" w:name="_ENREF_31"/>
      <w:r w:rsidRPr="00CA09EA">
        <w:rPr>
          <w:rFonts w:cs="Calibri"/>
          <w:noProof/>
          <w:rPrChange w:id="2328" w:author="Denis Engemann" w:date="2018-04-19T23:07:00Z">
            <w:rPr>
              <w:noProof/>
            </w:rPr>
          </w:rPrChange>
        </w:rPr>
        <w:t>31.</w:t>
      </w:r>
      <w:r w:rsidRPr="00CA09EA">
        <w:rPr>
          <w:rFonts w:cs="Calibri"/>
          <w:noProof/>
          <w:rPrChange w:id="2329" w:author="Denis Engemann" w:date="2018-04-19T23:07:00Z">
            <w:rPr>
              <w:noProof/>
            </w:rPr>
          </w:rPrChange>
        </w:rPr>
        <w:tab/>
        <w:t>Feynman RP. The Meaning of It All: Thoughts of a Citizen-Scientist. Reading: Addison-Wesley. 1998.</w:t>
      </w:r>
      <w:bookmarkEnd w:id="2327"/>
    </w:p>
    <w:p w14:paraId="07456ADC" w14:textId="77777777" w:rsidR="007646E0" w:rsidRPr="00CA09EA" w:rsidRDefault="007646E0" w:rsidP="007646E0">
      <w:pPr>
        <w:pStyle w:val="EndNoteBibliography"/>
        <w:spacing w:after="240"/>
        <w:rPr>
          <w:rFonts w:cs="Calibri"/>
          <w:noProof/>
          <w:rPrChange w:id="2330" w:author="Denis Engemann" w:date="2018-04-19T23:07:00Z">
            <w:rPr>
              <w:noProof/>
            </w:rPr>
          </w:rPrChange>
        </w:rPr>
      </w:pPr>
      <w:bookmarkStart w:id="2331" w:name="_ENREF_32"/>
      <w:r w:rsidRPr="00CA09EA">
        <w:rPr>
          <w:rFonts w:cs="Calibri"/>
          <w:noProof/>
          <w:rPrChange w:id="2332" w:author="Denis Engemann" w:date="2018-04-19T23:07:00Z">
            <w:rPr>
              <w:noProof/>
            </w:rPr>
          </w:rPrChange>
        </w:rPr>
        <w:t>32.</w:t>
      </w:r>
      <w:r w:rsidRPr="00CA09EA">
        <w:rPr>
          <w:rFonts w:cs="Calibri"/>
          <w:noProof/>
          <w:rPrChange w:id="2333" w:author="Denis Engemann" w:date="2018-04-19T23:07:00Z">
            <w:rPr>
              <w:noProof/>
            </w:rPr>
          </w:rPrChange>
        </w:rPr>
        <w:tab/>
        <w:t>Halsey LG, Curran-Everett D, Vowler SL, Drummond GB. The fickle P value generates irreproducible results. Nature methods. 2015;12(3):179.</w:t>
      </w:r>
      <w:bookmarkEnd w:id="2331"/>
    </w:p>
    <w:p w14:paraId="6AF821B8" w14:textId="77777777" w:rsidR="007646E0" w:rsidRPr="00CA09EA" w:rsidRDefault="007646E0" w:rsidP="007646E0">
      <w:pPr>
        <w:pStyle w:val="EndNoteBibliography"/>
        <w:spacing w:after="240"/>
        <w:rPr>
          <w:rFonts w:cs="Calibri"/>
          <w:noProof/>
          <w:rPrChange w:id="2334" w:author="Denis Engemann" w:date="2018-04-19T23:07:00Z">
            <w:rPr>
              <w:noProof/>
            </w:rPr>
          </w:rPrChange>
        </w:rPr>
      </w:pPr>
      <w:bookmarkStart w:id="2335" w:name="_ENREF_33"/>
      <w:r w:rsidRPr="00CA09EA">
        <w:rPr>
          <w:rFonts w:cs="Calibri"/>
          <w:noProof/>
          <w:rPrChange w:id="2336" w:author="Denis Engemann" w:date="2018-04-19T23:07:00Z">
            <w:rPr>
              <w:noProof/>
            </w:rPr>
          </w:rPrChange>
        </w:rPr>
        <w:t>33.</w:t>
      </w:r>
      <w:r w:rsidRPr="00CA09EA">
        <w:rPr>
          <w:rFonts w:cs="Calibri"/>
          <w:noProof/>
          <w:rPrChange w:id="2337" w:author="Denis Engemann" w:date="2018-04-19T23:07:00Z">
            <w:rPr>
              <w:noProof/>
            </w:rPr>
          </w:rPrChange>
        </w:rPr>
        <w:tab/>
        <w:t>Donoho D. 50 Years of Data Science. Journal of Computational and Graphical Statistics. 2017;26(4):745-66.</w:t>
      </w:r>
      <w:bookmarkEnd w:id="2335"/>
    </w:p>
    <w:p w14:paraId="4AD2ADD9" w14:textId="77777777" w:rsidR="007646E0" w:rsidRPr="00CA09EA" w:rsidRDefault="007646E0" w:rsidP="007646E0">
      <w:pPr>
        <w:pStyle w:val="EndNoteBibliography"/>
        <w:spacing w:after="240"/>
        <w:rPr>
          <w:rFonts w:cs="Calibri"/>
          <w:noProof/>
          <w:rPrChange w:id="2338" w:author="Denis Engemann" w:date="2018-04-19T23:07:00Z">
            <w:rPr>
              <w:noProof/>
            </w:rPr>
          </w:rPrChange>
        </w:rPr>
      </w:pPr>
      <w:bookmarkStart w:id="2339" w:name="_ENREF_34"/>
      <w:r w:rsidRPr="00CA09EA">
        <w:rPr>
          <w:rFonts w:cs="Calibri"/>
          <w:noProof/>
          <w:rPrChange w:id="2340" w:author="Denis Engemann" w:date="2018-04-19T23:07:00Z">
            <w:rPr>
              <w:noProof/>
            </w:rPr>
          </w:rPrChange>
        </w:rPr>
        <w:t>34.</w:t>
      </w:r>
      <w:r w:rsidRPr="00CA09EA">
        <w:rPr>
          <w:rFonts w:cs="Calibri"/>
          <w:noProof/>
          <w:rPrChange w:id="2341" w:author="Denis Engemann" w:date="2018-04-19T23:07:00Z">
            <w:rPr>
              <w:noProof/>
            </w:rPr>
          </w:rPrChange>
        </w:rPr>
        <w:tab/>
        <w:t>Cohen J. Things I have learned (so far). American psychologist. 1990;45(12):1304.</w:t>
      </w:r>
      <w:bookmarkEnd w:id="2339"/>
    </w:p>
    <w:p w14:paraId="12767622" w14:textId="77777777" w:rsidR="007646E0" w:rsidRPr="00CA09EA" w:rsidRDefault="007646E0" w:rsidP="007646E0">
      <w:pPr>
        <w:pStyle w:val="EndNoteBibliography"/>
        <w:spacing w:after="240"/>
        <w:rPr>
          <w:rFonts w:cs="Calibri"/>
          <w:noProof/>
          <w:rPrChange w:id="2342" w:author="Denis Engemann" w:date="2018-04-19T23:07:00Z">
            <w:rPr>
              <w:noProof/>
            </w:rPr>
          </w:rPrChange>
        </w:rPr>
      </w:pPr>
      <w:bookmarkStart w:id="2343" w:name="_ENREF_35"/>
      <w:r w:rsidRPr="00CA09EA">
        <w:rPr>
          <w:rFonts w:cs="Calibri"/>
          <w:noProof/>
          <w:rPrChange w:id="2344" w:author="Denis Engemann" w:date="2018-04-19T23:07:00Z">
            <w:rPr>
              <w:noProof/>
            </w:rPr>
          </w:rPrChange>
        </w:rPr>
        <w:t>35.</w:t>
      </w:r>
      <w:r w:rsidRPr="00CA09EA">
        <w:rPr>
          <w:rFonts w:cs="Calibri"/>
          <w:noProof/>
          <w:rPrChange w:id="2345" w:author="Denis Engemann" w:date="2018-04-19T23:07:00Z">
            <w:rPr>
              <w:noProof/>
            </w:rPr>
          </w:rPrChange>
        </w:rPr>
        <w:tab/>
        <w:t>Gigerenzer G, Murray DJ. Cognition as intuitive statistics. NJ: Erlbaum: Hillsdale; 1987.</w:t>
      </w:r>
      <w:bookmarkEnd w:id="2343"/>
    </w:p>
    <w:p w14:paraId="56989CA2" w14:textId="77777777" w:rsidR="007646E0" w:rsidRPr="00CA09EA" w:rsidRDefault="007646E0" w:rsidP="007646E0">
      <w:pPr>
        <w:pStyle w:val="EndNoteBibliography"/>
        <w:spacing w:after="240"/>
        <w:rPr>
          <w:rFonts w:cs="Calibri"/>
          <w:noProof/>
          <w:rPrChange w:id="2346" w:author="Denis Engemann" w:date="2018-04-19T23:07:00Z">
            <w:rPr>
              <w:noProof/>
            </w:rPr>
          </w:rPrChange>
        </w:rPr>
      </w:pPr>
      <w:bookmarkStart w:id="2347" w:name="_ENREF_36"/>
      <w:r w:rsidRPr="00CA09EA">
        <w:rPr>
          <w:rFonts w:cs="Calibri"/>
          <w:noProof/>
          <w:rPrChange w:id="2348" w:author="Denis Engemann" w:date="2018-04-19T23:07:00Z">
            <w:rPr>
              <w:noProof/>
            </w:rPr>
          </w:rPrChange>
        </w:rPr>
        <w:t>36.</w:t>
      </w:r>
      <w:r w:rsidRPr="00CA09EA">
        <w:rPr>
          <w:rFonts w:cs="Calibri"/>
          <w:noProof/>
          <w:rPrChange w:id="2349" w:author="Denis Engemann" w:date="2018-04-19T23:07:00Z">
            <w:rPr>
              <w:noProof/>
            </w:rPr>
          </w:rPrChange>
        </w:rPr>
        <w:tab/>
        <w:t>Szucs D, Ioannidis JPA. When Null Hypothesis Significance Testing Is Unsuitable for Research: A Reassessment. Frontiers in human neuroscience. 2017;11:390.</w:t>
      </w:r>
      <w:bookmarkEnd w:id="2347"/>
    </w:p>
    <w:p w14:paraId="2DEE4949" w14:textId="77777777" w:rsidR="007646E0" w:rsidRPr="00CA09EA" w:rsidRDefault="007646E0" w:rsidP="007646E0">
      <w:pPr>
        <w:pStyle w:val="EndNoteBibliography"/>
        <w:spacing w:after="240"/>
        <w:rPr>
          <w:rFonts w:cs="Calibri"/>
          <w:noProof/>
          <w:rPrChange w:id="2350" w:author="Denis Engemann" w:date="2018-04-19T23:07:00Z">
            <w:rPr>
              <w:noProof/>
            </w:rPr>
          </w:rPrChange>
        </w:rPr>
      </w:pPr>
      <w:bookmarkStart w:id="2351" w:name="_ENREF_37"/>
      <w:r w:rsidRPr="00CA09EA">
        <w:rPr>
          <w:rFonts w:cs="Calibri"/>
          <w:noProof/>
          <w:rPrChange w:id="2352" w:author="Denis Engemann" w:date="2018-04-19T23:07:00Z">
            <w:rPr>
              <w:noProof/>
            </w:rPr>
          </w:rPrChange>
        </w:rPr>
        <w:t>37.</w:t>
      </w:r>
      <w:r w:rsidRPr="00CA09EA">
        <w:rPr>
          <w:rFonts w:cs="Calibri"/>
          <w:noProof/>
          <w:rPrChange w:id="2353" w:author="Denis Engemann" w:date="2018-04-19T23:07:00Z">
            <w:rPr>
              <w:noProof/>
            </w:rPr>
          </w:rPrChange>
        </w:rPr>
        <w:tab/>
        <w:t>Friedman JH. The role of statistics in the data revolution? International Statistical Review/Revue Internationale de Statistique. 2001:5-10.</w:t>
      </w:r>
      <w:bookmarkEnd w:id="2351"/>
    </w:p>
    <w:p w14:paraId="6BC044B9" w14:textId="77777777" w:rsidR="007646E0" w:rsidRPr="00CA09EA" w:rsidRDefault="007646E0" w:rsidP="007646E0">
      <w:pPr>
        <w:pStyle w:val="EndNoteBibliography"/>
        <w:spacing w:after="240"/>
        <w:rPr>
          <w:rFonts w:cs="Calibri"/>
          <w:noProof/>
          <w:rPrChange w:id="2354" w:author="Denis Engemann" w:date="2018-04-19T23:07:00Z">
            <w:rPr>
              <w:noProof/>
            </w:rPr>
          </w:rPrChange>
        </w:rPr>
      </w:pPr>
      <w:bookmarkStart w:id="2355" w:name="_ENREF_38"/>
      <w:r w:rsidRPr="00CA09EA">
        <w:rPr>
          <w:rFonts w:cs="Calibri"/>
          <w:noProof/>
          <w:rPrChange w:id="2356" w:author="Denis Engemann" w:date="2018-04-19T23:07:00Z">
            <w:rPr>
              <w:noProof/>
            </w:rPr>
          </w:rPrChange>
        </w:rPr>
        <w:t>38.</w:t>
      </w:r>
      <w:r w:rsidRPr="00CA09EA">
        <w:rPr>
          <w:rFonts w:cs="Calibri"/>
          <w:noProof/>
          <w:rPrChange w:id="2357" w:author="Denis Engemann" w:date="2018-04-19T23:07:00Z">
            <w:rPr>
              <w:noProof/>
            </w:rPr>
          </w:rPrChange>
        </w:rPr>
        <w:tab/>
        <w:t>Bzdok D. Classical Statistics and Statistical Learning in Imaging Neuroscience. Frontiers in neuroscience. 2017.</w:t>
      </w:r>
      <w:bookmarkEnd w:id="2355"/>
    </w:p>
    <w:p w14:paraId="4B4DD510" w14:textId="77777777" w:rsidR="007646E0" w:rsidRPr="00CA09EA" w:rsidRDefault="007646E0" w:rsidP="007646E0">
      <w:pPr>
        <w:pStyle w:val="EndNoteBibliography"/>
        <w:rPr>
          <w:rFonts w:cs="Calibri"/>
          <w:noProof/>
          <w:rPrChange w:id="2358" w:author="Denis Engemann" w:date="2018-04-19T23:07:00Z">
            <w:rPr>
              <w:noProof/>
            </w:rPr>
          </w:rPrChange>
        </w:rPr>
      </w:pPr>
      <w:bookmarkStart w:id="2359" w:name="_ENREF_39"/>
      <w:r w:rsidRPr="00CA09EA">
        <w:rPr>
          <w:rFonts w:cs="Calibri"/>
          <w:noProof/>
          <w:rPrChange w:id="2360" w:author="Denis Engemann" w:date="2018-04-19T23:07:00Z">
            <w:rPr>
              <w:noProof/>
            </w:rPr>
          </w:rPrChange>
        </w:rPr>
        <w:t>39.</w:t>
      </w:r>
      <w:r w:rsidRPr="00CA09EA">
        <w:rPr>
          <w:rFonts w:cs="Calibri"/>
          <w:noProof/>
          <w:rPrChange w:id="2361" w:author="Denis Engemann" w:date="2018-04-19T23:07:00Z">
            <w:rPr>
              <w:noProof/>
            </w:rPr>
          </w:rPrChange>
        </w:rPr>
        <w:tab/>
        <w:t>Bernard C. An introduction to the study of experimental medicine: Courier Corporation; 1957.</w:t>
      </w:r>
      <w:bookmarkEnd w:id="2359"/>
    </w:p>
    <w:p w14:paraId="4FD7C1DC" w14:textId="4A19653E" w:rsidR="00B3363B" w:rsidRPr="00CA09EA" w:rsidRDefault="004C6FB4" w:rsidP="00790190">
      <w:pPr>
        <w:rPr>
          <w:rFonts w:ascii="Calibri" w:hAnsi="Calibri" w:cs="Calibri"/>
          <w:color w:val="000000" w:themeColor="text1"/>
          <w:lang w:val="en-US"/>
          <w:rPrChange w:id="2362" w:author="Denis Engemann" w:date="2018-04-19T23:07:00Z">
            <w:rPr>
              <w:rFonts w:asciiTheme="minorHAnsi" w:hAnsiTheme="minorHAnsi"/>
              <w:color w:val="000000" w:themeColor="text1"/>
              <w:lang w:val="en-US"/>
            </w:rPr>
          </w:rPrChange>
        </w:rPr>
      </w:pPr>
      <w:r w:rsidRPr="00CA09EA">
        <w:rPr>
          <w:rFonts w:ascii="Calibri" w:hAnsi="Calibri" w:cs="Calibri"/>
          <w:color w:val="000000" w:themeColor="text1"/>
          <w:lang w:val="en-US"/>
          <w:rPrChange w:id="2363" w:author="Denis Engemann" w:date="2018-04-19T23:07:00Z">
            <w:rPr>
              <w:rFonts w:asciiTheme="minorHAnsi" w:hAnsiTheme="minorHAnsi"/>
              <w:color w:val="000000" w:themeColor="text1"/>
              <w:lang w:val="en-US"/>
            </w:rPr>
          </w:rPrChange>
        </w:rPr>
        <w:fldChar w:fldCharType="end"/>
      </w:r>
    </w:p>
    <w:sectPr w:rsidR="00B3363B" w:rsidRPr="00CA09EA" w:rsidSect="003A4C8E">
      <w:footerReference w:type="default" r:id="rId15"/>
      <w:pgSz w:w="11906" w:h="16838"/>
      <w:pgMar w:top="1134"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1" w:author="Denis Engemann" w:date="2018-04-19T22:44:00Z" w:initials="DE">
    <w:p w14:paraId="63CF3E1F" w14:textId="76DA0BC4" w:rsidR="004B08E5" w:rsidRDefault="004B08E5">
      <w:pPr>
        <w:pStyle w:val="CommentText"/>
      </w:pPr>
      <w:r>
        <w:rPr>
          <w:rStyle w:val="CommentReference"/>
        </w:rPr>
        <w:annotationRef/>
      </w:r>
      <w:r>
        <w:t>Thought: predicting what next enables control, hence, is the necessary condition for translation of science into engineering.</w:t>
      </w:r>
    </w:p>
  </w:comment>
  <w:comment w:id="659" w:author="Denis Engemann" w:date="2018-04-19T22:55:00Z" w:initials="DE">
    <w:p w14:paraId="50CAF417" w14:textId="55D096C3" w:rsidR="005378EB" w:rsidRDefault="005378EB">
      <w:pPr>
        <w:pStyle w:val="CommentText"/>
      </w:pPr>
      <w:r>
        <w:rPr>
          <w:rStyle w:val="CommentReference"/>
        </w:rPr>
        <w:annotationRef/>
      </w:r>
      <w:r>
        <w:t>We could cite S. Leonelli here and/or somewhere later.</w:t>
      </w:r>
    </w:p>
  </w:comment>
  <w:comment w:id="695" w:author="Denis Engemann" w:date="2018-04-19T22:58:00Z" w:initials="DE">
    <w:p w14:paraId="7DA536B9" w14:textId="320149A5" w:rsidR="00CA09EA" w:rsidRDefault="00CA09EA">
      <w:pPr>
        <w:pStyle w:val="CommentText"/>
      </w:pPr>
      <w:r>
        <w:rPr>
          <w:rStyle w:val="CommentReference"/>
        </w:rPr>
        <w:annotationRef/>
      </w:r>
      <w:r>
        <w:t>Big data puberty is over no? Common stop harnessing the power of leveraging the leverage.</w:t>
      </w:r>
    </w:p>
  </w:comment>
  <w:comment w:id="759" w:author="Denis Engemann" w:date="2018-04-19T23:00:00Z" w:initials="DE">
    <w:p w14:paraId="767310C3" w14:textId="2E6B1E32" w:rsidR="00CA09EA" w:rsidRDefault="00CA09EA">
      <w:pPr>
        <w:pStyle w:val="CommentText"/>
      </w:pPr>
      <w:r>
        <w:rPr>
          <w:rStyle w:val="CommentReference"/>
        </w:rPr>
        <w:annotationRef/>
      </w:r>
      <w:r>
        <w:t>Expansive/expensive ?</w:t>
      </w:r>
    </w:p>
  </w:comment>
  <w:comment w:id="884" w:author="Denis Engemann" w:date="2018-04-19T23:11:00Z" w:initials="DE">
    <w:p w14:paraId="4EB58D0F" w14:textId="5AEE743D" w:rsidR="001F0B68" w:rsidRDefault="001F0B68">
      <w:pPr>
        <w:pStyle w:val="CommentText"/>
      </w:pPr>
      <w:r>
        <w:rPr>
          <w:rStyle w:val="CommentReference"/>
        </w:rPr>
        <w:annotationRef/>
      </w:r>
      <w:r>
        <w:t>We could for fun add somewhere Gelman’s distinction between model-sparse/data-dense and data-dense/model-sparse …</w:t>
      </w:r>
    </w:p>
  </w:comment>
  <w:comment w:id="983" w:author="Denis Engemann" w:date="2018-04-19T23:20:00Z" w:initials="DE">
    <w:p w14:paraId="13A6B1C5" w14:textId="7CFE9ADF" w:rsidR="001F0B68" w:rsidRDefault="001F0B68">
      <w:pPr>
        <w:pStyle w:val="CommentText"/>
      </w:pPr>
      <w:r>
        <w:rPr>
          <w:rStyle w:val="CommentReference"/>
        </w:rPr>
        <w:annotationRef/>
      </w:r>
    </w:p>
  </w:comment>
  <w:comment w:id="1028" w:author="Denis Engemann" w:date="2018-04-19T23:23:00Z" w:initials="DE">
    <w:p w14:paraId="17B3B788" w14:textId="1F1AB12C" w:rsidR="007E1A4E" w:rsidRDefault="007E1A4E">
      <w:pPr>
        <w:pStyle w:val="CommentText"/>
      </w:pPr>
      <w:r>
        <w:rPr>
          <w:rStyle w:val="CommentReference"/>
        </w:rPr>
        <w:annotationRef/>
      </w:r>
      <w:r w:rsidRPr="007E1A4E">
        <w:rPr>
          <w:b/>
        </w:rPr>
        <w:t>While we’re at it:</w:t>
      </w:r>
      <w:r>
        <w:t xml:space="preserve"> perhaps also list the other terms: predictor/regressor response/target etc. see </w:t>
      </w:r>
      <w:r w:rsidRPr="007E1A4E">
        <w:t>https://en.wikipedia.org/wiki/Dependent_and_independent_variables</w:t>
      </w:r>
    </w:p>
  </w:comment>
  <w:comment w:id="1061" w:author="Denis Engemann" w:date="2018-04-19T23:28:00Z" w:initials="DE">
    <w:p w14:paraId="7D5ABEBE" w14:textId="39A08425" w:rsidR="007E1A4E" w:rsidRDefault="007E1A4E">
      <w:pPr>
        <w:pStyle w:val="CommentText"/>
      </w:pPr>
      <w:r>
        <w:rPr>
          <w:rStyle w:val="CommentReference"/>
        </w:rPr>
        <w:annotationRef/>
      </w:r>
      <w:r>
        <w:t xml:space="preserve">Something is confused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F3E1F" w15:done="0"/>
  <w15:commentEx w15:paraId="50CAF417" w15:done="0"/>
  <w15:commentEx w15:paraId="7DA536B9" w15:done="0"/>
  <w15:commentEx w15:paraId="767310C3" w15:done="0"/>
  <w15:commentEx w15:paraId="4EB58D0F" w15:done="0"/>
  <w15:commentEx w15:paraId="13A6B1C5" w15:done="0"/>
  <w15:commentEx w15:paraId="17B3B788" w15:done="0"/>
  <w15:commentEx w15:paraId="7D5ABE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F3E1F" w16cid:durableId="1E839A46"/>
  <w16cid:commentId w16cid:paraId="50CAF417" w16cid:durableId="1E839CDB"/>
  <w16cid:commentId w16cid:paraId="7DA536B9" w16cid:durableId="1E839D7F"/>
  <w16cid:commentId w16cid:paraId="767310C3" w16cid:durableId="1E839DFF"/>
  <w16cid:commentId w16cid:paraId="4EB58D0F" w16cid:durableId="1E83A09E"/>
  <w16cid:commentId w16cid:paraId="13A6B1C5" w16cid:durableId="1E83A2BC"/>
  <w16cid:commentId w16cid:paraId="17B3B788" w16cid:durableId="1E83A374"/>
  <w16cid:commentId w16cid:paraId="7D5ABEBE" w16cid:durableId="1E83A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A8894" w14:textId="77777777" w:rsidR="00872420" w:rsidRDefault="00872420" w:rsidP="00B65FF7">
      <w:r>
        <w:separator/>
      </w:r>
    </w:p>
  </w:endnote>
  <w:endnote w:type="continuationSeparator" w:id="0">
    <w:p w14:paraId="3305F0F9" w14:textId="77777777" w:rsidR="00872420" w:rsidRDefault="00872420" w:rsidP="00B65FF7">
      <w:r>
        <w:continuationSeparator/>
      </w:r>
    </w:p>
  </w:endnote>
  <w:endnote w:type="continuationNotice" w:id="1">
    <w:p w14:paraId="70F0E112" w14:textId="77777777" w:rsidR="00872420" w:rsidRDefault="008724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 Pro W3">
    <w:altName w:val="Arial Unicode MS"/>
    <w:panose1 w:val="020B0604020202020204"/>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Avenir">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665634"/>
      <w:docPartObj>
        <w:docPartGallery w:val="Page Numbers (Bottom of Page)"/>
        <w:docPartUnique/>
      </w:docPartObj>
    </w:sdtPr>
    <w:sdtContent>
      <w:p w14:paraId="0B3BC929" w14:textId="2E041D5B" w:rsidR="00690732" w:rsidRDefault="00690732" w:rsidP="007113F4">
        <w:pPr>
          <w:pStyle w:val="Footer"/>
          <w:tabs>
            <w:tab w:val="clear" w:pos="4536"/>
            <w:tab w:val="left" w:pos="1480"/>
            <w:tab w:val="center" w:pos="4535"/>
          </w:tabs>
        </w:pPr>
        <w:r>
          <w:tab/>
        </w:r>
        <w:r>
          <w:tab/>
        </w:r>
        <w:r>
          <w:fldChar w:fldCharType="begin"/>
        </w:r>
        <w:r>
          <w:instrText xml:space="preserve"> PAGE   \* MERGEFORMAT </w:instrText>
        </w:r>
        <w:r>
          <w:fldChar w:fldCharType="separate"/>
        </w:r>
        <w:r>
          <w:rPr>
            <w:noProof/>
          </w:rPr>
          <w:t>16</w:t>
        </w:r>
        <w:r>
          <w:rPr>
            <w:noProof/>
          </w:rPr>
          <w:fldChar w:fldCharType="end"/>
        </w:r>
      </w:p>
    </w:sdtContent>
  </w:sdt>
  <w:p w14:paraId="0FA0E38E" w14:textId="77777777" w:rsidR="00690732" w:rsidRDefault="00690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0F97E" w14:textId="77777777" w:rsidR="00872420" w:rsidRDefault="00872420" w:rsidP="00B65FF7">
      <w:r>
        <w:separator/>
      </w:r>
    </w:p>
  </w:footnote>
  <w:footnote w:type="continuationSeparator" w:id="0">
    <w:p w14:paraId="4380DC5D" w14:textId="77777777" w:rsidR="00872420" w:rsidRDefault="00872420" w:rsidP="00B65FF7">
      <w:r>
        <w:continuationSeparator/>
      </w:r>
    </w:p>
  </w:footnote>
  <w:footnote w:type="continuationNotice" w:id="1">
    <w:p w14:paraId="362037D9" w14:textId="77777777" w:rsidR="00872420" w:rsidRDefault="008724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DA07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60FAC640"/>
    <w:lvl w:ilvl="0">
      <w:start w:val="1"/>
      <w:numFmt w:val="none"/>
      <w:pStyle w:val="Heading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Engemann">
    <w15:presenceInfo w15:providerId="Windows Live" w15:userId="105c0e1d58eed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item&gt;7034&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679"/>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323"/>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B09"/>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355"/>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CFE"/>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B1A"/>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100"/>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9F5"/>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6C0"/>
    <w:rsid w:val="00155830"/>
    <w:rsid w:val="00155A9D"/>
    <w:rsid w:val="00156089"/>
    <w:rsid w:val="00156264"/>
    <w:rsid w:val="00156CFE"/>
    <w:rsid w:val="001570F2"/>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8C8"/>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BC0"/>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68"/>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00"/>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1C3"/>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8DA"/>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30"/>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3E8"/>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7E"/>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0F70"/>
    <w:rsid w:val="003D11B5"/>
    <w:rsid w:val="003D1451"/>
    <w:rsid w:val="003D1765"/>
    <w:rsid w:val="003D19DE"/>
    <w:rsid w:val="003D1C0E"/>
    <w:rsid w:val="003D1D91"/>
    <w:rsid w:val="003D1F6C"/>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2C"/>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07E41"/>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B20"/>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6D3"/>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0EB2"/>
    <w:rsid w:val="004410D8"/>
    <w:rsid w:val="00441447"/>
    <w:rsid w:val="0044190F"/>
    <w:rsid w:val="004420AB"/>
    <w:rsid w:val="004422CE"/>
    <w:rsid w:val="00442866"/>
    <w:rsid w:val="00442896"/>
    <w:rsid w:val="00442AA2"/>
    <w:rsid w:val="00442C34"/>
    <w:rsid w:val="00442E8F"/>
    <w:rsid w:val="00443201"/>
    <w:rsid w:val="00443694"/>
    <w:rsid w:val="00443F50"/>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D75"/>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0A"/>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8E5"/>
    <w:rsid w:val="004B0C49"/>
    <w:rsid w:val="004B0FDD"/>
    <w:rsid w:val="004B153C"/>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6A9B"/>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32E"/>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E7F3C"/>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8A7"/>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7C2"/>
    <w:rsid w:val="005338C3"/>
    <w:rsid w:val="00533AB6"/>
    <w:rsid w:val="005344E6"/>
    <w:rsid w:val="0053452E"/>
    <w:rsid w:val="0053459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8EB"/>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9D"/>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EA3"/>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44B"/>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091"/>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0B1"/>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732"/>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5A"/>
    <w:rsid w:val="006959B9"/>
    <w:rsid w:val="0069623A"/>
    <w:rsid w:val="0069661F"/>
    <w:rsid w:val="006966EB"/>
    <w:rsid w:val="00696946"/>
    <w:rsid w:val="006970E0"/>
    <w:rsid w:val="00697340"/>
    <w:rsid w:val="006974E4"/>
    <w:rsid w:val="00697709"/>
    <w:rsid w:val="0069775E"/>
    <w:rsid w:val="00697888"/>
    <w:rsid w:val="00697AE6"/>
    <w:rsid w:val="00697CA8"/>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3CE"/>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4B7"/>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AD2"/>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D2D"/>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AC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6E0"/>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945"/>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A4E"/>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4D3E"/>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76"/>
    <w:rsid w:val="008517C2"/>
    <w:rsid w:val="0085189C"/>
    <w:rsid w:val="0085228D"/>
    <w:rsid w:val="00852380"/>
    <w:rsid w:val="008525A9"/>
    <w:rsid w:val="00852E69"/>
    <w:rsid w:val="00852F72"/>
    <w:rsid w:val="0085306C"/>
    <w:rsid w:val="00853169"/>
    <w:rsid w:val="008536CE"/>
    <w:rsid w:val="00853975"/>
    <w:rsid w:val="008539D1"/>
    <w:rsid w:val="00853A4F"/>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420"/>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6F4E"/>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2ED"/>
    <w:rsid w:val="008F35C3"/>
    <w:rsid w:val="008F38A6"/>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076"/>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BE3"/>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A3"/>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766"/>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1E9"/>
    <w:rsid w:val="009874ED"/>
    <w:rsid w:val="00987635"/>
    <w:rsid w:val="0098764F"/>
    <w:rsid w:val="009876F8"/>
    <w:rsid w:val="0098774D"/>
    <w:rsid w:val="00987B5F"/>
    <w:rsid w:val="00987EDE"/>
    <w:rsid w:val="009902ED"/>
    <w:rsid w:val="009903CF"/>
    <w:rsid w:val="009905F4"/>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08F7"/>
    <w:rsid w:val="009A1529"/>
    <w:rsid w:val="009A1675"/>
    <w:rsid w:val="009A168F"/>
    <w:rsid w:val="009A1A6F"/>
    <w:rsid w:val="009A2141"/>
    <w:rsid w:val="009A2613"/>
    <w:rsid w:val="009A2798"/>
    <w:rsid w:val="009A2FAC"/>
    <w:rsid w:val="009A3209"/>
    <w:rsid w:val="009A37A4"/>
    <w:rsid w:val="009A3915"/>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2D1"/>
    <w:rsid w:val="009A75B3"/>
    <w:rsid w:val="009A7CE4"/>
    <w:rsid w:val="009B00E2"/>
    <w:rsid w:val="009B0565"/>
    <w:rsid w:val="009B05B4"/>
    <w:rsid w:val="009B066F"/>
    <w:rsid w:val="009B07A7"/>
    <w:rsid w:val="009B09EA"/>
    <w:rsid w:val="009B0A6F"/>
    <w:rsid w:val="009B0AC7"/>
    <w:rsid w:val="009B0C29"/>
    <w:rsid w:val="009B0CFA"/>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8D4"/>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21A"/>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A06"/>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9B"/>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067"/>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383"/>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C36"/>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17A"/>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1C0"/>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6B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1FE"/>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1F"/>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A47"/>
    <w:rsid w:val="00BC4B74"/>
    <w:rsid w:val="00BC51E4"/>
    <w:rsid w:val="00BC54C2"/>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63"/>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17A"/>
    <w:rsid w:val="00C052CF"/>
    <w:rsid w:val="00C05301"/>
    <w:rsid w:val="00C05CBC"/>
    <w:rsid w:val="00C05FEF"/>
    <w:rsid w:val="00C061DB"/>
    <w:rsid w:val="00C06573"/>
    <w:rsid w:val="00C06B56"/>
    <w:rsid w:val="00C06F2B"/>
    <w:rsid w:val="00C07209"/>
    <w:rsid w:val="00C07234"/>
    <w:rsid w:val="00C07411"/>
    <w:rsid w:val="00C074F8"/>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5F5"/>
    <w:rsid w:val="00C276DB"/>
    <w:rsid w:val="00C2770F"/>
    <w:rsid w:val="00C2775E"/>
    <w:rsid w:val="00C27F99"/>
    <w:rsid w:val="00C305DA"/>
    <w:rsid w:val="00C30EA2"/>
    <w:rsid w:val="00C30FC7"/>
    <w:rsid w:val="00C31393"/>
    <w:rsid w:val="00C313AC"/>
    <w:rsid w:val="00C31452"/>
    <w:rsid w:val="00C31453"/>
    <w:rsid w:val="00C31719"/>
    <w:rsid w:val="00C31836"/>
    <w:rsid w:val="00C318E8"/>
    <w:rsid w:val="00C31ADD"/>
    <w:rsid w:val="00C31C7B"/>
    <w:rsid w:val="00C31D3E"/>
    <w:rsid w:val="00C31DA3"/>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4C1D"/>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0F2"/>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92B"/>
    <w:rsid w:val="00C86EAE"/>
    <w:rsid w:val="00C8713E"/>
    <w:rsid w:val="00C87584"/>
    <w:rsid w:val="00C875DB"/>
    <w:rsid w:val="00C8785C"/>
    <w:rsid w:val="00C87ACD"/>
    <w:rsid w:val="00C87B00"/>
    <w:rsid w:val="00C87CE6"/>
    <w:rsid w:val="00C87E03"/>
    <w:rsid w:val="00C901BE"/>
    <w:rsid w:val="00C9058B"/>
    <w:rsid w:val="00C911F2"/>
    <w:rsid w:val="00C917B3"/>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9E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26"/>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5FE7"/>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A9E"/>
    <w:rsid w:val="00D07E2A"/>
    <w:rsid w:val="00D07E72"/>
    <w:rsid w:val="00D07EBC"/>
    <w:rsid w:val="00D07F15"/>
    <w:rsid w:val="00D1000C"/>
    <w:rsid w:val="00D10714"/>
    <w:rsid w:val="00D10955"/>
    <w:rsid w:val="00D1096C"/>
    <w:rsid w:val="00D10A8F"/>
    <w:rsid w:val="00D11088"/>
    <w:rsid w:val="00D11422"/>
    <w:rsid w:val="00D11528"/>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3F7F"/>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278"/>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718"/>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A9D"/>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5ED"/>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A79"/>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546"/>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C3E"/>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0B1A"/>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7E4"/>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8C1"/>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BB9"/>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D66"/>
    <w:rsid w:val="00EB4FB7"/>
    <w:rsid w:val="00EB525A"/>
    <w:rsid w:val="00EB57F9"/>
    <w:rsid w:val="00EB5823"/>
    <w:rsid w:val="00EB59B6"/>
    <w:rsid w:val="00EB5B8C"/>
    <w:rsid w:val="00EB5EA8"/>
    <w:rsid w:val="00EB64BB"/>
    <w:rsid w:val="00EB683A"/>
    <w:rsid w:val="00EB6B4E"/>
    <w:rsid w:val="00EB6CB1"/>
    <w:rsid w:val="00EB6F18"/>
    <w:rsid w:val="00EB6F28"/>
    <w:rsid w:val="00EB6F9C"/>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74B"/>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65A"/>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6E8F"/>
    <w:rsid w:val="00F0716A"/>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47F0D"/>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9F8"/>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46F"/>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291"/>
    <w:rsid w:val="00FC0BA2"/>
    <w:rsid w:val="00FC0EDD"/>
    <w:rsid w:val="00FC1354"/>
    <w:rsid w:val="00FC1545"/>
    <w:rsid w:val="00FC1C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741"/>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0D2E"/>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862"/>
    <w:pPr>
      <w:spacing w:after="0" w:line="240" w:lineRule="auto"/>
    </w:pPr>
    <w:rPr>
      <w:rFonts w:ascii="Times New Roman" w:hAnsi="Times New Roman" w:cs="Times New Roman"/>
      <w:sz w:val="24"/>
      <w:szCs w:val="24"/>
      <w:lang w:val="de-DE" w:eastAsia="de-DE"/>
    </w:rPr>
  </w:style>
  <w:style w:type="paragraph" w:styleId="Heading1">
    <w:name w:val="heading 1"/>
    <w:basedOn w:val="Normal"/>
    <w:next w:val="Normal"/>
    <w:link w:val="Heading1Char"/>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Heading2">
    <w:name w:val="heading 2"/>
    <w:basedOn w:val="Normal"/>
    <w:next w:val="Normal"/>
    <w:link w:val="Heading2Char"/>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BDC"/>
    <w:rPr>
      <w:rFonts w:ascii="Cambria" w:eastAsia="Times New Roman" w:hAnsi="Cambria" w:cs="Calibri"/>
      <w:b/>
      <w:bCs/>
      <w:color w:val="365F91"/>
      <w:sz w:val="28"/>
      <w:szCs w:val="28"/>
      <w:lang w:eastAsia="ar-SA"/>
    </w:rPr>
  </w:style>
  <w:style w:type="character" w:styleId="CommentReference">
    <w:name w:val="annotation reference"/>
    <w:basedOn w:val="DefaultParagraphFont"/>
    <w:uiPriority w:val="99"/>
    <w:unhideWhenUsed/>
    <w:rsid w:val="00996A25"/>
    <w:rPr>
      <w:sz w:val="16"/>
      <w:szCs w:val="16"/>
    </w:rPr>
  </w:style>
  <w:style w:type="paragraph" w:styleId="CommentText">
    <w:name w:val="annotation text"/>
    <w:basedOn w:val="Normal"/>
    <w:link w:val="CommentTextChar"/>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996A25"/>
    <w:rPr>
      <w:sz w:val="20"/>
      <w:szCs w:val="20"/>
    </w:rPr>
  </w:style>
  <w:style w:type="paragraph" w:styleId="CommentSubject">
    <w:name w:val="annotation subject"/>
    <w:basedOn w:val="CommentText"/>
    <w:next w:val="CommentText"/>
    <w:link w:val="CommentSubjectChar"/>
    <w:uiPriority w:val="99"/>
    <w:semiHidden/>
    <w:unhideWhenUsed/>
    <w:rsid w:val="00996A25"/>
    <w:rPr>
      <w:b/>
      <w:bCs/>
    </w:rPr>
  </w:style>
  <w:style w:type="character" w:customStyle="1" w:styleId="CommentSubjectChar">
    <w:name w:val="Comment Subject Char"/>
    <w:basedOn w:val="CommentTextChar"/>
    <w:link w:val="CommentSubject"/>
    <w:uiPriority w:val="99"/>
    <w:semiHidden/>
    <w:rsid w:val="00996A25"/>
    <w:rPr>
      <w:b/>
      <w:bCs/>
      <w:sz w:val="20"/>
      <w:szCs w:val="20"/>
    </w:rPr>
  </w:style>
  <w:style w:type="paragraph" w:styleId="BalloonText">
    <w:name w:val="Balloon Text"/>
    <w:basedOn w:val="Normal"/>
    <w:link w:val="BalloonTextChar"/>
    <w:uiPriority w:val="99"/>
    <w:semiHidden/>
    <w:unhideWhenUsed/>
    <w:rsid w:val="00996A25"/>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996A25"/>
    <w:rPr>
      <w:rFonts w:ascii="Tahoma" w:hAnsi="Tahoma" w:cs="Tahoma"/>
      <w:sz w:val="16"/>
      <w:szCs w:val="16"/>
    </w:rPr>
  </w:style>
  <w:style w:type="character" w:styleId="Hyperlink">
    <w:name w:val="Hyperlink"/>
    <w:basedOn w:val="DefaultParagraphFont"/>
    <w:uiPriority w:val="99"/>
    <w:unhideWhenUsed/>
    <w:rsid w:val="0018134F"/>
    <w:rPr>
      <w:color w:val="0000FF" w:themeColor="hyperlink"/>
      <w:u w:val="single"/>
    </w:rPr>
  </w:style>
  <w:style w:type="paragraph" w:styleId="NormalWeb">
    <w:name w:val="Normal (Web)"/>
    <w:basedOn w:val="Normal"/>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61263"/>
  </w:style>
  <w:style w:type="character" w:customStyle="1" w:styleId="il">
    <w:name w:val="il"/>
    <w:basedOn w:val="DefaultParagraphFont"/>
    <w:rsid w:val="00661263"/>
  </w:style>
  <w:style w:type="paragraph" w:styleId="ListParagraph">
    <w:name w:val="List Paragraph"/>
    <w:basedOn w:val="Normal"/>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B65FF7"/>
  </w:style>
  <w:style w:type="paragraph" w:styleId="Footer">
    <w:name w:val="footer"/>
    <w:basedOn w:val="Normal"/>
    <w:link w:val="FooterChar"/>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B65FF7"/>
  </w:style>
  <w:style w:type="paragraph" w:styleId="ListBullet">
    <w:name w:val="List Bullet"/>
    <w:basedOn w:val="Normal"/>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Normal"/>
    <w:rsid w:val="00C35623"/>
    <w:pPr>
      <w:keepNext/>
      <w:spacing w:before="240"/>
      <w:outlineLvl w:val="0"/>
    </w:pPr>
    <w:rPr>
      <w:rFonts w:eastAsia="Times New Roman"/>
      <w:kern w:val="28"/>
      <w:lang w:val="en-US" w:eastAsia="en-US"/>
    </w:rPr>
  </w:style>
  <w:style w:type="paragraph" w:styleId="Revision">
    <w:name w:val="Revision"/>
    <w:hidden/>
    <w:uiPriority w:val="99"/>
    <w:semiHidden/>
    <w:rsid w:val="006F48F6"/>
    <w:pPr>
      <w:spacing w:after="0" w:line="240" w:lineRule="auto"/>
    </w:pPr>
  </w:style>
  <w:style w:type="table" w:styleId="TableGrid">
    <w:name w:val="Table Grid"/>
    <w:basedOn w:val="TableNormal"/>
    <w:uiPriority w:val="59"/>
    <w:rsid w:val="006D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Normal"/>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Normal"/>
    <w:rsid w:val="00594F4B"/>
    <w:pPr>
      <w:spacing w:after="200"/>
    </w:pPr>
    <w:rPr>
      <w:rFonts w:ascii="Calibri" w:hAnsi="Calibri" w:cstheme="minorBidi"/>
      <w:sz w:val="20"/>
      <w:szCs w:val="22"/>
      <w:lang w:val="en-US" w:eastAsia="en-US"/>
    </w:rPr>
  </w:style>
  <w:style w:type="paragraph" w:styleId="NoSpacing">
    <w:name w:val="No Spacing"/>
    <w:uiPriority w:val="99"/>
    <w:qFormat/>
    <w:rsid w:val="003D2D1E"/>
    <w:pPr>
      <w:spacing w:after="0" w:line="240" w:lineRule="auto"/>
    </w:pPr>
    <w:rPr>
      <w:rFonts w:ascii="Calibri" w:eastAsia="Calibri" w:hAnsi="Calibri" w:cs="Times New Roman"/>
      <w:lang w:val="de-DE"/>
    </w:rPr>
  </w:style>
  <w:style w:type="character" w:styleId="FollowedHyperlink">
    <w:name w:val="FollowedHyperlink"/>
    <w:basedOn w:val="DefaultParagraphFont"/>
    <w:uiPriority w:val="99"/>
    <w:semiHidden/>
    <w:unhideWhenUsed/>
    <w:rsid w:val="00584C49"/>
    <w:rPr>
      <w:color w:val="800080" w:themeColor="followedHyperlink"/>
      <w:u w:val="single"/>
    </w:rPr>
  </w:style>
  <w:style w:type="character" w:customStyle="1" w:styleId="Heading3Char">
    <w:name w:val="Heading 3 Char"/>
    <w:basedOn w:val="DefaultParagraphFont"/>
    <w:rsid w:val="00C45BDC"/>
    <w:rPr>
      <w:rFonts w:ascii="Cambria" w:hAnsi="Cambria" w:cs="Times New Roman"/>
      <w:b/>
      <w:bCs/>
      <w:color w:val="4F81BD"/>
      <w:sz w:val="22"/>
      <w:szCs w:val="22"/>
    </w:rPr>
  </w:style>
  <w:style w:type="character" w:customStyle="1" w:styleId="SubtitleChar">
    <w:name w:val="Subtitle Char"/>
    <w:basedOn w:val="DefaultParagraphFont"/>
    <w:rsid w:val="00C45BDC"/>
    <w:rPr>
      <w:rFonts w:ascii="Cambria" w:hAnsi="Cambria" w:cs="Times New Roman"/>
      <w:i/>
      <w:iCs/>
      <w:color w:val="4F81BD"/>
      <w:spacing w:val="15"/>
      <w:sz w:val="24"/>
      <w:szCs w:val="24"/>
    </w:rPr>
  </w:style>
  <w:style w:type="character" w:customStyle="1" w:styleId="lg">
    <w:name w:val="lg"/>
    <w:basedOn w:val="DefaultParagraphFon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DefaultParagraphFont"/>
    <w:rsid w:val="00C74B04"/>
  </w:style>
  <w:style w:type="paragraph" w:customStyle="1" w:styleId="Titel1">
    <w:name w:val="Titel1"/>
    <w:basedOn w:val="Normal"/>
    <w:rsid w:val="001E7432"/>
    <w:pPr>
      <w:spacing w:before="100" w:beforeAutospacing="1" w:after="100" w:afterAutospacing="1"/>
    </w:pPr>
  </w:style>
  <w:style w:type="paragraph" w:customStyle="1" w:styleId="desc">
    <w:name w:val="desc"/>
    <w:basedOn w:val="Normal"/>
    <w:rsid w:val="001E7432"/>
    <w:pPr>
      <w:spacing w:before="100" w:beforeAutospacing="1" w:after="100" w:afterAutospacing="1"/>
    </w:pPr>
  </w:style>
  <w:style w:type="paragraph" w:customStyle="1" w:styleId="details">
    <w:name w:val="details"/>
    <w:basedOn w:val="Normal"/>
    <w:rsid w:val="001E7432"/>
    <w:pPr>
      <w:spacing w:before="100" w:beforeAutospacing="1" w:after="100" w:afterAutospacing="1"/>
    </w:pPr>
  </w:style>
  <w:style w:type="character" w:customStyle="1" w:styleId="jrnl">
    <w:name w:val="jrnl"/>
    <w:basedOn w:val="DefaultParagraphFont"/>
    <w:rsid w:val="001E7432"/>
  </w:style>
  <w:style w:type="paragraph" w:customStyle="1" w:styleId="p">
    <w:name w:val="p"/>
    <w:basedOn w:val="Normal"/>
    <w:rsid w:val="00B67AB0"/>
    <w:pPr>
      <w:spacing w:before="100" w:beforeAutospacing="1" w:after="100" w:afterAutospacing="1"/>
    </w:pPr>
  </w:style>
  <w:style w:type="character" w:customStyle="1" w:styleId="element-citation">
    <w:name w:val="element-citation"/>
    <w:basedOn w:val="DefaultParagraphFont"/>
    <w:rsid w:val="00853C4C"/>
  </w:style>
  <w:style w:type="character" w:customStyle="1" w:styleId="ref-journal">
    <w:name w:val="ref-journal"/>
    <w:basedOn w:val="DefaultParagraphFont"/>
    <w:rsid w:val="00853C4C"/>
  </w:style>
  <w:style w:type="character" w:customStyle="1" w:styleId="ref-vol">
    <w:name w:val="ref-vol"/>
    <w:basedOn w:val="DefaultParagraphFont"/>
    <w:rsid w:val="00853C4C"/>
  </w:style>
  <w:style w:type="character" w:customStyle="1" w:styleId="nowrap">
    <w:name w:val="nowrap"/>
    <w:basedOn w:val="DefaultParagraphFont"/>
    <w:rsid w:val="00853C4C"/>
  </w:style>
  <w:style w:type="character" w:customStyle="1" w:styleId="mixed-citation">
    <w:name w:val="mixed-citation"/>
    <w:basedOn w:val="DefaultParagraphFont"/>
    <w:rsid w:val="00E77490"/>
  </w:style>
  <w:style w:type="character" w:customStyle="1" w:styleId="ref-title">
    <w:name w:val="ref-title"/>
    <w:basedOn w:val="DefaultParagraphFont"/>
    <w:rsid w:val="00E77490"/>
  </w:style>
  <w:style w:type="character" w:customStyle="1" w:styleId="citation-publication-date">
    <w:name w:val="citation-publication-date"/>
    <w:basedOn w:val="DefaultParagraphFont"/>
    <w:rsid w:val="003A67E6"/>
  </w:style>
  <w:style w:type="character" w:styleId="Emphasis">
    <w:name w:val="Emphasis"/>
    <w:basedOn w:val="DefaultParagraphFont"/>
    <w:uiPriority w:val="20"/>
    <w:qFormat/>
    <w:rsid w:val="008C4E88"/>
    <w:rPr>
      <w:i/>
      <w:iCs/>
    </w:rPr>
  </w:style>
  <w:style w:type="character" w:customStyle="1" w:styleId="cit">
    <w:name w:val="cit"/>
    <w:basedOn w:val="DefaultParagraphFont"/>
    <w:rsid w:val="008A7E80"/>
  </w:style>
  <w:style w:type="character" w:customStyle="1" w:styleId="fm-vol-iss-date">
    <w:name w:val="fm-vol-iss-date"/>
    <w:basedOn w:val="DefaultParagraphFont"/>
    <w:rsid w:val="008A7E80"/>
  </w:style>
  <w:style w:type="character" w:customStyle="1" w:styleId="doi">
    <w:name w:val="doi"/>
    <w:basedOn w:val="DefaultParagraphFont"/>
    <w:rsid w:val="008A7E80"/>
  </w:style>
  <w:style w:type="character" w:customStyle="1" w:styleId="fm-citation-ids-label">
    <w:name w:val="fm-citation-ids-label"/>
    <w:basedOn w:val="DefaultParagraphFont"/>
    <w:rsid w:val="008A7E80"/>
  </w:style>
  <w:style w:type="paragraph" w:customStyle="1" w:styleId="p1">
    <w:name w:val="p1"/>
    <w:basedOn w:val="Normal"/>
    <w:rsid w:val="00494BE4"/>
    <w:rPr>
      <w:rFonts w:ascii="Helvetica" w:hAnsi="Helvetica"/>
      <w:sz w:val="18"/>
      <w:szCs w:val="18"/>
    </w:rPr>
  </w:style>
  <w:style w:type="character" w:styleId="Strong">
    <w:name w:val="Strong"/>
    <w:basedOn w:val="DefaultParagraphFont"/>
    <w:uiPriority w:val="22"/>
    <w:qFormat/>
    <w:rsid w:val="007F23E7"/>
    <w:rPr>
      <w:b/>
      <w:bCs/>
    </w:rPr>
  </w:style>
  <w:style w:type="paragraph" w:customStyle="1" w:styleId="p2">
    <w:name w:val="p2"/>
    <w:basedOn w:val="Normal"/>
    <w:rsid w:val="004A1027"/>
    <w:rPr>
      <w:rFonts w:ascii="Times" w:hAnsi="Times"/>
      <w:color w:val="0433FF"/>
      <w:sz w:val="12"/>
      <w:szCs w:val="12"/>
    </w:rPr>
  </w:style>
  <w:style w:type="character" w:customStyle="1" w:styleId="s1">
    <w:name w:val="s1"/>
    <w:basedOn w:val="DefaultParagraphFont"/>
    <w:rsid w:val="004A1027"/>
    <w:rPr>
      <w:color w:val="0433FF"/>
    </w:rPr>
  </w:style>
  <w:style w:type="character" w:customStyle="1" w:styleId="s2">
    <w:name w:val="s2"/>
    <w:basedOn w:val="DefaultParagraphFont"/>
    <w:rsid w:val="004A1027"/>
    <w:rPr>
      <w:color w:val="000000"/>
    </w:rPr>
  </w:style>
  <w:style w:type="paragraph" w:styleId="DocumentMap">
    <w:name w:val="Document Map"/>
    <w:basedOn w:val="Normal"/>
    <w:link w:val="DocumentMapChar"/>
    <w:uiPriority w:val="99"/>
    <w:semiHidden/>
    <w:unhideWhenUsed/>
    <w:rsid w:val="009F5447"/>
  </w:style>
  <w:style w:type="character" w:customStyle="1" w:styleId="DocumentMapChar">
    <w:name w:val="Document Map Char"/>
    <w:basedOn w:val="DefaultParagraphFont"/>
    <w:link w:val="DocumentMap"/>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DefaultParagraphFont"/>
    <w:uiPriority w:val="99"/>
    <w:rsid w:val="00560435"/>
    <w:rPr>
      <w:color w:val="808080"/>
      <w:shd w:val="clear" w:color="auto" w:fill="E6E6E6"/>
    </w:rPr>
  </w:style>
  <w:style w:type="paragraph" w:styleId="FootnoteText">
    <w:name w:val="footnote text"/>
    <w:basedOn w:val="Normal"/>
    <w:link w:val="FootnoteTextChar"/>
    <w:uiPriority w:val="99"/>
    <w:unhideWhenUsed/>
    <w:rsid w:val="00151E68"/>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rsid w:val="00151E68"/>
    <w:rPr>
      <w:rFonts w:eastAsiaTheme="minorHAnsi"/>
      <w:sz w:val="24"/>
      <w:szCs w:val="24"/>
      <w:lang w:val="de-DE"/>
    </w:rPr>
  </w:style>
  <w:style w:type="character" w:styleId="FootnoteReference">
    <w:name w:val="footnote reference"/>
    <w:basedOn w:val="DefaultParagraphFont"/>
    <w:uiPriority w:val="99"/>
    <w:unhideWhenUsed/>
    <w:rsid w:val="00151E68"/>
    <w:rPr>
      <w:vertAlign w:val="superscript"/>
    </w:rPr>
  </w:style>
  <w:style w:type="character" w:customStyle="1" w:styleId="Heading2Char">
    <w:name w:val="Heading 2 Char"/>
    <w:basedOn w:val="DefaultParagraphFont"/>
    <w:link w:val="Heading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Heading3Char1">
    <w:name w:val="Heading 3 Char1"/>
    <w:basedOn w:val="DefaultParagraphFont"/>
    <w:link w:val="Heading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ceholderText">
    <w:name w:val="Placeholder Text"/>
    <w:basedOn w:val="DefaultParagraphFont"/>
    <w:uiPriority w:val="99"/>
    <w:semiHidden/>
    <w:rsid w:val="007D0C5F"/>
    <w:rPr>
      <w:color w:val="808080"/>
    </w:rPr>
  </w:style>
  <w:style w:type="paragraph" w:styleId="HTMLPreformatted">
    <w:name w:val="HTML Preformatted"/>
    <w:basedOn w:val="Normal"/>
    <w:link w:val="HTMLPreformattedChar"/>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06693020">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112038">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274629260">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498809154">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C77B3-A784-2848-B3FF-39B4F826A9AE}">
  <ds:schemaRefs>
    <ds:schemaRef ds:uri="http://schemas.openxmlformats.org/officeDocument/2006/bibliography"/>
  </ds:schemaRefs>
</ds:datastoreItem>
</file>

<file path=customXml/itemProps2.xml><?xml version="1.0" encoding="utf-8"?>
<ds:datastoreItem xmlns:ds="http://schemas.openxmlformats.org/officeDocument/2006/customXml" ds:itemID="{91E3F2E5-B4C6-8940-BA8A-80311C6623FE}">
  <ds:schemaRefs>
    <ds:schemaRef ds:uri="http://schemas.openxmlformats.org/officeDocument/2006/bibliography"/>
  </ds:schemaRefs>
</ds:datastoreItem>
</file>

<file path=customXml/itemProps3.xml><?xml version="1.0" encoding="utf-8"?>
<ds:datastoreItem xmlns:ds="http://schemas.openxmlformats.org/officeDocument/2006/customXml" ds:itemID="{1FF7B5D7-0754-1144-8DE5-58F913F7F76D}">
  <ds:schemaRefs>
    <ds:schemaRef ds:uri="http://schemas.openxmlformats.org/officeDocument/2006/bibliography"/>
  </ds:schemaRefs>
</ds:datastoreItem>
</file>

<file path=customXml/itemProps4.xml><?xml version="1.0" encoding="utf-8"?>
<ds:datastoreItem xmlns:ds="http://schemas.openxmlformats.org/officeDocument/2006/customXml" ds:itemID="{602F4BA4-064E-2043-990B-FE386317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16</Pages>
  <Words>12848</Words>
  <Characters>73239</Characters>
  <Application>Microsoft Office Word</Application>
  <DocSecurity>0</DocSecurity>
  <Lines>610</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Firmenname</Company>
  <LinksUpToDate>false</LinksUpToDate>
  <CharactersWithSpaces>85916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Denis Engemann</cp:lastModifiedBy>
  <cp:revision>105</cp:revision>
  <cp:lastPrinted>2018-02-15T09:05:00Z</cp:lastPrinted>
  <dcterms:created xsi:type="dcterms:W3CDTF">2018-03-02T14:01:00Z</dcterms:created>
  <dcterms:modified xsi:type="dcterms:W3CDTF">2018-04-19T22:45:00Z</dcterms:modified>
</cp:coreProperties>
</file>